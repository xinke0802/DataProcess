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D9A" w:rsidRDefault="002C5D9A" w:rsidP="00AE3CF5">
      <w:pPr>
        <w:ind w:firstLine="0"/>
        <w:rPr>
          <w:rFonts w:hint="eastAsia"/>
        </w:rPr>
      </w:pPr>
    </w:p>
    <w:p w:rsidR="002C5D9A" w:rsidRDefault="002C5D9A" w:rsidP="00AE3CF5">
      <w:pPr>
        <w:ind w:firstLine="0"/>
      </w:pPr>
    </w:p>
    <w:p w:rsidR="002C5D9A" w:rsidRDefault="002C5D9A" w:rsidP="00AE3CF5">
      <w:pPr>
        <w:ind w:firstLine="0"/>
      </w:pPr>
    </w:p>
    <w:p w:rsidR="002C5D9A" w:rsidRDefault="002C5D9A" w:rsidP="00AE3CF5">
      <w:pPr>
        <w:ind w:firstLine="0"/>
      </w:pPr>
    </w:p>
    <w:p w:rsidR="002C5D9A" w:rsidRPr="00BD2085" w:rsidRDefault="002C5D9A" w:rsidP="002C5D9A">
      <w:pPr>
        <w:ind w:firstLine="0"/>
        <w:jc w:val="center"/>
        <w:rPr>
          <w:rFonts w:ascii="隶书" w:eastAsia="隶书" w:hint="eastAsia"/>
          <w:b/>
          <w:sz w:val="36"/>
          <w:szCs w:val="36"/>
        </w:rPr>
      </w:pPr>
      <w:r w:rsidRPr="00BD2085">
        <w:rPr>
          <w:rFonts w:ascii="隶书" w:eastAsia="隶书" w:hint="eastAsia"/>
          <w:b/>
          <w:sz w:val="36"/>
          <w:szCs w:val="36"/>
        </w:rPr>
        <w:t>清 华 大 学</w:t>
      </w:r>
      <w:bookmarkStart w:id="0" w:name="_GoBack"/>
      <w:bookmarkEnd w:id="0"/>
    </w:p>
    <w:p w:rsidR="00672208" w:rsidRDefault="002C5D9A" w:rsidP="00672208">
      <w:pPr>
        <w:spacing w:before="800" w:line="240" w:lineRule="auto"/>
        <w:ind w:firstLine="0"/>
        <w:jc w:val="center"/>
        <w:rPr>
          <w:rFonts w:ascii="黑体" w:eastAsia="黑体" w:hAnsi="黑体"/>
          <w:b/>
          <w:sz w:val="84"/>
          <w:szCs w:val="84"/>
        </w:rPr>
      </w:pPr>
      <w:r w:rsidRPr="002C5D9A">
        <w:rPr>
          <w:rFonts w:ascii="黑体" w:eastAsia="黑体" w:hAnsi="黑体" w:hint="eastAsia"/>
          <w:b/>
          <w:sz w:val="84"/>
          <w:szCs w:val="84"/>
        </w:rPr>
        <w:t>综</w:t>
      </w:r>
      <w:r w:rsidR="00672208">
        <w:rPr>
          <w:rFonts w:ascii="黑体" w:eastAsia="黑体" w:hAnsi="黑体" w:hint="eastAsia"/>
          <w:b/>
          <w:sz w:val="84"/>
          <w:szCs w:val="84"/>
        </w:rPr>
        <w:t xml:space="preserve"> </w:t>
      </w:r>
      <w:r w:rsidRPr="002C5D9A">
        <w:rPr>
          <w:rFonts w:ascii="黑体" w:eastAsia="黑体" w:hAnsi="黑体" w:hint="eastAsia"/>
          <w:b/>
          <w:sz w:val="84"/>
          <w:szCs w:val="84"/>
        </w:rPr>
        <w:t>合</w:t>
      </w:r>
      <w:r w:rsidR="00672208">
        <w:rPr>
          <w:rFonts w:ascii="黑体" w:eastAsia="黑体" w:hAnsi="黑体" w:hint="eastAsia"/>
          <w:b/>
          <w:sz w:val="84"/>
          <w:szCs w:val="84"/>
        </w:rPr>
        <w:t xml:space="preserve"> </w:t>
      </w:r>
      <w:r w:rsidRPr="002C5D9A">
        <w:rPr>
          <w:rFonts w:ascii="黑体" w:eastAsia="黑体" w:hAnsi="黑体" w:hint="eastAsia"/>
          <w:b/>
          <w:sz w:val="84"/>
          <w:szCs w:val="84"/>
        </w:rPr>
        <w:t>论</w:t>
      </w:r>
      <w:r w:rsidR="00672208">
        <w:rPr>
          <w:rFonts w:ascii="黑体" w:eastAsia="黑体" w:hAnsi="黑体" w:hint="eastAsia"/>
          <w:b/>
          <w:sz w:val="84"/>
          <w:szCs w:val="84"/>
        </w:rPr>
        <w:t xml:space="preserve"> </w:t>
      </w:r>
      <w:r w:rsidRPr="002C5D9A">
        <w:rPr>
          <w:rFonts w:ascii="黑体" w:eastAsia="黑体" w:hAnsi="黑体" w:hint="eastAsia"/>
          <w:b/>
          <w:sz w:val="84"/>
          <w:szCs w:val="84"/>
        </w:rPr>
        <w:t>文</w:t>
      </w:r>
      <w:r w:rsidR="00672208">
        <w:rPr>
          <w:rFonts w:ascii="黑体" w:eastAsia="黑体" w:hAnsi="黑体" w:hint="eastAsia"/>
          <w:b/>
          <w:sz w:val="84"/>
          <w:szCs w:val="84"/>
        </w:rPr>
        <w:t xml:space="preserve"> </w:t>
      </w:r>
      <w:r w:rsidRPr="002C5D9A">
        <w:rPr>
          <w:rFonts w:ascii="黑体" w:eastAsia="黑体" w:hAnsi="黑体" w:hint="eastAsia"/>
          <w:b/>
          <w:sz w:val="84"/>
          <w:szCs w:val="84"/>
        </w:rPr>
        <w:t>训</w:t>
      </w:r>
      <w:r w:rsidR="00672208">
        <w:rPr>
          <w:rFonts w:ascii="黑体" w:eastAsia="黑体" w:hAnsi="黑体" w:hint="eastAsia"/>
          <w:b/>
          <w:sz w:val="84"/>
          <w:szCs w:val="84"/>
        </w:rPr>
        <w:t xml:space="preserve"> </w:t>
      </w:r>
      <w:r w:rsidRPr="002C5D9A">
        <w:rPr>
          <w:rFonts w:ascii="黑体" w:eastAsia="黑体" w:hAnsi="黑体" w:hint="eastAsia"/>
          <w:b/>
          <w:sz w:val="84"/>
          <w:szCs w:val="84"/>
        </w:rPr>
        <w:t>练</w:t>
      </w:r>
    </w:p>
    <w:p w:rsidR="00672208" w:rsidRPr="004140E3" w:rsidRDefault="00672208" w:rsidP="00672208">
      <w:pPr>
        <w:spacing w:before="800" w:line="288" w:lineRule="auto"/>
        <w:ind w:firstLine="0"/>
        <w:jc w:val="center"/>
        <w:rPr>
          <w:rFonts w:ascii="黑体" w:eastAsia="黑体" w:hAnsi="黑体"/>
          <w:b/>
          <w:sz w:val="52"/>
          <w:szCs w:val="52"/>
          <w:u w:val="single"/>
        </w:rPr>
      </w:pPr>
      <w:r>
        <w:rPr>
          <w:rFonts w:ascii="黑体" w:eastAsia="黑体" w:hAnsi="黑体" w:hint="eastAsia"/>
          <w:b/>
          <w:sz w:val="52"/>
          <w:szCs w:val="52"/>
        </w:rPr>
        <w:t>题目：</w:t>
      </w:r>
      <w:r w:rsidR="006E153A">
        <w:rPr>
          <w:rFonts w:ascii="黑体" w:eastAsia="黑体" w:hAnsi="黑体"/>
          <w:b/>
          <w:sz w:val="52"/>
          <w:szCs w:val="52"/>
          <w:u w:val="single"/>
        </w:rPr>
        <w:t>社交</w:t>
      </w:r>
      <w:r w:rsidR="00CB5F8C">
        <w:rPr>
          <w:rFonts w:ascii="黑体" w:eastAsia="黑体" w:hAnsi="黑体" w:hint="eastAsia"/>
          <w:b/>
          <w:sz w:val="52"/>
          <w:szCs w:val="52"/>
          <w:u w:val="single"/>
        </w:rPr>
        <w:t>网络</w:t>
      </w:r>
      <w:r w:rsidR="00886A19">
        <w:rPr>
          <w:rFonts w:ascii="黑体" w:eastAsia="黑体" w:hAnsi="黑体" w:hint="eastAsia"/>
          <w:b/>
          <w:sz w:val="52"/>
          <w:szCs w:val="52"/>
          <w:u w:val="single"/>
        </w:rPr>
        <w:t>中</w:t>
      </w:r>
      <w:r w:rsidR="00886A19">
        <w:rPr>
          <w:rFonts w:ascii="黑体" w:eastAsia="黑体" w:hAnsi="黑体"/>
          <w:b/>
          <w:sz w:val="52"/>
          <w:szCs w:val="52"/>
          <w:u w:val="single"/>
        </w:rPr>
        <w:t>的</w:t>
      </w:r>
      <w:r w:rsidR="00255580">
        <w:rPr>
          <w:rFonts w:ascii="黑体" w:eastAsia="黑体" w:hAnsi="黑体" w:hint="eastAsia"/>
          <w:b/>
          <w:sz w:val="52"/>
          <w:szCs w:val="52"/>
          <w:u w:val="single"/>
        </w:rPr>
        <w:t>谣言检测</w:t>
      </w:r>
    </w:p>
    <w:p w:rsidR="00672208" w:rsidRDefault="00672208" w:rsidP="00672208">
      <w:pPr>
        <w:spacing w:line="240" w:lineRule="auto"/>
        <w:ind w:firstLine="0"/>
        <w:jc w:val="center"/>
        <w:rPr>
          <w:rFonts w:ascii="仿宋" w:eastAsia="仿宋" w:hAnsi="仿宋"/>
          <w:b/>
          <w:sz w:val="32"/>
          <w:szCs w:val="32"/>
        </w:rPr>
      </w:pPr>
    </w:p>
    <w:p w:rsidR="00672208" w:rsidRDefault="00672208" w:rsidP="00672208">
      <w:pPr>
        <w:spacing w:line="240" w:lineRule="auto"/>
        <w:ind w:firstLine="0"/>
        <w:jc w:val="center"/>
        <w:rPr>
          <w:rFonts w:ascii="仿宋" w:eastAsia="仿宋" w:hAnsi="仿宋"/>
          <w:b/>
          <w:sz w:val="32"/>
          <w:szCs w:val="32"/>
        </w:rPr>
      </w:pPr>
    </w:p>
    <w:tbl>
      <w:tblPr>
        <w:tblStyle w:val="a7"/>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267"/>
      </w:tblGrid>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系  </w:t>
            </w:r>
            <w:r>
              <w:rPr>
                <w:rFonts w:ascii="仿宋" w:eastAsia="仿宋" w:hAnsi="仿宋"/>
                <w:sz w:val="32"/>
                <w:szCs w:val="32"/>
              </w:rPr>
              <w:t xml:space="preserve">  </w:t>
            </w:r>
            <w:r>
              <w:rPr>
                <w:rFonts w:ascii="仿宋" w:eastAsia="仿宋" w:hAnsi="仿宋" w:hint="eastAsia"/>
                <w:sz w:val="32"/>
                <w:szCs w:val="32"/>
              </w:rPr>
              <w:t>别：</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软件学院</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专  </w:t>
            </w:r>
            <w:r>
              <w:rPr>
                <w:rFonts w:ascii="仿宋" w:eastAsia="仿宋" w:hAnsi="仿宋"/>
                <w:sz w:val="32"/>
                <w:szCs w:val="32"/>
              </w:rPr>
              <w:t xml:space="preserve">  </w:t>
            </w:r>
            <w:r>
              <w:rPr>
                <w:rFonts w:ascii="仿宋" w:eastAsia="仿宋" w:hAnsi="仿宋" w:hint="eastAsia"/>
                <w:sz w:val="32"/>
                <w:szCs w:val="32"/>
              </w:rPr>
              <w:t>业：</w:t>
            </w:r>
          </w:p>
        </w:tc>
        <w:tc>
          <w:tcPr>
            <w:tcW w:w="5267"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计算机软件</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 xml:space="preserve">姓  </w:t>
            </w:r>
            <w:r>
              <w:rPr>
                <w:rFonts w:ascii="仿宋" w:eastAsia="仿宋" w:hAnsi="仿宋"/>
                <w:sz w:val="32"/>
                <w:szCs w:val="32"/>
              </w:rPr>
              <w:t xml:space="preserve">  </w:t>
            </w:r>
            <w:r>
              <w:rPr>
                <w:rFonts w:ascii="仿宋" w:eastAsia="仿宋" w:hAnsi="仿宋" w:hint="eastAsia"/>
                <w:sz w:val="32"/>
                <w:szCs w:val="32"/>
              </w:rPr>
              <w:t>名：</w:t>
            </w:r>
          </w:p>
        </w:tc>
        <w:tc>
          <w:tcPr>
            <w:tcW w:w="5267" w:type="dxa"/>
          </w:tcPr>
          <w:p w:rsidR="00672208" w:rsidRPr="00672208" w:rsidRDefault="00754339" w:rsidP="00672208">
            <w:pPr>
              <w:spacing w:line="240" w:lineRule="auto"/>
              <w:ind w:firstLine="0"/>
              <w:jc w:val="left"/>
              <w:rPr>
                <w:rFonts w:ascii="仿宋" w:eastAsia="仿宋" w:hAnsi="仿宋"/>
                <w:sz w:val="32"/>
                <w:szCs w:val="32"/>
              </w:rPr>
            </w:pPr>
            <w:r>
              <w:rPr>
                <w:rFonts w:ascii="仿宋" w:eastAsia="仿宋" w:hAnsi="仿宋" w:hint="eastAsia"/>
                <w:sz w:val="32"/>
                <w:szCs w:val="32"/>
              </w:rPr>
              <w:t>钟仰新</w:t>
            </w:r>
          </w:p>
        </w:tc>
      </w:tr>
      <w:tr w:rsidR="00672208" w:rsidTr="00672208">
        <w:tc>
          <w:tcPr>
            <w:tcW w:w="1843" w:type="dxa"/>
          </w:tcPr>
          <w:p w:rsidR="00672208" w:rsidRPr="00672208" w:rsidRDefault="00672208" w:rsidP="00672208">
            <w:pPr>
              <w:spacing w:line="240" w:lineRule="auto"/>
              <w:ind w:firstLine="0"/>
              <w:jc w:val="left"/>
              <w:rPr>
                <w:rFonts w:ascii="仿宋" w:eastAsia="仿宋" w:hAnsi="仿宋"/>
                <w:sz w:val="32"/>
                <w:szCs w:val="32"/>
              </w:rPr>
            </w:pPr>
            <w:r>
              <w:rPr>
                <w:rFonts w:ascii="仿宋" w:eastAsia="仿宋" w:hAnsi="仿宋" w:hint="eastAsia"/>
                <w:sz w:val="32"/>
                <w:szCs w:val="32"/>
              </w:rPr>
              <w:t>指导教师：</w:t>
            </w:r>
          </w:p>
        </w:tc>
        <w:tc>
          <w:tcPr>
            <w:tcW w:w="5267" w:type="dxa"/>
          </w:tcPr>
          <w:p w:rsidR="00672208" w:rsidRPr="00672208" w:rsidRDefault="00754339" w:rsidP="00672208">
            <w:pPr>
              <w:spacing w:line="240" w:lineRule="auto"/>
              <w:ind w:firstLine="0"/>
              <w:jc w:val="left"/>
              <w:rPr>
                <w:rFonts w:ascii="仿宋" w:eastAsia="仿宋" w:hAnsi="仿宋"/>
                <w:sz w:val="32"/>
                <w:szCs w:val="32"/>
              </w:rPr>
            </w:pPr>
            <w:r>
              <w:rPr>
                <w:rFonts w:ascii="仿宋" w:eastAsia="仿宋" w:hAnsi="仿宋" w:hint="eastAsia"/>
                <w:sz w:val="32"/>
                <w:szCs w:val="32"/>
              </w:rPr>
              <w:t>刘世霞</w:t>
            </w:r>
            <w:r w:rsidR="00672208">
              <w:rPr>
                <w:rFonts w:ascii="仿宋" w:eastAsia="仿宋" w:hAnsi="仿宋"/>
                <w:sz w:val="32"/>
                <w:szCs w:val="32"/>
              </w:rPr>
              <w:t xml:space="preserve"> </w:t>
            </w:r>
            <w:r w:rsidR="00672208">
              <w:rPr>
                <w:rFonts w:ascii="仿宋" w:eastAsia="仿宋" w:hAnsi="仿宋" w:hint="eastAsia"/>
                <w:sz w:val="32"/>
                <w:szCs w:val="32"/>
              </w:rPr>
              <w:t>副教授</w:t>
            </w:r>
          </w:p>
        </w:tc>
      </w:tr>
    </w:tbl>
    <w:p w:rsidR="00672208" w:rsidRDefault="00672208" w:rsidP="00672208">
      <w:pPr>
        <w:spacing w:line="240" w:lineRule="auto"/>
        <w:ind w:firstLine="0"/>
        <w:jc w:val="center"/>
        <w:rPr>
          <w:rFonts w:ascii="宋体" w:hAnsi="宋体"/>
          <w:szCs w:val="24"/>
        </w:rPr>
      </w:pPr>
    </w:p>
    <w:p w:rsidR="00672208" w:rsidRDefault="00672208" w:rsidP="00672208">
      <w:pPr>
        <w:spacing w:line="240" w:lineRule="auto"/>
        <w:ind w:firstLine="0"/>
        <w:jc w:val="center"/>
        <w:rPr>
          <w:rFonts w:ascii="宋体" w:hAnsi="宋体"/>
          <w:szCs w:val="24"/>
        </w:rPr>
      </w:pPr>
    </w:p>
    <w:p w:rsidR="00AE3CF5" w:rsidRPr="00672208" w:rsidRDefault="00672208" w:rsidP="00672208">
      <w:pPr>
        <w:spacing w:line="240" w:lineRule="auto"/>
        <w:ind w:firstLine="0"/>
        <w:jc w:val="center"/>
        <w:rPr>
          <w:rFonts w:ascii="黑体" w:eastAsia="黑体" w:hAnsi="黑体"/>
          <w:sz w:val="84"/>
          <w:szCs w:val="84"/>
        </w:rPr>
      </w:pPr>
      <w:r>
        <w:rPr>
          <w:rFonts w:ascii="宋体" w:hAnsi="宋体" w:hint="eastAsia"/>
          <w:szCs w:val="24"/>
        </w:rPr>
        <w:t xml:space="preserve">2016年 </w:t>
      </w:r>
      <w:r>
        <w:rPr>
          <w:rFonts w:ascii="宋体" w:hAnsi="宋体"/>
          <w:szCs w:val="24"/>
        </w:rPr>
        <w:t xml:space="preserve">  </w:t>
      </w:r>
      <w:r>
        <w:rPr>
          <w:rFonts w:ascii="宋体" w:hAnsi="宋体" w:hint="eastAsia"/>
          <w:szCs w:val="24"/>
        </w:rPr>
        <w:t xml:space="preserve"> 月 </w:t>
      </w:r>
      <w:r>
        <w:rPr>
          <w:rFonts w:ascii="宋体" w:hAnsi="宋体"/>
          <w:szCs w:val="24"/>
        </w:rPr>
        <w:t xml:space="preserve">  </w:t>
      </w:r>
      <w:r>
        <w:rPr>
          <w:rFonts w:ascii="宋体" w:hAnsi="宋体" w:hint="eastAsia"/>
          <w:szCs w:val="24"/>
        </w:rPr>
        <w:t xml:space="preserve"> 日</w:t>
      </w:r>
      <w:r w:rsidR="00AE3CF5" w:rsidRPr="00672208">
        <w:rPr>
          <w:rFonts w:ascii="黑体" w:eastAsia="黑体" w:hAnsi="黑体"/>
          <w:sz w:val="84"/>
          <w:szCs w:val="84"/>
        </w:rPr>
        <w:br w:type="page"/>
      </w:r>
    </w:p>
    <w:p w:rsidR="00AE3CF5" w:rsidRDefault="00AE3CF5" w:rsidP="00AE3CF5">
      <w:pPr>
        <w:pStyle w:val="aa"/>
        <w:spacing w:after="400" w:line="400" w:lineRule="exact"/>
      </w:pPr>
    </w:p>
    <w:p w:rsidR="00AE3CF5" w:rsidRDefault="00AE3CF5" w:rsidP="00AE3CF5">
      <w:pPr>
        <w:pStyle w:val="aa"/>
        <w:spacing w:after="400" w:line="400" w:lineRule="exact"/>
      </w:pPr>
      <w:r>
        <w:rPr>
          <w:rFonts w:hint="eastAsia"/>
        </w:rPr>
        <w:t>关于学位论文使用授权的说明</w:t>
      </w:r>
    </w:p>
    <w:p w:rsidR="00AE3CF5" w:rsidRDefault="00AE3CF5" w:rsidP="00AE3CF5">
      <w:r>
        <w:rPr>
          <w:rFonts w:hint="eastAsia"/>
        </w:rPr>
        <w:t>本人完全了解清华大学有关保留、使用学位论文的规定，即：学校有权保留学位论文的复印件，允许该论文被查阅和借阅；学校可以公布该论文的全部或部分内容，可以采用影印、缩印或其他复制手段保存该论文。</w:t>
      </w:r>
    </w:p>
    <w:p w:rsidR="00AE3CF5" w:rsidRDefault="00AE3CF5" w:rsidP="00AE3CF5">
      <w:pPr>
        <w:pStyle w:val="a8"/>
      </w:pPr>
      <w:r>
        <w:t>(</w:t>
      </w:r>
      <w:r>
        <w:rPr>
          <w:rFonts w:hint="eastAsia"/>
        </w:rPr>
        <w:t>涉密的学位论文在解密后应遵守此规定</w:t>
      </w:r>
      <w:r>
        <w:t>)</w:t>
      </w:r>
    </w:p>
    <w:p w:rsidR="00AE3CF5" w:rsidRDefault="00AE3CF5" w:rsidP="00AE3CF5"/>
    <w:p w:rsidR="00AE3CF5" w:rsidRDefault="00AE3CF5" w:rsidP="00AE3CF5">
      <w:pPr>
        <w:pStyle w:val="a9"/>
        <w:rPr>
          <w:rStyle w:val="Char1"/>
        </w:rPr>
      </w:pPr>
      <w:r>
        <w:rPr>
          <w:rStyle w:val="Char0"/>
          <w:rFonts w:hint="eastAsia"/>
        </w:rPr>
        <w:t>签</w:t>
      </w:r>
      <w:r>
        <w:rPr>
          <w:rStyle w:val="Char0"/>
          <w:rFonts w:hint="eastAsia"/>
        </w:rPr>
        <w:t xml:space="preserve">  </w:t>
      </w:r>
      <w:r>
        <w:rPr>
          <w:rStyle w:val="Char0"/>
          <w:rFonts w:hint="eastAsia"/>
        </w:rPr>
        <w:t>名：</w:t>
      </w:r>
      <w:r>
        <w:rPr>
          <w:rStyle w:val="Char1"/>
          <w:rFonts w:hint="eastAsia"/>
        </w:rPr>
        <w:tab/>
      </w:r>
      <w:r>
        <w:rPr>
          <w:rStyle w:val="Char1"/>
          <w:rFonts w:hint="eastAsia"/>
        </w:rPr>
        <w:tab/>
        <w:t xml:space="preserve">     </w:t>
      </w:r>
      <w:r>
        <w:rPr>
          <w:rStyle w:val="Char0"/>
          <w:rFonts w:hint="eastAsia"/>
        </w:rPr>
        <w:t>导师签名：</w:t>
      </w:r>
      <w:r>
        <w:rPr>
          <w:rStyle w:val="Char1"/>
          <w:rFonts w:hint="eastAsia"/>
        </w:rPr>
        <w:tab/>
      </w:r>
      <w:r>
        <w:rPr>
          <w:rStyle w:val="Char1"/>
          <w:rFonts w:hint="eastAsia"/>
        </w:rPr>
        <w:tab/>
      </w:r>
      <w:r>
        <w:rPr>
          <w:rStyle w:val="Char1"/>
          <w:rFonts w:hint="eastAsia"/>
        </w:rPr>
        <w:tab/>
        <w:t xml:space="preserve">     </w:t>
      </w:r>
      <w:r>
        <w:rPr>
          <w:rStyle w:val="Char0"/>
          <w:rFonts w:hint="eastAsia"/>
        </w:rPr>
        <w:t>日</w:t>
      </w:r>
      <w:r>
        <w:rPr>
          <w:rStyle w:val="Char0"/>
          <w:rFonts w:hint="eastAsia"/>
        </w:rPr>
        <w:t xml:space="preserve">  </w:t>
      </w:r>
      <w:r>
        <w:rPr>
          <w:rStyle w:val="Char0"/>
          <w:rFonts w:hint="eastAsia"/>
        </w:rPr>
        <w:t>期：</w:t>
      </w:r>
      <w:r>
        <w:rPr>
          <w:rStyle w:val="Char1"/>
          <w:rFonts w:hint="eastAsia"/>
        </w:rPr>
        <w:tab/>
        <w:t xml:space="preserve">    </w:t>
      </w:r>
      <w:r>
        <w:rPr>
          <w:rStyle w:val="Char1"/>
          <w:rFonts w:hint="eastAsia"/>
        </w:rPr>
        <w:tab/>
        <w:t xml:space="preserve">  </w:t>
      </w:r>
    </w:p>
    <w:p w:rsidR="00AE3CF5" w:rsidRPr="00AE0302" w:rsidRDefault="00AE3CF5" w:rsidP="00AE3CF5"/>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793311" w:rsidRDefault="00793311" w:rsidP="004140E3">
      <w:pPr>
        <w:widowControl/>
        <w:spacing w:line="240" w:lineRule="auto"/>
        <w:ind w:firstLine="0"/>
        <w:jc w:val="left"/>
        <w:sectPr w:rsidR="00793311" w:rsidSect="00AA3F96">
          <w:pgSz w:w="11906" w:h="16838"/>
          <w:pgMar w:top="2155" w:right="1701" w:bottom="1814" w:left="1701" w:header="851" w:footer="992" w:gutter="113"/>
          <w:cols w:space="425"/>
          <w:docGrid w:type="lines" w:linePitch="312"/>
        </w:sectPr>
      </w:pPr>
    </w:p>
    <w:p w:rsidR="004140E3" w:rsidRDefault="004140E3" w:rsidP="004140E3">
      <w:pPr>
        <w:widowControl/>
        <w:spacing w:line="240" w:lineRule="auto"/>
        <w:ind w:firstLine="0"/>
        <w:jc w:val="left"/>
      </w:pPr>
    </w:p>
    <w:p w:rsidR="00AE3CF5" w:rsidRPr="00E45F4E" w:rsidRDefault="00AE3CF5" w:rsidP="00E45F4E">
      <w:pPr>
        <w:pStyle w:val="ab"/>
      </w:pPr>
      <w:r w:rsidRPr="00E45F4E">
        <w:rPr>
          <w:rFonts w:hint="eastAsia"/>
        </w:rPr>
        <w:t>中文摘要</w:t>
      </w:r>
    </w:p>
    <w:p w:rsidR="00075F1F" w:rsidRDefault="004D3F14">
      <w:pPr>
        <w:pStyle w:val="ac"/>
      </w:pPr>
      <w:r>
        <w:rPr>
          <w:rFonts w:hint="eastAsia"/>
        </w:rPr>
        <w:t>近年来</w:t>
      </w:r>
      <w:r w:rsidR="00941126">
        <w:rPr>
          <w:rFonts w:hint="eastAsia"/>
        </w:rPr>
        <w:t>，</w:t>
      </w:r>
      <w:r w:rsidR="006D3F81">
        <w:rPr>
          <w:rFonts w:hint="eastAsia"/>
        </w:rPr>
        <w:t>社交网络</w:t>
      </w:r>
      <w:r w:rsidR="00F5617A" w:rsidRPr="00F5617A">
        <w:rPr>
          <w:rFonts w:hint="eastAsia"/>
        </w:rPr>
        <w:t>（</w:t>
      </w:r>
      <w:r w:rsidR="00B50408">
        <w:rPr>
          <w:rFonts w:hint="eastAsia"/>
        </w:rPr>
        <w:t>如推特、微博</w:t>
      </w:r>
      <w:r w:rsidR="00F5617A" w:rsidRPr="00F5617A">
        <w:rPr>
          <w:rFonts w:hint="eastAsia"/>
        </w:rPr>
        <w:t>）</w:t>
      </w:r>
      <w:r w:rsidR="00247F85">
        <w:rPr>
          <w:rFonts w:hint="eastAsia"/>
        </w:rPr>
        <w:t>被互联网用户</w:t>
      </w:r>
      <w:r w:rsidR="00A13211">
        <w:rPr>
          <w:rFonts w:hint="eastAsia"/>
        </w:rPr>
        <w:t>广泛使用</w:t>
      </w:r>
      <w:r w:rsidR="00BA34CC">
        <w:rPr>
          <w:rFonts w:hint="eastAsia"/>
        </w:rPr>
        <w:t>。</w:t>
      </w:r>
      <w:r w:rsidR="009630FA">
        <w:rPr>
          <w:rFonts w:hint="eastAsia"/>
        </w:rPr>
        <w:t>但</w:t>
      </w:r>
      <w:r w:rsidR="00BA34CC">
        <w:rPr>
          <w:rFonts w:hint="eastAsia"/>
        </w:rPr>
        <w:t>同时</w:t>
      </w:r>
      <w:r w:rsidR="005D7752">
        <w:rPr>
          <w:rFonts w:hint="eastAsia"/>
        </w:rPr>
        <w:t>此类平台中存在大量</w:t>
      </w:r>
      <w:r w:rsidR="00BD2AF3">
        <w:rPr>
          <w:rFonts w:hint="eastAsia"/>
        </w:rPr>
        <w:t>虚假的</w:t>
      </w:r>
      <w:r w:rsidR="00007354">
        <w:rPr>
          <w:rFonts w:hint="eastAsia"/>
        </w:rPr>
        <w:t>谣言</w:t>
      </w:r>
      <w:r w:rsidR="002734A6">
        <w:rPr>
          <w:rFonts w:hint="eastAsia"/>
        </w:rPr>
        <w:t>，其传播</w:t>
      </w:r>
      <w:r w:rsidR="0058582D">
        <w:rPr>
          <w:rFonts w:hint="eastAsia"/>
        </w:rPr>
        <w:t>可能对</w:t>
      </w:r>
      <w:r w:rsidR="0058582D">
        <w:t>个人和社会造成</w:t>
      </w:r>
      <w:r w:rsidR="004F2E41">
        <w:rPr>
          <w:rFonts w:hint="eastAsia"/>
        </w:rPr>
        <w:t>巨大</w:t>
      </w:r>
      <w:r w:rsidR="00BD2AF3">
        <w:rPr>
          <w:rFonts w:hint="eastAsia"/>
        </w:rPr>
        <w:t>的</w:t>
      </w:r>
      <w:r w:rsidR="002734A6">
        <w:rPr>
          <w:rFonts w:hint="eastAsia"/>
        </w:rPr>
        <w:t>危害</w:t>
      </w:r>
      <w:r w:rsidR="00BA34CC">
        <w:rPr>
          <w:rFonts w:hint="eastAsia"/>
        </w:rPr>
        <w:t>。社交网络</w:t>
      </w:r>
      <w:r w:rsidR="00BD1B4F">
        <w:rPr>
          <w:rFonts w:hint="eastAsia"/>
        </w:rPr>
        <w:t>巨大</w:t>
      </w:r>
      <w:r w:rsidR="00BD1B4F">
        <w:t>的消息量使</w:t>
      </w:r>
      <w:r w:rsidR="00820714">
        <w:rPr>
          <w:rFonts w:hint="eastAsia"/>
        </w:rPr>
        <w:t>人工排查</w:t>
      </w:r>
      <w:r w:rsidR="00BE0BD9">
        <w:rPr>
          <w:rFonts w:hint="eastAsia"/>
        </w:rPr>
        <w:t>谣言</w:t>
      </w:r>
      <w:r w:rsidR="00BD2AF3">
        <w:rPr>
          <w:rFonts w:hint="eastAsia"/>
        </w:rPr>
        <w:t>的</w:t>
      </w:r>
      <w:r w:rsidR="00820714">
        <w:rPr>
          <w:rFonts w:hint="eastAsia"/>
        </w:rPr>
        <w:t>成本</w:t>
      </w:r>
      <w:r w:rsidR="009630FA">
        <w:rPr>
          <w:rFonts w:hint="eastAsia"/>
        </w:rPr>
        <w:t>很高</w:t>
      </w:r>
      <w:r w:rsidR="00820714">
        <w:rPr>
          <w:rFonts w:hint="eastAsia"/>
        </w:rPr>
        <w:t>，因此</w:t>
      </w:r>
      <w:r w:rsidR="00BA34CC">
        <w:rPr>
          <w:rFonts w:hint="eastAsia"/>
        </w:rPr>
        <w:t>谣言</w:t>
      </w:r>
      <w:r w:rsidR="00820714">
        <w:rPr>
          <w:rFonts w:hint="eastAsia"/>
        </w:rPr>
        <w:t>的</w:t>
      </w:r>
      <w:r w:rsidR="00BA34CC">
        <w:rPr>
          <w:rFonts w:hint="eastAsia"/>
        </w:rPr>
        <w:t>自动检测</w:t>
      </w:r>
      <w:r w:rsidR="00820714">
        <w:rPr>
          <w:rFonts w:hint="eastAsia"/>
        </w:rPr>
        <w:t>技术</w:t>
      </w:r>
      <w:r w:rsidR="00BA34CC">
        <w:rPr>
          <w:rFonts w:hint="eastAsia"/>
        </w:rPr>
        <w:t>具有重大意义。</w:t>
      </w:r>
    </w:p>
    <w:p w:rsidR="00E07766" w:rsidRDefault="00D66D38">
      <w:pPr>
        <w:pStyle w:val="ac"/>
      </w:pPr>
      <w:r>
        <w:rPr>
          <w:rFonts w:hint="eastAsia"/>
        </w:rPr>
        <w:t>本文</w:t>
      </w:r>
      <w:r w:rsidR="004F2E41">
        <w:rPr>
          <w:rFonts w:hint="eastAsia"/>
        </w:rPr>
        <w:t>基于一个</w:t>
      </w:r>
      <w:r w:rsidR="004F2E41">
        <w:t>已有的谣言检测系统</w:t>
      </w:r>
      <w:r w:rsidR="004F2E41">
        <w:rPr>
          <w:rFonts w:hint="eastAsia"/>
        </w:rPr>
        <w:t>，</w:t>
      </w:r>
      <w:r w:rsidR="004F2E41">
        <w:t>对其</w:t>
      </w:r>
      <w:r w:rsidR="00C24B1E">
        <w:rPr>
          <w:rFonts w:hint="eastAsia"/>
        </w:rPr>
        <w:t>存在的</w:t>
      </w:r>
      <w:r w:rsidR="004F2E41">
        <w:t>两点问题</w:t>
      </w:r>
      <w:r w:rsidR="004F2E41">
        <w:rPr>
          <w:rFonts w:hint="eastAsia"/>
        </w:rPr>
        <w:t>（候选</w:t>
      </w:r>
      <w:r w:rsidR="004F2E41">
        <w:t>话题重复率过高、谣言检测准确率过低）</w:t>
      </w:r>
      <w:r w:rsidR="00C24B1E">
        <w:rPr>
          <w:rFonts w:hint="eastAsia"/>
        </w:rPr>
        <w:t>进行改进，设计</w:t>
      </w:r>
      <w:r w:rsidR="004F2E41">
        <w:t>实现</w:t>
      </w:r>
      <w:r w:rsidR="004F2E41">
        <w:rPr>
          <w:rFonts w:hint="eastAsia"/>
        </w:rPr>
        <w:t>了</w:t>
      </w:r>
      <w:r w:rsidR="00C24B1E">
        <w:t>一个更</w:t>
      </w:r>
      <w:r w:rsidR="00C24B1E">
        <w:rPr>
          <w:rFonts w:hint="eastAsia"/>
        </w:rPr>
        <w:t>精确</w:t>
      </w:r>
      <w:r w:rsidR="004F2E41">
        <w:t>、</w:t>
      </w:r>
      <w:r w:rsidR="004F2E41">
        <w:rPr>
          <w:rFonts w:hint="eastAsia"/>
        </w:rPr>
        <w:t>实用</w:t>
      </w:r>
      <w:r w:rsidR="004F2E41">
        <w:t>的新系统。</w:t>
      </w:r>
      <w:r w:rsidR="00BD2AF3">
        <w:rPr>
          <w:rFonts w:hint="eastAsia"/>
        </w:rPr>
        <w:t>本文所做</w:t>
      </w:r>
      <w:r w:rsidR="00BD2AF3">
        <w:t>的改进</w:t>
      </w:r>
      <w:r w:rsidR="00C24B1E">
        <w:t>包括</w:t>
      </w:r>
      <w:r w:rsidR="00C24B1E">
        <w:rPr>
          <w:rFonts w:hint="eastAsia"/>
        </w:rPr>
        <w:t>：对</w:t>
      </w:r>
      <w:r w:rsidR="00C24B1E">
        <w:t>原系统</w:t>
      </w:r>
      <w:r w:rsidR="00C24B1E">
        <w:rPr>
          <w:rFonts w:hint="eastAsia"/>
        </w:rPr>
        <w:t>实施二次</w:t>
      </w:r>
      <w:r w:rsidR="00C24B1E">
        <w:t>聚类</w:t>
      </w:r>
      <w:r w:rsidR="00C24B1E">
        <w:rPr>
          <w:rFonts w:hint="eastAsia"/>
        </w:rPr>
        <w:t>，讨论</w:t>
      </w:r>
      <w:r w:rsidR="00C24B1E">
        <w:t>了</w:t>
      </w:r>
      <w:r w:rsidR="00C24B1E">
        <w:rPr>
          <w:rFonts w:hint="eastAsia"/>
        </w:rPr>
        <w:t>6</w:t>
      </w:r>
      <w:r w:rsidR="00C24B1E">
        <w:rPr>
          <w:rFonts w:hint="eastAsia"/>
        </w:rPr>
        <w:t>种适合社交</w:t>
      </w:r>
      <w:r w:rsidR="00C24B1E">
        <w:t>网络话题聚类的相似度度量</w:t>
      </w:r>
      <w:r w:rsidR="00C24B1E">
        <w:rPr>
          <w:rFonts w:hint="eastAsia"/>
        </w:rPr>
        <w:t>，</w:t>
      </w:r>
      <w:r w:rsidR="00C24B1E">
        <w:t>并提出</w:t>
      </w:r>
      <w:r w:rsidR="00BD2AF3">
        <w:rPr>
          <w:rFonts w:hint="eastAsia"/>
        </w:rPr>
        <w:t>用</w:t>
      </w:r>
      <w:r w:rsidR="00C24B1E">
        <w:t>加权平均的方式</w:t>
      </w:r>
      <w:r w:rsidR="00BD2AF3">
        <w:rPr>
          <w:rFonts w:hint="eastAsia"/>
        </w:rPr>
        <w:t>得到</w:t>
      </w:r>
      <w:r w:rsidR="007F2E51">
        <w:rPr>
          <w:rFonts w:hint="eastAsia"/>
        </w:rPr>
        <w:t>一种</w:t>
      </w:r>
      <w:r w:rsidR="007F2E51">
        <w:t>对聚类</w:t>
      </w:r>
      <w:r w:rsidR="00BD2AF3">
        <w:t>更</w:t>
      </w:r>
      <w:r w:rsidR="00BD2AF3">
        <w:rPr>
          <w:rFonts w:hint="eastAsia"/>
        </w:rPr>
        <w:t>有效</w:t>
      </w:r>
      <w:r w:rsidR="00BD2AF3">
        <w:t>的</w:t>
      </w:r>
      <w:r w:rsidR="007F2E51">
        <w:rPr>
          <w:rFonts w:hint="eastAsia"/>
        </w:rPr>
        <w:t>度量</w:t>
      </w:r>
      <w:r w:rsidR="00C24B1E">
        <w:rPr>
          <w:rFonts w:hint="eastAsia"/>
        </w:rPr>
        <w:t>；</w:t>
      </w:r>
      <w:r w:rsidR="00BD2AF3">
        <w:rPr>
          <w:rFonts w:hint="eastAsia"/>
        </w:rPr>
        <w:t>向</w:t>
      </w:r>
      <w:r w:rsidR="00BD2AF3">
        <w:t>系统</w:t>
      </w:r>
      <w:r w:rsidR="00C24B1E">
        <w:t>引入</w:t>
      </w:r>
      <w:r w:rsidR="006B6E00">
        <w:rPr>
          <w:rFonts w:hint="eastAsia"/>
        </w:rPr>
        <w:t>更多</w:t>
      </w:r>
      <w:r w:rsidR="00C24B1E">
        <w:t>特征和</w:t>
      </w:r>
      <w:r w:rsidR="00BD2AF3">
        <w:rPr>
          <w:rFonts w:hint="eastAsia"/>
        </w:rPr>
        <w:t>两类</w:t>
      </w:r>
      <w:r w:rsidR="00C24B1E">
        <w:t>特征选择技术</w:t>
      </w:r>
      <w:r w:rsidR="00BD2AF3">
        <w:rPr>
          <w:rFonts w:hint="eastAsia"/>
        </w:rPr>
        <w:t>，</w:t>
      </w:r>
      <w:r w:rsidR="00BD2AF3">
        <w:t>并</w:t>
      </w:r>
      <w:r w:rsidR="00C24B1E">
        <w:rPr>
          <w:rFonts w:hint="eastAsia"/>
        </w:rPr>
        <w:t>提出一种</w:t>
      </w:r>
      <w:r w:rsidR="00BD2AF3">
        <w:rPr>
          <w:rFonts w:hint="eastAsia"/>
        </w:rPr>
        <w:t>更有效</w:t>
      </w:r>
      <w:r w:rsidR="00BD2AF3">
        <w:t>的</w:t>
      </w:r>
      <w:r w:rsidR="00C24B1E">
        <w:t>特征选择</w:t>
      </w:r>
      <w:r w:rsidR="00C24B1E">
        <w:rPr>
          <w:rFonts w:hint="eastAsia"/>
        </w:rPr>
        <w:t>方案</w:t>
      </w:r>
      <w:r w:rsidR="00BD2AF3">
        <w:rPr>
          <w:rFonts w:hint="eastAsia"/>
        </w:rPr>
        <w:t>；</w:t>
      </w:r>
      <w:r w:rsidR="00BD2AF3">
        <w:t>尝试不同的分类器</w:t>
      </w:r>
      <w:r w:rsidR="00BD2AF3">
        <w:rPr>
          <w:rFonts w:hint="eastAsia"/>
        </w:rPr>
        <w:t>，并提出</w:t>
      </w:r>
      <w:r w:rsidR="00BD2AF3">
        <w:t>一种基于多分类器投票思想的</w:t>
      </w:r>
      <w:r w:rsidR="00BD2AF3">
        <w:rPr>
          <w:rFonts w:hint="eastAsia"/>
        </w:rPr>
        <w:t>可疑度</w:t>
      </w:r>
      <w:r w:rsidR="00BD2AF3">
        <w:t>排名方案</w:t>
      </w:r>
      <w:r w:rsidR="00BD2AF3">
        <w:rPr>
          <w:rFonts w:hint="eastAsia"/>
        </w:rPr>
        <w:t>。实验</w:t>
      </w:r>
      <w:r w:rsidR="00BD2AF3">
        <w:t>证明了</w:t>
      </w:r>
      <w:r w:rsidR="00BD2AF3">
        <w:rPr>
          <w:rFonts w:hint="eastAsia"/>
        </w:rPr>
        <w:t>本文</w:t>
      </w:r>
      <w:r w:rsidR="00BD2AF3">
        <w:t>的改进方案</w:t>
      </w:r>
      <w:r w:rsidR="00BD2AF3">
        <w:rPr>
          <w:rFonts w:hint="eastAsia"/>
        </w:rPr>
        <w:t>有助于降低原系统</w:t>
      </w:r>
      <w:r w:rsidR="00BD2AF3">
        <w:t>候选话题重复率</w:t>
      </w:r>
      <w:r w:rsidR="00BD2AF3">
        <w:rPr>
          <w:rFonts w:hint="eastAsia"/>
        </w:rPr>
        <w:t>、</w:t>
      </w:r>
      <w:r w:rsidR="0058582D">
        <w:rPr>
          <w:rFonts w:hint="eastAsia"/>
        </w:rPr>
        <w:t>显著</w:t>
      </w:r>
      <w:r w:rsidR="00BD2AF3">
        <w:t>提高谣言检测准确率</w:t>
      </w:r>
      <w:r w:rsidR="0058582D">
        <w:rPr>
          <w:rFonts w:hint="eastAsia"/>
        </w:rPr>
        <w:t>、增加</w:t>
      </w:r>
      <w:r w:rsidR="00BD2AF3">
        <w:t>系统在真实场景下</w:t>
      </w:r>
      <w:r w:rsidR="00BD2AF3">
        <w:rPr>
          <w:rFonts w:hint="eastAsia"/>
        </w:rPr>
        <w:t>的</w:t>
      </w:r>
      <w:r w:rsidR="0058582D">
        <w:t>实用</w:t>
      </w:r>
      <w:r w:rsidR="0058582D">
        <w:rPr>
          <w:rFonts w:hint="eastAsia"/>
        </w:rPr>
        <w:t>性</w:t>
      </w:r>
      <w:r w:rsidR="00BD2AF3">
        <w:t>。</w:t>
      </w:r>
    </w:p>
    <w:p w:rsidR="008736CA" w:rsidRPr="00BD2AF3" w:rsidRDefault="008736CA" w:rsidP="008736CA">
      <w:pPr>
        <w:pStyle w:val="ac"/>
      </w:pPr>
    </w:p>
    <w:p w:rsidR="00E45F4E" w:rsidRDefault="00E45F4E" w:rsidP="008736CA">
      <w:pPr>
        <w:pStyle w:val="ac"/>
      </w:pPr>
      <w:r w:rsidRPr="008736CA">
        <w:rPr>
          <w:rFonts w:hint="eastAsia"/>
          <w:b/>
        </w:rPr>
        <w:t>关键词</w:t>
      </w:r>
      <w:r>
        <w:rPr>
          <w:rFonts w:hint="eastAsia"/>
        </w:rPr>
        <w:t>：</w:t>
      </w:r>
      <w:r w:rsidR="000D56B7">
        <w:rPr>
          <w:rFonts w:hint="eastAsia"/>
        </w:rPr>
        <w:t>社交网络</w:t>
      </w:r>
      <w:r>
        <w:rPr>
          <w:rFonts w:hint="eastAsia"/>
        </w:rPr>
        <w:t>；</w:t>
      </w:r>
      <w:r w:rsidR="000D56B7">
        <w:rPr>
          <w:rFonts w:hint="eastAsia"/>
        </w:rPr>
        <w:t>谣言检测</w:t>
      </w:r>
      <w:r>
        <w:rPr>
          <w:rFonts w:hint="eastAsia"/>
        </w:rPr>
        <w:t>；</w:t>
      </w:r>
      <w:r w:rsidR="000D56B7">
        <w:rPr>
          <w:rFonts w:hint="eastAsia"/>
        </w:rPr>
        <w:t>聚类；特征选择；</w:t>
      </w:r>
      <w:r w:rsidR="0058582D">
        <w:rPr>
          <w:rFonts w:hint="eastAsia"/>
        </w:rPr>
        <w:t>分类器</w:t>
      </w:r>
    </w:p>
    <w:p w:rsidR="00FC3979" w:rsidRPr="00E45F4E" w:rsidRDefault="00FC3979">
      <w:pPr>
        <w:widowControl/>
        <w:spacing w:line="240" w:lineRule="auto"/>
        <w:ind w:firstLine="0"/>
        <w:jc w:val="left"/>
      </w:pPr>
    </w:p>
    <w:p w:rsidR="00AE3CF5" w:rsidRDefault="00AE3CF5">
      <w:pPr>
        <w:widowControl/>
        <w:spacing w:line="240" w:lineRule="auto"/>
        <w:ind w:firstLine="0"/>
        <w:jc w:val="left"/>
      </w:pPr>
    </w:p>
    <w:p w:rsidR="0043359E" w:rsidRDefault="00AE3CF5" w:rsidP="004140E3">
      <w:pPr>
        <w:widowControl/>
        <w:spacing w:line="240" w:lineRule="auto"/>
        <w:ind w:firstLine="0"/>
        <w:jc w:val="left"/>
      </w:pPr>
      <w:r>
        <w:br w:type="page"/>
      </w:r>
    </w:p>
    <w:p w:rsidR="004140E3" w:rsidRPr="004140E3" w:rsidRDefault="004140E3" w:rsidP="004140E3">
      <w:pPr>
        <w:widowControl/>
        <w:spacing w:line="240" w:lineRule="auto"/>
        <w:ind w:firstLine="0"/>
        <w:jc w:val="left"/>
      </w:pPr>
    </w:p>
    <w:p w:rsidR="00FC3979" w:rsidRPr="006B646E" w:rsidRDefault="00FC3979" w:rsidP="006B646E">
      <w:pPr>
        <w:pStyle w:val="Abstract"/>
        <w:rPr>
          <w:rFonts w:ascii="Arial" w:hAnsi="Arial" w:cs="Arial"/>
        </w:rPr>
      </w:pPr>
      <w:r w:rsidRPr="006B646E">
        <w:rPr>
          <w:rFonts w:ascii="Arial" w:hAnsi="Arial" w:cs="Arial"/>
        </w:rPr>
        <w:t>ABSTRACT</w:t>
      </w:r>
    </w:p>
    <w:p w:rsidR="009C2035" w:rsidRPr="003A0B6D" w:rsidRDefault="00F5617A" w:rsidP="003A0B6D">
      <w:pPr>
        <w:pStyle w:val="AbtractContent"/>
      </w:pPr>
      <w:r w:rsidRPr="003A0B6D">
        <w:t xml:space="preserve">In recent years, social network (e.g., </w:t>
      </w:r>
      <w:r w:rsidR="00073B10" w:rsidRPr="003A0B6D">
        <w:t>T</w:t>
      </w:r>
      <w:r w:rsidRPr="003A0B6D">
        <w:t xml:space="preserve">witter and </w:t>
      </w:r>
      <w:r w:rsidR="00073B10" w:rsidRPr="003A0B6D">
        <w:t>W</w:t>
      </w:r>
      <w:r w:rsidRPr="003A0B6D">
        <w:t xml:space="preserve">eibo) has been widely used on the Internet. But at the same time, there are a large number of false rumors in </w:t>
      </w:r>
      <w:r w:rsidR="007B08D3" w:rsidRPr="003A0B6D">
        <w:t>social net</w:t>
      </w:r>
      <w:r w:rsidR="009E4BE7" w:rsidRPr="003A0B6D">
        <w:t>work. T</w:t>
      </w:r>
      <w:r w:rsidR="00CB6CA3" w:rsidRPr="003A0B6D">
        <w:t>heir spread</w:t>
      </w:r>
      <w:r w:rsidR="006416A2" w:rsidRPr="003A0B6D">
        <w:t xml:space="preserve"> may</w:t>
      </w:r>
      <w:r w:rsidR="00CB6CA3" w:rsidRPr="003A0B6D">
        <w:t xml:space="preserve"> </w:t>
      </w:r>
      <w:r w:rsidR="002F5986" w:rsidRPr="003A0B6D">
        <w:t>have harmful effect on individuals and society.</w:t>
      </w:r>
      <w:r w:rsidR="006416A2" w:rsidRPr="003A0B6D">
        <w:t xml:space="preserve"> The large amount of </w:t>
      </w:r>
      <w:r w:rsidR="00A131D7" w:rsidRPr="003A0B6D">
        <w:t>messages</w:t>
      </w:r>
      <w:r w:rsidR="00FD67A8" w:rsidRPr="003A0B6D">
        <w:t xml:space="preserve"> on social network</w:t>
      </w:r>
      <w:r w:rsidR="00A131D7" w:rsidRPr="003A0B6D">
        <w:t xml:space="preserve"> make the </w:t>
      </w:r>
      <w:r w:rsidR="006D6DFE" w:rsidRPr="003A0B6D">
        <w:t xml:space="preserve">cost of manual checking extremely high. </w:t>
      </w:r>
      <w:r w:rsidR="009C2035" w:rsidRPr="003A0B6D">
        <w:t>As a result, automatic rumor detection techniques are of great significance.</w:t>
      </w:r>
    </w:p>
    <w:p w:rsidR="007958BF" w:rsidRPr="003A0B6D" w:rsidRDefault="00AA333A" w:rsidP="003A0B6D">
      <w:pPr>
        <w:pStyle w:val="AbtractContent"/>
        <w:rPr>
          <w:rFonts w:eastAsiaTheme="minorEastAsia"/>
        </w:rPr>
      </w:pPr>
      <w:r w:rsidRPr="003A0B6D">
        <w:t xml:space="preserve">This thesis </w:t>
      </w:r>
      <w:r w:rsidR="00BA67DB" w:rsidRPr="003A0B6D">
        <w:t>base</w:t>
      </w:r>
      <w:r w:rsidR="00BA67DB" w:rsidRPr="003A0B6D">
        <w:rPr>
          <w:rFonts w:eastAsiaTheme="minorEastAsia" w:hint="eastAsia"/>
        </w:rPr>
        <w:t>s on a</w:t>
      </w:r>
      <w:r w:rsidR="00BA67DB" w:rsidRPr="003A0B6D">
        <w:rPr>
          <w:rFonts w:eastAsiaTheme="minorEastAsia"/>
        </w:rPr>
        <w:t>n</w:t>
      </w:r>
      <w:r w:rsidR="00BA67DB" w:rsidRPr="003A0B6D">
        <w:rPr>
          <w:rFonts w:eastAsiaTheme="minorEastAsia" w:hint="eastAsia"/>
        </w:rPr>
        <w:t xml:space="preserve"> existed </w:t>
      </w:r>
      <w:r w:rsidR="00BA67DB" w:rsidRPr="003A0B6D">
        <w:rPr>
          <w:rFonts w:eastAsiaTheme="minorEastAsia"/>
        </w:rPr>
        <w:t xml:space="preserve">rumor detection system. </w:t>
      </w:r>
      <w:r w:rsidR="00DC59A9" w:rsidRPr="003A0B6D">
        <w:rPr>
          <w:rFonts w:eastAsiaTheme="minorEastAsia"/>
        </w:rPr>
        <w:t>T</w:t>
      </w:r>
      <w:r w:rsidR="00BA67DB" w:rsidRPr="003A0B6D">
        <w:rPr>
          <w:rFonts w:eastAsiaTheme="minorEastAsia"/>
        </w:rPr>
        <w:t xml:space="preserve">he original system has two </w:t>
      </w:r>
      <w:r w:rsidR="00DC59A9" w:rsidRPr="003A0B6D">
        <w:rPr>
          <w:rFonts w:eastAsiaTheme="minorEastAsia"/>
        </w:rPr>
        <w:t xml:space="preserve">problems: its candidates detected contain too much same topics, and its precision is not very high. This thesis improves the situation and designs a new system which is more precise and practical. The improvement solutions include: apply re-cluster on original candidates, discuss 6 similarity metric that is suitable for </w:t>
      </w:r>
      <w:r w:rsidR="007F2E51" w:rsidRPr="003A0B6D">
        <w:rPr>
          <w:rFonts w:eastAsiaTheme="minorEastAsia"/>
        </w:rPr>
        <w:t xml:space="preserve">topic clustering in social network and propose to weighted average them to get a more effective metric for clustering; add </w:t>
      </w:r>
      <w:r w:rsidR="003A0B6D" w:rsidRPr="003A0B6D">
        <w:rPr>
          <w:rFonts w:eastAsiaTheme="minorEastAsia"/>
        </w:rPr>
        <w:t>more</w:t>
      </w:r>
      <w:r w:rsidR="007F2E51" w:rsidRPr="003A0B6D">
        <w:rPr>
          <w:rFonts w:eastAsiaTheme="minorEastAsia"/>
        </w:rPr>
        <w:t xml:space="preserve"> features to original system, introduce two feature selection techniques to select preeminent feature subset and propose a more effective feature selection method; try to employ different classifiers and propose a </w:t>
      </w:r>
      <w:r w:rsidR="0089459F" w:rsidRPr="003A0B6D">
        <w:rPr>
          <w:rFonts w:eastAsiaTheme="minorEastAsia"/>
        </w:rPr>
        <w:t xml:space="preserve">candidate ranking method based on the idea of multiple classifiers voting. Experiments demonstrate that the improvement solutions can lower the rate of candidates overlap, evidently improve the precision of rumor detection and increase practicality of the system </w:t>
      </w:r>
      <w:r w:rsidR="00AE7C25" w:rsidRPr="003A0B6D">
        <w:rPr>
          <w:rFonts w:eastAsiaTheme="minorEastAsia"/>
        </w:rPr>
        <w:t>in an actual scenario.</w:t>
      </w:r>
    </w:p>
    <w:p w:rsidR="00232CEA" w:rsidRPr="003A0B6D" w:rsidRDefault="00232CEA" w:rsidP="003A0B6D">
      <w:pPr>
        <w:pStyle w:val="AbtractContent"/>
      </w:pPr>
    </w:p>
    <w:p w:rsidR="00793311" w:rsidRDefault="008736CA" w:rsidP="00CB27ED">
      <w:pPr>
        <w:pStyle w:val="AbtractContent"/>
        <w:sectPr w:rsidR="00793311" w:rsidSect="00793311">
          <w:footerReference w:type="default" r:id="rId8"/>
          <w:pgSz w:w="11906" w:h="16838"/>
          <w:pgMar w:top="2155" w:right="1701" w:bottom="1814" w:left="1701" w:header="851" w:footer="992" w:gutter="113"/>
          <w:pgNumType w:fmt="upperRoman" w:start="1"/>
          <w:cols w:space="425"/>
          <w:docGrid w:type="lines" w:linePitch="312"/>
        </w:sectPr>
      </w:pPr>
      <w:r w:rsidRPr="003A0B6D">
        <w:rPr>
          <w:b/>
        </w:rPr>
        <w:t>K</w:t>
      </w:r>
      <w:r w:rsidR="00E45F4E" w:rsidRPr="003A0B6D">
        <w:rPr>
          <w:b/>
        </w:rPr>
        <w:t>eywords:</w:t>
      </w:r>
      <w:r w:rsidR="00976F02" w:rsidRPr="003A0B6D">
        <w:t xml:space="preserve"> </w:t>
      </w:r>
      <w:r w:rsidR="0013074E" w:rsidRPr="003A0B6D">
        <w:t>Social network</w:t>
      </w:r>
      <w:r w:rsidR="00976F02" w:rsidRPr="003A0B6D">
        <w:t xml:space="preserve">; </w:t>
      </w:r>
      <w:r w:rsidR="00232CEA" w:rsidRPr="003A0B6D">
        <w:t>r</w:t>
      </w:r>
      <w:r w:rsidR="0013074E" w:rsidRPr="003A0B6D">
        <w:t>umor detection</w:t>
      </w:r>
      <w:r w:rsidR="00976F02" w:rsidRPr="003A0B6D">
        <w:t>;</w:t>
      </w:r>
      <w:r w:rsidR="00A917B7" w:rsidRPr="003A0B6D">
        <w:t xml:space="preserve"> </w:t>
      </w:r>
      <w:r w:rsidR="00232CEA" w:rsidRPr="003A0B6D">
        <w:t>c</w:t>
      </w:r>
      <w:r w:rsidR="00A917B7" w:rsidRPr="003A0B6D">
        <w:t xml:space="preserve">lustering; </w:t>
      </w:r>
      <w:r w:rsidR="00232CEA" w:rsidRPr="003A0B6D">
        <w:t>f</w:t>
      </w:r>
      <w:r w:rsidR="00A917B7" w:rsidRPr="003A0B6D">
        <w:t xml:space="preserve">eature selection; </w:t>
      </w:r>
      <w:r w:rsidR="0058582D" w:rsidRPr="003A0B6D">
        <w:t>classifier</w:t>
      </w:r>
    </w:p>
    <w:sdt>
      <w:sdtPr>
        <w:rPr>
          <w:rFonts w:ascii="Times New Roman" w:eastAsia="宋体" w:hAnsi="Times New Roman" w:cstheme="minorBidi"/>
          <w:color w:val="auto"/>
          <w:kern w:val="2"/>
          <w:sz w:val="24"/>
          <w:szCs w:val="21"/>
          <w:lang w:eastAsia="zh-CN"/>
        </w:rPr>
        <w:id w:val="-1268767687"/>
        <w:docPartObj>
          <w:docPartGallery w:val="Table of Contents"/>
          <w:docPartUnique/>
        </w:docPartObj>
      </w:sdtPr>
      <w:sdtEndPr>
        <w:rPr>
          <w:b/>
          <w:bCs/>
          <w:noProof/>
        </w:rPr>
      </w:sdtEndPr>
      <w:sdtContent>
        <w:p w:rsidR="00DF3902" w:rsidRPr="00DF3902" w:rsidRDefault="00DF3902" w:rsidP="00DF3902">
          <w:pPr>
            <w:pStyle w:val="TOC"/>
            <w:jc w:val="center"/>
            <w:rPr>
              <w:rFonts w:ascii="黑体" w:eastAsia="黑体" w:hAnsi="黑体" w:cs="Arial"/>
              <w:color w:val="auto"/>
            </w:rPr>
          </w:pPr>
          <w:r w:rsidRPr="00DF3902">
            <w:rPr>
              <w:rFonts w:ascii="黑体" w:eastAsia="黑体" w:hAnsi="黑体" w:cs="Arial"/>
              <w:color w:val="auto"/>
              <w:lang w:eastAsia="zh-CN"/>
            </w:rPr>
            <w:t>目录</w:t>
          </w:r>
        </w:p>
        <w:p w:rsidR="00AF3099" w:rsidRDefault="00AF3099">
          <w:pPr>
            <w:pStyle w:val="10"/>
            <w:tabs>
              <w:tab w:val="left" w:pos="1540"/>
            </w:tabs>
            <w:rPr>
              <w:rFonts w:asciiTheme="minorHAnsi" w:eastAsiaTheme="minorEastAsia" w:hAnsiTheme="minorHAnsi"/>
              <w:noProof/>
              <w:kern w:val="0"/>
              <w:sz w:val="22"/>
              <w:szCs w:val="22"/>
            </w:rPr>
          </w:pPr>
          <w:r>
            <w:fldChar w:fldCharType="begin"/>
          </w:r>
          <w:r>
            <w:instrText xml:space="preserve"> TOC \o "2-3" \h \z \t "Heading 1,1,</w:instrText>
          </w:r>
          <w:r>
            <w:instrText>标题</w:instrText>
          </w:r>
          <w:r>
            <w:instrText xml:space="preserve"> 1_</w:instrText>
          </w:r>
          <w:r>
            <w:instrText>无编号</w:instrText>
          </w:r>
          <w:r>
            <w:instrText>1,1,</w:instrText>
          </w:r>
          <w:r>
            <w:instrText>参考文献标题</w:instrText>
          </w:r>
          <w:r>
            <w:instrText>,1,</w:instrText>
          </w:r>
          <w:r>
            <w:instrText>图标索引标题</w:instrText>
          </w:r>
          <w:r>
            <w:instrText>,1,</w:instrText>
          </w:r>
          <w:r>
            <w:instrText>附录标题</w:instrText>
          </w:r>
          <w:r>
            <w:instrText xml:space="preserve">,1" </w:instrText>
          </w:r>
          <w:r>
            <w:fldChar w:fldCharType="separate"/>
          </w:r>
          <w:hyperlink w:anchor="_Toc453167127" w:history="1">
            <w:r w:rsidRPr="00D248C8">
              <w:rPr>
                <w:rStyle w:val="ad"/>
                <w:rFonts w:hint="eastAsia"/>
                <w:noProof/>
              </w:rPr>
              <w:t>第</w:t>
            </w:r>
            <w:r w:rsidRPr="00D248C8">
              <w:rPr>
                <w:rStyle w:val="ad"/>
                <w:rFonts w:hint="eastAsia"/>
                <w:noProof/>
              </w:rPr>
              <w:t>1</w:t>
            </w:r>
            <w:r w:rsidRPr="00D248C8">
              <w:rPr>
                <w:rStyle w:val="ad"/>
                <w:rFonts w:hint="eastAsia"/>
                <w:noProof/>
              </w:rPr>
              <w:t>章</w:t>
            </w:r>
            <w:r>
              <w:rPr>
                <w:rFonts w:asciiTheme="minorHAnsi" w:eastAsiaTheme="minorEastAsia" w:hAnsiTheme="minorHAnsi"/>
                <w:noProof/>
                <w:kern w:val="0"/>
                <w:sz w:val="22"/>
                <w:szCs w:val="22"/>
              </w:rPr>
              <w:tab/>
            </w:r>
            <w:r w:rsidRPr="00D248C8">
              <w:rPr>
                <w:rStyle w:val="ad"/>
                <w:rFonts w:hint="eastAsia"/>
                <w:noProof/>
              </w:rPr>
              <w:t>引言</w:t>
            </w:r>
            <w:r>
              <w:rPr>
                <w:noProof/>
                <w:webHidden/>
              </w:rPr>
              <w:tab/>
            </w:r>
            <w:r>
              <w:rPr>
                <w:noProof/>
                <w:webHidden/>
              </w:rPr>
              <w:fldChar w:fldCharType="begin"/>
            </w:r>
            <w:r>
              <w:rPr>
                <w:noProof/>
                <w:webHidden/>
              </w:rPr>
              <w:instrText xml:space="preserve"> PAGEREF _Toc453167127 \h </w:instrText>
            </w:r>
            <w:r>
              <w:rPr>
                <w:noProof/>
                <w:webHidden/>
              </w:rPr>
            </w:r>
            <w:r>
              <w:rPr>
                <w:noProof/>
                <w:webHidden/>
              </w:rPr>
              <w:fldChar w:fldCharType="separate"/>
            </w:r>
            <w:r w:rsidR="00611C38">
              <w:rPr>
                <w:noProof/>
                <w:webHidden/>
              </w:rPr>
              <w:t>1</w:t>
            </w:r>
            <w:r>
              <w:rPr>
                <w:noProof/>
                <w:webHidden/>
              </w:rPr>
              <w:fldChar w:fldCharType="end"/>
            </w:r>
          </w:hyperlink>
        </w:p>
        <w:p w:rsidR="00AF3099" w:rsidRDefault="00C30DC5">
          <w:pPr>
            <w:pStyle w:val="20"/>
            <w:tabs>
              <w:tab w:val="left" w:pos="1540"/>
              <w:tab w:val="right" w:leader="dot" w:pos="8381"/>
            </w:tabs>
            <w:ind w:left="480"/>
            <w:rPr>
              <w:rFonts w:asciiTheme="minorHAnsi" w:eastAsiaTheme="minorEastAsia" w:hAnsiTheme="minorHAnsi"/>
              <w:noProof/>
              <w:kern w:val="0"/>
              <w:sz w:val="22"/>
              <w:szCs w:val="22"/>
            </w:rPr>
          </w:pPr>
          <w:hyperlink w:anchor="_Toc453167128" w:history="1">
            <w:r w:rsidR="00AF3099" w:rsidRPr="00D248C8">
              <w:rPr>
                <w:rStyle w:val="ad"/>
                <w:noProof/>
              </w:rPr>
              <w:t>1.1</w:t>
            </w:r>
            <w:r w:rsidR="00AF3099">
              <w:rPr>
                <w:rFonts w:asciiTheme="minorHAnsi" w:eastAsiaTheme="minorEastAsia" w:hAnsiTheme="minorHAnsi"/>
                <w:noProof/>
                <w:kern w:val="0"/>
                <w:sz w:val="22"/>
                <w:szCs w:val="22"/>
              </w:rPr>
              <w:tab/>
            </w:r>
            <w:r w:rsidR="00AF3099" w:rsidRPr="00D248C8">
              <w:rPr>
                <w:rStyle w:val="ad"/>
                <w:rFonts w:hint="eastAsia"/>
                <w:noProof/>
              </w:rPr>
              <w:t>社交网络</w:t>
            </w:r>
            <w:r w:rsidR="00AF3099">
              <w:rPr>
                <w:noProof/>
                <w:webHidden/>
              </w:rPr>
              <w:tab/>
            </w:r>
            <w:r w:rsidR="00AF3099">
              <w:rPr>
                <w:noProof/>
                <w:webHidden/>
              </w:rPr>
              <w:fldChar w:fldCharType="begin"/>
            </w:r>
            <w:r w:rsidR="00AF3099">
              <w:rPr>
                <w:noProof/>
                <w:webHidden/>
              </w:rPr>
              <w:instrText xml:space="preserve"> PAGEREF _Toc453167128 \h </w:instrText>
            </w:r>
            <w:r w:rsidR="00AF3099">
              <w:rPr>
                <w:noProof/>
                <w:webHidden/>
              </w:rPr>
            </w:r>
            <w:r w:rsidR="00AF3099">
              <w:rPr>
                <w:noProof/>
                <w:webHidden/>
              </w:rPr>
              <w:fldChar w:fldCharType="separate"/>
            </w:r>
            <w:r w:rsidR="00611C38">
              <w:rPr>
                <w:noProof/>
                <w:webHidden/>
              </w:rPr>
              <w:t>1</w:t>
            </w:r>
            <w:r w:rsidR="00AF3099">
              <w:rPr>
                <w:noProof/>
                <w:webHidden/>
              </w:rPr>
              <w:fldChar w:fldCharType="end"/>
            </w:r>
          </w:hyperlink>
        </w:p>
        <w:p w:rsidR="00AF3099" w:rsidRDefault="00C30DC5">
          <w:pPr>
            <w:pStyle w:val="20"/>
            <w:tabs>
              <w:tab w:val="left" w:pos="1540"/>
              <w:tab w:val="right" w:leader="dot" w:pos="8381"/>
            </w:tabs>
            <w:ind w:left="480"/>
            <w:rPr>
              <w:rFonts w:asciiTheme="minorHAnsi" w:eastAsiaTheme="minorEastAsia" w:hAnsiTheme="minorHAnsi"/>
              <w:noProof/>
              <w:kern w:val="0"/>
              <w:sz w:val="22"/>
              <w:szCs w:val="22"/>
            </w:rPr>
          </w:pPr>
          <w:hyperlink w:anchor="_Toc453167129" w:history="1">
            <w:r w:rsidR="00AF3099" w:rsidRPr="00D248C8">
              <w:rPr>
                <w:rStyle w:val="ad"/>
                <w:noProof/>
              </w:rPr>
              <w:t>1.2</w:t>
            </w:r>
            <w:r w:rsidR="00AF3099">
              <w:rPr>
                <w:rFonts w:asciiTheme="minorHAnsi" w:eastAsiaTheme="minorEastAsia" w:hAnsiTheme="minorHAnsi"/>
                <w:noProof/>
                <w:kern w:val="0"/>
                <w:sz w:val="22"/>
                <w:szCs w:val="22"/>
              </w:rPr>
              <w:tab/>
            </w:r>
            <w:r w:rsidR="00AF3099" w:rsidRPr="00D248C8">
              <w:rPr>
                <w:rStyle w:val="ad"/>
                <w:rFonts w:hint="eastAsia"/>
                <w:noProof/>
              </w:rPr>
              <w:t>社交网络中的谣言</w:t>
            </w:r>
            <w:r w:rsidR="00AF3099">
              <w:rPr>
                <w:noProof/>
                <w:webHidden/>
              </w:rPr>
              <w:tab/>
            </w:r>
            <w:r w:rsidR="00AF3099">
              <w:rPr>
                <w:noProof/>
                <w:webHidden/>
              </w:rPr>
              <w:fldChar w:fldCharType="begin"/>
            </w:r>
            <w:r w:rsidR="00AF3099">
              <w:rPr>
                <w:noProof/>
                <w:webHidden/>
              </w:rPr>
              <w:instrText xml:space="preserve"> PAGEREF _Toc453167129 \h </w:instrText>
            </w:r>
            <w:r w:rsidR="00AF3099">
              <w:rPr>
                <w:noProof/>
                <w:webHidden/>
              </w:rPr>
            </w:r>
            <w:r w:rsidR="00AF3099">
              <w:rPr>
                <w:noProof/>
                <w:webHidden/>
              </w:rPr>
              <w:fldChar w:fldCharType="separate"/>
            </w:r>
            <w:r w:rsidR="00611C38">
              <w:rPr>
                <w:noProof/>
                <w:webHidden/>
              </w:rPr>
              <w:t>1</w:t>
            </w:r>
            <w:r w:rsidR="00AF3099">
              <w:rPr>
                <w:noProof/>
                <w:webHidden/>
              </w:rPr>
              <w:fldChar w:fldCharType="end"/>
            </w:r>
          </w:hyperlink>
        </w:p>
        <w:p w:rsidR="00AF3099" w:rsidRDefault="00C30DC5">
          <w:pPr>
            <w:pStyle w:val="20"/>
            <w:tabs>
              <w:tab w:val="left" w:pos="1540"/>
              <w:tab w:val="right" w:leader="dot" w:pos="8381"/>
            </w:tabs>
            <w:ind w:left="480"/>
            <w:rPr>
              <w:rFonts w:asciiTheme="minorHAnsi" w:eastAsiaTheme="minorEastAsia" w:hAnsiTheme="minorHAnsi"/>
              <w:noProof/>
              <w:kern w:val="0"/>
              <w:sz w:val="22"/>
              <w:szCs w:val="22"/>
            </w:rPr>
          </w:pPr>
          <w:hyperlink w:anchor="_Toc453167130" w:history="1">
            <w:r w:rsidR="00AF3099" w:rsidRPr="00D248C8">
              <w:rPr>
                <w:rStyle w:val="ad"/>
                <w:noProof/>
              </w:rPr>
              <w:t>1.3</w:t>
            </w:r>
            <w:r w:rsidR="00AF3099">
              <w:rPr>
                <w:rFonts w:asciiTheme="minorHAnsi" w:eastAsiaTheme="minorEastAsia" w:hAnsiTheme="minorHAnsi"/>
                <w:noProof/>
                <w:kern w:val="0"/>
                <w:sz w:val="22"/>
                <w:szCs w:val="22"/>
              </w:rPr>
              <w:tab/>
            </w:r>
            <w:r w:rsidR="00AF3099" w:rsidRPr="00D248C8">
              <w:rPr>
                <w:rStyle w:val="ad"/>
                <w:rFonts w:hint="eastAsia"/>
                <w:noProof/>
              </w:rPr>
              <w:t>谣言检测技术与其面临的挑战</w:t>
            </w:r>
            <w:r w:rsidR="00AF3099">
              <w:rPr>
                <w:noProof/>
                <w:webHidden/>
              </w:rPr>
              <w:tab/>
            </w:r>
            <w:r w:rsidR="00AF3099">
              <w:rPr>
                <w:noProof/>
                <w:webHidden/>
              </w:rPr>
              <w:fldChar w:fldCharType="begin"/>
            </w:r>
            <w:r w:rsidR="00AF3099">
              <w:rPr>
                <w:noProof/>
                <w:webHidden/>
              </w:rPr>
              <w:instrText xml:space="preserve"> PAGEREF _Toc453167130 \h </w:instrText>
            </w:r>
            <w:r w:rsidR="00AF3099">
              <w:rPr>
                <w:noProof/>
                <w:webHidden/>
              </w:rPr>
            </w:r>
            <w:r w:rsidR="00AF3099">
              <w:rPr>
                <w:noProof/>
                <w:webHidden/>
              </w:rPr>
              <w:fldChar w:fldCharType="separate"/>
            </w:r>
            <w:r w:rsidR="00611C38">
              <w:rPr>
                <w:noProof/>
                <w:webHidden/>
              </w:rPr>
              <w:t>3</w:t>
            </w:r>
            <w:r w:rsidR="00AF3099">
              <w:rPr>
                <w:noProof/>
                <w:webHidden/>
              </w:rPr>
              <w:fldChar w:fldCharType="end"/>
            </w:r>
          </w:hyperlink>
        </w:p>
        <w:p w:rsidR="00AF3099" w:rsidRDefault="00C30DC5">
          <w:pPr>
            <w:pStyle w:val="20"/>
            <w:tabs>
              <w:tab w:val="left" w:pos="1540"/>
              <w:tab w:val="right" w:leader="dot" w:pos="8381"/>
            </w:tabs>
            <w:ind w:left="480"/>
            <w:rPr>
              <w:rFonts w:asciiTheme="minorHAnsi" w:eastAsiaTheme="minorEastAsia" w:hAnsiTheme="minorHAnsi"/>
              <w:noProof/>
              <w:kern w:val="0"/>
              <w:sz w:val="22"/>
              <w:szCs w:val="22"/>
            </w:rPr>
          </w:pPr>
          <w:hyperlink w:anchor="_Toc453167131" w:history="1">
            <w:r w:rsidR="00AF3099" w:rsidRPr="00D248C8">
              <w:rPr>
                <w:rStyle w:val="ad"/>
                <w:noProof/>
              </w:rPr>
              <w:t>1.4</w:t>
            </w:r>
            <w:r w:rsidR="00AF3099">
              <w:rPr>
                <w:rFonts w:asciiTheme="minorHAnsi" w:eastAsiaTheme="minorEastAsia" w:hAnsiTheme="minorHAnsi"/>
                <w:noProof/>
                <w:kern w:val="0"/>
                <w:sz w:val="22"/>
                <w:szCs w:val="22"/>
              </w:rPr>
              <w:tab/>
            </w:r>
            <w:r w:rsidR="00AF3099" w:rsidRPr="00D248C8">
              <w:rPr>
                <w:rStyle w:val="ad"/>
                <w:rFonts w:hint="eastAsia"/>
                <w:noProof/>
              </w:rPr>
              <w:t>相关研究概述</w:t>
            </w:r>
            <w:r w:rsidR="00AF3099">
              <w:rPr>
                <w:noProof/>
                <w:webHidden/>
              </w:rPr>
              <w:tab/>
            </w:r>
            <w:r w:rsidR="00AF3099">
              <w:rPr>
                <w:noProof/>
                <w:webHidden/>
              </w:rPr>
              <w:fldChar w:fldCharType="begin"/>
            </w:r>
            <w:r w:rsidR="00AF3099">
              <w:rPr>
                <w:noProof/>
                <w:webHidden/>
              </w:rPr>
              <w:instrText xml:space="preserve"> PAGEREF _Toc453167131 \h </w:instrText>
            </w:r>
            <w:r w:rsidR="00AF3099">
              <w:rPr>
                <w:noProof/>
                <w:webHidden/>
              </w:rPr>
            </w:r>
            <w:r w:rsidR="00AF3099">
              <w:rPr>
                <w:noProof/>
                <w:webHidden/>
              </w:rPr>
              <w:fldChar w:fldCharType="separate"/>
            </w:r>
            <w:r w:rsidR="00611C38">
              <w:rPr>
                <w:noProof/>
                <w:webHidden/>
              </w:rPr>
              <w:t>6</w:t>
            </w:r>
            <w:r w:rsidR="00AF3099">
              <w:rPr>
                <w:noProof/>
                <w:webHidden/>
              </w:rPr>
              <w:fldChar w:fldCharType="end"/>
            </w:r>
          </w:hyperlink>
        </w:p>
        <w:p w:rsidR="00AF3099" w:rsidRDefault="00C30DC5">
          <w:pPr>
            <w:pStyle w:val="20"/>
            <w:tabs>
              <w:tab w:val="left" w:pos="1540"/>
              <w:tab w:val="right" w:leader="dot" w:pos="8381"/>
            </w:tabs>
            <w:ind w:left="480"/>
            <w:rPr>
              <w:rFonts w:asciiTheme="minorHAnsi" w:eastAsiaTheme="minorEastAsia" w:hAnsiTheme="minorHAnsi"/>
              <w:noProof/>
              <w:kern w:val="0"/>
              <w:sz w:val="22"/>
              <w:szCs w:val="22"/>
            </w:rPr>
          </w:pPr>
          <w:hyperlink w:anchor="_Toc453167132" w:history="1">
            <w:r w:rsidR="00AF3099" w:rsidRPr="00D248C8">
              <w:rPr>
                <w:rStyle w:val="ad"/>
                <w:noProof/>
              </w:rPr>
              <w:t>1.5</w:t>
            </w:r>
            <w:r w:rsidR="00AF3099">
              <w:rPr>
                <w:rFonts w:asciiTheme="minorHAnsi" w:eastAsiaTheme="minorEastAsia" w:hAnsiTheme="minorHAnsi"/>
                <w:noProof/>
                <w:kern w:val="0"/>
                <w:sz w:val="22"/>
                <w:szCs w:val="22"/>
              </w:rPr>
              <w:tab/>
            </w:r>
            <w:r w:rsidR="00AF3099" w:rsidRPr="00D248C8">
              <w:rPr>
                <w:rStyle w:val="ad"/>
                <w:rFonts w:hint="eastAsia"/>
                <w:noProof/>
              </w:rPr>
              <w:t>论文组织结构</w:t>
            </w:r>
            <w:r w:rsidR="00AF3099">
              <w:rPr>
                <w:noProof/>
                <w:webHidden/>
              </w:rPr>
              <w:tab/>
            </w:r>
            <w:r w:rsidR="00AF3099">
              <w:rPr>
                <w:noProof/>
                <w:webHidden/>
              </w:rPr>
              <w:fldChar w:fldCharType="begin"/>
            </w:r>
            <w:r w:rsidR="00AF3099">
              <w:rPr>
                <w:noProof/>
                <w:webHidden/>
              </w:rPr>
              <w:instrText xml:space="preserve"> PAGEREF _Toc453167132 \h </w:instrText>
            </w:r>
            <w:r w:rsidR="00AF3099">
              <w:rPr>
                <w:noProof/>
                <w:webHidden/>
              </w:rPr>
            </w:r>
            <w:r w:rsidR="00AF3099">
              <w:rPr>
                <w:noProof/>
                <w:webHidden/>
              </w:rPr>
              <w:fldChar w:fldCharType="separate"/>
            </w:r>
            <w:r w:rsidR="00611C38">
              <w:rPr>
                <w:noProof/>
                <w:webHidden/>
              </w:rPr>
              <w:t>7</w:t>
            </w:r>
            <w:r w:rsidR="00AF3099">
              <w:rPr>
                <w:noProof/>
                <w:webHidden/>
              </w:rPr>
              <w:fldChar w:fldCharType="end"/>
            </w:r>
          </w:hyperlink>
        </w:p>
        <w:p w:rsidR="00AF3099" w:rsidRDefault="00C30DC5">
          <w:pPr>
            <w:pStyle w:val="10"/>
            <w:tabs>
              <w:tab w:val="left" w:pos="1540"/>
            </w:tabs>
            <w:rPr>
              <w:rFonts w:asciiTheme="minorHAnsi" w:eastAsiaTheme="minorEastAsia" w:hAnsiTheme="minorHAnsi"/>
              <w:noProof/>
              <w:kern w:val="0"/>
              <w:sz w:val="22"/>
              <w:szCs w:val="22"/>
            </w:rPr>
          </w:pPr>
          <w:hyperlink w:anchor="_Toc453167133" w:history="1">
            <w:r w:rsidR="00AF3099" w:rsidRPr="00D248C8">
              <w:rPr>
                <w:rStyle w:val="ad"/>
                <w:rFonts w:hint="eastAsia"/>
                <w:noProof/>
              </w:rPr>
              <w:t>第</w:t>
            </w:r>
            <w:r w:rsidR="00AF3099" w:rsidRPr="00D248C8">
              <w:rPr>
                <w:rStyle w:val="ad"/>
                <w:rFonts w:hint="eastAsia"/>
                <w:noProof/>
              </w:rPr>
              <w:t>2</w:t>
            </w:r>
            <w:r w:rsidR="00AF3099" w:rsidRPr="00D248C8">
              <w:rPr>
                <w:rStyle w:val="ad"/>
                <w:rFonts w:hint="eastAsia"/>
                <w:noProof/>
              </w:rPr>
              <w:t>章</w:t>
            </w:r>
            <w:r w:rsidR="00AF3099">
              <w:rPr>
                <w:rFonts w:asciiTheme="minorHAnsi" w:eastAsiaTheme="minorEastAsia" w:hAnsiTheme="minorHAnsi"/>
                <w:noProof/>
                <w:kern w:val="0"/>
                <w:sz w:val="22"/>
                <w:szCs w:val="22"/>
              </w:rPr>
              <w:tab/>
            </w:r>
            <w:r w:rsidR="00AF3099" w:rsidRPr="00D248C8">
              <w:rPr>
                <w:rStyle w:val="ad"/>
                <w:rFonts w:hint="eastAsia"/>
                <w:noProof/>
              </w:rPr>
              <w:t>方法概述</w:t>
            </w:r>
            <w:r w:rsidR="00AF3099">
              <w:rPr>
                <w:noProof/>
                <w:webHidden/>
              </w:rPr>
              <w:tab/>
            </w:r>
            <w:r w:rsidR="00AF3099">
              <w:rPr>
                <w:noProof/>
                <w:webHidden/>
              </w:rPr>
              <w:fldChar w:fldCharType="begin"/>
            </w:r>
            <w:r w:rsidR="00AF3099">
              <w:rPr>
                <w:noProof/>
                <w:webHidden/>
              </w:rPr>
              <w:instrText xml:space="preserve"> PAGEREF _Toc453167133 \h </w:instrText>
            </w:r>
            <w:r w:rsidR="00AF3099">
              <w:rPr>
                <w:noProof/>
                <w:webHidden/>
              </w:rPr>
            </w:r>
            <w:r w:rsidR="00AF3099">
              <w:rPr>
                <w:noProof/>
                <w:webHidden/>
              </w:rPr>
              <w:fldChar w:fldCharType="separate"/>
            </w:r>
            <w:r w:rsidR="00611C38">
              <w:rPr>
                <w:noProof/>
                <w:webHidden/>
              </w:rPr>
              <w:t>9</w:t>
            </w:r>
            <w:r w:rsidR="00AF3099">
              <w:rPr>
                <w:noProof/>
                <w:webHidden/>
              </w:rPr>
              <w:fldChar w:fldCharType="end"/>
            </w:r>
          </w:hyperlink>
        </w:p>
        <w:p w:rsidR="00AF3099" w:rsidRDefault="00C30DC5">
          <w:pPr>
            <w:pStyle w:val="20"/>
            <w:tabs>
              <w:tab w:val="left" w:pos="1540"/>
              <w:tab w:val="right" w:leader="dot" w:pos="8381"/>
            </w:tabs>
            <w:ind w:left="480"/>
            <w:rPr>
              <w:rFonts w:asciiTheme="minorHAnsi" w:eastAsiaTheme="minorEastAsia" w:hAnsiTheme="minorHAnsi"/>
              <w:noProof/>
              <w:kern w:val="0"/>
              <w:sz w:val="22"/>
              <w:szCs w:val="22"/>
            </w:rPr>
          </w:pPr>
          <w:hyperlink w:anchor="_Toc453167134" w:history="1">
            <w:r w:rsidR="00AF3099" w:rsidRPr="00D248C8">
              <w:rPr>
                <w:rStyle w:val="ad"/>
                <w:noProof/>
              </w:rPr>
              <w:t>2.1</w:t>
            </w:r>
            <w:r w:rsidR="00AF3099">
              <w:rPr>
                <w:rFonts w:asciiTheme="minorHAnsi" w:eastAsiaTheme="minorEastAsia" w:hAnsiTheme="minorHAnsi"/>
                <w:noProof/>
                <w:kern w:val="0"/>
                <w:sz w:val="22"/>
                <w:szCs w:val="22"/>
              </w:rPr>
              <w:tab/>
            </w:r>
            <w:r w:rsidR="00AF3099" w:rsidRPr="00D248C8">
              <w:rPr>
                <w:rStyle w:val="ad"/>
                <w:rFonts w:hint="eastAsia"/>
                <w:noProof/>
              </w:rPr>
              <w:t>一个实用的谣言检测系统</w:t>
            </w:r>
            <w:r w:rsidR="00AF3099">
              <w:rPr>
                <w:noProof/>
                <w:webHidden/>
              </w:rPr>
              <w:tab/>
            </w:r>
            <w:r w:rsidR="00AF3099">
              <w:rPr>
                <w:noProof/>
                <w:webHidden/>
              </w:rPr>
              <w:fldChar w:fldCharType="begin"/>
            </w:r>
            <w:r w:rsidR="00AF3099">
              <w:rPr>
                <w:noProof/>
                <w:webHidden/>
              </w:rPr>
              <w:instrText xml:space="preserve"> PAGEREF _Toc453167134 \h </w:instrText>
            </w:r>
            <w:r w:rsidR="00AF3099">
              <w:rPr>
                <w:noProof/>
                <w:webHidden/>
              </w:rPr>
            </w:r>
            <w:r w:rsidR="00AF3099">
              <w:rPr>
                <w:noProof/>
                <w:webHidden/>
              </w:rPr>
              <w:fldChar w:fldCharType="separate"/>
            </w:r>
            <w:r w:rsidR="00611C38">
              <w:rPr>
                <w:noProof/>
                <w:webHidden/>
              </w:rPr>
              <w:t>9</w:t>
            </w:r>
            <w:r w:rsidR="00AF3099">
              <w:rPr>
                <w:noProof/>
                <w:webHidden/>
              </w:rPr>
              <w:fldChar w:fldCharType="end"/>
            </w:r>
          </w:hyperlink>
        </w:p>
        <w:p w:rsidR="00AF3099" w:rsidRDefault="00C30DC5">
          <w:pPr>
            <w:pStyle w:val="20"/>
            <w:tabs>
              <w:tab w:val="left" w:pos="1540"/>
              <w:tab w:val="right" w:leader="dot" w:pos="8381"/>
            </w:tabs>
            <w:ind w:left="480"/>
            <w:rPr>
              <w:rFonts w:asciiTheme="minorHAnsi" w:eastAsiaTheme="minorEastAsia" w:hAnsiTheme="minorHAnsi"/>
              <w:noProof/>
              <w:kern w:val="0"/>
              <w:sz w:val="22"/>
              <w:szCs w:val="22"/>
            </w:rPr>
          </w:pPr>
          <w:hyperlink w:anchor="_Toc453167135" w:history="1">
            <w:r w:rsidR="00AF3099" w:rsidRPr="00D248C8">
              <w:rPr>
                <w:rStyle w:val="ad"/>
                <w:noProof/>
              </w:rPr>
              <w:t>2.2</w:t>
            </w:r>
            <w:r w:rsidR="00AF3099">
              <w:rPr>
                <w:rFonts w:asciiTheme="minorHAnsi" w:eastAsiaTheme="minorEastAsia" w:hAnsiTheme="minorHAnsi"/>
                <w:noProof/>
                <w:kern w:val="0"/>
                <w:sz w:val="22"/>
                <w:szCs w:val="22"/>
              </w:rPr>
              <w:tab/>
            </w:r>
            <w:r w:rsidR="00AF3099" w:rsidRPr="00D248C8">
              <w:rPr>
                <w:rStyle w:val="ad"/>
                <w:rFonts w:hint="eastAsia"/>
                <w:noProof/>
              </w:rPr>
              <w:t>原系统的不足与改进方法</w:t>
            </w:r>
            <w:r w:rsidR="00AF3099">
              <w:rPr>
                <w:noProof/>
                <w:webHidden/>
              </w:rPr>
              <w:tab/>
            </w:r>
            <w:r w:rsidR="00AF3099">
              <w:rPr>
                <w:noProof/>
                <w:webHidden/>
              </w:rPr>
              <w:fldChar w:fldCharType="begin"/>
            </w:r>
            <w:r w:rsidR="00AF3099">
              <w:rPr>
                <w:noProof/>
                <w:webHidden/>
              </w:rPr>
              <w:instrText xml:space="preserve"> PAGEREF _Toc453167135 \h </w:instrText>
            </w:r>
            <w:r w:rsidR="00AF3099">
              <w:rPr>
                <w:noProof/>
                <w:webHidden/>
              </w:rPr>
            </w:r>
            <w:r w:rsidR="00AF3099">
              <w:rPr>
                <w:noProof/>
                <w:webHidden/>
              </w:rPr>
              <w:fldChar w:fldCharType="separate"/>
            </w:r>
            <w:r w:rsidR="00611C38">
              <w:rPr>
                <w:noProof/>
                <w:webHidden/>
              </w:rPr>
              <w:t>11</w:t>
            </w:r>
            <w:r w:rsidR="00AF3099">
              <w:rPr>
                <w:noProof/>
                <w:webHidden/>
              </w:rPr>
              <w:fldChar w:fldCharType="end"/>
            </w:r>
          </w:hyperlink>
        </w:p>
        <w:p w:rsidR="00AF3099" w:rsidRDefault="00C30DC5">
          <w:pPr>
            <w:pStyle w:val="10"/>
            <w:tabs>
              <w:tab w:val="left" w:pos="1540"/>
            </w:tabs>
            <w:rPr>
              <w:rFonts w:asciiTheme="minorHAnsi" w:eastAsiaTheme="minorEastAsia" w:hAnsiTheme="minorHAnsi"/>
              <w:noProof/>
              <w:kern w:val="0"/>
              <w:sz w:val="22"/>
              <w:szCs w:val="22"/>
            </w:rPr>
          </w:pPr>
          <w:hyperlink w:anchor="_Toc453167136" w:history="1">
            <w:r w:rsidR="00AF3099" w:rsidRPr="00D248C8">
              <w:rPr>
                <w:rStyle w:val="ad"/>
                <w:rFonts w:hint="eastAsia"/>
                <w:noProof/>
              </w:rPr>
              <w:t>第</w:t>
            </w:r>
            <w:r w:rsidR="00AF3099" w:rsidRPr="00D248C8">
              <w:rPr>
                <w:rStyle w:val="ad"/>
                <w:rFonts w:hint="eastAsia"/>
                <w:noProof/>
              </w:rPr>
              <w:t>3</w:t>
            </w:r>
            <w:r w:rsidR="00AF3099" w:rsidRPr="00D248C8">
              <w:rPr>
                <w:rStyle w:val="ad"/>
                <w:rFonts w:hint="eastAsia"/>
                <w:noProof/>
              </w:rPr>
              <w:t>章</w:t>
            </w:r>
            <w:r w:rsidR="00AF3099">
              <w:rPr>
                <w:rFonts w:asciiTheme="minorHAnsi" w:eastAsiaTheme="minorEastAsia" w:hAnsiTheme="minorHAnsi"/>
                <w:noProof/>
                <w:kern w:val="0"/>
                <w:sz w:val="22"/>
                <w:szCs w:val="22"/>
              </w:rPr>
              <w:tab/>
            </w:r>
            <w:r w:rsidR="00AF3099" w:rsidRPr="00D248C8">
              <w:rPr>
                <w:rStyle w:val="ad"/>
                <w:rFonts w:hint="eastAsia"/>
                <w:noProof/>
              </w:rPr>
              <w:t>社交网络的话题聚类与消息相似度度量</w:t>
            </w:r>
            <w:r w:rsidR="00AF3099">
              <w:rPr>
                <w:noProof/>
                <w:webHidden/>
              </w:rPr>
              <w:tab/>
            </w:r>
            <w:r w:rsidR="00AF3099">
              <w:rPr>
                <w:noProof/>
                <w:webHidden/>
              </w:rPr>
              <w:fldChar w:fldCharType="begin"/>
            </w:r>
            <w:r w:rsidR="00AF3099">
              <w:rPr>
                <w:noProof/>
                <w:webHidden/>
              </w:rPr>
              <w:instrText xml:space="preserve"> PAGEREF _Toc453167136 \h </w:instrText>
            </w:r>
            <w:r w:rsidR="00AF3099">
              <w:rPr>
                <w:noProof/>
                <w:webHidden/>
              </w:rPr>
            </w:r>
            <w:r w:rsidR="00AF3099">
              <w:rPr>
                <w:noProof/>
                <w:webHidden/>
              </w:rPr>
              <w:fldChar w:fldCharType="separate"/>
            </w:r>
            <w:r w:rsidR="00611C38">
              <w:rPr>
                <w:noProof/>
                <w:webHidden/>
              </w:rPr>
              <w:t>13</w:t>
            </w:r>
            <w:r w:rsidR="00AF3099">
              <w:rPr>
                <w:noProof/>
                <w:webHidden/>
              </w:rPr>
              <w:fldChar w:fldCharType="end"/>
            </w:r>
          </w:hyperlink>
        </w:p>
        <w:p w:rsidR="00AF3099" w:rsidRDefault="00C30DC5">
          <w:pPr>
            <w:pStyle w:val="20"/>
            <w:tabs>
              <w:tab w:val="left" w:pos="1540"/>
              <w:tab w:val="right" w:leader="dot" w:pos="8381"/>
            </w:tabs>
            <w:ind w:left="480"/>
            <w:rPr>
              <w:rFonts w:asciiTheme="minorHAnsi" w:eastAsiaTheme="minorEastAsia" w:hAnsiTheme="minorHAnsi"/>
              <w:noProof/>
              <w:kern w:val="0"/>
              <w:sz w:val="22"/>
              <w:szCs w:val="22"/>
            </w:rPr>
          </w:pPr>
          <w:hyperlink w:anchor="_Toc453167137" w:history="1">
            <w:r w:rsidR="00AF3099" w:rsidRPr="00D248C8">
              <w:rPr>
                <w:rStyle w:val="ad"/>
                <w:noProof/>
              </w:rPr>
              <w:t>3.1</w:t>
            </w:r>
            <w:r w:rsidR="00AF3099">
              <w:rPr>
                <w:rFonts w:asciiTheme="minorHAnsi" w:eastAsiaTheme="minorEastAsia" w:hAnsiTheme="minorHAnsi"/>
                <w:noProof/>
                <w:kern w:val="0"/>
                <w:sz w:val="22"/>
                <w:szCs w:val="22"/>
              </w:rPr>
              <w:tab/>
            </w:r>
            <w:r w:rsidR="00AF3099" w:rsidRPr="00D248C8">
              <w:rPr>
                <w:rStyle w:val="ad"/>
                <w:rFonts w:hint="eastAsia"/>
                <w:noProof/>
              </w:rPr>
              <w:t>系统采用的聚类算法</w:t>
            </w:r>
            <w:r w:rsidR="00AF3099">
              <w:rPr>
                <w:noProof/>
                <w:webHidden/>
              </w:rPr>
              <w:tab/>
            </w:r>
            <w:r w:rsidR="00AF3099">
              <w:rPr>
                <w:noProof/>
                <w:webHidden/>
              </w:rPr>
              <w:fldChar w:fldCharType="begin"/>
            </w:r>
            <w:r w:rsidR="00AF3099">
              <w:rPr>
                <w:noProof/>
                <w:webHidden/>
              </w:rPr>
              <w:instrText xml:space="preserve"> PAGEREF _Toc453167137 \h </w:instrText>
            </w:r>
            <w:r w:rsidR="00AF3099">
              <w:rPr>
                <w:noProof/>
                <w:webHidden/>
              </w:rPr>
            </w:r>
            <w:r w:rsidR="00AF3099">
              <w:rPr>
                <w:noProof/>
                <w:webHidden/>
              </w:rPr>
              <w:fldChar w:fldCharType="separate"/>
            </w:r>
            <w:r w:rsidR="00611C38">
              <w:rPr>
                <w:noProof/>
                <w:webHidden/>
              </w:rPr>
              <w:t>13</w:t>
            </w:r>
            <w:r w:rsidR="00AF3099">
              <w:rPr>
                <w:noProof/>
                <w:webHidden/>
              </w:rPr>
              <w:fldChar w:fldCharType="end"/>
            </w:r>
          </w:hyperlink>
        </w:p>
        <w:p w:rsidR="00AF3099" w:rsidRDefault="00C30DC5">
          <w:pPr>
            <w:pStyle w:val="20"/>
            <w:tabs>
              <w:tab w:val="left" w:pos="1540"/>
              <w:tab w:val="right" w:leader="dot" w:pos="8381"/>
            </w:tabs>
            <w:ind w:left="480"/>
            <w:rPr>
              <w:rFonts w:asciiTheme="minorHAnsi" w:eastAsiaTheme="minorEastAsia" w:hAnsiTheme="minorHAnsi"/>
              <w:noProof/>
              <w:kern w:val="0"/>
              <w:sz w:val="22"/>
              <w:szCs w:val="22"/>
            </w:rPr>
          </w:pPr>
          <w:hyperlink w:anchor="_Toc453167138" w:history="1">
            <w:r w:rsidR="00AF3099" w:rsidRPr="00D248C8">
              <w:rPr>
                <w:rStyle w:val="ad"/>
                <w:noProof/>
              </w:rPr>
              <w:t>3.2</w:t>
            </w:r>
            <w:r w:rsidR="00AF3099">
              <w:rPr>
                <w:rFonts w:asciiTheme="minorHAnsi" w:eastAsiaTheme="minorEastAsia" w:hAnsiTheme="minorHAnsi"/>
                <w:noProof/>
                <w:kern w:val="0"/>
                <w:sz w:val="22"/>
                <w:szCs w:val="22"/>
              </w:rPr>
              <w:tab/>
            </w:r>
            <w:r w:rsidR="00AF3099" w:rsidRPr="00D248C8">
              <w:rPr>
                <w:rStyle w:val="ad"/>
                <w:rFonts w:hint="eastAsia"/>
                <w:noProof/>
              </w:rPr>
              <w:t>针对社交网络的消息相似度度量</w:t>
            </w:r>
            <w:r w:rsidR="00AF3099">
              <w:rPr>
                <w:noProof/>
                <w:webHidden/>
              </w:rPr>
              <w:tab/>
            </w:r>
            <w:r w:rsidR="00AF3099">
              <w:rPr>
                <w:noProof/>
                <w:webHidden/>
              </w:rPr>
              <w:fldChar w:fldCharType="begin"/>
            </w:r>
            <w:r w:rsidR="00AF3099">
              <w:rPr>
                <w:noProof/>
                <w:webHidden/>
              </w:rPr>
              <w:instrText xml:space="preserve"> PAGEREF _Toc453167138 \h </w:instrText>
            </w:r>
            <w:r w:rsidR="00AF3099">
              <w:rPr>
                <w:noProof/>
                <w:webHidden/>
              </w:rPr>
            </w:r>
            <w:r w:rsidR="00AF3099">
              <w:rPr>
                <w:noProof/>
                <w:webHidden/>
              </w:rPr>
              <w:fldChar w:fldCharType="separate"/>
            </w:r>
            <w:r w:rsidR="00611C38">
              <w:rPr>
                <w:noProof/>
                <w:webHidden/>
              </w:rPr>
              <w:t>15</w:t>
            </w:r>
            <w:r w:rsidR="00AF3099">
              <w:rPr>
                <w:noProof/>
                <w:webHidden/>
              </w:rPr>
              <w:fldChar w:fldCharType="end"/>
            </w:r>
          </w:hyperlink>
        </w:p>
        <w:p w:rsidR="00AF3099" w:rsidRDefault="00C30DC5">
          <w:pPr>
            <w:pStyle w:val="20"/>
            <w:tabs>
              <w:tab w:val="left" w:pos="1540"/>
              <w:tab w:val="right" w:leader="dot" w:pos="8381"/>
            </w:tabs>
            <w:ind w:left="480"/>
            <w:rPr>
              <w:rFonts w:asciiTheme="minorHAnsi" w:eastAsiaTheme="minorEastAsia" w:hAnsiTheme="minorHAnsi"/>
              <w:noProof/>
              <w:kern w:val="0"/>
              <w:sz w:val="22"/>
              <w:szCs w:val="22"/>
            </w:rPr>
          </w:pPr>
          <w:hyperlink w:anchor="_Toc453167139" w:history="1">
            <w:r w:rsidR="00AF3099" w:rsidRPr="00D248C8">
              <w:rPr>
                <w:rStyle w:val="ad"/>
                <w:noProof/>
              </w:rPr>
              <w:t>3.3</w:t>
            </w:r>
            <w:r w:rsidR="00AF3099">
              <w:rPr>
                <w:rFonts w:asciiTheme="minorHAnsi" w:eastAsiaTheme="minorEastAsia" w:hAnsiTheme="minorHAnsi"/>
                <w:noProof/>
                <w:kern w:val="0"/>
                <w:sz w:val="22"/>
                <w:szCs w:val="22"/>
              </w:rPr>
              <w:tab/>
            </w:r>
            <w:r w:rsidR="00AF3099" w:rsidRPr="00D248C8">
              <w:rPr>
                <w:rStyle w:val="ad"/>
                <w:rFonts w:hint="eastAsia"/>
                <w:noProof/>
              </w:rPr>
              <w:t>实验数据集与聚类评价指标</w:t>
            </w:r>
            <w:r w:rsidR="00AF3099">
              <w:rPr>
                <w:noProof/>
                <w:webHidden/>
              </w:rPr>
              <w:tab/>
            </w:r>
            <w:r w:rsidR="00AF3099">
              <w:rPr>
                <w:noProof/>
                <w:webHidden/>
              </w:rPr>
              <w:fldChar w:fldCharType="begin"/>
            </w:r>
            <w:r w:rsidR="00AF3099">
              <w:rPr>
                <w:noProof/>
                <w:webHidden/>
              </w:rPr>
              <w:instrText xml:space="preserve"> PAGEREF _Toc453167139 \h </w:instrText>
            </w:r>
            <w:r w:rsidR="00AF3099">
              <w:rPr>
                <w:noProof/>
                <w:webHidden/>
              </w:rPr>
            </w:r>
            <w:r w:rsidR="00AF3099">
              <w:rPr>
                <w:noProof/>
                <w:webHidden/>
              </w:rPr>
              <w:fldChar w:fldCharType="separate"/>
            </w:r>
            <w:r w:rsidR="00611C38">
              <w:rPr>
                <w:noProof/>
                <w:webHidden/>
              </w:rPr>
              <w:t>18</w:t>
            </w:r>
            <w:r w:rsidR="00AF3099">
              <w:rPr>
                <w:noProof/>
                <w:webHidden/>
              </w:rPr>
              <w:fldChar w:fldCharType="end"/>
            </w:r>
          </w:hyperlink>
        </w:p>
        <w:p w:rsidR="00AF3099" w:rsidRDefault="00C30DC5">
          <w:pPr>
            <w:pStyle w:val="20"/>
            <w:tabs>
              <w:tab w:val="left" w:pos="1540"/>
              <w:tab w:val="right" w:leader="dot" w:pos="8381"/>
            </w:tabs>
            <w:ind w:left="480"/>
            <w:rPr>
              <w:rFonts w:asciiTheme="minorHAnsi" w:eastAsiaTheme="minorEastAsia" w:hAnsiTheme="minorHAnsi"/>
              <w:noProof/>
              <w:kern w:val="0"/>
              <w:sz w:val="22"/>
              <w:szCs w:val="22"/>
            </w:rPr>
          </w:pPr>
          <w:hyperlink w:anchor="_Toc453167140" w:history="1">
            <w:r w:rsidR="00AF3099" w:rsidRPr="00D248C8">
              <w:rPr>
                <w:rStyle w:val="ad"/>
                <w:noProof/>
              </w:rPr>
              <w:t>3.4</w:t>
            </w:r>
            <w:r w:rsidR="00AF3099">
              <w:rPr>
                <w:rFonts w:asciiTheme="minorHAnsi" w:eastAsiaTheme="minorEastAsia" w:hAnsiTheme="minorHAnsi"/>
                <w:noProof/>
                <w:kern w:val="0"/>
                <w:sz w:val="22"/>
                <w:szCs w:val="22"/>
              </w:rPr>
              <w:tab/>
            </w:r>
            <w:r w:rsidR="00AF3099" w:rsidRPr="00D248C8">
              <w:rPr>
                <w:rStyle w:val="ad"/>
                <w:rFonts w:hint="eastAsia"/>
                <w:noProof/>
              </w:rPr>
              <w:t>实验与分析</w:t>
            </w:r>
            <w:r w:rsidR="00AF3099">
              <w:rPr>
                <w:noProof/>
                <w:webHidden/>
              </w:rPr>
              <w:tab/>
            </w:r>
            <w:r w:rsidR="00AF3099">
              <w:rPr>
                <w:noProof/>
                <w:webHidden/>
              </w:rPr>
              <w:fldChar w:fldCharType="begin"/>
            </w:r>
            <w:r w:rsidR="00AF3099">
              <w:rPr>
                <w:noProof/>
                <w:webHidden/>
              </w:rPr>
              <w:instrText xml:space="preserve"> PAGEREF _Toc453167140 \h </w:instrText>
            </w:r>
            <w:r w:rsidR="00AF3099">
              <w:rPr>
                <w:noProof/>
                <w:webHidden/>
              </w:rPr>
            </w:r>
            <w:r w:rsidR="00AF3099">
              <w:rPr>
                <w:noProof/>
                <w:webHidden/>
              </w:rPr>
              <w:fldChar w:fldCharType="separate"/>
            </w:r>
            <w:r w:rsidR="00611C38">
              <w:rPr>
                <w:noProof/>
                <w:webHidden/>
              </w:rPr>
              <w:t>19</w:t>
            </w:r>
            <w:r w:rsidR="00AF3099">
              <w:rPr>
                <w:noProof/>
                <w:webHidden/>
              </w:rPr>
              <w:fldChar w:fldCharType="end"/>
            </w:r>
          </w:hyperlink>
        </w:p>
        <w:p w:rsidR="00AF3099" w:rsidRDefault="00C30DC5">
          <w:pPr>
            <w:pStyle w:val="10"/>
            <w:tabs>
              <w:tab w:val="left" w:pos="1540"/>
            </w:tabs>
            <w:rPr>
              <w:rFonts w:asciiTheme="minorHAnsi" w:eastAsiaTheme="minorEastAsia" w:hAnsiTheme="minorHAnsi"/>
              <w:noProof/>
              <w:kern w:val="0"/>
              <w:sz w:val="22"/>
              <w:szCs w:val="22"/>
            </w:rPr>
          </w:pPr>
          <w:hyperlink w:anchor="_Toc453167141" w:history="1">
            <w:r w:rsidR="00AF3099" w:rsidRPr="00D248C8">
              <w:rPr>
                <w:rStyle w:val="ad"/>
                <w:rFonts w:hint="eastAsia"/>
                <w:noProof/>
              </w:rPr>
              <w:t>第</w:t>
            </w:r>
            <w:r w:rsidR="00AF3099" w:rsidRPr="00D248C8">
              <w:rPr>
                <w:rStyle w:val="ad"/>
                <w:rFonts w:hint="eastAsia"/>
                <w:noProof/>
              </w:rPr>
              <w:t>4</w:t>
            </w:r>
            <w:r w:rsidR="00AF3099" w:rsidRPr="00D248C8">
              <w:rPr>
                <w:rStyle w:val="ad"/>
                <w:rFonts w:hint="eastAsia"/>
                <w:noProof/>
              </w:rPr>
              <w:t>章</w:t>
            </w:r>
            <w:r w:rsidR="00AF3099">
              <w:rPr>
                <w:rFonts w:asciiTheme="minorHAnsi" w:eastAsiaTheme="minorEastAsia" w:hAnsiTheme="minorHAnsi"/>
                <w:noProof/>
                <w:kern w:val="0"/>
                <w:sz w:val="22"/>
                <w:szCs w:val="22"/>
              </w:rPr>
              <w:tab/>
            </w:r>
            <w:r w:rsidR="00AF3099" w:rsidRPr="00D248C8">
              <w:rPr>
                <w:rStyle w:val="ad"/>
                <w:rFonts w:hint="eastAsia"/>
                <w:noProof/>
              </w:rPr>
              <w:t>特征选择技术</w:t>
            </w:r>
            <w:r w:rsidR="00AF3099">
              <w:rPr>
                <w:noProof/>
                <w:webHidden/>
              </w:rPr>
              <w:tab/>
            </w:r>
            <w:r w:rsidR="00AF3099">
              <w:rPr>
                <w:noProof/>
                <w:webHidden/>
              </w:rPr>
              <w:fldChar w:fldCharType="begin"/>
            </w:r>
            <w:r w:rsidR="00AF3099">
              <w:rPr>
                <w:noProof/>
                <w:webHidden/>
              </w:rPr>
              <w:instrText xml:space="preserve"> PAGEREF _Toc453167141 \h </w:instrText>
            </w:r>
            <w:r w:rsidR="00AF3099">
              <w:rPr>
                <w:noProof/>
                <w:webHidden/>
              </w:rPr>
            </w:r>
            <w:r w:rsidR="00AF3099">
              <w:rPr>
                <w:noProof/>
                <w:webHidden/>
              </w:rPr>
              <w:fldChar w:fldCharType="separate"/>
            </w:r>
            <w:r w:rsidR="00611C38">
              <w:rPr>
                <w:noProof/>
                <w:webHidden/>
              </w:rPr>
              <w:t>30</w:t>
            </w:r>
            <w:r w:rsidR="00AF3099">
              <w:rPr>
                <w:noProof/>
                <w:webHidden/>
              </w:rPr>
              <w:fldChar w:fldCharType="end"/>
            </w:r>
          </w:hyperlink>
        </w:p>
        <w:p w:rsidR="00AF3099" w:rsidRDefault="00C30DC5">
          <w:pPr>
            <w:pStyle w:val="20"/>
            <w:tabs>
              <w:tab w:val="left" w:pos="1540"/>
              <w:tab w:val="right" w:leader="dot" w:pos="8381"/>
            </w:tabs>
            <w:ind w:left="480"/>
            <w:rPr>
              <w:rFonts w:asciiTheme="minorHAnsi" w:eastAsiaTheme="minorEastAsia" w:hAnsiTheme="minorHAnsi"/>
              <w:noProof/>
              <w:kern w:val="0"/>
              <w:sz w:val="22"/>
              <w:szCs w:val="22"/>
            </w:rPr>
          </w:pPr>
          <w:hyperlink w:anchor="_Toc453167142" w:history="1">
            <w:r w:rsidR="00AF3099" w:rsidRPr="00D248C8">
              <w:rPr>
                <w:rStyle w:val="ad"/>
                <w:noProof/>
              </w:rPr>
              <w:t>4.1</w:t>
            </w:r>
            <w:r w:rsidR="00AF3099">
              <w:rPr>
                <w:rFonts w:asciiTheme="minorHAnsi" w:eastAsiaTheme="minorEastAsia" w:hAnsiTheme="minorHAnsi"/>
                <w:noProof/>
                <w:kern w:val="0"/>
                <w:sz w:val="22"/>
                <w:szCs w:val="22"/>
              </w:rPr>
              <w:tab/>
            </w:r>
            <w:r w:rsidR="00AF3099" w:rsidRPr="00D248C8">
              <w:rPr>
                <w:rStyle w:val="ad"/>
                <w:rFonts w:hint="eastAsia"/>
                <w:noProof/>
              </w:rPr>
              <w:t>特征选择技术简介</w:t>
            </w:r>
            <w:r w:rsidR="00AF3099">
              <w:rPr>
                <w:noProof/>
                <w:webHidden/>
              </w:rPr>
              <w:tab/>
            </w:r>
            <w:r w:rsidR="00AF3099">
              <w:rPr>
                <w:noProof/>
                <w:webHidden/>
              </w:rPr>
              <w:fldChar w:fldCharType="begin"/>
            </w:r>
            <w:r w:rsidR="00AF3099">
              <w:rPr>
                <w:noProof/>
                <w:webHidden/>
              </w:rPr>
              <w:instrText xml:space="preserve"> PAGEREF _Toc453167142 \h </w:instrText>
            </w:r>
            <w:r w:rsidR="00AF3099">
              <w:rPr>
                <w:noProof/>
                <w:webHidden/>
              </w:rPr>
            </w:r>
            <w:r w:rsidR="00AF3099">
              <w:rPr>
                <w:noProof/>
                <w:webHidden/>
              </w:rPr>
              <w:fldChar w:fldCharType="separate"/>
            </w:r>
            <w:r w:rsidR="00611C38">
              <w:rPr>
                <w:noProof/>
                <w:webHidden/>
              </w:rPr>
              <w:t>30</w:t>
            </w:r>
            <w:r w:rsidR="00AF3099">
              <w:rPr>
                <w:noProof/>
                <w:webHidden/>
              </w:rPr>
              <w:fldChar w:fldCharType="end"/>
            </w:r>
          </w:hyperlink>
        </w:p>
        <w:p w:rsidR="00AF3099" w:rsidRDefault="00C30DC5">
          <w:pPr>
            <w:pStyle w:val="20"/>
            <w:tabs>
              <w:tab w:val="left" w:pos="1540"/>
              <w:tab w:val="right" w:leader="dot" w:pos="8381"/>
            </w:tabs>
            <w:ind w:left="480"/>
            <w:rPr>
              <w:rFonts w:asciiTheme="minorHAnsi" w:eastAsiaTheme="minorEastAsia" w:hAnsiTheme="minorHAnsi"/>
              <w:noProof/>
              <w:kern w:val="0"/>
              <w:sz w:val="22"/>
              <w:szCs w:val="22"/>
            </w:rPr>
          </w:pPr>
          <w:hyperlink w:anchor="_Toc453167143" w:history="1">
            <w:r w:rsidR="00AF3099" w:rsidRPr="00D248C8">
              <w:rPr>
                <w:rStyle w:val="ad"/>
                <w:noProof/>
              </w:rPr>
              <w:t>4.2</w:t>
            </w:r>
            <w:r w:rsidR="00AF3099">
              <w:rPr>
                <w:rFonts w:asciiTheme="minorHAnsi" w:eastAsiaTheme="minorEastAsia" w:hAnsiTheme="minorHAnsi"/>
                <w:noProof/>
                <w:kern w:val="0"/>
                <w:sz w:val="22"/>
                <w:szCs w:val="22"/>
              </w:rPr>
              <w:tab/>
            </w:r>
            <w:r w:rsidR="00AF3099" w:rsidRPr="00D248C8">
              <w:rPr>
                <w:rStyle w:val="ad"/>
                <w:rFonts w:hint="eastAsia"/>
                <w:noProof/>
              </w:rPr>
              <w:t>过滤器特征选择技术</w:t>
            </w:r>
            <w:r w:rsidR="00AF3099">
              <w:rPr>
                <w:noProof/>
                <w:webHidden/>
              </w:rPr>
              <w:tab/>
            </w:r>
            <w:r w:rsidR="00AF3099">
              <w:rPr>
                <w:noProof/>
                <w:webHidden/>
              </w:rPr>
              <w:fldChar w:fldCharType="begin"/>
            </w:r>
            <w:r w:rsidR="00AF3099">
              <w:rPr>
                <w:noProof/>
                <w:webHidden/>
              </w:rPr>
              <w:instrText xml:space="preserve"> PAGEREF _Toc453167143 \h </w:instrText>
            </w:r>
            <w:r w:rsidR="00AF3099">
              <w:rPr>
                <w:noProof/>
                <w:webHidden/>
              </w:rPr>
            </w:r>
            <w:r w:rsidR="00AF3099">
              <w:rPr>
                <w:noProof/>
                <w:webHidden/>
              </w:rPr>
              <w:fldChar w:fldCharType="separate"/>
            </w:r>
            <w:r w:rsidR="00611C38">
              <w:rPr>
                <w:noProof/>
                <w:webHidden/>
              </w:rPr>
              <w:t>30</w:t>
            </w:r>
            <w:r w:rsidR="00AF3099">
              <w:rPr>
                <w:noProof/>
                <w:webHidden/>
              </w:rPr>
              <w:fldChar w:fldCharType="end"/>
            </w:r>
          </w:hyperlink>
        </w:p>
        <w:p w:rsidR="00AF3099" w:rsidRDefault="00C30DC5">
          <w:pPr>
            <w:pStyle w:val="20"/>
            <w:tabs>
              <w:tab w:val="left" w:pos="1540"/>
              <w:tab w:val="right" w:leader="dot" w:pos="8381"/>
            </w:tabs>
            <w:ind w:left="480"/>
            <w:rPr>
              <w:rFonts w:asciiTheme="minorHAnsi" w:eastAsiaTheme="minorEastAsia" w:hAnsiTheme="minorHAnsi"/>
              <w:noProof/>
              <w:kern w:val="0"/>
              <w:sz w:val="22"/>
              <w:szCs w:val="22"/>
            </w:rPr>
          </w:pPr>
          <w:hyperlink w:anchor="_Toc453167144" w:history="1">
            <w:r w:rsidR="00AF3099" w:rsidRPr="00D248C8">
              <w:rPr>
                <w:rStyle w:val="ad"/>
                <w:noProof/>
              </w:rPr>
              <w:t>4.3</w:t>
            </w:r>
            <w:r w:rsidR="00AF3099">
              <w:rPr>
                <w:rFonts w:asciiTheme="minorHAnsi" w:eastAsiaTheme="minorEastAsia" w:hAnsiTheme="minorHAnsi"/>
                <w:noProof/>
                <w:kern w:val="0"/>
                <w:sz w:val="22"/>
                <w:szCs w:val="22"/>
              </w:rPr>
              <w:tab/>
            </w:r>
            <w:r w:rsidR="00AF3099" w:rsidRPr="00D248C8">
              <w:rPr>
                <w:rStyle w:val="ad"/>
                <w:rFonts w:hint="eastAsia"/>
                <w:noProof/>
              </w:rPr>
              <w:t>包装器特征选择技术</w:t>
            </w:r>
            <w:r w:rsidR="00AF3099">
              <w:rPr>
                <w:noProof/>
                <w:webHidden/>
              </w:rPr>
              <w:tab/>
            </w:r>
            <w:r w:rsidR="00AF3099">
              <w:rPr>
                <w:noProof/>
                <w:webHidden/>
              </w:rPr>
              <w:fldChar w:fldCharType="begin"/>
            </w:r>
            <w:r w:rsidR="00AF3099">
              <w:rPr>
                <w:noProof/>
                <w:webHidden/>
              </w:rPr>
              <w:instrText xml:space="preserve"> PAGEREF _Toc453167144 \h </w:instrText>
            </w:r>
            <w:r w:rsidR="00AF3099">
              <w:rPr>
                <w:noProof/>
                <w:webHidden/>
              </w:rPr>
            </w:r>
            <w:r w:rsidR="00AF3099">
              <w:rPr>
                <w:noProof/>
                <w:webHidden/>
              </w:rPr>
              <w:fldChar w:fldCharType="separate"/>
            </w:r>
            <w:r w:rsidR="00611C38">
              <w:rPr>
                <w:noProof/>
                <w:webHidden/>
              </w:rPr>
              <w:t>33</w:t>
            </w:r>
            <w:r w:rsidR="00AF3099">
              <w:rPr>
                <w:noProof/>
                <w:webHidden/>
              </w:rPr>
              <w:fldChar w:fldCharType="end"/>
            </w:r>
          </w:hyperlink>
        </w:p>
        <w:p w:rsidR="00AF3099" w:rsidRDefault="00C30DC5">
          <w:pPr>
            <w:pStyle w:val="20"/>
            <w:tabs>
              <w:tab w:val="left" w:pos="1540"/>
              <w:tab w:val="right" w:leader="dot" w:pos="8381"/>
            </w:tabs>
            <w:ind w:left="480"/>
            <w:rPr>
              <w:rFonts w:asciiTheme="minorHAnsi" w:eastAsiaTheme="minorEastAsia" w:hAnsiTheme="minorHAnsi"/>
              <w:noProof/>
              <w:kern w:val="0"/>
              <w:sz w:val="22"/>
              <w:szCs w:val="22"/>
            </w:rPr>
          </w:pPr>
          <w:hyperlink w:anchor="_Toc453167145" w:history="1">
            <w:r w:rsidR="00AF3099" w:rsidRPr="00D248C8">
              <w:rPr>
                <w:rStyle w:val="ad"/>
                <w:noProof/>
              </w:rPr>
              <w:t>4.4</w:t>
            </w:r>
            <w:r w:rsidR="00AF3099">
              <w:rPr>
                <w:rFonts w:asciiTheme="minorHAnsi" w:eastAsiaTheme="minorEastAsia" w:hAnsiTheme="minorHAnsi"/>
                <w:noProof/>
                <w:kern w:val="0"/>
                <w:sz w:val="22"/>
                <w:szCs w:val="22"/>
              </w:rPr>
              <w:tab/>
            </w:r>
            <w:r w:rsidR="00AF3099" w:rsidRPr="00D248C8">
              <w:rPr>
                <w:rStyle w:val="ad"/>
                <w:rFonts w:hint="eastAsia"/>
                <w:noProof/>
              </w:rPr>
              <w:t>以过滤器指导起点的浮动式包装器</w:t>
            </w:r>
            <w:r w:rsidR="00AF3099">
              <w:rPr>
                <w:noProof/>
                <w:webHidden/>
              </w:rPr>
              <w:tab/>
            </w:r>
            <w:r w:rsidR="00AF3099">
              <w:rPr>
                <w:noProof/>
                <w:webHidden/>
              </w:rPr>
              <w:fldChar w:fldCharType="begin"/>
            </w:r>
            <w:r w:rsidR="00AF3099">
              <w:rPr>
                <w:noProof/>
                <w:webHidden/>
              </w:rPr>
              <w:instrText xml:space="preserve"> PAGEREF _Toc453167145 \h </w:instrText>
            </w:r>
            <w:r w:rsidR="00AF3099">
              <w:rPr>
                <w:noProof/>
                <w:webHidden/>
              </w:rPr>
            </w:r>
            <w:r w:rsidR="00AF3099">
              <w:rPr>
                <w:noProof/>
                <w:webHidden/>
              </w:rPr>
              <w:fldChar w:fldCharType="separate"/>
            </w:r>
            <w:r w:rsidR="00611C38">
              <w:rPr>
                <w:noProof/>
                <w:webHidden/>
              </w:rPr>
              <w:t>35</w:t>
            </w:r>
            <w:r w:rsidR="00AF3099">
              <w:rPr>
                <w:noProof/>
                <w:webHidden/>
              </w:rPr>
              <w:fldChar w:fldCharType="end"/>
            </w:r>
          </w:hyperlink>
        </w:p>
        <w:p w:rsidR="00AF3099" w:rsidRDefault="00C30DC5">
          <w:pPr>
            <w:pStyle w:val="20"/>
            <w:tabs>
              <w:tab w:val="left" w:pos="1540"/>
              <w:tab w:val="right" w:leader="dot" w:pos="8381"/>
            </w:tabs>
            <w:ind w:left="480"/>
            <w:rPr>
              <w:rFonts w:asciiTheme="minorHAnsi" w:eastAsiaTheme="minorEastAsia" w:hAnsiTheme="minorHAnsi"/>
              <w:noProof/>
              <w:kern w:val="0"/>
              <w:sz w:val="22"/>
              <w:szCs w:val="22"/>
            </w:rPr>
          </w:pPr>
          <w:hyperlink w:anchor="_Toc453167146" w:history="1">
            <w:r w:rsidR="00AF3099" w:rsidRPr="00D248C8">
              <w:rPr>
                <w:rStyle w:val="ad"/>
                <w:noProof/>
              </w:rPr>
              <w:t>4.5</w:t>
            </w:r>
            <w:r w:rsidR="00AF3099">
              <w:rPr>
                <w:rFonts w:asciiTheme="minorHAnsi" w:eastAsiaTheme="minorEastAsia" w:hAnsiTheme="minorHAnsi"/>
                <w:noProof/>
                <w:kern w:val="0"/>
                <w:sz w:val="22"/>
                <w:szCs w:val="22"/>
              </w:rPr>
              <w:tab/>
            </w:r>
            <w:r w:rsidR="00AF3099" w:rsidRPr="00D248C8">
              <w:rPr>
                <w:rStyle w:val="ad"/>
                <w:rFonts w:hint="eastAsia"/>
                <w:noProof/>
              </w:rPr>
              <w:t>系统特征列表</w:t>
            </w:r>
            <w:r w:rsidR="00AF3099">
              <w:rPr>
                <w:noProof/>
                <w:webHidden/>
              </w:rPr>
              <w:tab/>
            </w:r>
            <w:r w:rsidR="00AF3099">
              <w:rPr>
                <w:noProof/>
                <w:webHidden/>
              </w:rPr>
              <w:fldChar w:fldCharType="begin"/>
            </w:r>
            <w:r w:rsidR="00AF3099">
              <w:rPr>
                <w:noProof/>
                <w:webHidden/>
              </w:rPr>
              <w:instrText xml:space="preserve"> PAGEREF _Toc453167146 \h </w:instrText>
            </w:r>
            <w:r w:rsidR="00AF3099">
              <w:rPr>
                <w:noProof/>
                <w:webHidden/>
              </w:rPr>
            </w:r>
            <w:r w:rsidR="00AF3099">
              <w:rPr>
                <w:noProof/>
                <w:webHidden/>
              </w:rPr>
              <w:fldChar w:fldCharType="separate"/>
            </w:r>
            <w:r w:rsidR="00611C38">
              <w:rPr>
                <w:noProof/>
                <w:webHidden/>
              </w:rPr>
              <w:t>36</w:t>
            </w:r>
            <w:r w:rsidR="00AF3099">
              <w:rPr>
                <w:noProof/>
                <w:webHidden/>
              </w:rPr>
              <w:fldChar w:fldCharType="end"/>
            </w:r>
          </w:hyperlink>
        </w:p>
        <w:p w:rsidR="00AF3099" w:rsidRDefault="00C30DC5">
          <w:pPr>
            <w:pStyle w:val="10"/>
            <w:tabs>
              <w:tab w:val="left" w:pos="1540"/>
            </w:tabs>
            <w:rPr>
              <w:rFonts w:asciiTheme="minorHAnsi" w:eastAsiaTheme="minorEastAsia" w:hAnsiTheme="minorHAnsi"/>
              <w:noProof/>
              <w:kern w:val="0"/>
              <w:sz w:val="22"/>
              <w:szCs w:val="22"/>
            </w:rPr>
          </w:pPr>
          <w:hyperlink w:anchor="_Toc453167147" w:history="1">
            <w:r w:rsidR="00AF3099" w:rsidRPr="00D248C8">
              <w:rPr>
                <w:rStyle w:val="ad"/>
                <w:rFonts w:hint="eastAsia"/>
                <w:noProof/>
              </w:rPr>
              <w:t>第</w:t>
            </w:r>
            <w:r w:rsidR="00AF3099" w:rsidRPr="00D248C8">
              <w:rPr>
                <w:rStyle w:val="ad"/>
                <w:rFonts w:hint="eastAsia"/>
                <w:noProof/>
              </w:rPr>
              <w:t>5</w:t>
            </w:r>
            <w:r w:rsidR="00AF3099" w:rsidRPr="00D248C8">
              <w:rPr>
                <w:rStyle w:val="ad"/>
                <w:rFonts w:hint="eastAsia"/>
                <w:noProof/>
              </w:rPr>
              <w:t>章</w:t>
            </w:r>
            <w:r w:rsidR="00AF3099">
              <w:rPr>
                <w:rFonts w:asciiTheme="minorHAnsi" w:eastAsiaTheme="minorEastAsia" w:hAnsiTheme="minorHAnsi"/>
                <w:noProof/>
                <w:kern w:val="0"/>
                <w:sz w:val="22"/>
                <w:szCs w:val="22"/>
              </w:rPr>
              <w:tab/>
            </w:r>
            <w:r w:rsidR="00AF3099" w:rsidRPr="00D248C8">
              <w:rPr>
                <w:rStyle w:val="ad"/>
                <w:rFonts w:hint="eastAsia"/>
                <w:noProof/>
              </w:rPr>
              <w:t>分类器与话题可疑度排名</w:t>
            </w:r>
            <w:r w:rsidR="00AF3099">
              <w:rPr>
                <w:noProof/>
                <w:webHidden/>
              </w:rPr>
              <w:tab/>
            </w:r>
            <w:r w:rsidR="00AF3099">
              <w:rPr>
                <w:noProof/>
                <w:webHidden/>
              </w:rPr>
              <w:fldChar w:fldCharType="begin"/>
            </w:r>
            <w:r w:rsidR="00AF3099">
              <w:rPr>
                <w:noProof/>
                <w:webHidden/>
              </w:rPr>
              <w:instrText xml:space="preserve"> PAGEREF _Toc453167147 \h </w:instrText>
            </w:r>
            <w:r w:rsidR="00AF3099">
              <w:rPr>
                <w:noProof/>
                <w:webHidden/>
              </w:rPr>
            </w:r>
            <w:r w:rsidR="00AF3099">
              <w:rPr>
                <w:noProof/>
                <w:webHidden/>
              </w:rPr>
              <w:fldChar w:fldCharType="separate"/>
            </w:r>
            <w:r w:rsidR="00611C38">
              <w:rPr>
                <w:noProof/>
                <w:webHidden/>
              </w:rPr>
              <w:t>39</w:t>
            </w:r>
            <w:r w:rsidR="00AF3099">
              <w:rPr>
                <w:noProof/>
                <w:webHidden/>
              </w:rPr>
              <w:fldChar w:fldCharType="end"/>
            </w:r>
          </w:hyperlink>
        </w:p>
        <w:p w:rsidR="00AF3099" w:rsidRDefault="00C30DC5">
          <w:pPr>
            <w:pStyle w:val="20"/>
            <w:tabs>
              <w:tab w:val="left" w:pos="1540"/>
              <w:tab w:val="right" w:leader="dot" w:pos="8381"/>
            </w:tabs>
            <w:ind w:left="480"/>
            <w:rPr>
              <w:rFonts w:asciiTheme="minorHAnsi" w:eastAsiaTheme="minorEastAsia" w:hAnsiTheme="minorHAnsi"/>
              <w:noProof/>
              <w:kern w:val="0"/>
              <w:sz w:val="22"/>
              <w:szCs w:val="22"/>
            </w:rPr>
          </w:pPr>
          <w:hyperlink w:anchor="_Toc453167148" w:history="1">
            <w:r w:rsidR="00AF3099" w:rsidRPr="00D248C8">
              <w:rPr>
                <w:rStyle w:val="ad"/>
                <w:noProof/>
              </w:rPr>
              <w:t>5.1</w:t>
            </w:r>
            <w:r w:rsidR="00AF3099">
              <w:rPr>
                <w:rFonts w:asciiTheme="minorHAnsi" w:eastAsiaTheme="minorEastAsia" w:hAnsiTheme="minorHAnsi"/>
                <w:noProof/>
                <w:kern w:val="0"/>
                <w:sz w:val="22"/>
                <w:szCs w:val="22"/>
              </w:rPr>
              <w:tab/>
            </w:r>
            <w:r w:rsidR="00AF3099" w:rsidRPr="00D248C8">
              <w:rPr>
                <w:rStyle w:val="ad"/>
                <w:rFonts w:hint="eastAsia"/>
                <w:noProof/>
              </w:rPr>
              <w:t>监督学习技术简介</w:t>
            </w:r>
            <w:r w:rsidR="00AF3099">
              <w:rPr>
                <w:noProof/>
                <w:webHidden/>
              </w:rPr>
              <w:tab/>
            </w:r>
            <w:r w:rsidR="00AF3099">
              <w:rPr>
                <w:noProof/>
                <w:webHidden/>
              </w:rPr>
              <w:fldChar w:fldCharType="begin"/>
            </w:r>
            <w:r w:rsidR="00AF3099">
              <w:rPr>
                <w:noProof/>
                <w:webHidden/>
              </w:rPr>
              <w:instrText xml:space="preserve"> PAGEREF _Toc453167148 \h </w:instrText>
            </w:r>
            <w:r w:rsidR="00AF3099">
              <w:rPr>
                <w:noProof/>
                <w:webHidden/>
              </w:rPr>
            </w:r>
            <w:r w:rsidR="00AF3099">
              <w:rPr>
                <w:noProof/>
                <w:webHidden/>
              </w:rPr>
              <w:fldChar w:fldCharType="separate"/>
            </w:r>
            <w:r w:rsidR="00611C38">
              <w:rPr>
                <w:noProof/>
                <w:webHidden/>
              </w:rPr>
              <w:t>39</w:t>
            </w:r>
            <w:r w:rsidR="00AF3099">
              <w:rPr>
                <w:noProof/>
                <w:webHidden/>
              </w:rPr>
              <w:fldChar w:fldCharType="end"/>
            </w:r>
          </w:hyperlink>
        </w:p>
        <w:p w:rsidR="00AF3099" w:rsidRDefault="00C30DC5">
          <w:pPr>
            <w:pStyle w:val="20"/>
            <w:tabs>
              <w:tab w:val="left" w:pos="1540"/>
              <w:tab w:val="right" w:leader="dot" w:pos="8381"/>
            </w:tabs>
            <w:ind w:left="480"/>
            <w:rPr>
              <w:rFonts w:asciiTheme="minorHAnsi" w:eastAsiaTheme="minorEastAsia" w:hAnsiTheme="minorHAnsi"/>
              <w:noProof/>
              <w:kern w:val="0"/>
              <w:sz w:val="22"/>
              <w:szCs w:val="22"/>
            </w:rPr>
          </w:pPr>
          <w:hyperlink w:anchor="_Toc453167149" w:history="1">
            <w:r w:rsidR="00AF3099" w:rsidRPr="00D248C8">
              <w:rPr>
                <w:rStyle w:val="ad"/>
                <w:noProof/>
              </w:rPr>
              <w:t>5.2</w:t>
            </w:r>
            <w:r w:rsidR="00AF3099">
              <w:rPr>
                <w:rFonts w:asciiTheme="minorHAnsi" w:eastAsiaTheme="minorEastAsia" w:hAnsiTheme="minorHAnsi"/>
                <w:noProof/>
                <w:kern w:val="0"/>
                <w:sz w:val="22"/>
                <w:szCs w:val="22"/>
              </w:rPr>
              <w:tab/>
            </w:r>
            <w:r w:rsidR="00AF3099" w:rsidRPr="00D248C8">
              <w:rPr>
                <w:rStyle w:val="ad"/>
                <w:rFonts w:hint="eastAsia"/>
                <w:noProof/>
              </w:rPr>
              <w:t>系统采用的分类器</w:t>
            </w:r>
            <w:r w:rsidR="00AF3099">
              <w:rPr>
                <w:noProof/>
                <w:webHidden/>
              </w:rPr>
              <w:tab/>
            </w:r>
            <w:r w:rsidR="00AF3099">
              <w:rPr>
                <w:noProof/>
                <w:webHidden/>
              </w:rPr>
              <w:fldChar w:fldCharType="begin"/>
            </w:r>
            <w:r w:rsidR="00AF3099">
              <w:rPr>
                <w:noProof/>
                <w:webHidden/>
              </w:rPr>
              <w:instrText xml:space="preserve"> PAGEREF _Toc453167149 \h </w:instrText>
            </w:r>
            <w:r w:rsidR="00AF3099">
              <w:rPr>
                <w:noProof/>
                <w:webHidden/>
              </w:rPr>
            </w:r>
            <w:r w:rsidR="00AF3099">
              <w:rPr>
                <w:noProof/>
                <w:webHidden/>
              </w:rPr>
              <w:fldChar w:fldCharType="separate"/>
            </w:r>
            <w:r w:rsidR="00611C38">
              <w:rPr>
                <w:noProof/>
                <w:webHidden/>
              </w:rPr>
              <w:t>39</w:t>
            </w:r>
            <w:r w:rsidR="00AF3099">
              <w:rPr>
                <w:noProof/>
                <w:webHidden/>
              </w:rPr>
              <w:fldChar w:fldCharType="end"/>
            </w:r>
          </w:hyperlink>
        </w:p>
        <w:p w:rsidR="00AF3099" w:rsidRDefault="00C30DC5">
          <w:pPr>
            <w:pStyle w:val="20"/>
            <w:tabs>
              <w:tab w:val="left" w:pos="1540"/>
              <w:tab w:val="right" w:leader="dot" w:pos="8381"/>
            </w:tabs>
            <w:ind w:left="480"/>
            <w:rPr>
              <w:rFonts w:asciiTheme="minorHAnsi" w:eastAsiaTheme="minorEastAsia" w:hAnsiTheme="minorHAnsi"/>
              <w:noProof/>
              <w:kern w:val="0"/>
              <w:sz w:val="22"/>
              <w:szCs w:val="22"/>
            </w:rPr>
          </w:pPr>
          <w:hyperlink w:anchor="_Toc453167150" w:history="1">
            <w:r w:rsidR="00AF3099" w:rsidRPr="00D248C8">
              <w:rPr>
                <w:rStyle w:val="ad"/>
                <w:noProof/>
              </w:rPr>
              <w:t>5.3</w:t>
            </w:r>
            <w:r w:rsidR="00AF3099">
              <w:rPr>
                <w:rFonts w:asciiTheme="minorHAnsi" w:eastAsiaTheme="minorEastAsia" w:hAnsiTheme="minorHAnsi"/>
                <w:noProof/>
                <w:kern w:val="0"/>
                <w:sz w:val="22"/>
                <w:szCs w:val="22"/>
              </w:rPr>
              <w:tab/>
            </w:r>
            <w:r w:rsidR="00AF3099" w:rsidRPr="00D248C8">
              <w:rPr>
                <w:rStyle w:val="ad"/>
                <w:rFonts w:hint="eastAsia"/>
                <w:noProof/>
              </w:rPr>
              <w:t>多分类器投票排名方案</w:t>
            </w:r>
            <w:r w:rsidR="00AF3099">
              <w:rPr>
                <w:noProof/>
                <w:webHidden/>
              </w:rPr>
              <w:tab/>
            </w:r>
            <w:r w:rsidR="00AF3099">
              <w:rPr>
                <w:noProof/>
                <w:webHidden/>
              </w:rPr>
              <w:fldChar w:fldCharType="begin"/>
            </w:r>
            <w:r w:rsidR="00AF3099">
              <w:rPr>
                <w:noProof/>
                <w:webHidden/>
              </w:rPr>
              <w:instrText xml:space="preserve"> PAGEREF _Toc453167150 \h </w:instrText>
            </w:r>
            <w:r w:rsidR="00AF3099">
              <w:rPr>
                <w:noProof/>
                <w:webHidden/>
              </w:rPr>
            </w:r>
            <w:r w:rsidR="00AF3099">
              <w:rPr>
                <w:noProof/>
                <w:webHidden/>
              </w:rPr>
              <w:fldChar w:fldCharType="separate"/>
            </w:r>
            <w:r w:rsidR="00611C38">
              <w:rPr>
                <w:noProof/>
                <w:webHidden/>
              </w:rPr>
              <w:t>40</w:t>
            </w:r>
            <w:r w:rsidR="00AF3099">
              <w:rPr>
                <w:noProof/>
                <w:webHidden/>
              </w:rPr>
              <w:fldChar w:fldCharType="end"/>
            </w:r>
          </w:hyperlink>
        </w:p>
        <w:p w:rsidR="00AF3099" w:rsidRDefault="00C30DC5">
          <w:pPr>
            <w:pStyle w:val="20"/>
            <w:tabs>
              <w:tab w:val="left" w:pos="1540"/>
              <w:tab w:val="right" w:leader="dot" w:pos="8381"/>
            </w:tabs>
            <w:ind w:left="480"/>
            <w:rPr>
              <w:rFonts w:asciiTheme="minorHAnsi" w:eastAsiaTheme="minorEastAsia" w:hAnsiTheme="minorHAnsi"/>
              <w:noProof/>
              <w:kern w:val="0"/>
              <w:sz w:val="22"/>
              <w:szCs w:val="22"/>
            </w:rPr>
          </w:pPr>
          <w:hyperlink w:anchor="_Toc453167151" w:history="1">
            <w:r w:rsidR="00AF3099" w:rsidRPr="00D248C8">
              <w:rPr>
                <w:rStyle w:val="ad"/>
                <w:noProof/>
              </w:rPr>
              <w:t>5.4</w:t>
            </w:r>
            <w:r w:rsidR="00AF3099">
              <w:rPr>
                <w:rFonts w:asciiTheme="minorHAnsi" w:eastAsiaTheme="minorEastAsia" w:hAnsiTheme="minorHAnsi"/>
                <w:noProof/>
                <w:kern w:val="0"/>
                <w:sz w:val="22"/>
                <w:szCs w:val="22"/>
              </w:rPr>
              <w:tab/>
            </w:r>
            <w:r w:rsidR="00AF3099" w:rsidRPr="00D248C8">
              <w:rPr>
                <w:rStyle w:val="ad"/>
                <w:rFonts w:hint="eastAsia"/>
                <w:noProof/>
              </w:rPr>
              <w:t>实验与分析</w:t>
            </w:r>
            <w:r w:rsidR="00AF3099">
              <w:rPr>
                <w:noProof/>
                <w:webHidden/>
              </w:rPr>
              <w:tab/>
            </w:r>
            <w:r w:rsidR="00AF3099">
              <w:rPr>
                <w:noProof/>
                <w:webHidden/>
              </w:rPr>
              <w:fldChar w:fldCharType="begin"/>
            </w:r>
            <w:r w:rsidR="00AF3099">
              <w:rPr>
                <w:noProof/>
                <w:webHidden/>
              </w:rPr>
              <w:instrText xml:space="preserve"> PAGEREF _Toc453167151 \h </w:instrText>
            </w:r>
            <w:r w:rsidR="00AF3099">
              <w:rPr>
                <w:noProof/>
                <w:webHidden/>
              </w:rPr>
            </w:r>
            <w:r w:rsidR="00AF3099">
              <w:rPr>
                <w:noProof/>
                <w:webHidden/>
              </w:rPr>
              <w:fldChar w:fldCharType="separate"/>
            </w:r>
            <w:r w:rsidR="00611C38">
              <w:rPr>
                <w:noProof/>
                <w:webHidden/>
              </w:rPr>
              <w:t>41</w:t>
            </w:r>
            <w:r w:rsidR="00AF3099">
              <w:rPr>
                <w:noProof/>
                <w:webHidden/>
              </w:rPr>
              <w:fldChar w:fldCharType="end"/>
            </w:r>
          </w:hyperlink>
        </w:p>
        <w:p w:rsidR="00AF3099" w:rsidRDefault="00C30DC5">
          <w:pPr>
            <w:pStyle w:val="10"/>
            <w:tabs>
              <w:tab w:val="left" w:pos="1540"/>
            </w:tabs>
            <w:rPr>
              <w:rFonts w:asciiTheme="minorHAnsi" w:eastAsiaTheme="minorEastAsia" w:hAnsiTheme="minorHAnsi"/>
              <w:noProof/>
              <w:kern w:val="0"/>
              <w:sz w:val="22"/>
              <w:szCs w:val="22"/>
            </w:rPr>
          </w:pPr>
          <w:hyperlink w:anchor="_Toc453167152" w:history="1">
            <w:r w:rsidR="00AF3099" w:rsidRPr="00D248C8">
              <w:rPr>
                <w:rStyle w:val="ad"/>
                <w:rFonts w:hint="eastAsia"/>
                <w:noProof/>
              </w:rPr>
              <w:t>第</w:t>
            </w:r>
            <w:r w:rsidR="00AF3099" w:rsidRPr="00D248C8">
              <w:rPr>
                <w:rStyle w:val="ad"/>
                <w:rFonts w:hint="eastAsia"/>
                <w:noProof/>
              </w:rPr>
              <w:t>6</w:t>
            </w:r>
            <w:r w:rsidR="00AF3099" w:rsidRPr="00D248C8">
              <w:rPr>
                <w:rStyle w:val="ad"/>
                <w:rFonts w:hint="eastAsia"/>
                <w:noProof/>
              </w:rPr>
              <w:t>章</w:t>
            </w:r>
            <w:r w:rsidR="00AF3099">
              <w:rPr>
                <w:rFonts w:asciiTheme="minorHAnsi" w:eastAsiaTheme="minorEastAsia" w:hAnsiTheme="minorHAnsi"/>
                <w:noProof/>
                <w:kern w:val="0"/>
                <w:sz w:val="22"/>
                <w:szCs w:val="22"/>
              </w:rPr>
              <w:tab/>
            </w:r>
            <w:r w:rsidR="00AF3099" w:rsidRPr="00D248C8">
              <w:rPr>
                <w:rStyle w:val="ad"/>
                <w:rFonts w:hint="eastAsia"/>
                <w:noProof/>
              </w:rPr>
              <w:t>总结与展望</w:t>
            </w:r>
            <w:r w:rsidR="00AF3099">
              <w:rPr>
                <w:noProof/>
                <w:webHidden/>
              </w:rPr>
              <w:tab/>
            </w:r>
            <w:r w:rsidR="00AF3099">
              <w:rPr>
                <w:noProof/>
                <w:webHidden/>
              </w:rPr>
              <w:fldChar w:fldCharType="begin"/>
            </w:r>
            <w:r w:rsidR="00AF3099">
              <w:rPr>
                <w:noProof/>
                <w:webHidden/>
              </w:rPr>
              <w:instrText xml:space="preserve"> PAGEREF _Toc453167152 \h </w:instrText>
            </w:r>
            <w:r w:rsidR="00AF3099">
              <w:rPr>
                <w:noProof/>
                <w:webHidden/>
              </w:rPr>
            </w:r>
            <w:r w:rsidR="00AF3099">
              <w:rPr>
                <w:noProof/>
                <w:webHidden/>
              </w:rPr>
              <w:fldChar w:fldCharType="separate"/>
            </w:r>
            <w:r w:rsidR="00611C38">
              <w:rPr>
                <w:noProof/>
                <w:webHidden/>
              </w:rPr>
              <w:t>53</w:t>
            </w:r>
            <w:r w:rsidR="00AF3099">
              <w:rPr>
                <w:noProof/>
                <w:webHidden/>
              </w:rPr>
              <w:fldChar w:fldCharType="end"/>
            </w:r>
          </w:hyperlink>
        </w:p>
        <w:p w:rsidR="00AF3099" w:rsidRDefault="00C30DC5">
          <w:pPr>
            <w:pStyle w:val="20"/>
            <w:tabs>
              <w:tab w:val="left" w:pos="1540"/>
              <w:tab w:val="right" w:leader="dot" w:pos="8381"/>
            </w:tabs>
            <w:ind w:left="480"/>
            <w:rPr>
              <w:rFonts w:asciiTheme="minorHAnsi" w:eastAsiaTheme="minorEastAsia" w:hAnsiTheme="minorHAnsi"/>
              <w:noProof/>
              <w:kern w:val="0"/>
              <w:sz w:val="22"/>
              <w:szCs w:val="22"/>
            </w:rPr>
          </w:pPr>
          <w:hyperlink w:anchor="_Toc453167153" w:history="1">
            <w:r w:rsidR="00AF3099" w:rsidRPr="00D248C8">
              <w:rPr>
                <w:rStyle w:val="ad"/>
                <w:noProof/>
              </w:rPr>
              <w:t>6.1</w:t>
            </w:r>
            <w:r w:rsidR="00AF3099">
              <w:rPr>
                <w:rFonts w:asciiTheme="minorHAnsi" w:eastAsiaTheme="minorEastAsia" w:hAnsiTheme="minorHAnsi"/>
                <w:noProof/>
                <w:kern w:val="0"/>
                <w:sz w:val="22"/>
                <w:szCs w:val="22"/>
              </w:rPr>
              <w:tab/>
            </w:r>
            <w:r w:rsidR="00AF3099" w:rsidRPr="00D248C8">
              <w:rPr>
                <w:rStyle w:val="ad"/>
                <w:rFonts w:hint="eastAsia"/>
                <w:noProof/>
              </w:rPr>
              <w:t>总结</w:t>
            </w:r>
            <w:r w:rsidR="00AF3099">
              <w:rPr>
                <w:noProof/>
                <w:webHidden/>
              </w:rPr>
              <w:tab/>
            </w:r>
            <w:r w:rsidR="00AF3099">
              <w:rPr>
                <w:noProof/>
                <w:webHidden/>
              </w:rPr>
              <w:fldChar w:fldCharType="begin"/>
            </w:r>
            <w:r w:rsidR="00AF3099">
              <w:rPr>
                <w:noProof/>
                <w:webHidden/>
              </w:rPr>
              <w:instrText xml:space="preserve"> PAGEREF _Toc453167153 \h </w:instrText>
            </w:r>
            <w:r w:rsidR="00AF3099">
              <w:rPr>
                <w:noProof/>
                <w:webHidden/>
              </w:rPr>
            </w:r>
            <w:r w:rsidR="00AF3099">
              <w:rPr>
                <w:noProof/>
                <w:webHidden/>
              </w:rPr>
              <w:fldChar w:fldCharType="separate"/>
            </w:r>
            <w:r w:rsidR="00611C38">
              <w:rPr>
                <w:noProof/>
                <w:webHidden/>
              </w:rPr>
              <w:t>53</w:t>
            </w:r>
            <w:r w:rsidR="00AF3099">
              <w:rPr>
                <w:noProof/>
                <w:webHidden/>
              </w:rPr>
              <w:fldChar w:fldCharType="end"/>
            </w:r>
          </w:hyperlink>
        </w:p>
        <w:p w:rsidR="00AF3099" w:rsidRDefault="00C30DC5">
          <w:pPr>
            <w:pStyle w:val="20"/>
            <w:tabs>
              <w:tab w:val="left" w:pos="1540"/>
              <w:tab w:val="right" w:leader="dot" w:pos="8381"/>
            </w:tabs>
            <w:ind w:left="480"/>
            <w:rPr>
              <w:rFonts w:asciiTheme="minorHAnsi" w:eastAsiaTheme="minorEastAsia" w:hAnsiTheme="minorHAnsi"/>
              <w:noProof/>
              <w:kern w:val="0"/>
              <w:sz w:val="22"/>
              <w:szCs w:val="22"/>
            </w:rPr>
          </w:pPr>
          <w:hyperlink w:anchor="_Toc453167154" w:history="1">
            <w:r w:rsidR="00AF3099" w:rsidRPr="00D248C8">
              <w:rPr>
                <w:rStyle w:val="ad"/>
                <w:noProof/>
              </w:rPr>
              <w:t>6.2</w:t>
            </w:r>
            <w:r w:rsidR="00AF3099">
              <w:rPr>
                <w:rFonts w:asciiTheme="minorHAnsi" w:eastAsiaTheme="minorEastAsia" w:hAnsiTheme="minorHAnsi"/>
                <w:noProof/>
                <w:kern w:val="0"/>
                <w:sz w:val="22"/>
                <w:szCs w:val="22"/>
              </w:rPr>
              <w:tab/>
            </w:r>
            <w:r w:rsidR="00AF3099" w:rsidRPr="00D248C8">
              <w:rPr>
                <w:rStyle w:val="ad"/>
                <w:rFonts w:hint="eastAsia"/>
                <w:noProof/>
              </w:rPr>
              <w:t>展望</w:t>
            </w:r>
            <w:r w:rsidR="00AF3099">
              <w:rPr>
                <w:noProof/>
                <w:webHidden/>
              </w:rPr>
              <w:tab/>
            </w:r>
            <w:r w:rsidR="00AF3099">
              <w:rPr>
                <w:noProof/>
                <w:webHidden/>
              </w:rPr>
              <w:fldChar w:fldCharType="begin"/>
            </w:r>
            <w:r w:rsidR="00AF3099">
              <w:rPr>
                <w:noProof/>
                <w:webHidden/>
              </w:rPr>
              <w:instrText xml:space="preserve"> PAGEREF _Toc453167154 \h </w:instrText>
            </w:r>
            <w:r w:rsidR="00AF3099">
              <w:rPr>
                <w:noProof/>
                <w:webHidden/>
              </w:rPr>
            </w:r>
            <w:r w:rsidR="00AF3099">
              <w:rPr>
                <w:noProof/>
                <w:webHidden/>
              </w:rPr>
              <w:fldChar w:fldCharType="separate"/>
            </w:r>
            <w:r w:rsidR="00611C38">
              <w:rPr>
                <w:noProof/>
                <w:webHidden/>
              </w:rPr>
              <w:t>53</w:t>
            </w:r>
            <w:r w:rsidR="00AF3099">
              <w:rPr>
                <w:noProof/>
                <w:webHidden/>
              </w:rPr>
              <w:fldChar w:fldCharType="end"/>
            </w:r>
          </w:hyperlink>
        </w:p>
        <w:p w:rsidR="00AF3099" w:rsidRDefault="00C30DC5">
          <w:pPr>
            <w:pStyle w:val="10"/>
            <w:rPr>
              <w:rFonts w:asciiTheme="minorHAnsi" w:eastAsiaTheme="minorEastAsia" w:hAnsiTheme="minorHAnsi"/>
              <w:noProof/>
              <w:kern w:val="0"/>
              <w:sz w:val="22"/>
              <w:szCs w:val="22"/>
            </w:rPr>
          </w:pPr>
          <w:hyperlink w:anchor="_Toc453167155" w:history="1">
            <w:r w:rsidR="00AF3099" w:rsidRPr="00D248C8">
              <w:rPr>
                <w:rStyle w:val="ad"/>
                <w:rFonts w:hint="eastAsia"/>
                <w:noProof/>
              </w:rPr>
              <w:t>插图索引</w:t>
            </w:r>
            <w:r w:rsidR="00AF3099">
              <w:rPr>
                <w:noProof/>
                <w:webHidden/>
              </w:rPr>
              <w:tab/>
            </w:r>
            <w:r w:rsidR="00AF3099">
              <w:rPr>
                <w:noProof/>
                <w:webHidden/>
              </w:rPr>
              <w:fldChar w:fldCharType="begin"/>
            </w:r>
            <w:r w:rsidR="00AF3099">
              <w:rPr>
                <w:noProof/>
                <w:webHidden/>
              </w:rPr>
              <w:instrText xml:space="preserve"> PAGEREF _Toc453167155 \h </w:instrText>
            </w:r>
            <w:r w:rsidR="00AF3099">
              <w:rPr>
                <w:noProof/>
                <w:webHidden/>
              </w:rPr>
            </w:r>
            <w:r w:rsidR="00AF3099">
              <w:rPr>
                <w:noProof/>
                <w:webHidden/>
              </w:rPr>
              <w:fldChar w:fldCharType="separate"/>
            </w:r>
            <w:r w:rsidR="00611C38">
              <w:rPr>
                <w:noProof/>
                <w:webHidden/>
              </w:rPr>
              <w:t>55</w:t>
            </w:r>
            <w:r w:rsidR="00AF3099">
              <w:rPr>
                <w:noProof/>
                <w:webHidden/>
              </w:rPr>
              <w:fldChar w:fldCharType="end"/>
            </w:r>
          </w:hyperlink>
        </w:p>
        <w:p w:rsidR="00AF3099" w:rsidRDefault="00C30DC5">
          <w:pPr>
            <w:pStyle w:val="10"/>
            <w:rPr>
              <w:rFonts w:asciiTheme="minorHAnsi" w:eastAsiaTheme="minorEastAsia" w:hAnsiTheme="minorHAnsi"/>
              <w:noProof/>
              <w:kern w:val="0"/>
              <w:sz w:val="22"/>
              <w:szCs w:val="22"/>
            </w:rPr>
          </w:pPr>
          <w:hyperlink w:anchor="_Toc453167156" w:history="1">
            <w:r w:rsidR="00AF3099" w:rsidRPr="00D248C8">
              <w:rPr>
                <w:rStyle w:val="ad"/>
                <w:rFonts w:hint="eastAsia"/>
                <w:noProof/>
              </w:rPr>
              <w:t>表格索引</w:t>
            </w:r>
            <w:r w:rsidR="00AF3099">
              <w:rPr>
                <w:noProof/>
                <w:webHidden/>
              </w:rPr>
              <w:tab/>
            </w:r>
            <w:r w:rsidR="00AF3099">
              <w:rPr>
                <w:noProof/>
                <w:webHidden/>
              </w:rPr>
              <w:fldChar w:fldCharType="begin"/>
            </w:r>
            <w:r w:rsidR="00AF3099">
              <w:rPr>
                <w:noProof/>
                <w:webHidden/>
              </w:rPr>
              <w:instrText xml:space="preserve"> PAGEREF _Toc453167156 \h </w:instrText>
            </w:r>
            <w:r w:rsidR="00AF3099">
              <w:rPr>
                <w:noProof/>
                <w:webHidden/>
              </w:rPr>
            </w:r>
            <w:r w:rsidR="00AF3099">
              <w:rPr>
                <w:noProof/>
                <w:webHidden/>
              </w:rPr>
              <w:fldChar w:fldCharType="separate"/>
            </w:r>
            <w:r w:rsidR="00611C38">
              <w:rPr>
                <w:noProof/>
                <w:webHidden/>
              </w:rPr>
              <w:t>56</w:t>
            </w:r>
            <w:r w:rsidR="00AF3099">
              <w:rPr>
                <w:noProof/>
                <w:webHidden/>
              </w:rPr>
              <w:fldChar w:fldCharType="end"/>
            </w:r>
          </w:hyperlink>
        </w:p>
        <w:p w:rsidR="00AF3099" w:rsidRDefault="00C30DC5">
          <w:pPr>
            <w:pStyle w:val="10"/>
            <w:rPr>
              <w:rFonts w:asciiTheme="minorHAnsi" w:eastAsiaTheme="minorEastAsia" w:hAnsiTheme="minorHAnsi"/>
              <w:noProof/>
              <w:kern w:val="0"/>
              <w:sz w:val="22"/>
              <w:szCs w:val="22"/>
            </w:rPr>
          </w:pPr>
          <w:hyperlink w:anchor="_Toc453167157" w:history="1">
            <w:r w:rsidR="00AF3099" w:rsidRPr="00D248C8">
              <w:rPr>
                <w:rStyle w:val="ad"/>
                <w:rFonts w:hint="eastAsia"/>
                <w:noProof/>
              </w:rPr>
              <w:t>参考文献</w:t>
            </w:r>
            <w:r w:rsidR="00AF3099">
              <w:rPr>
                <w:noProof/>
                <w:webHidden/>
              </w:rPr>
              <w:tab/>
            </w:r>
            <w:r w:rsidR="00AF3099">
              <w:rPr>
                <w:noProof/>
                <w:webHidden/>
              </w:rPr>
              <w:fldChar w:fldCharType="begin"/>
            </w:r>
            <w:r w:rsidR="00AF3099">
              <w:rPr>
                <w:noProof/>
                <w:webHidden/>
              </w:rPr>
              <w:instrText xml:space="preserve"> PAGEREF _Toc453167157 \h </w:instrText>
            </w:r>
            <w:r w:rsidR="00AF3099">
              <w:rPr>
                <w:noProof/>
                <w:webHidden/>
              </w:rPr>
            </w:r>
            <w:r w:rsidR="00AF3099">
              <w:rPr>
                <w:noProof/>
                <w:webHidden/>
              </w:rPr>
              <w:fldChar w:fldCharType="separate"/>
            </w:r>
            <w:r w:rsidR="00611C38">
              <w:rPr>
                <w:noProof/>
                <w:webHidden/>
              </w:rPr>
              <w:t>57</w:t>
            </w:r>
            <w:r w:rsidR="00AF3099">
              <w:rPr>
                <w:noProof/>
                <w:webHidden/>
              </w:rPr>
              <w:fldChar w:fldCharType="end"/>
            </w:r>
          </w:hyperlink>
        </w:p>
        <w:p w:rsidR="00AF3099" w:rsidRDefault="00C30DC5">
          <w:pPr>
            <w:pStyle w:val="10"/>
            <w:rPr>
              <w:rFonts w:asciiTheme="minorHAnsi" w:eastAsiaTheme="minorEastAsia" w:hAnsiTheme="minorHAnsi"/>
              <w:noProof/>
              <w:kern w:val="0"/>
              <w:sz w:val="22"/>
              <w:szCs w:val="22"/>
            </w:rPr>
          </w:pPr>
          <w:hyperlink w:anchor="_Toc453167158" w:history="1">
            <w:r w:rsidR="00AF3099" w:rsidRPr="00D248C8">
              <w:rPr>
                <w:rStyle w:val="ad"/>
                <w:rFonts w:hint="eastAsia"/>
                <w:noProof/>
              </w:rPr>
              <w:t>致</w:t>
            </w:r>
            <w:r w:rsidR="00AF3099" w:rsidRPr="00D248C8">
              <w:rPr>
                <w:rStyle w:val="ad"/>
                <w:noProof/>
              </w:rPr>
              <w:t xml:space="preserve">    </w:t>
            </w:r>
            <w:r w:rsidR="00AF3099" w:rsidRPr="00D248C8">
              <w:rPr>
                <w:rStyle w:val="ad"/>
                <w:rFonts w:hint="eastAsia"/>
                <w:noProof/>
              </w:rPr>
              <w:t>谢</w:t>
            </w:r>
            <w:r w:rsidR="00AF3099">
              <w:rPr>
                <w:noProof/>
                <w:webHidden/>
              </w:rPr>
              <w:tab/>
            </w:r>
            <w:r w:rsidR="00AF3099">
              <w:rPr>
                <w:noProof/>
                <w:webHidden/>
              </w:rPr>
              <w:fldChar w:fldCharType="begin"/>
            </w:r>
            <w:r w:rsidR="00AF3099">
              <w:rPr>
                <w:noProof/>
                <w:webHidden/>
              </w:rPr>
              <w:instrText xml:space="preserve"> PAGEREF _Toc453167158 \h </w:instrText>
            </w:r>
            <w:r w:rsidR="00AF3099">
              <w:rPr>
                <w:noProof/>
                <w:webHidden/>
              </w:rPr>
            </w:r>
            <w:r w:rsidR="00AF3099">
              <w:rPr>
                <w:noProof/>
                <w:webHidden/>
              </w:rPr>
              <w:fldChar w:fldCharType="separate"/>
            </w:r>
            <w:r w:rsidR="00611C38">
              <w:rPr>
                <w:noProof/>
                <w:webHidden/>
              </w:rPr>
              <w:t>60</w:t>
            </w:r>
            <w:r w:rsidR="00AF3099">
              <w:rPr>
                <w:noProof/>
                <w:webHidden/>
              </w:rPr>
              <w:fldChar w:fldCharType="end"/>
            </w:r>
          </w:hyperlink>
        </w:p>
        <w:p w:rsidR="00AF3099" w:rsidRDefault="00C30DC5">
          <w:pPr>
            <w:pStyle w:val="10"/>
            <w:rPr>
              <w:rFonts w:asciiTheme="minorHAnsi" w:eastAsiaTheme="minorEastAsia" w:hAnsiTheme="minorHAnsi"/>
              <w:noProof/>
              <w:kern w:val="0"/>
              <w:sz w:val="22"/>
              <w:szCs w:val="22"/>
            </w:rPr>
          </w:pPr>
          <w:hyperlink w:anchor="_Toc453167159" w:history="1">
            <w:r w:rsidR="00AF3099" w:rsidRPr="00D248C8">
              <w:rPr>
                <w:rStyle w:val="ad"/>
                <w:rFonts w:hint="eastAsia"/>
                <w:noProof/>
              </w:rPr>
              <w:t>声</w:t>
            </w:r>
            <w:r w:rsidR="00AF3099" w:rsidRPr="00D248C8">
              <w:rPr>
                <w:rStyle w:val="ad"/>
                <w:noProof/>
              </w:rPr>
              <w:t xml:space="preserve">    </w:t>
            </w:r>
            <w:r w:rsidR="00AF3099" w:rsidRPr="00D248C8">
              <w:rPr>
                <w:rStyle w:val="ad"/>
                <w:rFonts w:hint="eastAsia"/>
                <w:noProof/>
              </w:rPr>
              <w:t>明</w:t>
            </w:r>
            <w:r w:rsidR="00AF3099">
              <w:rPr>
                <w:noProof/>
                <w:webHidden/>
              </w:rPr>
              <w:tab/>
            </w:r>
            <w:r w:rsidR="00AF3099">
              <w:rPr>
                <w:noProof/>
                <w:webHidden/>
              </w:rPr>
              <w:fldChar w:fldCharType="begin"/>
            </w:r>
            <w:r w:rsidR="00AF3099">
              <w:rPr>
                <w:noProof/>
                <w:webHidden/>
              </w:rPr>
              <w:instrText xml:space="preserve"> PAGEREF _Toc453167159 \h </w:instrText>
            </w:r>
            <w:r w:rsidR="00AF3099">
              <w:rPr>
                <w:noProof/>
                <w:webHidden/>
              </w:rPr>
            </w:r>
            <w:r w:rsidR="00AF3099">
              <w:rPr>
                <w:noProof/>
                <w:webHidden/>
              </w:rPr>
              <w:fldChar w:fldCharType="separate"/>
            </w:r>
            <w:r w:rsidR="00611C38">
              <w:rPr>
                <w:noProof/>
                <w:webHidden/>
              </w:rPr>
              <w:t>61</w:t>
            </w:r>
            <w:r w:rsidR="00AF3099">
              <w:rPr>
                <w:noProof/>
                <w:webHidden/>
              </w:rPr>
              <w:fldChar w:fldCharType="end"/>
            </w:r>
          </w:hyperlink>
        </w:p>
        <w:p w:rsidR="00AF3099" w:rsidRDefault="00C30DC5">
          <w:pPr>
            <w:pStyle w:val="10"/>
            <w:rPr>
              <w:rFonts w:asciiTheme="minorHAnsi" w:eastAsiaTheme="minorEastAsia" w:hAnsiTheme="minorHAnsi"/>
              <w:noProof/>
              <w:kern w:val="0"/>
              <w:sz w:val="22"/>
              <w:szCs w:val="22"/>
            </w:rPr>
          </w:pPr>
          <w:hyperlink w:anchor="_Toc453167160" w:history="1">
            <w:r w:rsidR="00AF3099" w:rsidRPr="00D248C8">
              <w:rPr>
                <w:rStyle w:val="ad"/>
                <w:rFonts w:hint="eastAsia"/>
                <w:noProof/>
              </w:rPr>
              <w:t>附录</w:t>
            </w:r>
            <w:r w:rsidR="00AF3099" w:rsidRPr="00D248C8">
              <w:rPr>
                <w:rStyle w:val="ad"/>
                <w:noProof/>
              </w:rPr>
              <w:t xml:space="preserve"> A </w:t>
            </w:r>
            <w:r w:rsidR="00AF3099" w:rsidRPr="00D248C8">
              <w:rPr>
                <w:rStyle w:val="ad"/>
                <w:rFonts w:hint="eastAsia"/>
                <w:noProof/>
              </w:rPr>
              <w:t>外文资料的调研阅读报告</w:t>
            </w:r>
            <w:r w:rsidR="00AF3099">
              <w:rPr>
                <w:noProof/>
                <w:webHidden/>
              </w:rPr>
              <w:tab/>
            </w:r>
            <w:r w:rsidR="00AF3099">
              <w:rPr>
                <w:noProof/>
                <w:webHidden/>
              </w:rPr>
              <w:fldChar w:fldCharType="begin"/>
            </w:r>
            <w:r w:rsidR="00AF3099">
              <w:rPr>
                <w:noProof/>
                <w:webHidden/>
              </w:rPr>
              <w:instrText xml:space="preserve"> PAGEREF _Toc453167160 \h </w:instrText>
            </w:r>
            <w:r w:rsidR="00AF3099">
              <w:rPr>
                <w:noProof/>
                <w:webHidden/>
              </w:rPr>
            </w:r>
            <w:r w:rsidR="00AF3099">
              <w:rPr>
                <w:noProof/>
                <w:webHidden/>
              </w:rPr>
              <w:fldChar w:fldCharType="separate"/>
            </w:r>
            <w:r w:rsidR="00611C38">
              <w:rPr>
                <w:noProof/>
                <w:webHidden/>
              </w:rPr>
              <w:t>62</w:t>
            </w:r>
            <w:r w:rsidR="00AF3099">
              <w:rPr>
                <w:noProof/>
                <w:webHidden/>
              </w:rPr>
              <w:fldChar w:fldCharType="end"/>
            </w:r>
          </w:hyperlink>
        </w:p>
        <w:p w:rsidR="00793311" w:rsidRPr="00030EBD" w:rsidRDefault="00AF3099" w:rsidP="00030EBD">
          <w:pPr>
            <w:ind w:firstLine="0"/>
            <w:sectPr w:rsidR="00793311" w:rsidRPr="00030EBD" w:rsidSect="00793311">
              <w:footerReference w:type="default" r:id="rId9"/>
              <w:pgSz w:w="11906" w:h="16838"/>
              <w:pgMar w:top="2155" w:right="1701" w:bottom="1814" w:left="1701" w:header="851" w:footer="992" w:gutter="113"/>
              <w:pgNumType w:start="1"/>
              <w:cols w:space="425"/>
              <w:docGrid w:type="lines" w:linePitch="312"/>
            </w:sectPr>
          </w:pPr>
          <w:r>
            <w:rPr>
              <w:rFonts w:eastAsia="黑体"/>
            </w:rPr>
            <w:fldChar w:fldCharType="end"/>
          </w:r>
        </w:p>
      </w:sdtContent>
    </w:sdt>
    <w:p w:rsidR="004158E5" w:rsidRPr="006E6E0D" w:rsidRDefault="004158E5" w:rsidP="006E6E0D">
      <w:pPr>
        <w:pStyle w:val="1"/>
      </w:pPr>
      <w:bookmarkStart w:id="1" w:name="_Toc451194194"/>
      <w:bookmarkStart w:id="2" w:name="_Toc451194276"/>
      <w:bookmarkStart w:id="3" w:name="_Toc451194521"/>
      <w:bookmarkStart w:id="4" w:name="_Toc452072034"/>
      <w:bookmarkStart w:id="5" w:name="_Toc453167127"/>
      <w:r w:rsidRPr="006E6E0D">
        <w:rPr>
          <w:rFonts w:hint="eastAsia"/>
        </w:rPr>
        <w:lastRenderedPageBreak/>
        <w:t>引言</w:t>
      </w:r>
      <w:bookmarkEnd w:id="1"/>
      <w:bookmarkEnd w:id="2"/>
      <w:bookmarkEnd w:id="3"/>
      <w:bookmarkEnd w:id="4"/>
      <w:bookmarkEnd w:id="5"/>
    </w:p>
    <w:p w:rsidR="008B419B" w:rsidRDefault="00C9729B" w:rsidP="004158E5">
      <w:pPr>
        <w:pStyle w:val="2"/>
      </w:pPr>
      <w:bookmarkStart w:id="6" w:name="_Toc453167128"/>
      <w:r>
        <w:rPr>
          <w:rFonts w:hint="eastAsia"/>
        </w:rPr>
        <w:t>社交网络</w:t>
      </w:r>
      <w:bookmarkEnd w:id="6"/>
    </w:p>
    <w:p w:rsidR="003715F3" w:rsidRDefault="00FF7229" w:rsidP="00FF7229">
      <w:r>
        <w:rPr>
          <w:rFonts w:hint="eastAsia"/>
        </w:rPr>
        <w:t>社交网络是近十年来新兴起</w:t>
      </w:r>
      <w:r w:rsidR="0012380A">
        <w:rPr>
          <w:rFonts w:hint="eastAsia"/>
        </w:rPr>
        <w:t>的一类互联网社交平台，其在国外的代表</w:t>
      </w:r>
      <w:r w:rsidR="00073B10">
        <w:rPr>
          <w:rFonts w:hint="eastAsia"/>
        </w:rPr>
        <w:t>有</w:t>
      </w:r>
      <w:r w:rsidR="0012380A">
        <w:rPr>
          <w:rFonts w:hint="eastAsia"/>
        </w:rPr>
        <w:t>推特</w:t>
      </w:r>
      <w:r w:rsidR="00073B10">
        <w:rPr>
          <w:rFonts w:hint="eastAsia"/>
        </w:rPr>
        <w:t>、脸书</w:t>
      </w:r>
      <w:r w:rsidR="0012380A">
        <w:rPr>
          <w:rFonts w:hint="eastAsia"/>
        </w:rPr>
        <w:t>（</w:t>
      </w:r>
      <w:r w:rsidR="0012380A">
        <w:rPr>
          <w:rFonts w:hint="eastAsia"/>
        </w:rPr>
        <w:t>Twitter</w:t>
      </w:r>
      <w:r w:rsidR="00073B10">
        <w:t>, Facebook</w:t>
      </w:r>
      <w:r w:rsidR="0012380A">
        <w:rPr>
          <w:rFonts w:hint="eastAsia"/>
        </w:rPr>
        <w:t>）</w:t>
      </w:r>
      <w:r w:rsidR="00073B10">
        <w:rPr>
          <w:rFonts w:hint="eastAsia"/>
        </w:rPr>
        <w:t>，在中国的代表有</w:t>
      </w:r>
      <w:r w:rsidR="00E007A8">
        <w:rPr>
          <w:rFonts w:hint="eastAsia"/>
        </w:rPr>
        <w:t>微博、人人网等。社交网络，顾名思义</w:t>
      </w:r>
      <w:r w:rsidR="00073B10">
        <w:rPr>
          <w:rFonts w:hint="eastAsia"/>
        </w:rPr>
        <w:t>将人们日常的社交活动，推广拓展到了互联网中</w:t>
      </w:r>
      <w:r w:rsidR="00E007A8">
        <w:rPr>
          <w:rFonts w:hint="eastAsia"/>
        </w:rPr>
        <w:t>；它是一类</w:t>
      </w:r>
      <w:r w:rsidR="00E007A8">
        <w:t>由</w:t>
      </w:r>
      <w:r w:rsidR="00073B10">
        <w:rPr>
          <w:rFonts w:hint="eastAsia"/>
        </w:rPr>
        <w:t>互联网公司提供</w:t>
      </w:r>
      <w:r w:rsidR="00E007A8">
        <w:rPr>
          <w:rFonts w:hint="eastAsia"/>
        </w:rPr>
        <w:t>的</w:t>
      </w:r>
      <w:r w:rsidR="00E007A8">
        <w:t>能让用户</w:t>
      </w:r>
      <w:r w:rsidR="005603F8">
        <w:rPr>
          <w:rFonts w:hint="eastAsia"/>
        </w:rPr>
        <w:t>在线</w:t>
      </w:r>
      <w:r w:rsidR="00E007A8">
        <w:rPr>
          <w:rFonts w:hint="eastAsia"/>
        </w:rPr>
        <w:t>交友、交流、分享的</w:t>
      </w:r>
      <w:r w:rsidR="00E007A8">
        <w:t>网络平台</w:t>
      </w:r>
      <w:r w:rsidR="005603F8">
        <w:rPr>
          <w:rFonts w:hint="eastAsia"/>
        </w:rPr>
        <w:t>。</w:t>
      </w:r>
    </w:p>
    <w:p w:rsidR="007D496D" w:rsidRDefault="00066854" w:rsidP="00FF7229">
      <w:r>
        <w:rPr>
          <w:rFonts w:hint="eastAsia"/>
        </w:rPr>
        <w:t>近年来，</w:t>
      </w:r>
      <w:r w:rsidR="005603F8">
        <w:rPr>
          <w:rFonts w:hint="eastAsia"/>
        </w:rPr>
        <w:t>这类平台</w:t>
      </w:r>
      <w:r>
        <w:rPr>
          <w:rFonts w:hint="eastAsia"/>
        </w:rPr>
        <w:t>的理念、模式日趋成熟，在发展上取得了巨大成功，</w:t>
      </w:r>
      <w:r w:rsidR="00AA1681">
        <w:rPr>
          <w:rFonts w:hint="eastAsia"/>
        </w:rPr>
        <w:t>甚至</w:t>
      </w:r>
      <w:r w:rsidR="005B58AE">
        <w:rPr>
          <w:rFonts w:hint="eastAsia"/>
        </w:rPr>
        <w:t>成为现代人生活的一部分。</w:t>
      </w:r>
      <w:r w:rsidR="00662077">
        <w:rPr>
          <w:rFonts w:hint="eastAsia"/>
        </w:rPr>
        <w:t>究其成功的</w:t>
      </w:r>
      <w:r>
        <w:rPr>
          <w:rFonts w:hint="eastAsia"/>
        </w:rPr>
        <w:t>原因，</w:t>
      </w:r>
      <w:r w:rsidR="007D496D">
        <w:rPr>
          <w:rFonts w:hint="eastAsia"/>
        </w:rPr>
        <w:t>是这类平台将社交这种活动变得</w:t>
      </w:r>
      <w:r w:rsidR="007D496D">
        <w:t>更简单方便</w:t>
      </w:r>
      <w:r w:rsidR="007D496D">
        <w:rPr>
          <w:rFonts w:hint="eastAsia"/>
        </w:rPr>
        <w:t>，任何人都能很轻易</w:t>
      </w:r>
      <w:r w:rsidR="007D496D">
        <w:t>地</w:t>
      </w:r>
      <w:r w:rsidR="00697066">
        <w:rPr>
          <w:rFonts w:hint="eastAsia"/>
        </w:rPr>
        <w:t>在此类平台上注册，</w:t>
      </w:r>
      <w:r w:rsidR="00A3675C">
        <w:rPr>
          <w:rFonts w:hint="eastAsia"/>
        </w:rPr>
        <w:t>通过</w:t>
      </w:r>
      <w:r w:rsidR="00DC6A02">
        <w:rPr>
          <w:rFonts w:hint="eastAsia"/>
        </w:rPr>
        <w:t>很</w:t>
      </w:r>
      <w:r w:rsidR="00A3675C">
        <w:rPr>
          <w:rFonts w:hint="eastAsia"/>
        </w:rPr>
        <w:t>简单的操作</w:t>
      </w:r>
      <w:r w:rsidR="00BF3A41">
        <w:rPr>
          <w:rFonts w:hint="eastAsia"/>
        </w:rPr>
        <w:t>来发布消息</w:t>
      </w:r>
      <w:r w:rsidR="00472342">
        <w:rPr>
          <w:rFonts w:hint="eastAsia"/>
        </w:rPr>
        <w:t>、</w:t>
      </w:r>
      <w:r w:rsidR="00BF3A41">
        <w:rPr>
          <w:rFonts w:hint="eastAsia"/>
        </w:rPr>
        <w:t>接收消息、推广消息，</w:t>
      </w:r>
      <w:r w:rsidR="007D496D">
        <w:rPr>
          <w:rFonts w:hint="eastAsia"/>
        </w:rPr>
        <w:t>用户也能在</w:t>
      </w:r>
      <w:r w:rsidR="007D496D">
        <w:t>平台上</w:t>
      </w:r>
      <w:r w:rsidR="007D496D">
        <w:rPr>
          <w:rFonts w:hint="eastAsia"/>
        </w:rPr>
        <w:t>轻松</w:t>
      </w:r>
      <w:r w:rsidR="007D496D">
        <w:t>地</w:t>
      </w:r>
      <w:r w:rsidR="007D496D">
        <w:rPr>
          <w:rFonts w:hint="eastAsia"/>
        </w:rPr>
        <w:t>添加生活好友，或认识现实</w:t>
      </w:r>
      <w:r w:rsidR="007D496D">
        <w:t>中</w:t>
      </w:r>
      <w:r w:rsidR="007D496D">
        <w:rPr>
          <w:rFonts w:hint="eastAsia"/>
        </w:rPr>
        <w:t>素未谋面的</w:t>
      </w:r>
      <w:r w:rsidR="007D496D">
        <w:t>人</w:t>
      </w:r>
      <w:r w:rsidR="007D496D">
        <w:rPr>
          <w:rFonts w:hint="eastAsia"/>
        </w:rPr>
        <w:t>。</w:t>
      </w:r>
      <w:r w:rsidR="00DC6A02">
        <w:rPr>
          <w:rFonts w:hint="eastAsia"/>
        </w:rPr>
        <w:t>社交网络</w:t>
      </w:r>
      <w:r w:rsidR="008F4BD8">
        <w:rPr>
          <w:rFonts w:hint="eastAsia"/>
        </w:rPr>
        <w:t>成功</w:t>
      </w:r>
      <w:r w:rsidR="007D496D">
        <w:rPr>
          <w:rFonts w:hint="eastAsia"/>
        </w:rPr>
        <w:t>拉近了</w:t>
      </w:r>
      <w:r w:rsidR="007D496D">
        <w:t>人与人的距离，</w:t>
      </w:r>
      <w:r w:rsidR="007D496D">
        <w:rPr>
          <w:rFonts w:hint="eastAsia"/>
        </w:rPr>
        <w:t>做到相隔两地</w:t>
      </w:r>
      <w:r w:rsidR="007D496D">
        <w:t>也能社交</w:t>
      </w:r>
      <w:r w:rsidR="007D496D">
        <w:rPr>
          <w:rFonts w:hint="eastAsia"/>
        </w:rPr>
        <w:t>。</w:t>
      </w:r>
    </w:p>
    <w:p w:rsidR="007103A7" w:rsidRDefault="007D496D" w:rsidP="00FF7229">
      <w:r>
        <w:rPr>
          <w:rFonts w:hint="eastAsia"/>
        </w:rPr>
        <w:t>随着</w:t>
      </w:r>
      <w:r w:rsidR="00A54118">
        <w:rPr>
          <w:rFonts w:hint="eastAsia"/>
        </w:rPr>
        <w:t>社交网络的壮大发展，这类平台中的</w:t>
      </w:r>
      <w:r w:rsidR="00DB1A6E">
        <w:rPr>
          <w:rFonts w:hint="eastAsia"/>
        </w:rPr>
        <w:t>信息</w:t>
      </w:r>
      <w:r w:rsidR="00A70A6E">
        <w:rPr>
          <w:rFonts w:hint="eastAsia"/>
        </w:rPr>
        <w:t>规模</w:t>
      </w:r>
      <w:r w:rsidR="00D6607F">
        <w:rPr>
          <w:rFonts w:hint="eastAsia"/>
        </w:rPr>
        <w:t>以</w:t>
      </w:r>
      <w:r w:rsidR="00DB1A6E">
        <w:rPr>
          <w:rFonts w:hint="eastAsia"/>
        </w:rPr>
        <w:t>指数</w:t>
      </w:r>
      <w:r>
        <w:rPr>
          <w:rFonts w:hint="eastAsia"/>
        </w:rPr>
        <w:t>级别</w:t>
      </w:r>
      <w:r w:rsidR="00DB1A6E">
        <w:rPr>
          <w:rFonts w:hint="eastAsia"/>
        </w:rPr>
        <w:t>爆发增长，每天有越来越多的信息在</w:t>
      </w:r>
      <w:r w:rsidR="004778B9">
        <w:rPr>
          <w:rFonts w:hint="eastAsia"/>
        </w:rPr>
        <w:t>不同</w:t>
      </w:r>
      <w:r w:rsidR="00813A89">
        <w:rPr>
          <w:rFonts w:hint="eastAsia"/>
        </w:rPr>
        <w:t>的用户</w:t>
      </w:r>
      <w:r w:rsidR="004778B9">
        <w:rPr>
          <w:rFonts w:hint="eastAsia"/>
        </w:rPr>
        <w:t>间</w:t>
      </w:r>
      <w:r w:rsidR="00DB1A6E">
        <w:rPr>
          <w:rFonts w:hint="eastAsia"/>
        </w:rPr>
        <w:t>流动、传播</w:t>
      </w:r>
      <w:r w:rsidR="00E041CE">
        <w:rPr>
          <w:rFonts w:hint="eastAsia"/>
        </w:rPr>
        <w:t>，产生</w:t>
      </w:r>
      <w:r>
        <w:rPr>
          <w:rFonts w:hint="eastAsia"/>
        </w:rPr>
        <w:t>重要的</w:t>
      </w:r>
      <w:r w:rsidR="00E041CE">
        <w:rPr>
          <w:rFonts w:hint="eastAsia"/>
        </w:rPr>
        <w:t>影响和价值。因此</w:t>
      </w:r>
      <w:r w:rsidR="0077675E">
        <w:rPr>
          <w:rFonts w:hint="eastAsia"/>
        </w:rPr>
        <w:t>这</w:t>
      </w:r>
      <w:r w:rsidR="00472457">
        <w:rPr>
          <w:rFonts w:hint="eastAsia"/>
        </w:rPr>
        <w:t>几年</w:t>
      </w:r>
      <w:r w:rsidR="0077675E">
        <w:rPr>
          <w:rFonts w:hint="eastAsia"/>
        </w:rPr>
        <w:t>社交网络获得了学术界的广泛关注，越来越多</w:t>
      </w:r>
      <w:r w:rsidR="002601A9">
        <w:rPr>
          <w:rFonts w:hint="eastAsia"/>
        </w:rPr>
        <w:t>的</w:t>
      </w:r>
      <w:r w:rsidR="0077675E">
        <w:rPr>
          <w:rFonts w:hint="eastAsia"/>
        </w:rPr>
        <w:t>学者开始研究</w:t>
      </w:r>
      <w:r w:rsidR="00691A4F">
        <w:rPr>
          <w:rFonts w:hint="eastAsia"/>
        </w:rPr>
        <w:t>其中的信息流动模式，</w:t>
      </w:r>
      <w:r w:rsidR="00D1732D">
        <w:rPr>
          <w:rFonts w:hint="eastAsia"/>
        </w:rPr>
        <w:t>或</w:t>
      </w:r>
      <w:r w:rsidR="00367DF6">
        <w:rPr>
          <w:rFonts w:hint="eastAsia"/>
        </w:rPr>
        <w:t>发展</w:t>
      </w:r>
      <w:r w:rsidR="00F33B1D">
        <w:rPr>
          <w:rFonts w:hint="eastAsia"/>
        </w:rPr>
        <w:t>相关</w:t>
      </w:r>
      <w:r w:rsidR="00367DF6">
        <w:rPr>
          <w:rFonts w:hint="eastAsia"/>
        </w:rPr>
        <w:t>技术</w:t>
      </w:r>
      <w:r w:rsidR="00F33B1D">
        <w:rPr>
          <w:rFonts w:hint="eastAsia"/>
        </w:rPr>
        <w:t>来自动</w:t>
      </w:r>
      <w:r w:rsidR="00524D9C">
        <w:rPr>
          <w:rFonts w:hint="eastAsia"/>
        </w:rPr>
        <w:t>检测</w:t>
      </w:r>
      <w:r w:rsidR="00F33B1D">
        <w:rPr>
          <w:rFonts w:hint="eastAsia"/>
        </w:rPr>
        <w:t>有价值的信息和用户</w:t>
      </w:r>
      <w:r w:rsidR="00C1345B">
        <w:rPr>
          <w:rFonts w:hint="eastAsia"/>
        </w:rPr>
        <w:t>，希望能通过研究更好地发挥社交网络的作用，</w:t>
      </w:r>
      <w:r w:rsidR="00C12D45">
        <w:rPr>
          <w:rFonts w:hint="eastAsia"/>
        </w:rPr>
        <w:t>使其产生正面的、更有价值的社会影响</w:t>
      </w:r>
      <w:r w:rsidR="00C1345B">
        <w:rPr>
          <w:rFonts w:hint="eastAsia"/>
        </w:rPr>
        <w:t>。</w:t>
      </w:r>
    </w:p>
    <w:p w:rsidR="008B419B" w:rsidRDefault="005426CF" w:rsidP="008B419B">
      <w:pPr>
        <w:pStyle w:val="2"/>
      </w:pPr>
      <w:bookmarkStart w:id="7" w:name="_Toc453167129"/>
      <w:r>
        <w:rPr>
          <w:rFonts w:hint="eastAsia"/>
        </w:rPr>
        <w:t>社交网络中的谣言</w:t>
      </w:r>
      <w:bookmarkEnd w:id="7"/>
    </w:p>
    <w:p w:rsidR="00354A35" w:rsidRDefault="00781561" w:rsidP="00A60C91">
      <w:r>
        <w:rPr>
          <w:rFonts w:hint="eastAsia"/>
        </w:rPr>
        <w:t>在现实的社交生活中，</w:t>
      </w:r>
      <w:r w:rsidR="0079649E">
        <w:rPr>
          <w:rFonts w:hint="eastAsia"/>
        </w:rPr>
        <w:t>存在着一些不真实或真实性有待确定，但却被社交圈中的人们广泛讨论、传播的“小道消息”，</w:t>
      </w:r>
      <w:r w:rsidR="005A77DD">
        <w:rPr>
          <w:rFonts w:hint="eastAsia"/>
        </w:rPr>
        <w:t>人们通常称之</w:t>
      </w:r>
      <w:r w:rsidR="0076558B">
        <w:rPr>
          <w:rFonts w:hint="eastAsia"/>
        </w:rPr>
        <w:t>为“流言”</w:t>
      </w:r>
      <w:r w:rsidR="00AC33B0">
        <w:rPr>
          <w:rFonts w:hint="eastAsia"/>
        </w:rPr>
        <w:t>或“谣言”</w:t>
      </w:r>
      <w:r w:rsidR="00AC33B0">
        <w:rPr>
          <w:rFonts w:hint="eastAsia"/>
        </w:rPr>
        <w:t>(</w:t>
      </w:r>
      <w:r w:rsidR="00AC33B0">
        <w:t>rumor</w:t>
      </w:r>
      <w:r w:rsidR="00AC33B0">
        <w:rPr>
          <w:rFonts w:hint="eastAsia"/>
        </w:rPr>
        <w:t>)</w:t>
      </w:r>
      <w:r w:rsidR="00AC33B0">
        <w:rPr>
          <w:rFonts w:hint="eastAsia"/>
        </w:rPr>
        <w:t>。与真正</w:t>
      </w:r>
      <w:r w:rsidR="006A7928">
        <w:rPr>
          <w:rFonts w:hint="eastAsia"/>
        </w:rPr>
        <w:t>社交活动相似，社交网络中也存在大量的谣言，这些谣言</w:t>
      </w:r>
      <w:r w:rsidR="00BA7C9F">
        <w:rPr>
          <w:rFonts w:hint="eastAsia"/>
        </w:rPr>
        <w:t>一般分为两种：误传</w:t>
      </w:r>
      <w:r w:rsidR="00CB2F57">
        <w:rPr>
          <w:rFonts w:hint="eastAsia"/>
        </w:rPr>
        <w:t>消息</w:t>
      </w:r>
      <w:r w:rsidR="00BA7C9F">
        <w:rPr>
          <w:rFonts w:hint="eastAsia"/>
        </w:rPr>
        <w:t>和虚假消息。</w:t>
      </w:r>
    </w:p>
    <w:p w:rsidR="003B1FD2" w:rsidRDefault="00BA13C9" w:rsidP="00A60C91">
      <w:r>
        <w:rPr>
          <w:rFonts w:hint="eastAsia"/>
        </w:rPr>
        <w:t>误传消息</w:t>
      </w:r>
      <w:r w:rsidR="00050569">
        <w:rPr>
          <w:rFonts w:hint="eastAsia"/>
        </w:rPr>
        <w:t>原本多为</w:t>
      </w:r>
      <w:r w:rsidR="000C4F13">
        <w:rPr>
          <w:rFonts w:hint="eastAsia"/>
        </w:rPr>
        <w:t>源头正规的真实</w:t>
      </w:r>
      <w:r w:rsidR="00050569">
        <w:rPr>
          <w:rFonts w:hint="eastAsia"/>
        </w:rPr>
        <w:t>消息，</w:t>
      </w:r>
      <w:r w:rsidR="000C4F13">
        <w:rPr>
          <w:rFonts w:hint="eastAsia"/>
        </w:rPr>
        <w:t>但却在信息的传播</w:t>
      </w:r>
      <w:r w:rsidR="00354A35">
        <w:rPr>
          <w:rFonts w:hint="eastAsia"/>
        </w:rPr>
        <w:t>过程中被部分用户误解，导致消息在传播中逐渐走样、变形，成为不真实的消息。如</w:t>
      </w:r>
      <w:r w:rsidR="00703852">
        <w:fldChar w:fldCharType="begin"/>
      </w:r>
      <w:r w:rsidR="00703852">
        <w:instrText xml:space="preserve"> </w:instrText>
      </w:r>
      <w:r w:rsidR="00703852">
        <w:rPr>
          <w:rFonts w:hint="eastAsia"/>
        </w:rPr>
        <w:instrText>REF _Ref452464096 \h</w:instrText>
      </w:r>
      <w:r w:rsidR="00703852">
        <w:instrText xml:space="preserve"> </w:instrText>
      </w:r>
      <w:r w:rsidR="00703852">
        <w:fldChar w:fldCharType="separate"/>
      </w:r>
      <w:r w:rsidR="00611C38">
        <w:rPr>
          <w:rFonts w:hint="eastAsia"/>
        </w:rPr>
        <w:t>图</w:t>
      </w:r>
      <w:r w:rsidR="00611C38" w:rsidRPr="00B72043">
        <w:rPr>
          <w:rFonts w:cs="Times New Roman"/>
        </w:rPr>
        <w:t xml:space="preserve"> </w:t>
      </w:r>
      <w:r w:rsidR="00611C38">
        <w:rPr>
          <w:rFonts w:cs="Times New Roman"/>
          <w:noProof/>
        </w:rPr>
        <w:t>1</w:t>
      </w:r>
      <w:r w:rsidR="00611C38">
        <w:rPr>
          <w:rFonts w:cs="Times New Roman"/>
        </w:rPr>
        <w:t>.</w:t>
      </w:r>
      <w:r w:rsidR="00611C38">
        <w:rPr>
          <w:rFonts w:cs="Times New Roman"/>
          <w:noProof/>
        </w:rPr>
        <w:t>1</w:t>
      </w:r>
      <w:r w:rsidR="00703852">
        <w:fldChar w:fldCharType="end"/>
      </w:r>
      <w:r w:rsidR="00FF223A">
        <w:rPr>
          <w:rFonts w:hint="eastAsia"/>
        </w:rPr>
        <w:t>是推特中</w:t>
      </w:r>
      <w:r w:rsidR="006C07A1">
        <w:rPr>
          <w:rFonts w:hint="eastAsia"/>
        </w:rPr>
        <w:t>的</w:t>
      </w:r>
      <w:r w:rsidR="00D95E0A">
        <w:rPr>
          <w:rFonts w:hint="eastAsia"/>
        </w:rPr>
        <w:t>一则</w:t>
      </w:r>
      <w:r w:rsidR="00645556">
        <w:rPr>
          <w:rFonts w:hint="eastAsia"/>
        </w:rPr>
        <w:t>误传消息</w:t>
      </w:r>
      <w:r w:rsidR="00EC051A">
        <w:rPr>
          <w:rFonts w:hint="eastAsia"/>
        </w:rPr>
        <w:t>，消息发布于埃博拉病毒盛行的</w:t>
      </w:r>
      <w:r w:rsidR="00EC051A">
        <w:rPr>
          <w:rFonts w:hint="eastAsia"/>
        </w:rPr>
        <w:t>2014</w:t>
      </w:r>
      <w:r w:rsidR="00EC051A">
        <w:rPr>
          <w:rFonts w:hint="eastAsia"/>
        </w:rPr>
        <w:t>年，</w:t>
      </w:r>
      <w:r w:rsidR="005900A9">
        <w:rPr>
          <w:rFonts w:hint="eastAsia"/>
        </w:rPr>
        <w:t>其</w:t>
      </w:r>
      <w:r w:rsidR="00EC051A">
        <w:rPr>
          <w:rFonts w:hint="eastAsia"/>
        </w:rPr>
        <w:t>大意是我们可以通过用肥皂洗手，简单地杀死手上</w:t>
      </w:r>
      <w:r w:rsidR="00751D46">
        <w:rPr>
          <w:rFonts w:hint="eastAsia"/>
        </w:rPr>
        <w:t>那些</w:t>
      </w:r>
      <w:r w:rsidR="00EC051A">
        <w:rPr>
          <w:rFonts w:hint="eastAsia"/>
        </w:rPr>
        <w:t>还未进入体内的埃博拉病毒。</w:t>
      </w:r>
      <w:r w:rsidR="005A77DD">
        <w:rPr>
          <w:rFonts w:hint="eastAsia"/>
        </w:rPr>
        <w:t>此</w:t>
      </w:r>
      <w:r w:rsidR="00DE1C59">
        <w:rPr>
          <w:rFonts w:hint="eastAsia"/>
        </w:rPr>
        <w:t>消息</w:t>
      </w:r>
      <w:r w:rsidR="00467318">
        <w:rPr>
          <w:rFonts w:hint="eastAsia"/>
        </w:rPr>
        <w:t>本身</w:t>
      </w:r>
      <w:r w:rsidR="00DE1C59">
        <w:rPr>
          <w:rFonts w:hint="eastAsia"/>
        </w:rPr>
        <w:t>并无恶意，</w:t>
      </w:r>
      <w:r w:rsidR="005A77DD">
        <w:rPr>
          <w:rFonts w:hint="eastAsia"/>
        </w:rPr>
        <w:t>是想鼓励人们</w:t>
      </w:r>
      <w:r w:rsidR="00467318">
        <w:rPr>
          <w:rFonts w:hint="eastAsia"/>
        </w:rPr>
        <w:t>勤洗手来预防埃博拉病毒</w:t>
      </w:r>
      <w:r w:rsidR="00072F31">
        <w:rPr>
          <w:rFonts w:hint="eastAsia"/>
        </w:rPr>
        <w:t>，事实上</w:t>
      </w:r>
      <w:r w:rsidR="005A77DD">
        <w:rPr>
          <w:rFonts w:hint="eastAsia"/>
        </w:rPr>
        <w:t>用户很可能</w:t>
      </w:r>
      <w:r w:rsidR="005A77DD">
        <w:t>是看到了</w:t>
      </w:r>
      <w:r w:rsidR="005A77DD">
        <w:rPr>
          <w:rFonts w:hint="eastAsia"/>
        </w:rPr>
        <w:t>世界卫生组织提倡洗手预防</w:t>
      </w:r>
      <w:r w:rsidR="005A77DD">
        <w:t>埃博拉的新闻</w:t>
      </w:r>
      <w:r w:rsidR="005A77DD">
        <w:rPr>
          <w:rFonts w:hint="eastAsia"/>
        </w:rPr>
        <w:t>，</w:t>
      </w:r>
      <w:r w:rsidR="005A77DD">
        <w:t>然后发布</w:t>
      </w:r>
      <w:r w:rsidR="005A77DD">
        <w:rPr>
          <w:rFonts w:hint="eastAsia"/>
        </w:rPr>
        <w:t>了</w:t>
      </w:r>
      <w:r w:rsidR="005A77DD">
        <w:t>这则消息</w:t>
      </w:r>
      <w:r w:rsidR="00467318">
        <w:rPr>
          <w:rFonts w:hint="eastAsia"/>
        </w:rPr>
        <w:t>；但是</w:t>
      </w:r>
      <w:r w:rsidR="005A77DD">
        <w:rPr>
          <w:rFonts w:hint="eastAsia"/>
        </w:rPr>
        <w:t>用户</w:t>
      </w:r>
      <w:r w:rsidR="005A77DD">
        <w:t>却误</w:t>
      </w:r>
      <w:r w:rsidR="005A77DD">
        <w:lastRenderedPageBreak/>
        <w:t>解了世界卫生组织的意思</w:t>
      </w:r>
      <w:r w:rsidR="005A77DD">
        <w:rPr>
          <w:rFonts w:hint="eastAsia"/>
        </w:rPr>
        <w:t>——肥皂洗手</w:t>
      </w:r>
      <w:r w:rsidR="005A77DD">
        <w:t>的确</w:t>
      </w:r>
      <w:r w:rsidR="005A77DD">
        <w:rPr>
          <w:rFonts w:hint="eastAsia"/>
        </w:rPr>
        <w:t>能一定</w:t>
      </w:r>
      <w:r w:rsidR="005A77DD">
        <w:t>程度预防埃博拉，但</w:t>
      </w:r>
      <w:r w:rsidR="005A77DD">
        <w:rPr>
          <w:rFonts w:hint="eastAsia"/>
        </w:rPr>
        <w:t>不是</w:t>
      </w:r>
      <w:r w:rsidR="005A77DD">
        <w:t>因为</w:t>
      </w:r>
      <w:r w:rsidR="005A77DD">
        <w:rPr>
          <w:rFonts w:hint="eastAsia"/>
        </w:rPr>
        <w:t>这样</w:t>
      </w:r>
      <w:r w:rsidR="005A77DD">
        <w:t>能杀死病毒，</w:t>
      </w:r>
      <w:r w:rsidR="004402C0">
        <w:rPr>
          <w:rFonts w:hint="eastAsia"/>
        </w:rPr>
        <w:t>而是</w:t>
      </w:r>
      <w:r w:rsidR="004402C0">
        <w:t>因为肥皂加流水能有效</w:t>
      </w:r>
      <w:r w:rsidR="004402C0">
        <w:rPr>
          <w:rFonts w:hint="eastAsia"/>
        </w:rPr>
        <w:t>减少手上附着的病毒数目</w:t>
      </w:r>
      <w:r w:rsidR="0029217B">
        <w:rPr>
          <w:rFonts w:hint="eastAsia"/>
        </w:rPr>
        <w:t>（参考信息来源：</w:t>
      </w:r>
      <w:r w:rsidR="0029217B" w:rsidRPr="0029217B">
        <w:t>http://www.killebolavirus.com/does-hand-sanitizer-kill-the-ebola-virus/</w:t>
      </w:r>
      <w:r w:rsidR="0029217B">
        <w:rPr>
          <w:rFonts w:hint="eastAsia"/>
        </w:rPr>
        <w:t>），而世界卫生组织也从未</w:t>
      </w:r>
      <w:r w:rsidR="005A77DD">
        <w:rPr>
          <w:rFonts w:hint="eastAsia"/>
        </w:rPr>
        <w:t>在</w:t>
      </w:r>
      <w:r w:rsidR="005A77DD">
        <w:t>任何场合</w:t>
      </w:r>
      <w:r w:rsidR="007829FA">
        <w:rPr>
          <w:rFonts w:hint="eastAsia"/>
        </w:rPr>
        <w:t>提到</w:t>
      </w:r>
      <w:r w:rsidR="0029217B">
        <w:rPr>
          <w:rFonts w:hint="eastAsia"/>
        </w:rPr>
        <w:t>一般的肥皂能有效杀死埃博拉病毒。</w:t>
      </w:r>
    </w:p>
    <w:p w:rsidR="003D3E59" w:rsidRPr="00520C6B" w:rsidRDefault="005A77DD" w:rsidP="004402C0">
      <w:r>
        <w:rPr>
          <w:rFonts w:hint="eastAsia"/>
          <w:noProof/>
        </w:rPr>
        <w:drawing>
          <wp:anchor distT="0" distB="0" distL="114300" distR="114300" simplePos="0" relativeHeight="251771904" behindDoc="0" locked="0" layoutInCell="1" allowOverlap="1" wp14:anchorId="3DE3FD40" wp14:editId="6E775631">
            <wp:simplePos x="0" y="0"/>
            <wp:positionH relativeFrom="margin">
              <wp:posOffset>769620</wp:posOffset>
            </wp:positionH>
            <wp:positionV relativeFrom="paragraph">
              <wp:posOffset>247015</wp:posOffset>
            </wp:positionV>
            <wp:extent cx="4067175" cy="186944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18694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2928" behindDoc="0" locked="0" layoutInCell="1" allowOverlap="1" wp14:anchorId="73327CC0" wp14:editId="72E8C1C4">
                <wp:simplePos x="0" y="0"/>
                <wp:positionH relativeFrom="margin">
                  <wp:posOffset>0</wp:posOffset>
                </wp:positionH>
                <wp:positionV relativeFrom="paragraph">
                  <wp:posOffset>2172335</wp:posOffset>
                </wp:positionV>
                <wp:extent cx="5325745" cy="635"/>
                <wp:effectExtent l="0" t="0" r="8255" b="0"/>
                <wp:wrapTopAndBottom/>
                <wp:docPr id="3" name="Text Box 3"/>
                <wp:cNvGraphicFramePr/>
                <a:graphic xmlns:a="http://schemas.openxmlformats.org/drawingml/2006/main">
                  <a:graphicData uri="http://schemas.microsoft.com/office/word/2010/wordprocessingShape">
                    <wps:wsp>
                      <wps:cNvSpPr txBox="1"/>
                      <wps:spPr>
                        <a:xfrm>
                          <a:off x="0" y="0"/>
                          <a:ext cx="5325745" cy="635"/>
                        </a:xfrm>
                        <a:prstGeom prst="rect">
                          <a:avLst/>
                        </a:prstGeom>
                        <a:solidFill>
                          <a:prstClr val="white"/>
                        </a:solidFill>
                        <a:ln>
                          <a:noFill/>
                        </a:ln>
                        <a:effectLst/>
                      </wps:spPr>
                      <wps:txbx>
                        <w:txbxContent>
                          <w:p w:rsidR="006402E0" w:rsidRDefault="006402E0" w:rsidP="005A77DD">
                            <w:pPr>
                              <w:pStyle w:val="a5"/>
                            </w:pPr>
                            <w:bookmarkStart w:id="8" w:name="_Ref452464096"/>
                            <w:bookmarkStart w:id="9" w:name="_Toc452463854"/>
                            <w:bookmarkStart w:id="10" w:name="_Toc453166983"/>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611C38">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611C38">
                              <w:rPr>
                                <w:rFonts w:cs="Times New Roman"/>
                                <w:noProof/>
                              </w:rPr>
                              <w:t>1</w:t>
                            </w:r>
                            <w:r>
                              <w:rPr>
                                <w:rFonts w:cs="Times New Roman"/>
                              </w:rPr>
                              <w:fldChar w:fldCharType="end"/>
                            </w:r>
                            <w:bookmarkEnd w:id="8"/>
                            <w:r w:rsidRPr="00B72043">
                              <w:rPr>
                                <w:rFonts w:cs="Times New Roman"/>
                              </w:rPr>
                              <w:t xml:space="preserve"> </w:t>
                            </w:r>
                            <w:r>
                              <w:rPr>
                                <w:rFonts w:hint="eastAsia"/>
                              </w:rPr>
                              <w:t>推特</w:t>
                            </w:r>
                            <w:r>
                              <w:t>中的</w:t>
                            </w:r>
                            <w:r>
                              <w:rPr>
                                <w:rFonts w:hint="eastAsia"/>
                              </w:rPr>
                              <w:t>误传</w:t>
                            </w:r>
                            <w:r>
                              <w:t>消息</w:t>
                            </w:r>
                            <w:bookmarkEnd w:id="9"/>
                            <w:bookmarkEnd w:id="10"/>
                          </w:p>
                          <w:p w:rsidR="006402E0" w:rsidRDefault="006402E0" w:rsidP="005A77DD">
                            <w:pPr>
                              <w:pStyle w:val="a5"/>
                            </w:pPr>
                            <w:r>
                              <w:rPr>
                                <w:rFonts w:hint="eastAsia"/>
                              </w:rPr>
                              <w:t>（图片</w:t>
                            </w:r>
                            <w:r>
                              <w:t>来源：</w:t>
                            </w:r>
                            <w:r w:rsidRPr="008D43D4">
                              <w:rPr>
                                <w:rFonts w:cstheme="minorBidi"/>
                                <w:szCs w:val="21"/>
                              </w:rPr>
                              <w:t>https://twitter.com/funny_truth/status/541155156264382465</w:t>
                            </w:r>
                            <w:r>
                              <w:t>）</w:t>
                            </w:r>
                          </w:p>
                          <w:p w:rsidR="006402E0" w:rsidRPr="00D03458" w:rsidRDefault="006402E0" w:rsidP="005A77DD">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3327CC0" id="_x0000_t202" coordsize="21600,21600" o:spt="202" path="m,l,21600r21600,l21600,xe">
                <v:stroke joinstyle="miter"/>
                <v:path gradientshapeok="t" o:connecttype="rect"/>
              </v:shapetype>
              <v:shape id="Text Box 3" o:spid="_x0000_s1026" type="#_x0000_t202" style="position:absolute;left:0;text-align:left;margin-left:0;margin-top:171.05pt;width:419.35pt;height:.05pt;z-index:2517729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" stroked="f">
                <v:textbox style="mso-fit-shape-to-text:t" inset="0,0,0,0">
                  <w:txbxContent>
                    <w:p w:rsidR="006402E0" w:rsidRDefault="006402E0" w:rsidP="005A77DD">
                      <w:pPr>
                        <w:pStyle w:val="Caption"/>
                      </w:pPr>
                      <w:bookmarkStart w:id="10" w:name="_Ref452464096"/>
                      <w:bookmarkStart w:id="11" w:name="_Toc452463854"/>
                      <w:bookmarkStart w:id="12" w:name="_Toc453166983"/>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611C38">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611C38">
                        <w:rPr>
                          <w:rFonts w:cs="Times New Roman"/>
                          <w:noProof/>
                        </w:rPr>
                        <w:t>1</w:t>
                      </w:r>
                      <w:r>
                        <w:rPr>
                          <w:rFonts w:cs="Times New Roman"/>
                        </w:rPr>
                        <w:fldChar w:fldCharType="end"/>
                      </w:r>
                      <w:bookmarkEnd w:id="10"/>
                      <w:r w:rsidRPr="00B72043">
                        <w:rPr>
                          <w:rFonts w:cs="Times New Roman"/>
                        </w:rPr>
                        <w:t xml:space="preserve"> </w:t>
                      </w:r>
                      <w:r>
                        <w:rPr>
                          <w:rFonts w:hint="eastAsia"/>
                        </w:rPr>
                        <w:t>推特</w:t>
                      </w:r>
                      <w:r>
                        <w:t>中的</w:t>
                      </w:r>
                      <w:r>
                        <w:rPr>
                          <w:rFonts w:hint="eastAsia"/>
                        </w:rPr>
                        <w:t>误传</w:t>
                      </w:r>
                      <w:r>
                        <w:t>消息</w:t>
                      </w:r>
                      <w:bookmarkEnd w:id="11"/>
                      <w:bookmarkEnd w:id="12"/>
                    </w:p>
                    <w:p w:rsidR="006402E0" w:rsidRDefault="006402E0" w:rsidP="005A77DD">
                      <w:pPr>
                        <w:pStyle w:val="Caption"/>
                      </w:pPr>
                      <w:r>
                        <w:rPr>
                          <w:rFonts w:hint="eastAsia"/>
                        </w:rPr>
                        <w:t>（图片</w:t>
                      </w:r>
                      <w:r>
                        <w:t>来源：</w:t>
                      </w:r>
                      <w:r w:rsidRPr="008D43D4">
                        <w:rPr>
                          <w:rFonts w:cstheme="minorBidi"/>
                          <w:szCs w:val="21"/>
                        </w:rPr>
                        <w:t>https://twitter.com/funny_truth/status/541155156264382465</w:t>
                      </w:r>
                      <w:r>
                        <w:t>）</w:t>
                      </w:r>
                    </w:p>
                    <w:p w:rsidR="006402E0" w:rsidRPr="00D03458" w:rsidRDefault="006402E0" w:rsidP="005A77DD">
                      <w:pPr>
                        <w:jc w:val="center"/>
                      </w:pPr>
                    </w:p>
                  </w:txbxContent>
                </v:textbox>
                <w10:wrap type="topAndBottom" anchorx="margin"/>
              </v:shape>
            </w:pict>
          </mc:Fallback>
        </mc:AlternateContent>
      </w:r>
      <w:r w:rsidR="003D3E59">
        <w:rPr>
          <w:rFonts w:hint="eastAsia"/>
        </w:rPr>
        <w:t>虚假消息，则是另一种更加普遍、潜在危害更大的谣言。</w:t>
      </w:r>
      <w:r w:rsidR="00C62C9F">
        <w:rPr>
          <w:rFonts w:hint="eastAsia"/>
        </w:rPr>
        <w:t>这种谣言</w:t>
      </w:r>
      <w:r w:rsidR="00F65CB0">
        <w:rPr>
          <w:rFonts w:hint="eastAsia"/>
        </w:rPr>
        <w:t>的特点是</w:t>
      </w:r>
      <w:r w:rsidR="00023100">
        <w:rPr>
          <w:rFonts w:hint="eastAsia"/>
        </w:rPr>
        <w:t>其</w:t>
      </w:r>
      <w:r w:rsidR="00064AAD">
        <w:rPr>
          <w:rFonts w:hint="eastAsia"/>
        </w:rPr>
        <w:t>发布时并无可靠的消息来源或有力的证据，</w:t>
      </w:r>
      <w:r w:rsidR="00F245A3">
        <w:rPr>
          <w:rFonts w:hint="eastAsia"/>
        </w:rPr>
        <w:t>它</w:t>
      </w:r>
      <w:r w:rsidR="00070188">
        <w:rPr>
          <w:rFonts w:hint="eastAsia"/>
        </w:rPr>
        <w:t>通常</w:t>
      </w:r>
      <w:r w:rsidR="00F65CB0">
        <w:rPr>
          <w:rFonts w:hint="eastAsia"/>
        </w:rPr>
        <w:t>是人为臆测或刻意捏造产生的</w:t>
      </w:r>
      <w:r w:rsidR="00D87B25">
        <w:rPr>
          <w:rFonts w:hint="eastAsia"/>
        </w:rPr>
        <w:t>，其内容不具有真实性</w:t>
      </w:r>
      <w:r w:rsidR="00C30244">
        <w:rPr>
          <w:rFonts w:hint="eastAsia"/>
        </w:rPr>
        <w:t>且常带有恶意或中伤</w:t>
      </w:r>
      <w:r w:rsidR="00F245A3">
        <w:rPr>
          <w:rFonts w:hint="eastAsia"/>
        </w:rPr>
        <w:t>性质</w:t>
      </w:r>
      <w:r w:rsidR="00D87B25">
        <w:rPr>
          <w:rFonts w:hint="eastAsia"/>
        </w:rPr>
        <w:t>。</w:t>
      </w:r>
      <w:r w:rsidR="00C5349D">
        <w:rPr>
          <w:rFonts w:hint="eastAsia"/>
        </w:rPr>
        <w:t>由于社交网络的用户量庞大</w:t>
      </w:r>
      <w:r w:rsidR="00A9085B">
        <w:rPr>
          <w:rFonts w:hint="eastAsia"/>
        </w:rPr>
        <w:t>、用户网络</w:t>
      </w:r>
      <w:r w:rsidR="00765731">
        <w:rPr>
          <w:rFonts w:hint="eastAsia"/>
        </w:rPr>
        <w:t>连通性强</w:t>
      </w:r>
      <w:r w:rsidR="00C5349D">
        <w:rPr>
          <w:rFonts w:hint="eastAsia"/>
        </w:rPr>
        <w:t>，</w:t>
      </w:r>
      <w:r w:rsidR="00F245A3">
        <w:rPr>
          <w:rFonts w:hint="eastAsia"/>
        </w:rPr>
        <w:t>一旦</w:t>
      </w:r>
      <w:r w:rsidR="00F245A3">
        <w:t>传播起来，</w:t>
      </w:r>
      <w:r w:rsidR="003B0BE8">
        <w:rPr>
          <w:rFonts w:hint="eastAsia"/>
        </w:rPr>
        <w:t>虚假消息</w:t>
      </w:r>
      <w:r w:rsidR="00F245A3">
        <w:rPr>
          <w:rFonts w:hint="eastAsia"/>
        </w:rPr>
        <w:t>在短短</w:t>
      </w:r>
      <w:r w:rsidR="00F245A3">
        <w:t>几小时内</w:t>
      </w:r>
      <w:r w:rsidR="00F245A3">
        <w:rPr>
          <w:rFonts w:hint="eastAsia"/>
        </w:rPr>
        <w:t>就</w:t>
      </w:r>
      <w:r w:rsidR="00F245A3">
        <w:t>能被</w:t>
      </w:r>
      <w:r w:rsidR="00F245A3">
        <w:rPr>
          <w:rFonts w:hint="eastAsia"/>
        </w:rPr>
        <w:t>千万人知晓</w:t>
      </w:r>
      <w:r w:rsidR="00EE3F72">
        <w:rPr>
          <w:rFonts w:hint="eastAsia"/>
        </w:rPr>
        <w:t>。</w:t>
      </w:r>
      <w:r w:rsidR="001737CF">
        <w:rPr>
          <w:rFonts w:hint="eastAsia"/>
        </w:rPr>
        <w:t>这类</w:t>
      </w:r>
      <w:r w:rsidR="0063443A">
        <w:rPr>
          <w:rFonts w:hint="eastAsia"/>
        </w:rPr>
        <w:t>消息</w:t>
      </w:r>
      <w:r w:rsidR="00F245A3">
        <w:rPr>
          <w:rFonts w:hint="eastAsia"/>
        </w:rPr>
        <w:t>的广泛传播</w:t>
      </w:r>
      <w:r w:rsidR="001737CF">
        <w:rPr>
          <w:rFonts w:hint="eastAsia"/>
        </w:rPr>
        <w:t>将</w:t>
      </w:r>
      <w:r w:rsidR="003B0749">
        <w:rPr>
          <w:rFonts w:hint="eastAsia"/>
        </w:rPr>
        <w:t>有可能</w:t>
      </w:r>
      <w:r w:rsidR="001737CF">
        <w:rPr>
          <w:rFonts w:hint="eastAsia"/>
        </w:rPr>
        <w:t>对某些个人或者团体</w:t>
      </w:r>
      <w:r w:rsidR="003B0749">
        <w:rPr>
          <w:rFonts w:hint="eastAsia"/>
        </w:rPr>
        <w:t>的利益造成巨大损害，甚至引起社会的恐慌，产生非常</w:t>
      </w:r>
      <w:r w:rsidR="003D05AF">
        <w:rPr>
          <w:rFonts w:hint="eastAsia"/>
        </w:rPr>
        <w:t>负面</w:t>
      </w:r>
      <w:r w:rsidR="003B0749">
        <w:rPr>
          <w:rFonts w:hint="eastAsia"/>
        </w:rPr>
        <w:t>的社会影响。</w:t>
      </w:r>
      <w:r w:rsidR="009E69E2">
        <w:rPr>
          <w:rFonts w:hint="eastAsia"/>
        </w:rPr>
        <w:t>如</w:t>
      </w:r>
      <w:r w:rsidR="009E69E2">
        <w:fldChar w:fldCharType="begin"/>
      </w:r>
      <w:r w:rsidR="009E69E2">
        <w:instrText xml:space="preserve"> </w:instrText>
      </w:r>
      <w:r w:rsidR="009E69E2">
        <w:rPr>
          <w:rFonts w:hint="eastAsia"/>
        </w:rPr>
        <w:instrText>REF _Ref452473630 \h</w:instrText>
      </w:r>
      <w:r w:rsidR="009E69E2">
        <w:instrText xml:space="preserve"> </w:instrText>
      </w:r>
      <w:r w:rsidR="009E69E2">
        <w:fldChar w:fldCharType="separate"/>
      </w:r>
      <w:r w:rsidR="00611C38">
        <w:rPr>
          <w:rFonts w:hint="eastAsia"/>
        </w:rPr>
        <w:t>图</w:t>
      </w:r>
      <w:r w:rsidR="00611C38" w:rsidRPr="003C480C">
        <w:rPr>
          <w:rFonts w:cs="Times New Roman"/>
        </w:rPr>
        <w:t xml:space="preserve"> </w:t>
      </w:r>
      <w:r w:rsidR="00611C38">
        <w:rPr>
          <w:rFonts w:cs="Times New Roman"/>
          <w:noProof/>
        </w:rPr>
        <w:t>1</w:t>
      </w:r>
      <w:r w:rsidR="00611C38">
        <w:rPr>
          <w:rFonts w:cs="Times New Roman"/>
        </w:rPr>
        <w:t>.</w:t>
      </w:r>
      <w:r w:rsidR="00611C38">
        <w:rPr>
          <w:rFonts w:cs="Times New Roman"/>
          <w:noProof/>
        </w:rPr>
        <w:t>2</w:t>
      </w:r>
      <w:r w:rsidR="009E69E2">
        <w:fldChar w:fldCharType="end"/>
      </w:r>
      <w:r w:rsidR="009E69E2">
        <w:rPr>
          <w:rFonts w:hint="eastAsia"/>
        </w:rPr>
        <w:t>这则</w:t>
      </w:r>
      <w:r w:rsidR="00F245A3">
        <w:rPr>
          <w:rFonts w:hint="eastAsia"/>
        </w:rPr>
        <w:t>消息</w:t>
      </w:r>
      <w:r w:rsidR="000A71DC">
        <w:rPr>
          <w:rFonts w:hint="eastAsia"/>
        </w:rPr>
        <w:t>谈论的就是</w:t>
      </w:r>
      <w:r w:rsidR="009E69E2">
        <w:rPr>
          <w:rFonts w:hint="eastAsia"/>
        </w:rPr>
        <w:t>一则虚假消息</w:t>
      </w:r>
      <w:r w:rsidR="007A3A87">
        <w:rPr>
          <w:rFonts w:hint="eastAsia"/>
        </w:rPr>
        <w:t>：美国摇滚歌手</w:t>
      </w:r>
      <w:r w:rsidR="007A3A87">
        <w:rPr>
          <w:rFonts w:hint="eastAsia"/>
        </w:rPr>
        <w:t>Akon</w:t>
      </w:r>
      <w:r w:rsidR="00F245A3">
        <w:rPr>
          <w:rFonts w:hint="eastAsia"/>
        </w:rPr>
        <w:t>在刚果的一场表演中将自己包裹在一个巨型的泡泡球内</w:t>
      </w:r>
      <w:r w:rsidR="007A3A87">
        <w:rPr>
          <w:rFonts w:hint="eastAsia"/>
        </w:rPr>
        <w:t>，</w:t>
      </w:r>
      <w:r w:rsidR="00F245A3">
        <w:rPr>
          <w:rFonts w:hint="eastAsia"/>
        </w:rPr>
        <w:t>谣言称</w:t>
      </w:r>
      <w:r w:rsidR="00F245A3">
        <w:rPr>
          <w:rFonts w:hint="eastAsia"/>
        </w:rPr>
        <w:t>A</w:t>
      </w:r>
      <w:r w:rsidR="00F245A3">
        <w:t>kon</w:t>
      </w:r>
      <w:r w:rsidR="00F245A3">
        <w:rPr>
          <w:rFonts w:hint="eastAsia"/>
        </w:rPr>
        <w:t>此举</w:t>
      </w:r>
      <w:r w:rsidR="00F245A3">
        <w:t>的</w:t>
      </w:r>
      <w:r w:rsidR="00F245A3">
        <w:rPr>
          <w:rFonts w:hint="eastAsia"/>
        </w:rPr>
        <w:t>目的是为了防止</w:t>
      </w:r>
      <w:r w:rsidR="0020159A">
        <w:rPr>
          <w:rFonts w:hint="eastAsia"/>
        </w:rPr>
        <w:t>在与群众</w:t>
      </w:r>
      <w:r w:rsidR="00F245A3">
        <w:rPr>
          <w:rFonts w:hint="eastAsia"/>
        </w:rPr>
        <w:t>发生</w:t>
      </w:r>
      <w:r w:rsidR="0020159A">
        <w:rPr>
          <w:rFonts w:hint="eastAsia"/>
        </w:rPr>
        <w:t>接触</w:t>
      </w:r>
      <w:r w:rsidR="00F245A3">
        <w:rPr>
          <w:rFonts w:hint="eastAsia"/>
        </w:rPr>
        <w:t>，从而</w:t>
      </w:r>
      <w:r w:rsidR="0020159A">
        <w:rPr>
          <w:rFonts w:hint="eastAsia"/>
        </w:rPr>
        <w:t>感染到</w:t>
      </w:r>
      <w:r w:rsidR="00CB2D43">
        <w:rPr>
          <w:rFonts w:hint="eastAsia"/>
        </w:rPr>
        <w:t>当时在</w:t>
      </w:r>
      <w:r w:rsidR="0020159A">
        <w:rPr>
          <w:rFonts w:hint="eastAsia"/>
        </w:rPr>
        <w:t>非洲盛行的埃博拉病毒。</w:t>
      </w:r>
      <w:r w:rsidR="00520C6B">
        <w:rPr>
          <w:rFonts w:hint="eastAsia"/>
        </w:rPr>
        <w:t>这则</w:t>
      </w:r>
      <w:r w:rsidR="00D85693">
        <w:rPr>
          <w:rFonts w:hint="eastAsia"/>
        </w:rPr>
        <w:t>谣言</w:t>
      </w:r>
      <w:r w:rsidR="00520C6B">
        <w:rPr>
          <w:rFonts w:hint="eastAsia"/>
        </w:rPr>
        <w:t>当时</w:t>
      </w:r>
      <w:r w:rsidR="00D85693">
        <w:rPr>
          <w:rFonts w:hint="eastAsia"/>
        </w:rPr>
        <w:t>在推特上疯传，</w:t>
      </w:r>
      <w:r w:rsidR="00F245A3">
        <w:rPr>
          <w:rFonts w:hint="eastAsia"/>
        </w:rPr>
        <w:t>对</w:t>
      </w:r>
      <w:r w:rsidR="00F245A3">
        <w:rPr>
          <w:rFonts w:hint="eastAsia"/>
        </w:rPr>
        <w:t>A</w:t>
      </w:r>
      <w:r w:rsidR="00F245A3">
        <w:t>kon</w:t>
      </w:r>
      <w:r w:rsidR="00F245A3">
        <w:t>的</w:t>
      </w:r>
      <w:r w:rsidR="00F245A3">
        <w:rPr>
          <w:rFonts w:hint="eastAsia"/>
        </w:rPr>
        <w:t>名声造成</w:t>
      </w:r>
      <w:r w:rsidR="008D33B3">
        <w:rPr>
          <w:rFonts w:hint="eastAsia"/>
        </w:rPr>
        <w:t>了很大的冲击。</w:t>
      </w:r>
      <w:r w:rsidR="00FE6128">
        <w:rPr>
          <w:rFonts w:hint="eastAsia"/>
        </w:rPr>
        <w:t>但后续</w:t>
      </w:r>
      <w:r w:rsidR="00BA714C">
        <w:rPr>
          <w:rFonts w:hint="eastAsia"/>
        </w:rPr>
        <w:t>报道证实这只是一则</w:t>
      </w:r>
      <w:r w:rsidR="004B7DAE">
        <w:rPr>
          <w:rFonts w:hint="eastAsia"/>
        </w:rPr>
        <w:t>人为</w:t>
      </w:r>
      <w:r w:rsidR="004B7DAE">
        <w:t>臆测的</w:t>
      </w:r>
      <w:r w:rsidR="004B7DAE">
        <w:rPr>
          <w:rFonts w:hint="eastAsia"/>
        </w:rPr>
        <w:t>虚假消息：</w:t>
      </w:r>
      <w:r w:rsidR="00BA714C">
        <w:rPr>
          <w:rFonts w:hint="eastAsia"/>
        </w:rPr>
        <w:t>Akon</w:t>
      </w:r>
      <w:r w:rsidR="00BA714C">
        <w:rPr>
          <w:rFonts w:hint="eastAsia"/>
        </w:rPr>
        <w:t>这种表演形式只是为了</w:t>
      </w:r>
      <w:r w:rsidR="00F245A3">
        <w:rPr>
          <w:rFonts w:hint="eastAsia"/>
        </w:rPr>
        <w:t>使演出更加</w:t>
      </w:r>
      <w:r w:rsidR="00F245A3">
        <w:t>有趣</w:t>
      </w:r>
      <w:r w:rsidR="00FE6128">
        <w:rPr>
          <w:rFonts w:hint="eastAsia"/>
        </w:rPr>
        <w:t>，</w:t>
      </w:r>
      <w:r w:rsidR="00F245A3">
        <w:rPr>
          <w:rFonts w:hint="eastAsia"/>
        </w:rPr>
        <w:t>增进</w:t>
      </w:r>
      <w:r w:rsidR="00F245A3">
        <w:t>与</w:t>
      </w:r>
      <w:r w:rsidR="00BA714C">
        <w:rPr>
          <w:rFonts w:hint="eastAsia"/>
        </w:rPr>
        <w:t>观众</w:t>
      </w:r>
      <w:r w:rsidR="00F245A3">
        <w:rPr>
          <w:rFonts w:hint="eastAsia"/>
        </w:rPr>
        <w:t>的</w:t>
      </w:r>
      <w:r w:rsidR="00FE6128">
        <w:rPr>
          <w:rFonts w:hint="eastAsia"/>
        </w:rPr>
        <w:t>互动；事实</w:t>
      </w:r>
      <w:r w:rsidR="00FE6128">
        <w:t>上</w:t>
      </w:r>
      <w:r w:rsidR="00FE6128">
        <w:rPr>
          <w:rFonts w:hint="eastAsia"/>
        </w:rPr>
        <w:t>他</w:t>
      </w:r>
      <w:r w:rsidR="00FE6128">
        <w:t>过去几年</w:t>
      </w:r>
      <w:r w:rsidR="00FE6128">
        <w:rPr>
          <w:rFonts w:hint="eastAsia"/>
        </w:rPr>
        <w:t>已多次在</w:t>
      </w:r>
      <w:r w:rsidR="00FE6128">
        <w:t>世界各地进行</w:t>
      </w:r>
      <w:r w:rsidR="00FE6128">
        <w:rPr>
          <w:rFonts w:hint="eastAsia"/>
        </w:rPr>
        <w:t>这种</w:t>
      </w:r>
      <w:r w:rsidR="00FE6128">
        <w:t>形式的</w:t>
      </w:r>
      <w:r w:rsidR="00FE6128">
        <w:rPr>
          <w:rFonts w:hint="eastAsia"/>
        </w:rPr>
        <w:t>表演</w:t>
      </w:r>
      <w:r w:rsidR="002A7BC3">
        <w:rPr>
          <w:rFonts w:hint="eastAsia"/>
        </w:rPr>
        <w:t>（参考信息来源：</w:t>
      </w:r>
      <w:r w:rsidR="002A7BC3" w:rsidRPr="002A7BC3">
        <w:t>http://www.independent.co.uk/arts-entertainment/music/news/akon-didnt-perform-in-a-bubble-in-dr-congo-because-of-ebola-he-was-just-having-a-fun-time-for-9772004.html</w:t>
      </w:r>
      <w:r w:rsidR="002A7BC3">
        <w:rPr>
          <w:rFonts w:hint="eastAsia"/>
        </w:rPr>
        <w:t>）</w:t>
      </w:r>
      <w:r w:rsidR="006163E2">
        <w:rPr>
          <w:rFonts w:hint="eastAsia"/>
        </w:rPr>
        <w:t>，原</w:t>
      </w:r>
      <w:r w:rsidR="00FE6128">
        <w:t>谣言</w:t>
      </w:r>
      <w:r w:rsidR="00FE6128">
        <w:rPr>
          <w:rFonts w:hint="eastAsia"/>
        </w:rPr>
        <w:t>缺乏</w:t>
      </w:r>
      <w:r w:rsidR="006163E2">
        <w:t>论据。</w:t>
      </w:r>
    </w:p>
    <w:p w:rsidR="009E69E2" w:rsidRDefault="007C195A" w:rsidP="00A60C91">
      <w:r>
        <w:rPr>
          <w:rFonts w:hint="eastAsia"/>
        </w:rPr>
        <w:t>由于</w:t>
      </w:r>
      <w:r w:rsidR="004B05DF">
        <w:rPr>
          <w:rFonts w:hint="eastAsia"/>
        </w:rPr>
        <w:t>社交网络</w:t>
      </w:r>
      <w:r>
        <w:rPr>
          <w:rFonts w:hint="eastAsia"/>
        </w:rPr>
        <w:t>每天</w:t>
      </w:r>
      <w:r w:rsidR="000C624C">
        <w:rPr>
          <w:rFonts w:hint="eastAsia"/>
        </w:rPr>
        <w:t>传播</w:t>
      </w:r>
      <w:r w:rsidR="00FE6128">
        <w:rPr>
          <w:rFonts w:hint="eastAsia"/>
        </w:rPr>
        <w:t>的大量</w:t>
      </w:r>
      <w:r>
        <w:rPr>
          <w:rFonts w:hint="eastAsia"/>
        </w:rPr>
        <w:t>消息中混杂</w:t>
      </w:r>
      <w:r w:rsidR="004050BA">
        <w:rPr>
          <w:rFonts w:hint="eastAsia"/>
        </w:rPr>
        <w:t>了</w:t>
      </w:r>
      <w:r>
        <w:rPr>
          <w:rFonts w:hint="eastAsia"/>
        </w:rPr>
        <w:t>不少</w:t>
      </w:r>
      <w:r w:rsidR="000C624C">
        <w:rPr>
          <w:rFonts w:hint="eastAsia"/>
        </w:rPr>
        <w:t>诸如此类</w:t>
      </w:r>
      <w:r>
        <w:rPr>
          <w:rFonts w:hint="eastAsia"/>
        </w:rPr>
        <w:t>的谣言</w:t>
      </w:r>
      <w:r w:rsidR="00FE6128">
        <w:rPr>
          <w:rFonts w:hint="eastAsia"/>
        </w:rPr>
        <w:t>消息</w:t>
      </w:r>
      <w:r>
        <w:rPr>
          <w:rFonts w:hint="eastAsia"/>
        </w:rPr>
        <w:t>，</w:t>
      </w:r>
      <w:r w:rsidR="005A6EB3">
        <w:rPr>
          <w:rFonts w:hint="eastAsia"/>
        </w:rPr>
        <w:t>如果</w:t>
      </w:r>
      <w:r w:rsidR="006F2AAD">
        <w:rPr>
          <w:rFonts w:hint="eastAsia"/>
        </w:rPr>
        <w:t>不</w:t>
      </w:r>
      <w:r w:rsidR="000C624C">
        <w:rPr>
          <w:rFonts w:hint="eastAsia"/>
        </w:rPr>
        <w:t>加以监督管制，</w:t>
      </w:r>
      <w:r w:rsidR="00FE6128">
        <w:rPr>
          <w:rFonts w:hint="eastAsia"/>
        </w:rPr>
        <w:t>及时</w:t>
      </w:r>
      <w:r w:rsidR="005A6EB3">
        <w:rPr>
          <w:rFonts w:hint="eastAsia"/>
        </w:rPr>
        <w:t>发现</w:t>
      </w:r>
      <w:r w:rsidR="00FE6128">
        <w:rPr>
          <w:rFonts w:hint="eastAsia"/>
        </w:rPr>
        <w:t>和</w:t>
      </w:r>
      <w:r w:rsidR="00FE6128">
        <w:t>组织</w:t>
      </w:r>
      <w:r w:rsidR="00FE6128">
        <w:rPr>
          <w:rFonts w:hint="eastAsia"/>
        </w:rPr>
        <w:t>高</w:t>
      </w:r>
      <w:r w:rsidR="00FE6128">
        <w:t>危害</w:t>
      </w:r>
      <w:r w:rsidR="005A6EB3">
        <w:rPr>
          <w:rFonts w:hint="eastAsia"/>
        </w:rPr>
        <w:t>谣言</w:t>
      </w:r>
      <w:r w:rsidR="00FE6128">
        <w:rPr>
          <w:rFonts w:hint="eastAsia"/>
        </w:rPr>
        <w:t>的</w:t>
      </w:r>
      <w:r w:rsidR="00FE6128">
        <w:t>传播</w:t>
      </w:r>
      <w:r w:rsidR="005A6EB3">
        <w:rPr>
          <w:rFonts w:hint="eastAsia"/>
        </w:rPr>
        <w:t>，</w:t>
      </w:r>
      <w:r w:rsidR="00B8482F">
        <w:rPr>
          <w:rFonts w:hint="eastAsia"/>
        </w:rPr>
        <w:t>那么</w:t>
      </w:r>
      <w:r w:rsidR="004E76D3">
        <w:rPr>
          <w:rFonts w:hint="eastAsia"/>
        </w:rPr>
        <w:t>社交网络将成为虚假</w:t>
      </w:r>
      <w:r w:rsidR="00FE6128">
        <w:rPr>
          <w:rFonts w:hint="eastAsia"/>
        </w:rPr>
        <w:lastRenderedPageBreak/>
        <w:t>消息滋生</w:t>
      </w:r>
      <w:r w:rsidR="004E76D3">
        <w:rPr>
          <w:rFonts w:hint="eastAsia"/>
        </w:rPr>
        <w:t>的温床，</w:t>
      </w:r>
      <w:r w:rsidR="00B8482F">
        <w:rPr>
          <w:rFonts w:hint="eastAsia"/>
        </w:rPr>
        <w:t>将对社会</w:t>
      </w:r>
      <w:r w:rsidR="00FE6128">
        <w:rPr>
          <w:rFonts w:hint="eastAsia"/>
        </w:rPr>
        <w:t>产生</w:t>
      </w:r>
      <w:r w:rsidR="00B8482F">
        <w:rPr>
          <w:rFonts w:hint="eastAsia"/>
        </w:rPr>
        <w:t>不可估量的负面影响。</w:t>
      </w:r>
    </w:p>
    <w:p w:rsidR="00FE6128" w:rsidRPr="00FE6128" w:rsidRDefault="00FE6128" w:rsidP="00FE6128">
      <w:pPr>
        <w:ind w:firstLine="0"/>
      </w:pPr>
      <w:r>
        <w:rPr>
          <w:rFonts w:hint="eastAsia"/>
          <w:noProof/>
        </w:rPr>
        <w:drawing>
          <wp:anchor distT="0" distB="0" distL="114300" distR="114300" simplePos="0" relativeHeight="251774976" behindDoc="0" locked="0" layoutInCell="1" allowOverlap="1" wp14:anchorId="665E6B52" wp14:editId="4F481104">
            <wp:simplePos x="0" y="0"/>
            <wp:positionH relativeFrom="column">
              <wp:posOffset>708025</wp:posOffset>
            </wp:positionH>
            <wp:positionV relativeFrom="paragraph">
              <wp:posOffset>256540</wp:posOffset>
            </wp:positionV>
            <wp:extent cx="406654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6540" cy="181800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776000" behindDoc="0" locked="0" layoutInCell="1" allowOverlap="1" wp14:anchorId="1AC19355" wp14:editId="0F3DE54B">
                <wp:simplePos x="0" y="0"/>
                <wp:positionH relativeFrom="margin">
                  <wp:posOffset>0</wp:posOffset>
                </wp:positionH>
                <wp:positionV relativeFrom="paragraph">
                  <wp:posOffset>2127250</wp:posOffset>
                </wp:positionV>
                <wp:extent cx="5326380" cy="635"/>
                <wp:effectExtent l="0" t="0" r="7620" b="0"/>
                <wp:wrapTopAndBottom/>
                <wp:docPr id="1" name="Text Box 1"/>
                <wp:cNvGraphicFramePr/>
                <a:graphic xmlns:a="http://schemas.openxmlformats.org/drawingml/2006/main">
                  <a:graphicData uri="http://schemas.microsoft.com/office/word/2010/wordprocessingShape">
                    <wps:wsp>
                      <wps:cNvSpPr txBox="1"/>
                      <wps:spPr>
                        <a:xfrm>
                          <a:off x="0" y="0"/>
                          <a:ext cx="5326380" cy="635"/>
                        </a:xfrm>
                        <a:prstGeom prst="rect">
                          <a:avLst/>
                        </a:prstGeom>
                        <a:solidFill>
                          <a:prstClr val="white"/>
                        </a:solidFill>
                        <a:ln>
                          <a:noFill/>
                        </a:ln>
                        <a:effectLst/>
                      </wps:spPr>
                      <wps:txbx>
                        <w:txbxContent>
                          <w:p w:rsidR="006402E0" w:rsidRDefault="006402E0" w:rsidP="00FE6128">
                            <w:pPr>
                              <w:pStyle w:val="a5"/>
                            </w:pPr>
                            <w:bookmarkStart w:id="11" w:name="_Ref452473630"/>
                            <w:bookmarkStart w:id="12" w:name="_Toc453166984"/>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611C38">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611C38">
                              <w:rPr>
                                <w:rFonts w:cs="Times New Roman"/>
                                <w:noProof/>
                              </w:rPr>
                              <w:t>2</w:t>
                            </w:r>
                            <w:r>
                              <w:rPr>
                                <w:rFonts w:cs="Times New Roman"/>
                              </w:rPr>
                              <w:fldChar w:fldCharType="end"/>
                            </w:r>
                            <w:bookmarkEnd w:id="11"/>
                            <w:r w:rsidRPr="003C480C">
                              <w:rPr>
                                <w:rFonts w:cs="Times New Roman"/>
                              </w:rPr>
                              <w:t xml:space="preserve"> </w:t>
                            </w:r>
                            <w:r>
                              <w:t>推特中的</w:t>
                            </w:r>
                            <w:r>
                              <w:rPr>
                                <w:rFonts w:hint="eastAsia"/>
                              </w:rPr>
                              <w:t>虚假</w:t>
                            </w:r>
                            <w:r>
                              <w:t>消息</w:t>
                            </w:r>
                            <w:bookmarkEnd w:id="12"/>
                          </w:p>
                          <w:p w:rsidR="006402E0" w:rsidRPr="0075768D" w:rsidRDefault="006402E0" w:rsidP="00FE6128">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6402E0" w:rsidRPr="00530647" w:rsidRDefault="006402E0" w:rsidP="00FE6128">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C19355" id="Text Box 1" o:spid="_x0000_s1027" type="#_x0000_t202" style="position:absolute;left:0;text-align:left;margin-left:0;margin-top:167.5pt;width:419.4pt;height:.05pt;z-index:2517760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" stroked="f">
                <v:textbox style="mso-fit-shape-to-text:t" inset="0,0,0,0">
                  <w:txbxContent>
                    <w:p w:rsidR="006402E0" w:rsidRDefault="006402E0" w:rsidP="00FE6128">
                      <w:pPr>
                        <w:pStyle w:val="Caption"/>
                      </w:pPr>
                      <w:bookmarkStart w:id="15" w:name="_Ref452473630"/>
                      <w:bookmarkStart w:id="16" w:name="_Toc453166984"/>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611C38">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611C38">
                        <w:rPr>
                          <w:rFonts w:cs="Times New Roman"/>
                          <w:noProof/>
                        </w:rPr>
                        <w:t>2</w:t>
                      </w:r>
                      <w:r>
                        <w:rPr>
                          <w:rFonts w:cs="Times New Roman"/>
                        </w:rPr>
                        <w:fldChar w:fldCharType="end"/>
                      </w:r>
                      <w:bookmarkEnd w:id="15"/>
                      <w:r w:rsidRPr="003C480C">
                        <w:rPr>
                          <w:rFonts w:cs="Times New Roman"/>
                        </w:rPr>
                        <w:t xml:space="preserve"> </w:t>
                      </w:r>
                      <w:r>
                        <w:t>推特中的</w:t>
                      </w:r>
                      <w:r>
                        <w:rPr>
                          <w:rFonts w:hint="eastAsia"/>
                        </w:rPr>
                        <w:t>虚假</w:t>
                      </w:r>
                      <w:r>
                        <w:t>消息</w:t>
                      </w:r>
                      <w:bookmarkEnd w:id="16"/>
                    </w:p>
                    <w:p w:rsidR="006402E0" w:rsidRPr="0075768D" w:rsidRDefault="006402E0" w:rsidP="00FE6128">
                      <w:pPr>
                        <w:jc w:val="center"/>
                        <w:rPr>
                          <w:sz w:val="21"/>
                        </w:rPr>
                      </w:pPr>
                      <w:r w:rsidRPr="0075768D">
                        <w:rPr>
                          <w:rFonts w:hint="eastAsia"/>
                          <w:sz w:val="21"/>
                        </w:rPr>
                        <w:t>（图片</w:t>
                      </w:r>
                      <w:r w:rsidRPr="0075768D">
                        <w:rPr>
                          <w:sz w:val="21"/>
                        </w:rPr>
                        <w:t>来源：</w:t>
                      </w:r>
                      <w:r w:rsidRPr="0075768D">
                        <w:rPr>
                          <w:sz w:val="21"/>
                        </w:rPr>
                        <w:t>https://twitter.com/realalexjones/status/517808892437204992</w:t>
                      </w:r>
                      <w:r w:rsidRPr="0075768D">
                        <w:rPr>
                          <w:sz w:val="21"/>
                        </w:rPr>
                        <w:t>）</w:t>
                      </w:r>
                    </w:p>
                    <w:p w:rsidR="006402E0" w:rsidRPr="00530647" w:rsidRDefault="006402E0" w:rsidP="00FE6128">
                      <w:pPr>
                        <w:jc w:val="center"/>
                      </w:pPr>
                    </w:p>
                  </w:txbxContent>
                </v:textbox>
                <w10:wrap type="topAndBottom" anchorx="margin"/>
              </v:shape>
            </w:pict>
          </mc:Fallback>
        </mc:AlternateContent>
      </w:r>
    </w:p>
    <w:p w:rsidR="00A445DC" w:rsidRDefault="00A445DC" w:rsidP="00A445DC">
      <w:pPr>
        <w:pStyle w:val="2"/>
      </w:pPr>
      <w:bookmarkStart w:id="13" w:name="_Toc453167130"/>
      <w:bookmarkStart w:id="14" w:name="_Ref453174464"/>
      <w:r>
        <w:rPr>
          <w:rFonts w:hint="eastAsia"/>
        </w:rPr>
        <w:t>谣言检测</w:t>
      </w:r>
      <w:r w:rsidR="00D803C4">
        <w:rPr>
          <w:rFonts w:hint="eastAsia"/>
        </w:rPr>
        <w:t>技术与</w:t>
      </w:r>
      <w:r w:rsidR="00D803C4">
        <w:t>其</w:t>
      </w:r>
      <w:r w:rsidR="00D803C4">
        <w:rPr>
          <w:rFonts w:hint="eastAsia"/>
        </w:rPr>
        <w:t>面临</w:t>
      </w:r>
      <w:r w:rsidR="00D803C4">
        <w:t>的挑战</w:t>
      </w:r>
      <w:bookmarkEnd w:id="13"/>
      <w:bookmarkEnd w:id="14"/>
    </w:p>
    <w:p w:rsidR="002118C4" w:rsidRDefault="0066383A" w:rsidP="00D803C4">
      <w:r>
        <w:rPr>
          <w:rFonts w:hint="eastAsia"/>
        </w:rPr>
        <w:t>因为社交网络存在不少谣言，所以</w:t>
      </w:r>
      <w:r w:rsidR="00D803C4">
        <w:rPr>
          <w:rFonts w:hint="eastAsia"/>
        </w:rPr>
        <w:t>需要</w:t>
      </w:r>
      <w:r>
        <w:rPr>
          <w:rFonts w:hint="eastAsia"/>
        </w:rPr>
        <w:t>找到一种有效的监管机制</w:t>
      </w:r>
      <w:r w:rsidR="002118C4">
        <w:rPr>
          <w:rFonts w:hint="eastAsia"/>
        </w:rPr>
        <w:t>。</w:t>
      </w:r>
      <w:r w:rsidR="00AA1D1C">
        <w:rPr>
          <w:rFonts w:hint="eastAsia"/>
        </w:rPr>
        <w:t>一种朴素的想法是设立“消息审查员”的职位，利用人力去审核消息，</w:t>
      </w:r>
      <w:r w:rsidR="00D803C4">
        <w:rPr>
          <w:rFonts w:hint="eastAsia"/>
        </w:rPr>
        <w:t>找到其中</w:t>
      </w:r>
      <w:r w:rsidR="005F0389">
        <w:rPr>
          <w:rFonts w:hint="eastAsia"/>
        </w:rPr>
        <w:t>的谣言。</w:t>
      </w:r>
      <w:r w:rsidR="008F08B5">
        <w:rPr>
          <w:rFonts w:hint="eastAsia"/>
        </w:rPr>
        <w:t>但是社交网络的消息数量巨大，</w:t>
      </w:r>
      <w:r w:rsidR="00A2721C">
        <w:rPr>
          <w:rFonts w:hint="eastAsia"/>
        </w:rPr>
        <w:t>人工地进行逐条审查并不</w:t>
      </w:r>
      <w:r w:rsidR="00D803C4">
        <w:rPr>
          <w:rFonts w:hint="eastAsia"/>
        </w:rPr>
        <w:t>实际。</w:t>
      </w:r>
    </w:p>
    <w:p w:rsidR="0049366D" w:rsidRDefault="003534FD" w:rsidP="0049366D">
      <w:r>
        <w:rPr>
          <w:rFonts w:hint="eastAsia"/>
        </w:rPr>
        <w:t>正是</w:t>
      </w:r>
      <w:r w:rsidR="00D803C4">
        <w:rPr>
          <w:rFonts w:hint="eastAsia"/>
        </w:rPr>
        <w:t>由于</w:t>
      </w:r>
      <w:r>
        <w:rPr>
          <w:rFonts w:hint="eastAsia"/>
        </w:rPr>
        <w:t>人工检测成本太大，所以</w:t>
      </w:r>
      <w:r w:rsidR="00D803C4">
        <w:rPr>
          <w:rFonts w:hint="eastAsia"/>
        </w:rPr>
        <w:t>人们开始</w:t>
      </w:r>
      <w:r w:rsidR="00581470">
        <w:rPr>
          <w:rFonts w:hint="eastAsia"/>
        </w:rPr>
        <w:t>研究</w:t>
      </w:r>
      <w:r w:rsidR="00D803C4">
        <w:rPr>
          <w:rFonts w:hint="eastAsia"/>
        </w:rPr>
        <w:t>发展</w:t>
      </w:r>
      <w:r w:rsidR="002F6BE7">
        <w:rPr>
          <w:rFonts w:hint="eastAsia"/>
        </w:rPr>
        <w:t>能自动识别、检测出谣言的技术</w:t>
      </w:r>
      <w:r w:rsidR="0049366D">
        <w:rPr>
          <w:rFonts w:hint="eastAsia"/>
        </w:rPr>
        <w:t>，现</w:t>
      </w:r>
      <w:r w:rsidR="0049366D">
        <w:t>统称为</w:t>
      </w:r>
      <w:r w:rsidR="0049366D">
        <w:rPr>
          <w:rFonts w:hint="eastAsia"/>
        </w:rPr>
        <w:t>“谣言检测”</w:t>
      </w:r>
      <w:r w:rsidR="0049366D">
        <w:t>技术</w:t>
      </w:r>
      <w:r w:rsidR="002F6BE7">
        <w:rPr>
          <w:rFonts w:hint="eastAsia"/>
        </w:rPr>
        <w:t>。</w:t>
      </w:r>
      <w:r w:rsidR="004F7AB6">
        <w:rPr>
          <w:rFonts w:hint="eastAsia"/>
        </w:rPr>
        <w:t>这类技术通常</w:t>
      </w:r>
      <w:r w:rsidR="00D803C4">
        <w:rPr>
          <w:rFonts w:hint="eastAsia"/>
        </w:rPr>
        <w:t>是</w:t>
      </w:r>
      <w:r w:rsidR="00DD7754">
        <w:rPr>
          <w:rFonts w:hint="eastAsia"/>
        </w:rPr>
        <w:t>利用计算机</w:t>
      </w:r>
      <w:r w:rsidR="004B5C66">
        <w:rPr>
          <w:rFonts w:hint="eastAsia"/>
        </w:rPr>
        <w:t>强大的处理能力</w:t>
      </w:r>
      <w:r w:rsidR="00D803C4">
        <w:rPr>
          <w:rFonts w:hint="eastAsia"/>
        </w:rPr>
        <w:t>，提取</w:t>
      </w:r>
      <w:r w:rsidR="00825986">
        <w:rPr>
          <w:rFonts w:hint="eastAsia"/>
        </w:rPr>
        <w:t>分析</w:t>
      </w:r>
      <w:r w:rsidR="00D803C4">
        <w:rPr>
          <w:rFonts w:hint="eastAsia"/>
        </w:rPr>
        <w:t>大量</w:t>
      </w:r>
      <w:r w:rsidR="00D803C4">
        <w:t>消息的特征</w:t>
      </w:r>
      <w:r w:rsidR="001A2658">
        <w:rPr>
          <w:rFonts w:hint="eastAsia"/>
        </w:rPr>
        <w:t>，</w:t>
      </w:r>
      <w:r w:rsidR="0049366D">
        <w:rPr>
          <w:rFonts w:hint="eastAsia"/>
        </w:rPr>
        <w:t>评估</w:t>
      </w:r>
      <w:r w:rsidR="0049366D">
        <w:t>其可疑度，</w:t>
      </w:r>
      <w:r w:rsidR="00D803C4">
        <w:rPr>
          <w:rFonts w:hint="eastAsia"/>
        </w:rPr>
        <w:t>进而</w:t>
      </w:r>
      <w:r w:rsidR="0049366D">
        <w:rPr>
          <w:rFonts w:hint="eastAsia"/>
        </w:rPr>
        <w:t>自动找出</w:t>
      </w:r>
      <w:r w:rsidR="00B51506">
        <w:rPr>
          <w:rFonts w:hint="eastAsia"/>
        </w:rPr>
        <w:t>疑似谣言的消息</w:t>
      </w:r>
      <w:r w:rsidR="00055BE1">
        <w:rPr>
          <w:rFonts w:hint="eastAsia"/>
        </w:rPr>
        <w:t>。</w:t>
      </w:r>
    </w:p>
    <w:p w:rsidR="00581306" w:rsidRDefault="007F1284" w:rsidP="0049366D">
      <w:r>
        <w:rPr>
          <w:rFonts w:hint="eastAsia"/>
        </w:rPr>
        <w:t>谣言检测</w:t>
      </w:r>
      <w:r w:rsidR="00581306">
        <w:rPr>
          <w:rFonts w:hint="eastAsia"/>
        </w:rPr>
        <w:t>技术</w:t>
      </w:r>
      <w:r w:rsidR="0049366D">
        <w:rPr>
          <w:rFonts w:hint="eastAsia"/>
        </w:rPr>
        <w:t>在</w:t>
      </w:r>
      <w:r w:rsidR="00581306">
        <w:rPr>
          <w:rFonts w:hint="eastAsia"/>
        </w:rPr>
        <w:t>研发</w:t>
      </w:r>
      <w:r w:rsidR="0049366D">
        <w:rPr>
          <w:rFonts w:hint="eastAsia"/>
        </w:rPr>
        <w:t>中面临了许多挑战，以下是其中两个主要</w:t>
      </w:r>
      <w:r w:rsidR="0049366D">
        <w:t>的问题</w:t>
      </w:r>
      <w:r w:rsidR="0049366D">
        <w:rPr>
          <w:rFonts w:hint="eastAsia"/>
        </w:rPr>
        <w:t>：</w:t>
      </w:r>
    </w:p>
    <w:p w:rsidR="002E2455" w:rsidRDefault="002E2455" w:rsidP="00581306">
      <w:r>
        <w:rPr>
          <w:rFonts w:hint="eastAsia"/>
        </w:rPr>
        <w:t>识别准确率不高</w:t>
      </w:r>
      <w:r w:rsidR="007A39DD">
        <w:rPr>
          <w:rFonts w:hint="eastAsia"/>
        </w:rPr>
        <w:t>，是</w:t>
      </w:r>
      <w:r w:rsidR="007A39DD">
        <w:t>谣言检测系统面临的一大问题</w:t>
      </w:r>
      <w:r w:rsidR="0049366D">
        <w:rPr>
          <w:rFonts w:hint="eastAsia"/>
        </w:rPr>
        <w:t>。谣言检测</w:t>
      </w:r>
      <w:r w:rsidR="0049366D">
        <w:t>中</w:t>
      </w:r>
      <w:r w:rsidR="0049366D">
        <w:rPr>
          <w:rFonts w:hint="eastAsia"/>
        </w:rPr>
        <w:t>存在大量</w:t>
      </w:r>
      <w:r w:rsidR="0049366D">
        <w:t>将</w:t>
      </w:r>
      <w:r>
        <w:rPr>
          <w:rFonts w:hint="eastAsia"/>
        </w:rPr>
        <w:t>非谣言的消息</w:t>
      </w:r>
      <w:r w:rsidR="0049366D">
        <w:rPr>
          <w:rFonts w:hint="eastAsia"/>
        </w:rPr>
        <w:t>误认</w:t>
      </w:r>
      <w:r>
        <w:rPr>
          <w:rFonts w:hint="eastAsia"/>
        </w:rPr>
        <w:t>为谣言，</w:t>
      </w:r>
      <w:r w:rsidR="0049366D">
        <w:rPr>
          <w:rFonts w:hint="eastAsia"/>
        </w:rPr>
        <w:t>以及</w:t>
      </w:r>
      <w:r w:rsidR="0049366D">
        <w:t>将谣言</w:t>
      </w:r>
      <w:r w:rsidR="0049366D">
        <w:rPr>
          <w:rFonts w:hint="eastAsia"/>
        </w:rPr>
        <w:t>误认为</w:t>
      </w:r>
      <w:r w:rsidR="00267545">
        <w:rPr>
          <w:rFonts w:hint="eastAsia"/>
        </w:rPr>
        <w:t>普通</w:t>
      </w:r>
      <w:r>
        <w:rPr>
          <w:rFonts w:hint="eastAsia"/>
        </w:rPr>
        <w:t>消息</w:t>
      </w:r>
      <w:r w:rsidR="0049366D">
        <w:rPr>
          <w:rFonts w:hint="eastAsia"/>
        </w:rPr>
        <w:t>的</w:t>
      </w:r>
      <w:r w:rsidR="0049366D">
        <w:t>现象</w:t>
      </w:r>
      <w:r w:rsidR="0049366D">
        <w:rPr>
          <w:rFonts w:hint="eastAsia"/>
        </w:rPr>
        <w:t>，</w:t>
      </w:r>
      <w:r w:rsidR="0049366D">
        <w:t>检测准确率不高</w:t>
      </w:r>
      <w:r>
        <w:rPr>
          <w:rFonts w:hint="eastAsia"/>
        </w:rPr>
        <w:t>。</w:t>
      </w:r>
      <w:r w:rsidR="0049366D">
        <w:rPr>
          <w:rFonts w:hint="eastAsia"/>
        </w:rPr>
        <w:t>由于</w:t>
      </w:r>
      <w:r w:rsidR="0049366D">
        <w:t>此类技术</w:t>
      </w:r>
      <w:r w:rsidR="0049366D">
        <w:rPr>
          <w:rFonts w:hint="eastAsia"/>
        </w:rPr>
        <w:t>通常</w:t>
      </w:r>
      <w:r w:rsidR="0049366D">
        <w:t>主要是</w:t>
      </w:r>
      <w:r w:rsidR="002041A0">
        <w:rPr>
          <w:rFonts w:hint="eastAsia"/>
        </w:rPr>
        <w:t>通过</w:t>
      </w:r>
      <w:r w:rsidR="002041A0">
        <w:t>分析消息的文本进行可疑度评估</w:t>
      </w:r>
      <w:r w:rsidR="0049366D">
        <w:t>，</w:t>
      </w:r>
      <w:r w:rsidR="002041A0">
        <w:rPr>
          <w:rFonts w:hint="eastAsia"/>
        </w:rPr>
        <w:t>而</w:t>
      </w:r>
      <w:r w:rsidR="002041A0">
        <w:t>自然语言非常难以分析，这常</w:t>
      </w:r>
      <w:r w:rsidR="002041A0">
        <w:rPr>
          <w:rFonts w:hint="eastAsia"/>
        </w:rPr>
        <w:t>成为</w:t>
      </w:r>
      <w:r w:rsidR="002041A0">
        <w:t>谣言检测的瓶颈</w:t>
      </w:r>
      <w:r w:rsidR="0006686B">
        <w:rPr>
          <w:rFonts w:hint="eastAsia"/>
        </w:rPr>
        <w:t>。</w:t>
      </w:r>
      <w:r w:rsidR="00902A10">
        <w:rPr>
          <w:rFonts w:hint="eastAsia"/>
        </w:rPr>
        <w:t>如</w:t>
      </w:r>
      <w:r w:rsidR="006669A1">
        <w:fldChar w:fldCharType="begin"/>
      </w:r>
      <w:r w:rsidR="006669A1">
        <w:instrText xml:space="preserve"> </w:instrText>
      </w:r>
      <w:r w:rsidR="006669A1">
        <w:rPr>
          <w:rFonts w:hint="eastAsia"/>
        </w:rPr>
        <w:instrText>REF _Ref452485122 \h</w:instrText>
      </w:r>
      <w:r w:rsidR="006669A1">
        <w:instrText xml:space="preserve"> </w:instrText>
      </w:r>
      <w:r w:rsidR="006669A1">
        <w:fldChar w:fldCharType="separate"/>
      </w:r>
      <w:r w:rsidR="00611C38">
        <w:rPr>
          <w:rFonts w:hint="eastAsia"/>
        </w:rPr>
        <w:t>图</w:t>
      </w:r>
      <w:r w:rsidR="00611C38" w:rsidRPr="003C480C">
        <w:rPr>
          <w:rFonts w:cs="Times New Roman"/>
        </w:rPr>
        <w:t xml:space="preserve"> </w:t>
      </w:r>
      <w:r w:rsidR="00611C38">
        <w:rPr>
          <w:rFonts w:cs="Times New Roman"/>
          <w:noProof/>
        </w:rPr>
        <w:t>1</w:t>
      </w:r>
      <w:r w:rsidR="00611C38">
        <w:rPr>
          <w:rFonts w:cs="Times New Roman"/>
        </w:rPr>
        <w:t>.</w:t>
      </w:r>
      <w:r w:rsidR="00611C38">
        <w:rPr>
          <w:rFonts w:cs="Times New Roman"/>
          <w:noProof/>
        </w:rPr>
        <w:t>3</w:t>
      </w:r>
      <w:r w:rsidR="006669A1">
        <w:fldChar w:fldCharType="end"/>
      </w:r>
      <w:r w:rsidR="002041A0">
        <w:rPr>
          <w:rFonts w:hint="eastAsia"/>
        </w:rPr>
        <w:t>就是一个例子，在这则消息中，存在着如</w:t>
      </w:r>
      <w:r w:rsidR="00652DBA">
        <w:rPr>
          <w:rFonts w:hint="eastAsia"/>
        </w:rPr>
        <w:t>panic</w:t>
      </w:r>
      <w:r w:rsidR="002041A0">
        <w:rPr>
          <w:rFonts w:hint="eastAsia"/>
        </w:rPr>
        <w:t>（恐慌</w:t>
      </w:r>
      <w:r w:rsidR="002041A0">
        <w:t>）</w:t>
      </w:r>
      <w:r w:rsidR="002041A0">
        <w:rPr>
          <w:rFonts w:hint="eastAsia"/>
        </w:rPr>
        <w:t>、</w:t>
      </w:r>
      <w:r w:rsidR="00652DBA">
        <w:rPr>
          <w:rFonts w:hint="eastAsia"/>
        </w:rPr>
        <w:t>rumors</w:t>
      </w:r>
      <w:r w:rsidR="002041A0">
        <w:rPr>
          <w:rFonts w:hint="eastAsia"/>
        </w:rPr>
        <w:t>（谣言</w:t>
      </w:r>
      <w:r w:rsidR="002041A0">
        <w:t>）</w:t>
      </w:r>
      <w:r w:rsidR="00652DBA">
        <w:rPr>
          <w:rFonts w:hint="eastAsia"/>
        </w:rPr>
        <w:t>和</w:t>
      </w:r>
      <w:r w:rsidR="00325C3C">
        <w:rPr>
          <w:rFonts w:hint="eastAsia"/>
        </w:rPr>
        <w:t>circulating</w:t>
      </w:r>
      <w:r w:rsidR="002041A0">
        <w:rPr>
          <w:rFonts w:hint="eastAsia"/>
        </w:rPr>
        <w:t>（流传</w:t>
      </w:r>
      <w:r w:rsidR="002041A0">
        <w:t>）</w:t>
      </w:r>
      <w:r w:rsidR="002041A0">
        <w:rPr>
          <w:rFonts w:hint="eastAsia"/>
        </w:rPr>
        <w:t>这样</w:t>
      </w:r>
      <w:r w:rsidR="002041A0">
        <w:t>的</w:t>
      </w:r>
      <w:r w:rsidR="00325C3C">
        <w:rPr>
          <w:rFonts w:hint="eastAsia"/>
        </w:rPr>
        <w:t>词语，如果仅仅分析它们</w:t>
      </w:r>
      <w:r w:rsidR="002041A0">
        <w:rPr>
          <w:rFonts w:hint="eastAsia"/>
        </w:rPr>
        <w:t>各自的语义和情感导向，机器很容易</w:t>
      </w:r>
      <w:r w:rsidR="00325C3C">
        <w:rPr>
          <w:rFonts w:hint="eastAsia"/>
        </w:rPr>
        <w:t>误认为</w:t>
      </w:r>
      <w:r w:rsidR="002041A0">
        <w:rPr>
          <w:rFonts w:hint="eastAsia"/>
        </w:rPr>
        <w:t>这</w:t>
      </w:r>
      <w:r w:rsidR="00325C3C">
        <w:rPr>
          <w:rFonts w:hint="eastAsia"/>
        </w:rPr>
        <w:t>是</w:t>
      </w:r>
      <w:r w:rsidR="002041A0">
        <w:rPr>
          <w:rFonts w:hint="eastAsia"/>
        </w:rPr>
        <w:t>一则</w:t>
      </w:r>
      <w:r w:rsidR="00325C3C">
        <w:rPr>
          <w:rFonts w:hint="eastAsia"/>
        </w:rPr>
        <w:t>谣言</w:t>
      </w:r>
      <w:r w:rsidR="002041A0">
        <w:rPr>
          <w:rFonts w:hint="eastAsia"/>
        </w:rPr>
        <w:t>相关</w:t>
      </w:r>
      <w:r w:rsidR="002041A0">
        <w:t>消息</w:t>
      </w:r>
      <w:r w:rsidR="002041A0">
        <w:rPr>
          <w:rFonts w:hint="eastAsia"/>
        </w:rPr>
        <w:t>。但事实上在</w:t>
      </w:r>
      <w:r w:rsidR="002041A0">
        <w:rPr>
          <w:rFonts w:hint="eastAsia"/>
        </w:rPr>
        <w:t>panic</w:t>
      </w:r>
      <w:r w:rsidR="002041A0">
        <w:rPr>
          <w:rFonts w:hint="eastAsia"/>
        </w:rPr>
        <w:t>这个词前面还存在词组</w:t>
      </w:r>
      <w:r w:rsidR="00966947">
        <w:rPr>
          <w:rFonts w:hint="eastAsia"/>
        </w:rPr>
        <w:t>no</w:t>
      </w:r>
      <w:r w:rsidR="00966947">
        <w:t xml:space="preserve"> </w:t>
      </w:r>
      <w:r w:rsidR="00966947">
        <w:rPr>
          <w:rFonts w:hint="eastAsia"/>
        </w:rPr>
        <w:t>reason</w:t>
      </w:r>
      <w:r w:rsidR="002041A0">
        <w:rPr>
          <w:rFonts w:hint="eastAsia"/>
        </w:rPr>
        <w:t>（没有理由</w:t>
      </w:r>
      <w:r w:rsidR="002041A0">
        <w:t>）</w:t>
      </w:r>
      <w:r w:rsidR="00966947">
        <w:rPr>
          <w:rFonts w:hint="eastAsia"/>
        </w:rPr>
        <w:t>，</w:t>
      </w:r>
      <w:r w:rsidR="002041A0">
        <w:rPr>
          <w:rFonts w:hint="eastAsia"/>
        </w:rPr>
        <w:t>一下子</w:t>
      </w:r>
      <w:r w:rsidR="002041A0">
        <w:t>就将</w:t>
      </w:r>
      <w:r w:rsidR="002041A0">
        <w:rPr>
          <w:rFonts w:hint="eastAsia"/>
        </w:rPr>
        <w:t>panic</w:t>
      </w:r>
      <w:r w:rsidR="002041A0">
        <w:t>的</w:t>
      </w:r>
      <w:r w:rsidR="002041A0">
        <w:rPr>
          <w:rFonts w:hint="eastAsia"/>
        </w:rPr>
        <w:t>词义</w:t>
      </w:r>
      <w:r w:rsidR="002041A0">
        <w:t>进行了反转</w:t>
      </w:r>
      <w:r w:rsidR="002041A0">
        <w:rPr>
          <w:rFonts w:hint="eastAsia"/>
        </w:rPr>
        <w:t>；而在</w:t>
      </w:r>
      <w:r w:rsidR="002041A0">
        <w:rPr>
          <w:rFonts w:hint="eastAsia"/>
        </w:rPr>
        <w:t>rumors</w:t>
      </w:r>
      <w:r w:rsidR="002041A0">
        <w:rPr>
          <w:rFonts w:hint="eastAsia"/>
        </w:rPr>
        <w:t>与</w:t>
      </w:r>
      <w:r w:rsidR="002041A0">
        <w:rPr>
          <w:rFonts w:hint="eastAsia"/>
        </w:rPr>
        <w:t>circulating</w:t>
      </w:r>
      <w:r w:rsidR="002041A0">
        <w:rPr>
          <w:rFonts w:hint="eastAsia"/>
        </w:rPr>
        <w:t>这些词前面还存在</w:t>
      </w:r>
      <w:r w:rsidR="00966947">
        <w:rPr>
          <w:rFonts w:hint="eastAsia"/>
        </w:rPr>
        <w:t>get</w:t>
      </w:r>
      <w:r w:rsidR="00966947">
        <w:t xml:space="preserve"> </w:t>
      </w:r>
      <w:r w:rsidR="00966947">
        <w:rPr>
          <w:rFonts w:hint="eastAsia"/>
        </w:rPr>
        <w:t>out</w:t>
      </w:r>
      <w:r w:rsidR="002041A0">
        <w:rPr>
          <w:rFonts w:hint="eastAsia"/>
        </w:rPr>
        <w:t>（走出</w:t>
      </w:r>
      <w:r w:rsidR="002041A0">
        <w:t>）</w:t>
      </w:r>
      <w:r w:rsidR="002041A0">
        <w:rPr>
          <w:rFonts w:hint="eastAsia"/>
        </w:rPr>
        <w:t>这个词组，只有将这些词都串联起来，这个句子的真正意义才能浮现</w:t>
      </w:r>
      <w:r w:rsidR="00966947">
        <w:rPr>
          <w:rFonts w:hint="eastAsia"/>
        </w:rPr>
        <w:t>：它不是在讲一</w:t>
      </w:r>
      <w:r w:rsidR="002041A0">
        <w:rPr>
          <w:rFonts w:hint="eastAsia"/>
        </w:rPr>
        <w:t>则引起恐慌的谣言，而是在讲我们不应恐慌，而要</w:t>
      </w:r>
      <w:r w:rsidR="00966947">
        <w:rPr>
          <w:rFonts w:hint="eastAsia"/>
        </w:rPr>
        <w:t>走出来面对那些传播的谣</w:t>
      </w:r>
      <w:r w:rsidR="00966947">
        <w:rPr>
          <w:rFonts w:hint="eastAsia"/>
        </w:rPr>
        <w:lastRenderedPageBreak/>
        <w:t>言</w:t>
      </w:r>
      <w:r w:rsidR="00B905A8">
        <w:rPr>
          <w:rFonts w:hint="eastAsia"/>
        </w:rPr>
        <w:t>。</w:t>
      </w:r>
      <w:r w:rsidR="002041A0">
        <w:rPr>
          <w:rFonts w:hint="eastAsia"/>
        </w:rPr>
        <w:t>因此这仅</w:t>
      </w:r>
      <w:r w:rsidR="002041A0">
        <w:t>是一</w:t>
      </w:r>
      <w:r w:rsidR="002041A0">
        <w:rPr>
          <w:rFonts w:hint="eastAsia"/>
        </w:rPr>
        <w:t>条</w:t>
      </w:r>
      <w:r w:rsidR="002041A0">
        <w:t>非谣言的普通消息。</w:t>
      </w:r>
    </w:p>
    <w:p w:rsidR="0049366D" w:rsidRDefault="0049366D" w:rsidP="00581306">
      <w:r>
        <w:rPr>
          <w:noProof/>
        </w:rPr>
        <mc:AlternateContent>
          <mc:Choice Requires="wps">
            <w:drawing>
              <wp:anchor distT="0" distB="0" distL="114300" distR="114300" simplePos="0" relativeHeight="251779072" behindDoc="0" locked="0" layoutInCell="1" allowOverlap="1" wp14:anchorId="70779910" wp14:editId="3737FEC3">
                <wp:simplePos x="0" y="0"/>
                <wp:positionH relativeFrom="margin">
                  <wp:posOffset>0</wp:posOffset>
                </wp:positionH>
                <wp:positionV relativeFrom="paragraph">
                  <wp:posOffset>2056765</wp:posOffset>
                </wp:positionV>
                <wp:extent cx="5337175" cy="635"/>
                <wp:effectExtent l="0" t="0" r="0" b="6350"/>
                <wp:wrapTopAndBottom/>
                <wp:docPr id="27" name="Text Box 27"/>
                <wp:cNvGraphicFramePr/>
                <a:graphic xmlns:a="http://schemas.openxmlformats.org/drawingml/2006/main">
                  <a:graphicData uri="http://schemas.microsoft.com/office/word/2010/wordprocessingShape">
                    <wps:wsp>
                      <wps:cNvSpPr txBox="1"/>
                      <wps:spPr>
                        <a:xfrm>
                          <a:off x="0" y="0"/>
                          <a:ext cx="5337175" cy="635"/>
                        </a:xfrm>
                        <a:prstGeom prst="rect">
                          <a:avLst/>
                        </a:prstGeom>
                        <a:solidFill>
                          <a:prstClr val="white"/>
                        </a:solidFill>
                        <a:ln>
                          <a:noFill/>
                        </a:ln>
                        <a:effectLst/>
                      </wps:spPr>
                      <wps:txbx>
                        <w:txbxContent>
                          <w:p w:rsidR="006402E0" w:rsidRDefault="006402E0" w:rsidP="0049366D">
                            <w:pPr>
                              <w:pStyle w:val="a5"/>
                            </w:pPr>
                            <w:bookmarkStart w:id="15" w:name="_Ref452485122"/>
                            <w:bookmarkStart w:id="16" w:name="_Toc453166985"/>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611C38">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611C38">
                              <w:rPr>
                                <w:rFonts w:cs="Times New Roman"/>
                                <w:noProof/>
                              </w:rPr>
                              <w:t>3</w:t>
                            </w:r>
                            <w:r>
                              <w:rPr>
                                <w:rFonts w:cs="Times New Roman"/>
                              </w:rPr>
                              <w:fldChar w:fldCharType="end"/>
                            </w:r>
                            <w:bookmarkEnd w:id="15"/>
                            <w:r w:rsidRPr="003C480C">
                              <w:rPr>
                                <w:rFonts w:cs="Times New Roman"/>
                              </w:rPr>
                              <w:t xml:space="preserve"> </w:t>
                            </w:r>
                            <w:r>
                              <w:rPr>
                                <w:rFonts w:cs="Times New Roman" w:hint="eastAsia"/>
                              </w:rPr>
                              <w:t>推特</w:t>
                            </w:r>
                            <w:r>
                              <w:rPr>
                                <w:rFonts w:cs="Times New Roman"/>
                              </w:rPr>
                              <w:t>中</w:t>
                            </w:r>
                            <w:r>
                              <w:rPr>
                                <w:rFonts w:cs="Times New Roman" w:hint="eastAsia"/>
                              </w:rPr>
                              <w:t>一则</w:t>
                            </w:r>
                            <w:r>
                              <w:rPr>
                                <w:rFonts w:cs="Times New Roman"/>
                              </w:rPr>
                              <w:t>非谣言</w:t>
                            </w:r>
                            <w:r>
                              <w:rPr>
                                <w:rFonts w:hint="eastAsia"/>
                              </w:rPr>
                              <w:t>的</w:t>
                            </w:r>
                            <w:r>
                              <w:t>消息</w:t>
                            </w:r>
                            <w:bookmarkEnd w:id="16"/>
                          </w:p>
                          <w:p w:rsidR="006402E0" w:rsidRDefault="006402E0" w:rsidP="0049366D">
                            <w:pPr>
                              <w:jc w:val="center"/>
                              <w:rPr>
                                <w:sz w:val="21"/>
                              </w:rPr>
                            </w:pPr>
                            <w:r w:rsidRPr="0075768D">
                              <w:rPr>
                                <w:rFonts w:hint="eastAsia"/>
                                <w:sz w:val="21"/>
                              </w:rPr>
                              <w:t>（图</w:t>
                            </w:r>
                            <w:r>
                              <w:rPr>
                                <w:rFonts w:hint="eastAsia"/>
                                <w:sz w:val="21"/>
                              </w:rPr>
                              <w:t>片</w:t>
                            </w:r>
                            <w:r w:rsidRPr="0075768D">
                              <w:rPr>
                                <w:sz w:val="21"/>
                              </w:rPr>
                              <w:t>来源：</w:t>
                            </w:r>
                            <w:r w:rsidRPr="002041A0">
                              <w:rPr>
                                <w:sz w:val="21"/>
                              </w:rPr>
                              <w:t>https://twitter.com/UofUHealthCare/status/517755407100420096</w:t>
                            </w:r>
                            <w:r w:rsidRPr="0075768D">
                              <w:rPr>
                                <w:sz w:val="21"/>
                              </w:rPr>
                              <w:t>）</w:t>
                            </w:r>
                          </w:p>
                          <w:p w:rsidR="006402E0" w:rsidRPr="002041A0" w:rsidRDefault="006402E0" w:rsidP="0049366D">
                            <w:pPr>
                              <w:jc w:val="center"/>
                              <w:rPr>
                                <w:sz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779910" id="Text Box 27" o:spid="_x0000_s1028" type="#_x0000_t202" style="position:absolute;left:0;text-align:left;margin-left:0;margin-top:161.95pt;width:420.25pt;height:.05pt;z-index:251779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" stroked="f">
                <v:textbox style="mso-fit-shape-to-text:t" inset="0,0,0,0">
                  <w:txbxContent>
                    <w:p w:rsidR="006402E0" w:rsidRDefault="006402E0" w:rsidP="0049366D">
                      <w:pPr>
                        <w:pStyle w:val="Caption"/>
                      </w:pPr>
                      <w:bookmarkStart w:id="21" w:name="_Ref452485122"/>
                      <w:bookmarkStart w:id="22" w:name="_Toc453166985"/>
                      <w:r>
                        <w:rPr>
                          <w:rFonts w:hint="eastAsia"/>
                        </w:rPr>
                        <w:t>图</w:t>
                      </w:r>
                      <w:r w:rsidRPr="003C480C">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611C38">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611C38">
                        <w:rPr>
                          <w:rFonts w:cs="Times New Roman"/>
                          <w:noProof/>
                        </w:rPr>
                        <w:t>3</w:t>
                      </w:r>
                      <w:r>
                        <w:rPr>
                          <w:rFonts w:cs="Times New Roman"/>
                        </w:rPr>
                        <w:fldChar w:fldCharType="end"/>
                      </w:r>
                      <w:bookmarkEnd w:id="21"/>
                      <w:r w:rsidRPr="003C480C">
                        <w:rPr>
                          <w:rFonts w:cs="Times New Roman"/>
                        </w:rPr>
                        <w:t xml:space="preserve"> </w:t>
                      </w:r>
                      <w:r>
                        <w:rPr>
                          <w:rFonts w:cs="Times New Roman" w:hint="eastAsia"/>
                        </w:rPr>
                        <w:t>推特</w:t>
                      </w:r>
                      <w:r>
                        <w:rPr>
                          <w:rFonts w:cs="Times New Roman"/>
                        </w:rPr>
                        <w:t>中</w:t>
                      </w:r>
                      <w:r>
                        <w:rPr>
                          <w:rFonts w:cs="Times New Roman" w:hint="eastAsia"/>
                        </w:rPr>
                        <w:t>一则</w:t>
                      </w:r>
                      <w:r>
                        <w:rPr>
                          <w:rFonts w:cs="Times New Roman"/>
                        </w:rPr>
                        <w:t>非谣言</w:t>
                      </w:r>
                      <w:r>
                        <w:rPr>
                          <w:rFonts w:hint="eastAsia"/>
                        </w:rPr>
                        <w:t>的</w:t>
                      </w:r>
                      <w:r>
                        <w:t>消息</w:t>
                      </w:r>
                      <w:bookmarkEnd w:id="22"/>
                    </w:p>
                    <w:p w:rsidR="006402E0" w:rsidRDefault="006402E0" w:rsidP="0049366D">
                      <w:pPr>
                        <w:jc w:val="center"/>
                        <w:rPr>
                          <w:sz w:val="21"/>
                        </w:rPr>
                      </w:pPr>
                      <w:r w:rsidRPr="0075768D">
                        <w:rPr>
                          <w:rFonts w:hint="eastAsia"/>
                          <w:sz w:val="21"/>
                        </w:rPr>
                        <w:t>（图</w:t>
                      </w:r>
                      <w:r>
                        <w:rPr>
                          <w:rFonts w:hint="eastAsia"/>
                          <w:sz w:val="21"/>
                        </w:rPr>
                        <w:t>片</w:t>
                      </w:r>
                      <w:r w:rsidRPr="0075768D">
                        <w:rPr>
                          <w:sz w:val="21"/>
                        </w:rPr>
                        <w:t>来源：</w:t>
                      </w:r>
                      <w:r w:rsidRPr="002041A0">
                        <w:rPr>
                          <w:sz w:val="21"/>
                        </w:rPr>
                        <w:t>https://twitter.com/UofUHealthCare/status/517755407100420096</w:t>
                      </w:r>
                      <w:r w:rsidRPr="0075768D">
                        <w:rPr>
                          <w:sz w:val="21"/>
                        </w:rPr>
                        <w:t>）</w:t>
                      </w:r>
                    </w:p>
                    <w:p w:rsidR="006402E0" w:rsidRPr="002041A0" w:rsidRDefault="006402E0" w:rsidP="0049366D">
                      <w:pPr>
                        <w:jc w:val="center"/>
                        <w:rPr>
                          <w:sz w:val="21"/>
                        </w:rPr>
                      </w:pPr>
                    </w:p>
                  </w:txbxContent>
                </v:textbox>
                <w10:wrap type="topAndBottom" anchorx="margin"/>
              </v:shape>
            </w:pict>
          </mc:Fallback>
        </mc:AlternateContent>
      </w:r>
      <w:r>
        <w:rPr>
          <w:rFonts w:hint="eastAsia"/>
          <w:noProof/>
        </w:rPr>
        <w:drawing>
          <wp:anchor distT="0" distB="0" distL="114300" distR="114300" simplePos="0" relativeHeight="251778048" behindDoc="0" locked="0" layoutInCell="1" allowOverlap="1" wp14:anchorId="7A3553BB" wp14:editId="6ADA256A">
            <wp:simplePos x="0" y="0"/>
            <wp:positionH relativeFrom="column">
              <wp:posOffset>880745</wp:posOffset>
            </wp:positionH>
            <wp:positionV relativeFrom="paragraph">
              <wp:posOffset>256540</wp:posOffset>
            </wp:positionV>
            <wp:extent cx="3837940" cy="1730375"/>
            <wp:effectExtent l="0" t="0" r="0" b="317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7940" cy="17303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041A0" w:rsidRDefault="002041A0" w:rsidP="00581306">
      <w:r>
        <w:rPr>
          <w:rFonts w:hint="eastAsia"/>
          <w:noProof/>
        </w:rPr>
        <w:drawing>
          <wp:anchor distT="0" distB="0" distL="114300" distR="114300" simplePos="0" relativeHeight="251781120" behindDoc="0" locked="0" layoutInCell="1" allowOverlap="1" wp14:anchorId="4DDA56B5" wp14:editId="4C3D39B1">
            <wp:simplePos x="0" y="0"/>
            <wp:positionH relativeFrom="margin">
              <wp:posOffset>1120140</wp:posOffset>
            </wp:positionH>
            <wp:positionV relativeFrom="paragraph">
              <wp:posOffset>2827655</wp:posOffset>
            </wp:positionV>
            <wp:extent cx="3209925" cy="303149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9925" cy="30314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82144" behindDoc="0" locked="0" layoutInCell="1" allowOverlap="1" wp14:anchorId="63DB1045" wp14:editId="660C0027">
                <wp:simplePos x="0" y="0"/>
                <wp:positionH relativeFrom="margin">
                  <wp:posOffset>0</wp:posOffset>
                </wp:positionH>
                <wp:positionV relativeFrom="paragraph">
                  <wp:posOffset>5913120</wp:posOffset>
                </wp:positionV>
                <wp:extent cx="5314950" cy="635"/>
                <wp:effectExtent l="0" t="0" r="0" b="6350"/>
                <wp:wrapTopAndBottom/>
                <wp:docPr id="6" name="Text Box 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6402E0" w:rsidRDefault="006402E0" w:rsidP="002041A0">
                            <w:pPr>
                              <w:pStyle w:val="a5"/>
                              <w:rPr>
                                <w:rFonts w:cs="Times New Roman"/>
                              </w:rPr>
                            </w:pPr>
                            <w:bookmarkStart w:id="17" w:name="_Ref452487080"/>
                            <w:bookmarkStart w:id="18" w:name="_Toc45316698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11C38">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11C38">
                              <w:rPr>
                                <w:noProof/>
                              </w:rPr>
                              <w:t>4</w:t>
                            </w:r>
                            <w:r>
                              <w:fldChar w:fldCharType="end"/>
                            </w:r>
                            <w:bookmarkEnd w:id="17"/>
                            <w:r>
                              <w:rPr>
                                <w:rFonts w:cs="Times New Roman"/>
                              </w:rPr>
                              <w:t xml:space="preserve"> </w:t>
                            </w:r>
                            <w:r>
                              <w:rPr>
                                <w:rFonts w:cs="Times New Roman" w:hint="eastAsia"/>
                              </w:rPr>
                              <w:t>推特中一则谣言</w:t>
                            </w:r>
                            <w:r>
                              <w:rPr>
                                <w:rFonts w:cs="Times New Roman"/>
                              </w:rPr>
                              <w:t>消息</w:t>
                            </w:r>
                            <w:bookmarkEnd w:id="18"/>
                          </w:p>
                          <w:p w:rsidR="006402E0" w:rsidRDefault="006402E0" w:rsidP="002041A0">
                            <w:pPr>
                              <w:pStyle w:val="a5"/>
                            </w:pPr>
                            <w:r w:rsidRPr="009F23AA">
                              <w:rPr>
                                <w:rFonts w:hint="eastAsia"/>
                              </w:rPr>
                              <w:t>（图片</w:t>
                            </w:r>
                            <w:r w:rsidRPr="009F23AA">
                              <w:t>来源</w:t>
                            </w:r>
                            <w:r w:rsidRPr="009F23AA">
                              <w:rPr>
                                <w:rFonts w:hint="eastAsia"/>
                              </w:rPr>
                              <w:t>：</w:t>
                            </w:r>
                            <w:r w:rsidRPr="002041A0">
                              <w:rPr>
                                <w:rFonts w:cs="Times New Roman"/>
                              </w:rPr>
                              <w:t>https://twitter.com/Jody_Arrington/status/523633560779907074</w:t>
                            </w:r>
                            <w:r w:rsidRPr="009F23AA">
                              <w:t>）</w:t>
                            </w:r>
                          </w:p>
                          <w:p w:rsidR="006402E0" w:rsidRPr="002041A0" w:rsidRDefault="006402E0" w:rsidP="002041A0"/>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DB1045" id="Text Box 6" o:spid="_x0000_s1029" type="#_x0000_t202" style="position:absolute;left:0;text-align:left;margin-left:0;margin-top:465.6pt;width:418.5pt;height:.05pt;z-index:251782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" stroked="f">
                <v:textbox style="mso-fit-shape-to-text:t" inset="0,0,0,0">
                  <w:txbxContent>
                    <w:p w:rsidR="006402E0" w:rsidRDefault="006402E0" w:rsidP="002041A0">
                      <w:pPr>
                        <w:pStyle w:val="Caption"/>
                        <w:rPr>
                          <w:rFonts w:cs="Times New Roman"/>
                        </w:rPr>
                      </w:pPr>
                      <w:bookmarkStart w:id="25" w:name="_Ref452487080"/>
                      <w:bookmarkStart w:id="26" w:name="_Toc45316698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11C38">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11C38">
                        <w:rPr>
                          <w:noProof/>
                        </w:rPr>
                        <w:t>4</w:t>
                      </w:r>
                      <w:r>
                        <w:fldChar w:fldCharType="end"/>
                      </w:r>
                      <w:bookmarkEnd w:id="25"/>
                      <w:r>
                        <w:rPr>
                          <w:rFonts w:cs="Times New Roman"/>
                        </w:rPr>
                        <w:t xml:space="preserve"> </w:t>
                      </w:r>
                      <w:r>
                        <w:rPr>
                          <w:rFonts w:cs="Times New Roman" w:hint="eastAsia"/>
                        </w:rPr>
                        <w:t>推特中一则谣言</w:t>
                      </w:r>
                      <w:r>
                        <w:rPr>
                          <w:rFonts w:cs="Times New Roman"/>
                        </w:rPr>
                        <w:t>消息</w:t>
                      </w:r>
                      <w:bookmarkEnd w:id="26"/>
                    </w:p>
                    <w:p w:rsidR="006402E0" w:rsidRDefault="006402E0" w:rsidP="002041A0">
                      <w:pPr>
                        <w:pStyle w:val="Caption"/>
                      </w:pPr>
                      <w:r w:rsidRPr="009F23AA">
                        <w:rPr>
                          <w:rFonts w:hint="eastAsia"/>
                        </w:rPr>
                        <w:t>（图片</w:t>
                      </w:r>
                      <w:r w:rsidRPr="009F23AA">
                        <w:t>来源</w:t>
                      </w:r>
                      <w:r w:rsidRPr="009F23AA">
                        <w:rPr>
                          <w:rFonts w:hint="eastAsia"/>
                        </w:rPr>
                        <w:t>：</w:t>
                      </w:r>
                      <w:r w:rsidRPr="002041A0">
                        <w:rPr>
                          <w:rFonts w:cs="Times New Roman"/>
                        </w:rPr>
                        <w:t>https://twitter.com/Jody_Arrington/status/523633560779907074</w:t>
                      </w:r>
                      <w:r w:rsidRPr="009F23AA">
                        <w:t>）</w:t>
                      </w:r>
                    </w:p>
                    <w:p w:rsidR="006402E0" w:rsidRPr="002041A0" w:rsidRDefault="006402E0" w:rsidP="002041A0"/>
                  </w:txbxContent>
                </v:textbox>
                <w10:wrap type="topAndBottom" anchorx="margin"/>
              </v:shape>
            </w:pict>
          </mc:Fallback>
        </mc:AlternateContent>
      </w:r>
    </w:p>
    <w:p w:rsidR="008766B5" w:rsidRDefault="0006142C" w:rsidP="00581306">
      <w:r>
        <w:rPr>
          <w:rFonts w:hint="eastAsia"/>
        </w:rPr>
        <w:t>此</w:t>
      </w:r>
      <w:r w:rsidR="008766B5">
        <w:rPr>
          <w:rFonts w:hint="eastAsia"/>
        </w:rPr>
        <w:t>外，即便</w:t>
      </w:r>
      <w:r w:rsidR="00B26233">
        <w:rPr>
          <w:rFonts w:hint="eastAsia"/>
        </w:rPr>
        <w:t>自然语言的语义</w:t>
      </w:r>
      <w:r w:rsidR="008766B5">
        <w:rPr>
          <w:rFonts w:hint="eastAsia"/>
        </w:rPr>
        <w:t>能被机器分析得十分透彻，也不一定能准确地判定一则消息是不是谣言</w:t>
      </w:r>
      <w:r>
        <w:rPr>
          <w:rFonts w:hint="eastAsia"/>
        </w:rPr>
        <w:t>——</w:t>
      </w:r>
      <w:r w:rsidR="0088288B">
        <w:rPr>
          <w:rFonts w:hint="eastAsia"/>
        </w:rPr>
        <w:t>谣言的判定</w:t>
      </w:r>
      <w:r>
        <w:rPr>
          <w:rFonts w:hint="eastAsia"/>
        </w:rPr>
        <w:t>需要</w:t>
      </w:r>
      <w:r w:rsidR="0088288B">
        <w:rPr>
          <w:rFonts w:hint="eastAsia"/>
        </w:rPr>
        <w:t>对消息</w:t>
      </w:r>
      <w:r w:rsidR="00B26233">
        <w:rPr>
          <w:rFonts w:hint="eastAsia"/>
        </w:rPr>
        <w:t>的</w:t>
      </w:r>
      <w:r w:rsidR="0088288B">
        <w:rPr>
          <w:rFonts w:hint="eastAsia"/>
        </w:rPr>
        <w:t>来源</w:t>
      </w:r>
      <w:r w:rsidR="00B26233">
        <w:rPr>
          <w:rFonts w:hint="eastAsia"/>
        </w:rPr>
        <w:t>、内容的论据</w:t>
      </w:r>
      <w:r w:rsidR="0088288B">
        <w:rPr>
          <w:rFonts w:hint="eastAsia"/>
        </w:rPr>
        <w:t>进行深入</w:t>
      </w:r>
      <w:r>
        <w:rPr>
          <w:rFonts w:hint="eastAsia"/>
        </w:rPr>
        <w:t>分析</w:t>
      </w:r>
      <w:r w:rsidR="0088288B">
        <w:rPr>
          <w:rFonts w:hint="eastAsia"/>
        </w:rPr>
        <w:t>，</w:t>
      </w:r>
      <w:r>
        <w:rPr>
          <w:rFonts w:hint="eastAsia"/>
        </w:rPr>
        <w:t>这其实</w:t>
      </w:r>
      <w:r w:rsidR="00B26233">
        <w:rPr>
          <w:rFonts w:hint="eastAsia"/>
        </w:rPr>
        <w:t>涉及到</w:t>
      </w:r>
      <w:r>
        <w:rPr>
          <w:rFonts w:hint="eastAsia"/>
        </w:rPr>
        <w:t>很多</w:t>
      </w:r>
      <w:r w:rsidR="00B26233">
        <w:rPr>
          <w:rFonts w:hint="eastAsia"/>
        </w:rPr>
        <w:t>专业知识和技巧，不是</w:t>
      </w:r>
      <w:r w:rsidR="00855629">
        <w:rPr>
          <w:rFonts w:hint="eastAsia"/>
        </w:rPr>
        <w:t>单一的文本分析就能完成的事情。</w:t>
      </w:r>
      <w:r>
        <w:rPr>
          <w:rFonts w:hint="eastAsia"/>
        </w:rPr>
        <w:lastRenderedPageBreak/>
        <w:t>如</w:t>
      </w:r>
      <w:r w:rsidR="009F23AA">
        <w:fldChar w:fldCharType="begin"/>
      </w:r>
      <w:r w:rsidR="009F23AA">
        <w:instrText xml:space="preserve"> </w:instrText>
      </w:r>
      <w:r w:rsidR="009F23AA">
        <w:rPr>
          <w:rFonts w:hint="eastAsia"/>
        </w:rPr>
        <w:instrText>REF _Ref452487080 \h</w:instrText>
      </w:r>
      <w:r w:rsidR="009F23AA">
        <w:instrText xml:space="preserve"> </w:instrText>
      </w:r>
      <w:r w:rsidR="009F23AA">
        <w:fldChar w:fldCharType="separate"/>
      </w:r>
      <w:r w:rsidR="00611C38">
        <w:rPr>
          <w:rFonts w:hint="eastAsia"/>
        </w:rPr>
        <w:t>图</w:t>
      </w:r>
      <w:r w:rsidR="00611C38">
        <w:rPr>
          <w:rFonts w:hint="eastAsia"/>
        </w:rPr>
        <w:t xml:space="preserve"> </w:t>
      </w:r>
      <w:r w:rsidR="00611C38">
        <w:rPr>
          <w:noProof/>
        </w:rPr>
        <w:t>1</w:t>
      </w:r>
      <w:r w:rsidR="00611C38">
        <w:t>.</w:t>
      </w:r>
      <w:r w:rsidR="00611C38">
        <w:rPr>
          <w:noProof/>
        </w:rPr>
        <w:t>4</w:t>
      </w:r>
      <w:r w:rsidR="009F23AA">
        <w:fldChar w:fldCharType="end"/>
      </w:r>
      <w:r w:rsidR="009F23AA">
        <w:rPr>
          <w:rFonts w:hint="eastAsia"/>
        </w:rPr>
        <w:t>中的</w:t>
      </w:r>
      <w:r>
        <w:rPr>
          <w:rFonts w:hint="eastAsia"/>
        </w:rPr>
        <w:t>消息就是</w:t>
      </w:r>
      <w:r>
        <w:t>一个例子</w:t>
      </w:r>
      <w:r>
        <w:rPr>
          <w:rFonts w:hint="eastAsia"/>
        </w:rPr>
        <w:t>。消息</w:t>
      </w:r>
      <w:r>
        <w:t>称</w:t>
      </w:r>
      <w:r w:rsidR="009F23AA">
        <w:rPr>
          <w:rFonts w:hint="eastAsia"/>
        </w:rPr>
        <w:t>感染了埃博拉病毒的护士</w:t>
      </w:r>
      <w:r w:rsidR="009F23AA">
        <w:rPr>
          <w:rFonts w:hint="eastAsia"/>
        </w:rPr>
        <w:t>Nina</w:t>
      </w:r>
      <w:r w:rsidR="009F23AA">
        <w:t xml:space="preserve"> P</w:t>
      </w:r>
      <w:r w:rsidR="009F23AA">
        <w:rPr>
          <w:rFonts w:hint="eastAsia"/>
        </w:rPr>
        <w:t>ham</w:t>
      </w:r>
      <w:r w:rsidR="009F23AA">
        <w:rPr>
          <w:rFonts w:hint="eastAsia"/>
        </w:rPr>
        <w:t>的男朋友也</w:t>
      </w:r>
      <w:r>
        <w:rPr>
          <w:rFonts w:hint="eastAsia"/>
        </w:rPr>
        <w:t>出现埃博拉病患</w:t>
      </w:r>
      <w:r w:rsidR="009F23AA">
        <w:rPr>
          <w:rFonts w:hint="eastAsia"/>
        </w:rPr>
        <w:t>的症状，在</w:t>
      </w:r>
      <w:r>
        <w:rPr>
          <w:rFonts w:hint="eastAsia"/>
        </w:rPr>
        <w:t>文本后半</w:t>
      </w:r>
      <w:r>
        <w:t>部分</w:t>
      </w:r>
      <w:r w:rsidR="009F23AA">
        <w:rPr>
          <w:rFonts w:hint="eastAsia"/>
        </w:rPr>
        <w:t>作者还附上了</w:t>
      </w:r>
      <w:r>
        <w:rPr>
          <w:rFonts w:hint="eastAsia"/>
        </w:rPr>
        <w:t>用以</w:t>
      </w:r>
      <w:r w:rsidR="009F23AA">
        <w:rPr>
          <w:rFonts w:hint="eastAsia"/>
        </w:rPr>
        <w:t>佐证的新闻网址，点开</w:t>
      </w:r>
      <w:r w:rsidR="007E4D0B">
        <w:rPr>
          <w:rFonts w:hint="eastAsia"/>
        </w:rPr>
        <w:t>后也的确是一则符合</w:t>
      </w:r>
      <w:r>
        <w:rPr>
          <w:rFonts w:hint="eastAsia"/>
        </w:rPr>
        <w:t>消息</w:t>
      </w:r>
      <w:r w:rsidR="007E4D0B">
        <w:rPr>
          <w:rFonts w:hint="eastAsia"/>
        </w:rPr>
        <w:t>内容的网页新闻。</w:t>
      </w:r>
      <w:r w:rsidR="00A07E86">
        <w:rPr>
          <w:rFonts w:hint="eastAsia"/>
        </w:rPr>
        <w:t>现在</w:t>
      </w:r>
      <w:r>
        <w:rPr>
          <w:rFonts w:hint="eastAsia"/>
        </w:rPr>
        <w:t>读者</w:t>
      </w:r>
      <w:r w:rsidR="00A07E86">
        <w:rPr>
          <w:rFonts w:hint="eastAsia"/>
        </w:rPr>
        <w:t>能</w:t>
      </w:r>
      <w:r>
        <w:rPr>
          <w:rFonts w:hint="eastAsia"/>
        </w:rPr>
        <w:t>否</w:t>
      </w:r>
      <w:r w:rsidR="00A07E86">
        <w:rPr>
          <w:rFonts w:hint="eastAsia"/>
        </w:rPr>
        <w:t>告诉我这是一则</w:t>
      </w:r>
      <w:r>
        <w:rPr>
          <w:rFonts w:hint="eastAsia"/>
        </w:rPr>
        <w:t>正常</w:t>
      </w:r>
      <w:r>
        <w:t>的</w:t>
      </w:r>
      <w:r w:rsidR="00A07E86">
        <w:rPr>
          <w:rFonts w:hint="eastAsia"/>
        </w:rPr>
        <w:t>新闻推广还</w:t>
      </w:r>
      <w:r>
        <w:rPr>
          <w:rFonts w:hint="eastAsia"/>
        </w:rPr>
        <w:t>是一则谣言？大多数读者可能</w:t>
      </w:r>
      <w:r>
        <w:t>会</w:t>
      </w:r>
      <w:r w:rsidR="00A07E86">
        <w:rPr>
          <w:rFonts w:hint="eastAsia"/>
        </w:rPr>
        <w:t>认为是前者，因为</w:t>
      </w:r>
      <w:r>
        <w:rPr>
          <w:rFonts w:hint="eastAsia"/>
        </w:rPr>
        <w:t>消息带有一个正规</w:t>
      </w:r>
      <w:r w:rsidR="00D07BA8">
        <w:rPr>
          <w:rFonts w:hint="eastAsia"/>
        </w:rPr>
        <w:t>新闻网站</w:t>
      </w:r>
      <w:r>
        <w:rPr>
          <w:rFonts w:hint="eastAsia"/>
        </w:rPr>
        <w:t>的链接</w:t>
      </w:r>
      <w:r>
        <w:t>以示消息</w:t>
      </w:r>
      <w:r>
        <w:rPr>
          <w:rFonts w:hint="eastAsia"/>
        </w:rPr>
        <w:t>来源</w:t>
      </w:r>
      <w:r w:rsidR="00D07BA8">
        <w:rPr>
          <w:rFonts w:hint="eastAsia"/>
        </w:rPr>
        <w:t>。</w:t>
      </w:r>
      <w:r>
        <w:rPr>
          <w:rFonts w:hint="eastAsia"/>
        </w:rPr>
        <w:t>但事实上我们不能这么简单地下结论，因为即使是正规</w:t>
      </w:r>
      <w:r w:rsidR="001423D7">
        <w:rPr>
          <w:rFonts w:hint="eastAsia"/>
        </w:rPr>
        <w:t>新</w:t>
      </w:r>
      <w:r>
        <w:rPr>
          <w:rFonts w:hint="eastAsia"/>
        </w:rPr>
        <w:t>闻网站也会由于监管不力或为了博取点击率等原因出现一些不实的报道</w:t>
      </w:r>
      <w:r>
        <w:t>。</w:t>
      </w:r>
      <w:r>
        <w:rPr>
          <w:rFonts w:hint="eastAsia"/>
        </w:rPr>
        <w:t>非常不巧</w:t>
      </w:r>
      <w:r>
        <w:t>，</w:t>
      </w:r>
      <w:r w:rsidR="00C63606">
        <w:rPr>
          <w:rFonts w:hint="eastAsia"/>
        </w:rPr>
        <w:t>这则新闻正是这样的</w:t>
      </w:r>
      <w:r>
        <w:rPr>
          <w:rFonts w:hint="eastAsia"/>
        </w:rPr>
        <w:t>不实</w:t>
      </w:r>
      <w:r w:rsidR="00C63606">
        <w:rPr>
          <w:rFonts w:hint="eastAsia"/>
        </w:rPr>
        <w:t>报道，</w:t>
      </w:r>
      <w:r>
        <w:rPr>
          <w:rFonts w:hint="eastAsia"/>
        </w:rPr>
        <w:t>后来有</w:t>
      </w:r>
      <w:r w:rsidR="00C009D3">
        <w:rPr>
          <w:rFonts w:hint="eastAsia"/>
        </w:rPr>
        <w:t>大量</w:t>
      </w:r>
      <w:r w:rsidR="00BB4155">
        <w:rPr>
          <w:rFonts w:hint="eastAsia"/>
        </w:rPr>
        <w:t>媒体</w:t>
      </w:r>
      <w:r w:rsidR="00C009D3">
        <w:rPr>
          <w:rFonts w:hint="eastAsia"/>
        </w:rPr>
        <w:t>对</w:t>
      </w:r>
      <w:r w:rsidR="00907008">
        <w:rPr>
          <w:rFonts w:hint="eastAsia"/>
        </w:rPr>
        <w:t>这则</w:t>
      </w:r>
      <w:r w:rsidR="00C009D3">
        <w:rPr>
          <w:rFonts w:hint="eastAsia"/>
        </w:rPr>
        <w:t>谣言进行了辟谣（参考信息来源：</w:t>
      </w:r>
      <w:r w:rsidR="00C009D3" w:rsidRPr="00C009D3">
        <w:t>http://www.ibtimes.com/ebola-nurse-nina-phams-boyfriend-rumored-admitted-hospital-ebola-symptoms-alcon-releases-1707586</w:t>
      </w:r>
      <w:r w:rsidR="00C009D3">
        <w:rPr>
          <w:rFonts w:hint="eastAsia"/>
        </w:rPr>
        <w:t>）</w:t>
      </w:r>
      <w:r w:rsidR="00907008">
        <w:rPr>
          <w:rFonts w:hint="eastAsia"/>
        </w:rPr>
        <w:t>。这个例子说明</w:t>
      </w:r>
      <w:r w:rsidR="00E21E60">
        <w:rPr>
          <w:rFonts w:hint="eastAsia"/>
        </w:rPr>
        <w:t>，</w:t>
      </w:r>
      <w:r w:rsidR="007A39DD">
        <w:rPr>
          <w:rFonts w:hint="eastAsia"/>
        </w:rPr>
        <w:t>仅靠文本分析</w:t>
      </w:r>
      <w:r w:rsidR="00E21E60">
        <w:rPr>
          <w:rFonts w:hint="eastAsia"/>
        </w:rPr>
        <w:t>不能完成谣言检测的任务。</w:t>
      </w:r>
    </w:p>
    <w:p w:rsidR="00902A10" w:rsidRDefault="004A6610" w:rsidP="00581306">
      <w:r>
        <w:rPr>
          <w:rFonts w:hint="eastAsia"/>
        </w:rPr>
        <w:t>因此</w:t>
      </w:r>
      <w:r w:rsidR="009931AA">
        <w:rPr>
          <w:rFonts w:hint="eastAsia"/>
        </w:rPr>
        <w:t>为了提高谣言检测的准确度</w:t>
      </w:r>
      <w:r w:rsidR="00902A10">
        <w:rPr>
          <w:rFonts w:hint="eastAsia"/>
        </w:rPr>
        <w:t>，</w:t>
      </w:r>
      <w:r w:rsidR="007A39DD">
        <w:rPr>
          <w:rFonts w:hint="eastAsia"/>
        </w:rPr>
        <w:t>许多研究</w:t>
      </w:r>
      <w:r w:rsidR="00974D71">
        <w:rPr>
          <w:rFonts w:hint="eastAsia"/>
        </w:rPr>
        <w:t>者</w:t>
      </w:r>
      <w:r w:rsidR="006B4E66">
        <w:rPr>
          <w:rFonts w:hint="eastAsia"/>
        </w:rPr>
        <w:t>不仅</w:t>
      </w:r>
      <w:r w:rsidR="007A39DD">
        <w:rPr>
          <w:rFonts w:hint="eastAsia"/>
        </w:rPr>
        <w:t>考虑</w:t>
      </w:r>
      <w:r w:rsidR="00384E4C">
        <w:rPr>
          <w:rFonts w:hint="eastAsia"/>
        </w:rPr>
        <w:t>文本语义方面的因素，</w:t>
      </w:r>
      <w:r w:rsidR="00155BC7">
        <w:rPr>
          <w:rFonts w:hint="eastAsia"/>
        </w:rPr>
        <w:t>还</w:t>
      </w:r>
      <w:r w:rsidR="007A39DD">
        <w:rPr>
          <w:rFonts w:hint="eastAsia"/>
        </w:rPr>
        <w:t>会综合考虑各方面</w:t>
      </w:r>
      <w:r w:rsidR="007A39DD">
        <w:t>的因素：</w:t>
      </w:r>
      <w:r w:rsidR="007A39DD">
        <w:rPr>
          <w:rFonts w:hint="eastAsia"/>
        </w:rPr>
        <w:t>如消息发布者影响力</w:t>
      </w:r>
      <w:r w:rsidR="00155BC7">
        <w:rPr>
          <w:rFonts w:hint="eastAsia"/>
        </w:rPr>
        <w:t>、消息来源可靠度、消息传播路径拓扑结构等等的一些特征，</w:t>
      </w:r>
      <w:r w:rsidR="00EF66C8">
        <w:rPr>
          <w:rFonts w:hint="eastAsia"/>
        </w:rPr>
        <w:t>在</w:t>
      </w:r>
      <w:r w:rsidR="007A39DD">
        <w:rPr>
          <w:rFonts w:hint="eastAsia"/>
        </w:rPr>
        <w:t>这些</w:t>
      </w:r>
      <w:r w:rsidR="00EF66C8">
        <w:rPr>
          <w:rFonts w:hint="eastAsia"/>
        </w:rPr>
        <w:t>特征上</w:t>
      </w:r>
      <w:r w:rsidR="007A39DD">
        <w:rPr>
          <w:rFonts w:hint="eastAsia"/>
        </w:rPr>
        <w:t>施</w:t>
      </w:r>
      <w:r w:rsidR="00EF66C8">
        <w:rPr>
          <w:rFonts w:hint="eastAsia"/>
        </w:rPr>
        <w:t>以复杂的分析模型（如规则模型、概率模型）</w:t>
      </w:r>
      <w:r w:rsidR="00AF591C">
        <w:rPr>
          <w:rFonts w:hint="eastAsia"/>
        </w:rPr>
        <w:t>，最终形成较为</w:t>
      </w:r>
      <w:r w:rsidR="007A39DD">
        <w:rPr>
          <w:rFonts w:hint="eastAsia"/>
        </w:rPr>
        <w:t>健壮</w:t>
      </w:r>
      <w:r w:rsidR="00296600">
        <w:rPr>
          <w:rFonts w:hint="eastAsia"/>
        </w:rPr>
        <w:t>、</w:t>
      </w:r>
      <w:r w:rsidR="00AF591C">
        <w:rPr>
          <w:rFonts w:hint="eastAsia"/>
        </w:rPr>
        <w:t>识别准确率较高的谣言检测系统。</w:t>
      </w:r>
      <w:r w:rsidR="007A39DD">
        <w:rPr>
          <w:rFonts w:hint="eastAsia"/>
        </w:rPr>
        <w:t>但这就</w:t>
      </w:r>
      <w:r w:rsidR="007A39DD">
        <w:t>衍生出</w:t>
      </w:r>
      <w:r w:rsidR="007A39DD">
        <w:rPr>
          <w:rFonts w:hint="eastAsia"/>
        </w:rPr>
        <w:t>了</w:t>
      </w:r>
      <w:r w:rsidR="007A39DD">
        <w:t>更多相关的问题</w:t>
      </w:r>
      <w:r w:rsidR="004032A2">
        <w:rPr>
          <w:rFonts w:hint="eastAsia"/>
        </w:rPr>
        <w:t>：</w:t>
      </w:r>
      <w:r w:rsidR="00BF5369">
        <w:rPr>
          <w:rFonts w:hint="eastAsia"/>
        </w:rPr>
        <w:t>如何找出那些</w:t>
      </w:r>
      <w:r w:rsidR="004032A2">
        <w:rPr>
          <w:rFonts w:hint="eastAsia"/>
        </w:rPr>
        <w:t>有价值的</w:t>
      </w:r>
      <w:r w:rsidR="00BF5369">
        <w:rPr>
          <w:rFonts w:hint="eastAsia"/>
        </w:rPr>
        <w:t>特征</w:t>
      </w:r>
      <w:r w:rsidR="004032A2">
        <w:rPr>
          <w:rFonts w:hint="eastAsia"/>
        </w:rPr>
        <w:t>？</w:t>
      </w:r>
      <w:r w:rsidR="007A39DD">
        <w:rPr>
          <w:rFonts w:hint="eastAsia"/>
        </w:rPr>
        <w:t>怎样的</w:t>
      </w:r>
      <w:r w:rsidR="007A39DD">
        <w:t>分析模型能提高系统的检测准确率</w:t>
      </w:r>
      <w:r w:rsidR="007A39DD">
        <w:rPr>
          <w:rFonts w:hint="eastAsia"/>
        </w:rPr>
        <w:t>？本文在</w:t>
      </w:r>
      <w:r w:rsidR="00666ADB">
        <w:fldChar w:fldCharType="begin"/>
      </w:r>
      <w:r w:rsidR="00666ADB">
        <w:instrText xml:space="preserve"> REF _Ref453019048 \r \h </w:instrText>
      </w:r>
      <w:r w:rsidR="00666ADB">
        <w:fldChar w:fldCharType="separate"/>
      </w:r>
      <w:r w:rsidR="00611C38">
        <w:rPr>
          <w:rFonts w:hint="eastAsia"/>
        </w:rPr>
        <w:t>第</w:t>
      </w:r>
      <w:r w:rsidR="00611C38">
        <w:rPr>
          <w:rFonts w:hint="eastAsia"/>
        </w:rPr>
        <w:t>4</w:t>
      </w:r>
      <w:r w:rsidR="00611C38">
        <w:rPr>
          <w:rFonts w:hint="eastAsia"/>
        </w:rPr>
        <w:t>章</w:t>
      </w:r>
      <w:r w:rsidR="00666ADB">
        <w:fldChar w:fldCharType="end"/>
      </w:r>
      <w:r w:rsidR="007A39DD">
        <w:rPr>
          <w:rFonts w:hint="eastAsia"/>
        </w:rPr>
        <w:t>和</w:t>
      </w:r>
      <w:r w:rsidR="007A39DD">
        <w:fldChar w:fldCharType="begin"/>
      </w:r>
      <w:r w:rsidR="007A39DD">
        <w:instrText xml:space="preserve"> </w:instrText>
      </w:r>
      <w:r w:rsidR="007A39DD">
        <w:rPr>
          <w:rFonts w:hint="eastAsia"/>
        </w:rPr>
        <w:instrText>REF _Ref453019088 \r \h</w:instrText>
      </w:r>
      <w:r w:rsidR="007A39DD">
        <w:instrText xml:space="preserve"> </w:instrText>
      </w:r>
      <w:r w:rsidR="007A39DD">
        <w:fldChar w:fldCharType="separate"/>
      </w:r>
      <w:r w:rsidR="00611C38">
        <w:rPr>
          <w:rFonts w:hint="eastAsia"/>
        </w:rPr>
        <w:t>第</w:t>
      </w:r>
      <w:r w:rsidR="00611C38">
        <w:rPr>
          <w:rFonts w:hint="eastAsia"/>
        </w:rPr>
        <w:t>5</w:t>
      </w:r>
      <w:r w:rsidR="00611C38">
        <w:rPr>
          <w:rFonts w:hint="eastAsia"/>
        </w:rPr>
        <w:t>章</w:t>
      </w:r>
      <w:r w:rsidR="007A39DD">
        <w:fldChar w:fldCharType="end"/>
      </w:r>
      <w:r w:rsidR="005B29FE">
        <w:rPr>
          <w:rFonts w:hint="eastAsia"/>
        </w:rPr>
        <w:t>中</w:t>
      </w:r>
      <w:r w:rsidR="007A39DD">
        <w:rPr>
          <w:rFonts w:hint="eastAsia"/>
        </w:rPr>
        <w:t>将讨论这</w:t>
      </w:r>
      <w:r w:rsidR="000B3E94">
        <w:rPr>
          <w:rFonts w:hint="eastAsia"/>
        </w:rPr>
        <w:t>两个问题。</w:t>
      </w:r>
    </w:p>
    <w:p w:rsidR="0000712A" w:rsidRDefault="007A39DD" w:rsidP="00581306">
      <w:r>
        <w:rPr>
          <w:rFonts w:hint="eastAsia"/>
        </w:rPr>
        <w:t>检测结果</w:t>
      </w:r>
      <w:r w:rsidR="00D21380">
        <w:rPr>
          <w:rFonts w:hint="eastAsia"/>
        </w:rPr>
        <w:t>重复率过高，是谣言识别技术面临的</w:t>
      </w:r>
      <w:r w:rsidR="00163010">
        <w:rPr>
          <w:rFonts w:hint="eastAsia"/>
        </w:rPr>
        <w:t>另一</w:t>
      </w:r>
      <w:r>
        <w:rPr>
          <w:rFonts w:hint="eastAsia"/>
        </w:rPr>
        <w:t>大问题</w:t>
      </w:r>
      <w:r w:rsidR="00D21380">
        <w:rPr>
          <w:rFonts w:hint="eastAsia"/>
        </w:rPr>
        <w:t>。</w:t>
      </w:r>
      <w:r w:rsidR="00410FAA">
        <w:rPr>
          <w:rFonts w:hint="eastAsia"/>
        </w:rPr>
        <w:t>因为社交网络</w:t>
      </w:r>
      <w:r w:rsidR="00762C10">
        <w:rPr>
          <w:rFonts w:hint="eastAsia"/>
        </w:rPr>
        <w:t>中的</w:t>
      </w:r>
      <w:r w:rsidR="00300979">
        <w:rPr>
          <w:rFonts w:hint="eastAsia"/>
        </w:rPr>
        <w:t>消息</w:t>
      </w:r>
      <w:r w:rsidR="00762C10">
        <w:rPr>
          <w:rFonts w:hint="eastAsia"/>
        </w:rPr>
        <w:t>数目</w:t>
      </w:r>
      <w:r w:rsidR="00300979">
        <w:rPr>
          <w:rFonts w:hint="eastAsia"/>
        </w:rPr>
        <w:t>极</w:t>
      </w:r>
      <w:r w:rsidR="00762C10">
        <w:rPr>
          <w:rFonts w:hint="eastAsia"/>
        </w:rPr>
        <w:t>大，</w:t>
      </w:r>
      <w:r w:rsidR="006E14B7">
        <w:rPr>
          <w:rFonts w:hint="eastAsia"/>
        </w:rPr>
        <w:t>经常会有成千上万个用户在讨论</w:t>
      </w:r>
      <w:r w:rsidR="00A25F79">
        <w:rPr>
          <w:rFonts w:hint="eastAsia"/>
        </w:rPr>
        <w:t>同一个话题</w:t>
      </w:r>
      <w:r w:rsidR="004031C3">
        <w:rPr>
          <w:rFonts w:hint="eastAsia"/>
        </w:rPr>
        <w:t>，</w:t>
      </w:r>
      <w:r w:rsidR="004031C3">
        <w:t>假设</w:t>
      </w:r>
      <w:r w:rsidR="004031C3">
        <w:rPr>
          <w:rFonts w:hint="eastAsia"/>
        </w:rPr>
        <w:t>几百个</w:t>
      </w:r>
      <w:r w:rsidR="004031C3">
        <w:t>用户在同时</w:t>
      </w:r>
      <w:r w:rsidR="004031C3">
        <w:rPr>
          <w:rFonts w:hint="eastAsia"/>
        </w:rPr>
        <w:t>讨论、</w:t>
      </w:r>
      <w:r w:rsidR="004031C3">
        <w:t>转发</w:t>
      </w:r>
      <w:r w:rsidR="004031C3">
        <w:rPr>
          <w:rFonts w:hint="eastAsia"/>
        </w:rPr>
        <w:t>一则</w:t>
      </w:r>
      <w:r w:rsidR="004031C3">
        <w:t>谣言，</w:t>
      </w:r>
      <w:r w:rsidR="004031C3">
        <w:rPr>
          <w:rFonts w:hint="eastAsia"/>
        </w:rPr>
        <w:t>即使</w:t>
      </w:r>
      <w:r w:rsidR="007A5B33">
        <w:rPr>
          <w:rFonts w:hint="eastAsia"/>
        </w:rPr>
        <w:t>这些消息</w:t>
      </w:r>
      <w:r w:rsidR="004031C3">
        <w:rPr>
          <w:rFonts w:hint="eastAsia"/>
        </w:rPr>
        <w:t>都能被</w:t>
      </w:r>
      <w:r w:rsidR="004031C3">
        <w:t>检测系统</w:t>
      </w:r>
      <w:r w:rsidR="004031C3">
        <w:rPr>
          <w:rFonts w:hint="eastAsia"/>
        </w:rPr>
        <w:t>识别</w:t>
      </w:r>
      <w:r w:rsidR="004031C3">
        <w:t>出来</w:t>
      </w:r>
      <w:r w:rsidR="004031C3">
        <w:rPr>
          <w:rFonts w:hint="eastAsia"/>
        </w:rPr>
        <w:t>，</w:t>
      </w:r>
      <w:r w:rsidR="00CA4FBC">
        <w:rPr>
          <w:rFonts w:hint="eastAsia"/>
        </w:rPr>
        <w:t>但当我们将</w:t>
      </w:r>
      <w:r w:rsidR="004031C3">
        <w:rPr>
          <w:rFonts w:hint="eastAsia"/>
        </w:rPr>
        <w:t>识别</w:t>
      </w:r>
      <w:r w:rsidR="004031C3">
        <w:t>结果交给审查人员进行人工复核时</w:t>
      </w:r>
      <w:r w:rsidR="00DA1710">
        <w:rPr>
          <w:rFonts w:hint="eastAsia"/>
        </w:rPr>
        <w:t>，问题就出现了：</w:t>
      </w:r>
      <w:r w:rsidR="00512C5B">
        <w:rPr>
          <w:rFonts w:hint="eastAsia"/>
        </w:rPr>
        <w:t>这么多的谣言</w:t>
      </w:r>
      <w:r w:rsidR="004031C3">
        <w:rPr>
          <w:rFonts w:hint="eastAsia"/>
        </w:rPr>
        <w:t>相关</w:t>
      </w:r>
      <w:r w:rsidR="00512C5B">
        <w:rPr>
          <w:rFonts w:hint="eastAsia"/>
        </w:rPr>
        <w:t>消息，审查人员根本看不过来</w:t>
      </w:r>
      <w:r w:rsidR="004031C3">
        <w:rPr>
          <w:rFonts w:hint="eastAsia"/>
        </w:rPr>
        <w:t>；更糟糕</w:t>
      </w:r>
      <w:r w:rsidR="00666D83">
        <w:rPr>
          <w:rFonts w:hint="eastAsia"/>
        </w:rPr>
        <w:t>的是，有大量的消息都是关于同一个谣言的，</w:t>
      </w:r>
      <w:r w:rsidR="004031C3">
        <w:rPr>
          <w:rFonts w:hint="eastAsia"/>
        </w:rPr>
        <w:t>本来这样</w:t>
      </w:r>
      <w:r w:rsidR="004031C3">
        <w:t>的消息审查</w:t>
      </w:r>
      <w:r w:rsidR="004031C3">
        <w:rPr>
          <w:rFonts w:hint="eastAsia"/>
        </w:rPr>
        <w:t>一两条就能</w:t>
      </w:r>
      <w:r w:rsidR="004031C3">
        <w:t>确定谣言话题</w:t>
      </w:r>
      <w:r w:rsidR="004031C3">
        <w:rPr>
          <w:rFonts w:hint="eastAsia"/>
        </w:rPr>
        <w:t>是什么</w:t>
      </w:r>
      <w:r w:rsidR="004031C3">
        <w:t>，足够进行辟谣了</w:t>
      </w:r>
      <w:r w:rsidR="004031C3">
        <w:rPr>
          <w:rFonts w:hint="eastAsia"/>
        </w:rPr>
        <w:t>，</w:t>
      </w:r>
      <w:r w:rsidR="004031C3">
        <w:t>但候选集中</w:t>
      </w:r>
      <w:r w:rsidR="004031C3">
        <w:rPr>
          <w:rFonts w:hint="eastAsia"/>
        </w:rPr>
        <w:t>却有几百条类似</w:t>
      </w:r>
      <w:r w:rsidR="004031C3">
        <w:t>的</w:t>
      </w:r>
      <w:r w:rsidR="004031C3">
        <w:rPr>
          <w:rFonts w:hint="eastAsia"/>
        </w:rPr>
        <w:t>消息，</w:t>
      </w:r>
      <w:r w:rsidR="004031C3">
        <w:t>重复去审查这些消息</w:t>
      </w:r>
      <w:r w:rsidR="004031C3">
        <w:rPr>
          <w:rFonts w:hint="eastAsia"/>
        </w:rPr>
        <w:t>不仅</w:t>
      </w:r>
      <w:r w:rsidR="004031C3">
        <w:t>浪费审查员大量的时间，而且毫无意义</w:t>
      </w:r>
      <w:r w:rsidR="00877C92">
        <w:rPr>
          <w:rFonts w:hint="eastAsia"/>
        </w:rPr>
        <w:t>。</w:t>
      </w:r>
      <w:r w:rsidR="004031C3">
        <w:rPr>
          <w:rFonts w:hint="eastAsia"/>
        </w:rPr>
        <w:t>因此，要想利用有限的人力</w:t>
      </w:r>
      <w:r w:rsidR="00E63AEB">
        <w:rPr>
          <w:rFonts w:hint="eastAsia"/>
        </w:rPr>
        <w:t>审查更多不同的谣言</w:t>
      </w:r>
      <w:r w:rsidR="004031C3">
        <w:rPr>
          <w:rFonts w:hint="eastAsia"/>
        </w:rPr>
        <w:t>话题</w:t>
      </w:r>
      <w:r w:rsidR="00EA7958">
        <w:rPr>
          <w:rFonts w:hint="eastAsia"/>
        </w:rPr>
        <w:t>，</w:t>
      </w:r>
      <w:r w:rsidR="00EA7958">
        <w:t>就必须</w:t>
      </w:r>
      <w:r w:rsidR="00EA7958">
        <w:rPr>
          <w:rFonts w:hint="eastAsia"/>
        </w:rPr>
        <w:t>将那些</w:t>
      </w:r>
      <w:r w:rsidR="00EA7958">
        <w:t>讨论同一</w:t>
      </w:r>
      <w:r w:rsidR="00FE4D54">
        <w:rPr>
          <w:rFonts w:hint="eastAsia"/>
        </w:rPr>
        <w:t>话题</w:t>
      </w:r>
      <w:r w:rsidR="00FE4D54">
        <w:t>的</w:t>
      </w:r>
      <w:r w:rsidR="00FE4D54">
        <w:rPr>
          <w:rFonts w:hint="eastAsia"/>
        </w:rPr>
        <w:t>消息</w:t>
      </w:r>
      <w:r w:rsidR="00FE4D54">
        <w:t>归为一类，降低检测</w:t>
      </w:r>
      <w:r w:rsidR="004031C3">
        <w:rPr>
          <w:rFonts w:hint="eastAsia"/>
        </w:rPr>
        <w:t>结果</w:t>
      </w:r>
      <w:r w:rsidR="00FE4D54">
        <w:t>的重复率。</w:t>
      </w:r>
    </w:p>
    <w:p w:rsidR="004031C3" w:rsidRDefault="004031C3" w:rsidP="00581306">
      <w:r>
        <w:rPr>
          <w:noProof/>
        </w:rPr>
        <mc:AlternateContent>
          <mc:Choice Requires="wps">
            <w:drawing>
              <wp:anchor distT="0" distB="0" distL="114300" distR="114300" simplePos="0" relativeHeight="251785216" behindDoc="0" locked="0" layoutInCell="1" allowOverlap="1" wp14:anchorId="756ED73E" wp14:editId="38446820">
                <wp:simplePos x="0" y="0"/>
                <wp:positionH relativeFrom="margin">
                  <wp:posOffset>0</wp:posOffset>
                </wp:positionH>
                <wp:positionV relativeFrom="paragraph">
                  <wp:posOffset>1316355</wp:posOffset>
                </wp:positionV>
                <wp:extent cx="5324475" cy="635"/>
                <wp:effectExtent l="0" t="0" r="9525" b="0"/>
                <wp:wrapTopAndBottom/>
                <wp:docPr id="7" name="文本框 7"/>
                <wp:cNvGraphicFramePr/>
                <a:graphic xmlns:a="http://schemas.openxmlformats.org/drawingml/2006/main">
                  <a:graphicData uri="http://schemas.microsoft.com/office/word/2010/wordprocessingShape">
                    <wps:wsp>
                      <wps:cNvSpPr txBox="1"/>
                      <wps:spPr>
                        <a:xfrm>
                          <a:off x="0" y="0"/>
                          <a:ext cx="5324475" cy="635"/>
                        </a:xfrm>
                        <a:prstGeom prst="rect">
                          <a:avLst/>
                        </a:prstGeom>
                        <a:solidFill>
                          <a:prstClr val="white"/>
                        </a:solidFill>
                        <a:ln>
                          <a:noFill/>
                        </a:ln>
                        <a:effectLst/>
                      </wps:spPr>
                      <wps:txbx>
                        <w:txbxContent>
                          <w:p w:rsidR="006402E0" w:rsidRPr="00E802A9" w:rsidRDefault="006402E0" w:rsidP="004031C3">
                            <w:pPr>
                              <w:pStyle w:val="a5"/>
                            </w:pPr>
                            <w:bookmarkStart w:id="19" w:name="_Ref452544238"/>
                            <w:bookmarkStart w:id="20" w:name="_Toc453166987"/>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611C38">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611C38">
                              <w:rPr>
                                <w:rFonts w:cs="Times New Roman"/>
                                <w:noProof/>
                              </w:rPr>
                              <w:t>5</w:t>
                            </w:r>
                            <w:r>
                              <w:rPr>
                                <w:rFonts w:cs="Times New Roman"/>
                              </w:rPr>
                              <w:fldChar w:fldCharType="end"/>
                            </w:r>
                            <w:bookmarkEnd w:id="19"/>
                            <w:r>
                              <w:t xml:space="preserve"> </w:t>
                            </w:r>
                            <w:r>
                              <w:rPr>
                                <w:rFonts w:hint="eastAsia"/>
                              </w:rPr>
                              <w:t>两则讨论</w:t>
                            </w:r>
                            <w:r>
                              <w:t>同一个谣言的消息</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6ED73E" id="文本框 7" o:spid="_x0000_s1030" type="#_x0000_t202" style="position:absolute;left:0;text-align:left;margin-left:0;margin-top:103.65pt;width:419.25pt;height:.05pt;z-index:251785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" stroked="f">
                <v:textbox style="mso-fit-shape-to-text:t" inset="0,0,0,0">
                  <w:txbxContent>
                    <w:p w:rsidR="006402E0" w:rsidRPr="00E802A9" w:rsidRDefault="006402E0" w:rsidP="004031C3">
                      <w:pPr>
                        <w:pStyle w:val="Caption"/>
                      </w:pPr>
                      <w:bookmarkStart w:id="30" w:name="_Ref452544238"/>
                      <w:bookmarkStart w:id="31" w:name="_Toc453166987"/>
                      <w:r>
                        <w:rPr>
                          <w:rFonts w:hint="eastAsia"/>
                        </w:rPr>
                        <w:t>图</w:t>
                      </w:r>
                      <w:r w:rsidRPr="00B72043">
                        <w:rPr>
                          <w:rFonts w:cs="Times New Roman"/>
                        </w:rPr>
                        <w:t xml:space="preserve"> </w:t>
                      </w:r>
                      <w:r>
                        <w:rPr>
                          <w:rFonts w:cs="Times New Roman"/>
                        </w:rPr>
                        <w:fldChar w:fldCharType="begin"/>
                      </w:r>
                      <w:r>
                        <w:rPr>
                          <w:rFonts w:cs="Times New Roman"/>
                        </w:rPr>
                        <w:instrText xml:space="preserve"> STYLEREF 1 \s </w:instrText>
                      </w:r>
                      <w:r>
                        <w:rPr>
                          <w:rFonts w:cs="Times New Roman"/>
                        </w:rPr>
                        <w:fldChar w:fldCharType="separate"/>
                      </w:r>
                      <w:r w:rsidR="00611C38">
                        <w:rPr>
                          <w:rFonts w:cs="Times New Roman"/>
                          <w:noProof/>
                        </w:rPr>
                        <w:t>1</w:t>
                      </w:r>
                      <w:r>
                        <w:rPr>
                          <w:rFonts w:cs="Times New Roman"/>
                        </w:rPr>
                        <w:fldChar w:fldCharType="end"/>
                      </w:r>
                      <w:r>
                        <w:rPr>
                          <w:rFonts w:cs="Times New Roman"/>
                        </w:rPr>
                        <w:t>.</w:t>
                      </w:r>
                      <w:r>
                        <w:rPr>
                          <w:rFonts w:cs="Times New Roman"/>
                        </w:rPr>
                        <w:fldChar w:fldCharType="begin"/>
                      </w:r>
                      <w:r>
                        <w:rPr>
                          <w:rFonts w:cs="Times New Roman"/>
                        </w:rPr>
                        <w:instrText xml:space="preserve"> SEQ </w:instrText>
                      </w:r>
                      <w:r>
                        <w:rPr>
                          <w:rFonts w:cs="Times New Roman"/>
                        </w:rPr>
                        <w:instrText>图</w:instrText>
                      </w:r>
                      <w:r>
                        <w:rPr>
                          <w:rFonts w:cs="Times New Roman"/>
                        </w:rPr>
                        <w:instrText xml:space="preserve"> \* ARABIC \s 1 </w:instrText>
                      </w:r>
                      <w:r>
                        <w:rPr>
                          <w:rFonts w:cs="Times New Roman"/>
                        </w:rPr>
                        <w:fldChar w:fldCharType="separate"/>
                      </w:r>
                      <w:r w:rsidR="00611C38">
                        <w:rPr>
                          <w:rFonts w:cs="Times New Roman"/>
                          <w:noProof/>
                        </w:rPr>
                        <w:t>5</w:t>
                      </w:r>
                      <w:r>
                        <w:rPr>
                          <w:rFonts w:cs="Times New Roman"/>
                        </w:rPr>
                        <w:fldChar w:fldCharType="end"/>
                      </w:r>
                      <w:bookmarkEnd w:id="30"/>
                      <w:r>
                        <w:t xml:space="preserve"> </w:t>
                      </w:r>
                      <w:r>
                        <w:rPr>
                          <w:rFonts w:hint="eastAsia"/>
                        </w:rPr>
                        <w:t>两则讨论</w:t>
                      </w:r>
                      <w:r>
                        <w:t>同一个谣言的消息</w:t>
                      </w:r>
                      <w:bookmarkEnd w:id="31"/>
                    </w:p>
                  </w:txbxContent>
                </v:textbox>
                <w10:wrap type="topAndBottom" anchorx="margin"/>
              </v:shape>
            </w:pict>
          </mc:Fallback>
        </mc:AlternateContent>
      </w:r>
      <w:r>
        <w:rPr>
          <w:noProof/>
        </w:rPr>
        <w:drawing>
          <wp:anchor distT="0" distB="0" distL="114300" distR="114300" simplePos="0" relativeHeight="251784192" behindDoc="0" locked="0" layoutInCell="1" allowOverlap="1" wp14:anchorId="335B5E2E" wp14:editId="5338DA49">
            <wp:simplePos x="0" y="0"/>
            <wp:positionH relativeFrom="margin">
              <wp:posOffset>563880</wp:posOffset>
            </wp:positionH>
            <wp:positionV relativeFrom="paragraph">
              <wp:posOffset>256540</wp:posOffset>
            </wp:positionV>
            <wp:extent cx="4211955" cy="101854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11955" cy="1018540"/>
                    </a:xfrm>
                    <a:prstGeom prst="rect">
                      <a:avLst/>
                    </a:prstGeom>
                  </pic:spPr>
                </pic:pic>
              </a:graphicData>
            </a:graphic>
            <wp14:sizeRelH relativeFrom="margin">
              <wp14:pctWidth>0</wp14:pctWidth>
            </wp14:sizeRelH>
            <wp14:sizeRelV relativeFrom="margin">
              <wp14:pctHeight>0</wp14:pctHeight>
            </wp14:sizeRelV>
          </wp:anchor>
        </w:drawing>
      </w:r>
    </w:p>
    <w:p w:rsidR="00310424" w:rsidRDefault="0079702F" w:rsidP="00581306">
      <w:r>
        <w:rPr>
          <w:rFonts w:hint="eastAsia"/>
        </w:rPr>
        <w:lastRenderedPageBreak/>
        <w:t>降低重复率</w:t>
      </w:r>
      <w:r>
        <w:t>，实际上是一个文本聚类的问题</w:t>
      </w:r>
      <w:r w:rsidR="001D51D5">
        <w:rPr>
          <w:rFonts w:hint="eastAsia"/>
        </w:rPr>
        <w:t>。对</w:t>
      </w:r>
      <w:r w:rsidR="001D51D5">
        <w:t>文本聚类的相关研究</w:t>
      </w:r>
      <w:r w:rsidR="00025CE3">
        <w:rPr>
          <w:rFonts w:hint="eastAsia"/>
        </w:rPr>
        <w:t>已不少</w:t>
      </w:r>
      <w:r w:rsidR="001D51D5">
        <w:rPr>
          <w:rFonts w:hint="eastAsia"/>
        </w:rPr>
        <w:t>，</w:t>
      </w:r>
      <w:r w:rsidR="001D51D5">
        <w:t>但</w:t>
      </w:r>
      <w:r w:rsidR="00025CE3">
        <w:rPr>
          <w:rFonts w:hint="eastAsia"/>
        </w:rPr>
        <w:t>很多</w:t>
      </w:r>
      <w:r w:rsidR="001D51D5">
        <w:t>传统的聚类方法</w:t>
      </w:r>
      <w:r w:rsidR="00F34B68">
        <w:rPr>
          <w:rFonts w:hint="eastAsia"/>
        </w:rPr>
        <w:t>对</w:t>
      </w:r>
      <w:r w:rsidR="00025CE3">
        <w:rPr>
          <w:rFonts w:hint="eastAsia"/>
        </w:rPr>
        <w:t>社交</w:t>
      </w:r>
      <w:r w:rsidR="00025CE3">
        <w:t>网络</w:t>
      </w:r>
      <w:r w:rsidR="004031C3">
        <w:rPr>
          <w:rFonts w:hint="eastAsia"/>
        </w:rPr>
        <w:t>特色</w:t>
      </w:r>
      <w:r w:rsidR="00025CE3">
        <w:t>的文本</w:t>
      </w:r>
      <w:r w:rsidR="001D51D5">
        <w:t>不适用</w:t>
      </w:r>
      <w:r w:rsidR="001D51D5">
        <w:rPr>
          <w:rFonts w:hint="eastAsia"/>
        </w:rPr>
        <w:t>或不够</w:t>
      </w:r>
      <w:r w:rsidR="001D51D5">
        <w:t>准确</w:t>
      </w:r>
      <w:r w:rsidR="00CA74C4">
        <w:rPr>
          <w:rFonts w:hint="eastAsia"/>
        </w:rPr>
        <w:t>，</w:t>
      </w:r>
      <w:r w:rsidR="00656718">
        <w:rPr>
          <w:rFonts w:hint="eastAsia"/>
        </w:rPr>
        <w:t>因此</w:t>
      </w:r>
      <w:r w:rsidR="00AD130F">
        <w:rPr>
          <w:rFonts w:hint="eastAsia"/>
        </w:rPr>
        <w:t>需要开发</w:t>
      </w:r>
      <w:r w:rsidR="00AD130F">
        <w:t>出</w:t>
      </w:r>
      <w:r w:rsidR="00656718">
        <w:rPr>
          <w:rFonts w:hint="eastAsia"/>
        </w:rPr>
        <w:t>针对</w:t>
      </w:r>
      <w:r w:rsidR="00AD130F">
        <w:t>社交网络</w:t>
      </w:r>
      <w:r w:rsidR="00656718">
        <w:rPr>
          <w:rFonts w:hint="eastAsia"/>
        </w:rPr>
        <w:t>消息</w:t>
      </w:r>
      <w:r w:rsidR="00025CE3">
        <w:rPr>
          <w:rFonts w:hint="eastAsia"/>
        </w:rPr>
        <w:t>特点</w:t>
      </w:r>
      <w:r w:rsidR="00AD130F">
        <w:t>的聚类方法。</w:t>
      </w:r>
      <w:r w:rsidR="00CA74C4">
        <w:rPr>
          <w:rFonts w:hint="eastAsia"/>
        </w:rPr>
        <w:t>这个</w:t>
      </w:r>
      <w:r w:rsidR="00CA74C4">
        <w:t>问题的</w:t>
      </w:r>
      <w:r w:rsidR="00CB3027">
        <w:rPr>
          <w:rFonts w:hint="eastAsia"/>
        </w:rPr>
        <w:t>主要</w:t>
      </w:r>
      <w:r w:rsidR="00CA74C4">
        <w:t>挑战在于</w:t>
      </w:r>
      <w:r w:rsidR="00E41F2C">
        <w:rPr>
          <w:rFonts w:hint="eastAsia"/>
        </w:rPr>
        <w:t>社交网络的消息</w:t>
      </w:r>
      <w:r w:rsidR="00E41F2C">
        <w:t>通常都是短文本，其文字信息不足以完成聚类。</w:t>
      </w:r>
      <w:r w:rsidR="003816F8">
        <w:rPr>
          <w:rFonts w:hint="eastAsia"/>
        </w:rPr>
        <w:t>如</w:t>
      </w:r>
      <w:r w:rsidR="003816F8">
        <w:fldChar w:fldCharType="begin"/>
      </w:r>
      <w:r w:rsidR="003816F8">
        <w:instrText xml:space="preserve"> </w:instrText>
      </w:r>
      <w:r w:rsidR="003816F8">
        <w:rPr>
          <w:rFonts w:hint="eastAsia"/>
        </w:rPr>
        <w:instrText>REF _Ref452544238 \h</w:instrText>
      </w:r>
      <w:r w:rsidR="003816F8">
        <w:instrText xml:space="preserve"> </w:instrText>
      </w:r>
      <w:r w:rsidR="003816F8">
        <w:fldChar w:fldCharType="separate"/>
      </w:r>
      <w:r w:rsidR="00611C38">
        <w:rPr>
          <w:rFonts w:hint="eastAsia"/>
        </w:rPr>
        <w:t>图</w:t>
      </w:r>
      <w:r w:rsidR="00611C38" w:rsidRPr="00B72043">
        <w:rPr>
          <w:rFonts w:cs="Times New Roman"/>
        </w:rPr>
        <w:t xml:space="preserve"> </w:t>
      </w:r>
      <w:r w:rsidR="00611C38">
        <w:rPr>
          <w:rFonts w:cs="Times New Roman"/>
          <w:noProof/>
        </w:rPr>
        <w:t>1</w:t>
      </w:r>
      <w:r w:rsidR="00611C38">
        <w:rPr>
          <w:rFonts w:cs="Times New Roman"/>
        </w:rPr>
        <w:t>.</w:t>
      </w:r>
      <w:r w:rsidR="00611C38">
        <w:rPr>
          <w:rFonts w:cs="Times New Roman"/>
          <w:noProof/>
        </w:rPr>
        <w:t>5</w:t>
      </w:r>
      <w:r w:rsidR="003816F8">
        <w:fldChar w:fldCharType="end"/>
      </w:r>
      <w:r w:rsidR="00E27EFC">
        <w:rPr>
          <w:rFonts w:hint="eastAsia"/>
        </w:rPr>
        <w:t>的</w:t>
      </w:r>
      <w:r w:rsidR="00E27EFC">
        <w:t>两则</w:t>
      </w:r>
      <w:r w:rsidR="002E044E">
        <w:rPr>
          <w:rFonts w:hint="eastAsia"/>
        </w:rPr>
        <w:t>推特</w:t>
      </w:r>
      <w:r w:rsidR="00E27EFC">
        <w:t>消息</w:t>
      </w:r>
      <w:r w:rsidR="00E27EFC">
        <w:rPr>
          <w:rFonts w:hint="eastAsia"/>
        </w:rPr>
        <w:t>都</w:t>
      </w:r>
      <w:r w:rsidR="00E27EFC">
        <w:t>在讨论</w:t>
      </w:r>
      <w:r w:rsidR="00E27EFC">
        <w:rPr>
          <w:rFonts w:hint="eastAsia"/>
        </w:rPr>
        <w:t>同一</w:t>
      </w:r>
      <w:r w:rsidR="00E27EFC">
        <w:t>则谣言</w:t>
      </w:r>
      <w:r w:rsidR="008F4B5E">
        <w:t>，但其</w:t>
      </w:r>
      <w:r w:rsidR="008F4B5E">
        <w:rPr>
          <w:rFonts w:hint="eastAsia"/>
        </w:rPr>
        <w:t>文本</w:t>
      </w:r>
      <w:r w:rsidR="008F4B5E">
        <w:t>相似度却很低</w:t>
      </w:r>
      <w:r w:rsidR="00A60D6C">
        <w:rPr>
          <w:rFonts w:hint="eastAsia"/>
        </w:rPr>
        <w:t>：</w:t>
      </w:r>
      <w:r w:rsidR="00C84B5D">
        <w:rPr>
          <w:rFonts w:hint="eastAsia"/>
        </w:rPr>
        <w:t>由于</w:t>
      </w:r>
      <w:r w:rsidR="00C84B5D">
        <w:t>文本短小</w:t>
      </w:r>
      <w:r w:rsidR="00C84B5D">
        <w:rPr>
          <w:rFonts w:hint="eastAsia"/>
        </w:rPr>
        <w:t>，</w:t>
      </w:r>
      <w:r w:rsidR="00656718">
        <w:rPr>
          <w:rFonts w:hint="eastAsia"/>
        </w:rPr>
        <w:t>导致</w:t>
      </w:r>
      <w:r w:rsidR="00656718">
        <w:t>了</w:t>
      </w:r>
      <w:r w:rsidR="00656718">
        <w:rPr>
          <w:rFonts w:hint="eastAsia"/>
        </w:rPr>
        <w:t>重叠</w:t>
      </w:r>
      <w:r w:rsidR="008F4B5E">
        <w:t>的</w:t>
      </w:r>
      <w:r w:rsidR="008F4B5E">
        <w:rPr>
          <w:rFonts w:hint="eastAsia"/>
        </w:rPr>
        <w:t>关键词</w:t>
      </w:r>
      <w:r w:rsidR="00656718">
        <w:rPr>
          <w:rFonts w:hint="eastAsia"/>
        </w:rPr>
        <w:t>不多</w:t>
      </w:r>
      <w:r w:rsidR="00C84B5D">
        <w:t>，</w:t>
      </w:r>
      <w:r w:rsidR="00656718">
        <w:rPr>
          <w:rFonts w:hint="eastAsia"/>
        </w:rPr>
        <w:t>本来</w:t>
      </w:r>
      <w:r w:rsidR="008F4B5E">
        <w:rPr>
          <w:rFonts w:hint="eastAsia"/>
        </w:rPr>
        <w:t>4</w:t>
      </w:r>
      <w:r w:rsidR="008F4B5E">
        <w:t>chan</w:t>
      </w:r>
      <w:r w:rsidR="008F4B5E">
        <w:t>、</w:t>
      </w:r>
      <w:r w:rsidR="008F4B5E">
        <w:t>rumor</w:t>
      </w:r>
      <w:r w:rsidR="008F4B5E">
        <w:t>、</w:t>
      </w:r>
      <w:r w:rsidR="008F4B5E">
        <w:t>ebolaindoritos</w:t>
      </w:r>
      <w:r w:rsidR="00656718">
        <w:rPr>
          <w:rFonts w:hint="eastAsia"/>
        </w:rPr>
        <w:t>是</w:t>
      </w:r>
      <w:r w:rsidR="00656718">
        <w:t>三个</w:t>
      </w:r>
      <w:r w:rsidR="00656718">
        <w:rPr>
          <w:rFonts w:hint="eastAsia"/>
        </w:rPr>
        <w:t>共同</w:t>
      </w:r>
      <w:r w:rsidR="00656718">
        <w:t>的关键词</w:t>
      </w:r>
      <w:r w:rsidR="008F4B5E">
        <w:t>，但是</w:t>
      </w:r>
      <w:r w:rsidR="008F4B5E">
        <w:rPr>
          <w:rFonts w:hint="eastAsia"/>
        </w:rPr>
        <w:t>在</w:t>
      </w:r>
      <w:r w:rsidR="008F4B5E">
        <w:t>第二则消息中</w:t>
      </w:r>
      <w:r w:rsidR="008F4B5E">
        <w:rPr>
          <w:rFonts w:hint="eastAsia"/>
        </w:rPr>
        <w:t>4</w:t>
      </w:r>
      <w:r w:rsidR="008F4B5E">
        <w:t>chan</w:t>
      </w:r>
      <w:r w:rsidR="00656718">
        <w:t>却</w:t>
      </w:r>
      <w:r w:rsidR="00656718">
        <w:rPr>
          <w:rFonts w:hint="eastAsia"/>
        </w:rPr>
        <w:t>变体</w:t>
      </w:r>
      <w:r w:rsidR="008F4B5E">
        <w:t>成</w:t>
      </w:r>
      <w:r w:rsidR="008F4B5E">
        <w:rPr>
          <w:rFonts w:hint="eastAsia"/>
        </w:rPr>
        <w:t>4</w:t>
      </w:r>
      <w:r w:rsidR="008F4B5E">
        <w:t>channers</w:t>
      </w:r>
      <w:r w:rsidR="00C84B5D">
        <w:rPr>
          <w:rFonts w:hint="eastAsia"/>
        </w:rPr>
        <w:t>，而</w:t>
      </w:r>
      <w:r w:rsidR="00C84B5D">
        <w:rPr>
          <w:rFonts w:hint="eastAsia"/>
        </w:rPr>
        <w:t>rumor</w:t>
      </w:r>
      <w:r w:rsidR="00C84B5D">
        <w:rPr>
          <w:rFonts w:hint="eastAsia"/>
        </w:rPr>
        <w:t>则</w:t>
      </w:r>
      <w:r w:rsidR="00C84B5D">
        <w:t>与</w:t>
      </w:r>
      <w:r w:rsidR="00C84B5D">
        <w:rPr>
          <w:rFonts w:hint="eastAsia"/>
        </w:rPr>
        <w:t>mongering</w:t>
      </w:r>
      <w:r w:rsidR="00C84B5D">
        <w:rPr>
          <w:rFonts w:hint="eastAsia"/>
        </w:rPr>
        <w:t>连在</w:t>
      </w:r>
      <w:r w:rsidR="00C84B5D">
        <w:t>一起导致成为了</w:t>
      </w:r>
      <w:r w:rsidR="00C84B5D">
        <w:rPr>
          <w:rFonts w:hint="eastAsia"/>
        </w:rPr>
        <w:t>另一个</w:t>
      </w:r>
      <w:r w:rsidR="00656718">
        <w:t>词，</w:t>
      </w:r>
      <w:r w:rsidR="00656718">
        <w:rPr>
          <w:rFonts w:hint="eastAsia"/>
        </w:rPr>
        <w:t>因此</w:t>
      </w:r>
      <w:r w:rsidR="00C84B5D">
        <w:t>重复的关键词仅剩下了</w:t>
      </w:r>
      <w:r w:rsidR="00C84B5D">
        <w:t>ebolaindoritos</w:t>
      </w:r>
      <w:r w:rsidR="00C84B5D">
        <w:t>一个</w:t>
      </w:r>
      <w:r w:rsidR="005A2233">
        <w:rPr>
          <w:rFonts w:hint="eastAsia"/>
        </w:rPr>
        <w:t>；</w:t>
      </w:r>
      <w:r w:rsidR="005A2233">
        <w:t>另外文本附上的</w:t>
      </w:r>
      <w:r w:rsidR="00656718">
        <w:rPr>
          <w:rFonts w:hint="eastAsia"/>
        </w:rPr>
        <w:t>网页地址也</w:t>
      </w:r>
      <w:r w:rsidR="00BE3DC6">
        <w:t>完全不同</w:t>
      </w:r>
      <w:r w:rsidR="00656718">
        <w:rPr>
          <w:rFonts w:hint="eastAsia"/>
        </w:rPr>
        <w:t>（尽管</w:t>
      </w:r>
      <w:r w:rsidR="00656718">
        <w:t>它们是</w:t>
      </w:r>
      <w:r w:rsidR="00656718">
        <w:rPr>
          <w:rFonts w:hint="eastAsia"/>
        </w:rPr>
        <w:t>刊登</w:t>
      </w:r>
      <w:r w:rsidR="00656718">
        <w:t>在不同网站</w:t>
      </w:r>
      <w:r w:rsidR="00656718">
        <w:rPr>
          <w:rFonts w:hint="eastAsia"/>
        </w:rPr>
        <w:t>上的</w:t>
      </w:r>
      <w:r w:rsidR="00656718">
        <w:t>同一则新闻）</w:t>
      </w:r>
      <w:r w:rsidR="00BE3DC6">
        <w:t>。</w:t>
      </w:r>
      <w:r w:rsidR="00656718">
        <w:rPr>
          <w:rFonts w:hint="eastAsia"/>
        </w:rPr>
        <w:t>因此</w:t>
      </w:r>
      <w:r w:rsidR="00656718">
        <w:t>，</w:t>
      </w:r>
      <w:r w:rsidR="00ED1AAE">
        <w:rPr>
          <w:rFonts w:hint="eastAsia"/>
        </w:rPr>
        <w:t>如果</w:t>
      </w:r>
      <w:r w:rsidR="00ED1AAE">
        <w:t>从传统的聚类方法出发，这两个文本很可能</w:t>
      </w:r>
      <w:r w:rsidR="00656718">
        <w:rPr>
          <w:rFonts w:hint="eastAsia"/>
        </w:rPr>
        <w:t>不被</w:t>
      </w:r>
      <w:r w:rsidR="00656718">
        <w:t>归为</w:t>
      </w:r>
      <w:r w:rsidR="00ED1AAE">
        <w:t>一类</w:t>
      </w:r>
      <w:r w:rsidR="00002BB7">
        <w:rPr>
          <w:rFonts w:hint="eastAsia"/>
        </w:rPr>
        <w:t>。</w:t>
      </w:r>
      <w:r w:rsidR="00656718">
        <w:rPr>
          <w:rFonts w:hint="eastAsia"/>
        </w:rPr>
        <w:t>因此为了</w:t>
      </w:r>
      <w:r w:rsidR="00656718">
        <w:t>更准确</w:t>
      </w:r>
      <w:r w:rsidR="00656718">
        <w:rPr>
          <w:rFonts w:hint="eastAsia"/>
        </w:rPr>
        <w:t>地</w:t>
      </w:r>
      <w:r w:rsidR="00656718">
        <w:t>聚类，</w:t>
      </w:r>
      <w:r w:rsidR="001B27E5">
        <w:t>研究者</w:t>
      </w:r>
      <w:r w:rsidR="001B27E5">
        <w:rPr>
          <w:rFonts w:hint="eastAsia"/>
        </w:rPr>
        <w:t>们</w:t>
      </w:r>
      <w:r w:rsidR="000A2F33">
        <w:rPr>
          <w:rFonts w:hint="eastAsia"/>
        </w:rPr>
        <w:t>通常</w:t>
      </w:r>
      <w:r w:rsidR="00656718">
        <w:rPr>
          <w:rFonts w:hint="eastAsia"/>
        </w:rPr>
        <w:t>会加入</w:t>
      </w:r>
      <w:r w:rsidR="00EF5F7C">
        <w:rPr>
          <w:rFonts w:hint="eastAsia"/>
        </w:rPr>
        <w:t>一些</w:t>
      </w:r>
      <w:r w:rsidR="00EF5F7C">
        <w:t>社交网络特</w:t>
      </w:r>
      <w:r w:rsidR="00EF5F7C">
        <w:rPr>
          <w:rFonts w:hint="eastAsia"/>
        </w:rPr>
        <w:t>有</w:t>
      </w:r>
      <w:r w:rsidR="00656718">
        <w:t>的</w:t>
      </w:r>
      <w:r w:rsidR="00656718">
        <w:rPr>
          <w:rFonts w:hint="eastAsia"/>
        </w:rPr>
        <w:t>要素</w:t>
      </w:r>
      <w:r w:rsidR="00656718">
        <w:t>，</w:t>
      </w:r>
      <w:r w:rsidR="00656718">
        <w:rPr>
          <w:rFonts w:hint="eastAsia"/>
        </w:rPr>
        <w:t>去</w:t>
      </w:r>
      <w:r w:rsidR="00656718">
        <w:t>衡量两则消息的相似度</w:t>
      </w:r>
      <w:r w:rsidR="00656718">
        <w:rPr>
          <w:rFonts w:hint="eastAsia"/>
        </w:rPr>
        <w:t>：</w:t>
      </w:r>
      <w:r w:rsidR="00EF5F7C">
        <w:rPr>
          <w:rFonts w:hint="eastAsia"/>
        </w:rPr>
        <w:t>如消息</w:t>
      </w:r>
      <w:r w:rsidR="00EF5F7C">
        <w:t>发布</w:t>
      </w:r>
      <w:r w:rsidR="00EF5F7C">
        <w:rPr>
          <w:rFonts w:hint="eastAsia"/>
        </w:rPr>
        <w:t>时间</w:t>
      </w:r>
      <w:r w:rsidR="00656718">
        <w:rPr>
          <w:rFonts w:hint="eastAsia"/>
        </w:rPr>
        <w:t>有</w:t>
      </w:r>
      <w:r w:rsidR="00656718">
        <w:t>多接近</w:t>
      </w:r>
      <w:r w:rsidR="00EF5F7C">
        <w:t>、</w:t>
      </w:r>
      <w:r w:rsidR="00F54DB7">
        <w:rPr>
          <w:rFonts w:hint="eastAsia"/>
        </w:rPr>
        <w:t>有没有共同</w:t>
      </w:r>
      <w:r w:rsidR="00F54DB7">
        <w:t>的</w:t>
      </w:r>
      <w:r w:rsidR="00EF5F7C">
        <w:t>话题标签、</w:t>
      </w:r>
      <w:r w:rsidR="00F54DB7">
        <w:rPr>
          <w:rFonts w:hint="eastAsia"/>
        </w:rPr>
        <w:t>有没有共同</w:t>
      </w:r>
      <w:r w:rsidR="00F54DB7">
        <w:t>的</w:t>
      </w:r>
      <w:r w:rsidR="00EF5F7C">
        <w:t>提及用户</w:t>
      </w:r>
      <w:r w:rsidR="00EF5F7C">
        <w:rPr>
          <w:rFonts w:hint="eastAsia"/>
        </w:rPr>
        <w:t>等等</w:t>
      </w:r>
      <w:r w:rsidR="00273AC9">
        <w:rPr>
          <w:rFonts w:hint="eastAsia"/>
        </w:rPr>
        <w:t>。</w:t>
      </w:r>
      <w:r w:rsidR="00F54DB7">
        <w:rPr>
          <w:rFonts w:hint="eastAsia"/>
        </w:rPr>
        <w:t>另外</w:t>
      </w:r>
      <w:r w:rsidR="00F54DB7">
        <w:t>，使用哪种聚类方法来完成社交网络的</w:t>
      </w:r>
      <w:r w:rsidR="00F54DB7">
        <w:rPr>
          <w:rFonts w:hint="eastAsia"/>
        </w:rPr>
        <w:t>话题</w:t>
      </w:r>
      <w:r w:rsidR="00F54DB7">
        <w:t>聚类</w:t>
      </w:r>
      <w:r w:rsidR="00F54DB7">
        <w:rPr>
          <w:rFonts w:hint="eastAsia"/>
        </w:rPr>
        <w:t>任务</w:t>
      </w:r>
      <w:r w:rsidR="00F54DB7">
        <w:t>，也是值得研究的</w:t>
      </w:r>
      <w:r w:rsidR="00F54DB7">
        <w:rPr>
          <w:rFonts w:hint="eastAsia"/>
        </w:rPr>
        <w:t>。</w:t>
      </w:r>
      <w:r w:rsidR="001C5E62">
        <w:rPr>
          <w:rFonts w:hint="eastAsia"/>
        </w:rPr>
        <w:t>本文</w:t>
      </w:r>
      <w:r w:rsidR="00666ADB">
        <w:fldChar w:fldCharType="begin"/>
      </w:r>
      <w:r w:rsidR="00666ADB">
        <w:instrText xml:space="preserve"> </w:instrText>
      </w:r>
      <w:r w:rsidR="00666ADB">
        <w:rPr>
          <w:rFonts w:hint="eastAsia"/>
        </w:rPr>
        <w:instrText>REF _Ref453018994 \r \h</w:instrText>
      </w:r>
      <w:r w:rsidR="00666ADB">
        <w:instrText xml:space="preserve"> </w:instrText>
      </w:r>
      <w:r w:rsidR="00666ADB">
        <w:fldChar w:fldCharType="separate"/>
      </w:r>
      <w:r w:rsidR="00611C38">
        <w:rPr>
          <w:rFonts w:hint="eastAsia"/>
        </w:rPr>
        <w:t>第</w:t>
      </w:r>
      <w:r w:rsidR="00611C38">
        <w:rPr>
          <w:rFonts w:hint="eastAsia"/>
        </w:rPr>
        <w:t>3</w:t>
      </w:r>
      <w:r w:rsidR="00611C38">
        <w:rPr>
          <w:rFonts w:hint="eastAsia"/>
        </w:rPr>
        <w:t>章</w:t>
      </w:r>
      <w:r w:rsidR="00666ADB">
        <w:fldChar w:fldCharType="end"/>
      </w:r>
      <w:r w:rsidR="00F54DB7">
        <w:t>中将对这</w:t>
      </w:r>
      <w:r w:rsidR="00F54DB7">
        <w:rPr>
          <w:rFonts w:hint="eastAsia"/>
        </w:rPr>
        <w:t>些</w:t>
      </w:r>
      <w:r w:rsidR="00F54DB7">
        <w:t>问题进行详细</w:t>
      </w:r>
      <w:r w:rsidR="00F54DB7">
        <w:rPr>
          <w:rFonts w:hint="eastAsia"/>
        </w:rPr>
        <w:t>讨论</w:t>
      </w:r>
      <w:r w:rsidR="00327FD1">
        <w:t>。</w:t>
      </w:r>
    </w:p>
    <w:p w:rsidR="001C5E62" w:rsidRDefault="00FA3778" w:rsidP="00FA3778">
      <w:pPr>
        <w:pStyle w:val="2"/>
      </w:pPr>
      <w:bookmarkStart w:id="21" w:name="_Toc453167131"/>
      <w:r>
        <w:rPr>
          <w:rFonts w:hint="eastAsia"/>
        </w:rPr>
        <w:t>相关</w:t>
      </w:r>
      <w:r>
        <w:t>研究概述</w:t>
      </w:r>
      <w:bookmarkEnd w:id="21"/>
    </w:p>
    <w:p w:rsidR="00FA3778" w:rsidRDefault="009353EF" w:rsidP="00FA3778">
      <w:r>
        <w:rPr>
          <w:rFonts w:hint="eastAsia"/>
        </w:rPr>
        <w:t>由于</w:t>
      </w:r>
      <w:r>
        <w:t>社交网络</w:t>
      </w:r>
      <w:r w:rsidR="0082213E">
        <w:rPr>
          <w:rFonts w:hint="eastAsia"/>
        </w:rPr>
        <w:t>的</w:t>
      </w:r>
      <w:r w:rsidR="0082213E">
        <w:t>兴起是近十年</w:t>
      </w:r>
      <w:r w:rsidR="00573392">
        <w:rPr>
          <w:rFonts w:hint="eastAsia"/>
        </w:rPr>
        <w:t>的事情</w:t>
      </w:r>
      <w:r w:rsidR="0082213E">
        <w:t>，所以</w:t>
      </w:r>
      <w:r w:rsidR="0082213E">
        <w:rPr>
          <w:rFonts w:hint="eastAsia"/>
        </w:rPr>
        <w:t>针对</w:t>
      </w:r>
      <w:r w:rsidR="0082213E">
        <w:t>它的谣言检测技术目前</w:t>
      </w:r>
      <w:r w:rsidR="0082213E">
        <w:rPr>
          <w:rFonts w:hint="eastAsia"/>
        </w:rPr>
        <w:t>仍在发展</w:t>
      </w:r>
      <w:r w:rsidR="00F54DB7">
        <w:t>阶段</w:t>
      </w:r>
      <w:r w:rsidR="00F54DB7">
        <w:rPr>
          <w:rFonts w:hint="eastAsia"/>
        </w:rPr>
        <w:t>。</w:t>
      </w:r>
      <w:r w:rsidR="00A94A9C">
        <w:rPr>
          <w:rFonts w:hint="eastAsia"/>
        </w:rPr>
        <w:t>相关</w:t>
      </w:r>
      <w:r w:rsidR="00A94A9C">
        <w:t>研究</w:t>
      </w:r>
      <w:r w:rsidR="004A1AD7">
        <w:t>大致</w:t>
      </w:r>
      <w:r w:rsidR="00572A53">
        <w:rPr>
          <w:rFonts w:hint="eastAsia"/>
        </w:rPr>
        <w:t>可以</w:t>
      </w:r>
      <w:r w:rsidR="006F0843">
        <w:rPr>
          <w:rFonts w:hint="eastAsia"/>
        </w:rPr>
        <w:t>分为</w:t>
      </w:r>
      <w:r w:rsidR="004A1AD7">
        <w:t>两类：</w:t>
      </w:r>
      <w:r w:rsidR="0056499D">
        <w:rPr>
          <w:rFonts w:hint="eastAsia"/>
        </w:rPr>
        <w:t>监督学习</w:t>
      </w:r>
      <w:r w:rsidR="00262F95">
        <w:rPr>
          <w:rFonts w:hint="eastAsia"/>
        </w:rPr>
        <w:t>技术</w:t>
      </w:r>
      <w:r w:rsidR="00F54DB7">
        <w:rPr>
          <w:rFonts w:hint="eastAsia"/>
        </w:rPr>
        <w:t>和</w:t>
      </w:r>
      <w:r w:rsidR="00262F95">
        <w:rPr>
          <w:rFonts w:hint="eastAsia"/>
        </w:rPr>
        <w:t>筛选排名</w:t>
      </w:r>
      <w:r w:rsidR="007273A5">
        <w:rPr>
          <w:rFonts w:hint="eastAsia"/>
        </w:rPr>
        <w:t>系统</w:t>
      </w:r>
      <w:r w:rsidR="00262F95">
        <w:t>。</w:t>
      </w:r>
    </w:p>
    <w:p w:rsidR="00CA2B0A" w:rsidRDefault="00F54DB7" w:rsidP="00FA3778">
      <w:r>
        <w:rPr>
          <w:rFonts w:hint="eastAsia"/>
        </w:rPr>
        <w:t>谣言检测中关于</w:t>
      </w:r>
      <w:r>
        <w:t>监督学习技术的研究</w:t>
      </w:r>
      <w:r w:rsidR="004C04A3">
        <w:t>，</w:t>
      </w:r>
      <w:r w:rsidR="00912679">
        <w:rPr>
          <w:rFonts w:hint="eastAsia"/>
        </w:rPr>
        <w:t>一般</w:t>
      </w:r>
      <w:r w:rsidR="00912679">
        <w:t>致力于</w:t>
      </w:r>
      <w:r w:rsidR="00912679">
        <w:rPr>
          <w:rFonts w:hint="eastAsia"/>
        </w:rPr>
        <w:t>提出</w:t>
      </w:r>
      <w:r w:rsidR="007D30CF">
        <w:rPr>
          <w:rFonts w:hint="eastAsia"/>
        </w:rPr>
        <w:t>针对</w:t>
      </w:r>
      <w:r w:rsidR="00E5166C">
        <w:rPr>
          <w:rFonts w:hint="eastAsia"/>
        </w:rPr>
        <w:t>社交</w:t>
      </w:r>
      <w:r w:rsidR="00E5166C">
        <w:t>网络消息</w:t>
      </w:r>
      <w:r>
        <w:rPr>
          <w:rFonts w:hint="eastAsia"/>
        </w:rPr>
        <w:t>、</w:t>
      </w:r>
      <w:r w:rsidR="00E5166C">
        <w:t>适用于谣言</w:t>
      </w:r>
      <w:r w:rsidR="00E5166C">
        <w:rPr>
          <w:rFonts w:hint="eastAsia"/>
        </w:rPr>
        <w:t>识别</w:t>
      </w:r>
      <w:r w:rsidR="00E5166C">
        <w:t>的</w:t>
      </w:r>
      <w:r w:rsidR="00E5166C">
        <w:rPr>
          <w:rFonts w:hint="eastAsia"/>
        </w:rPr>
        <w:t>有效</w:t>
      </w:r>
      <w:r w:rsidR="00E5166C">
        <w:t>特征</w:t>
      </w:r>
      <w:r w:rsidR="00B131F4">
        <w:rPr>
          <w:rFonts w:hint="eastAsia"/>
        </w:rPr>
        <w:t>，</w:t>
      </w:r>
      <w:r>
        <w:rPr>
          <w:rFonts w:hint="eastAsia"/>
        </w:rPr>
        <w:t>通过引入已有</w:t>
      </w:r>
      <w:r>
        <w:t>的或提出</w:t>
      </w:r>
      <w:r>
        <w:rPr>
          <w:rFonts w:hint="eastAsia"/>
        </w:rPr>
        <w:t>新</w:t>
      </w:r>
      <w:r>
        <w:t>的</w:t>
      </w:r>
      <w:r w:rsidR="00EF44FC">
        <w:t>分类器</w:t>
      </w:r>
      <w:r>
        <w:rPr>
          <w:rFonts w:hint="eastAsia"/>
        </w:rPr>
        <w:t>，</w:t>
      </w:r>
      <w:r>
        <w:t>对他们进行训练、评测</w:t>
      </w:r>
      <w:r w:rsidR="00EF44FC">
        <w:t>，</w:t>
      </w:r>
      <w:r>
        <w:rPr>
          <w:rFonts w:hint="eastAsia"/>
        </w:rPr>
        <w:t>找</w:t>
      </w:r>
      <w:r>
        <w:t>出更有效</w:t>
      </w:r>
      <w:r>
        <w:rPr>
          <w:rFonts w:hint="eastAsia"/>
        </w:rPr>
        <w:t>的</w:t>
      </w:r>
      <w:r w:rsidR="00B61407">
        <w:rPr>
          <w:rFonts w:hint="eastAsia"/>
        </w:rPr>
        <w:t>谣言</w:t>
      </w:r>
      <w:r w:rsidR="00F51E65">
        <w:rPr>
          <w:rFonts w:hint="eastAsia"/>
        </w:rPr>
        <w:t>检测</w:t>
      </w:r>
      <w:r w:rsidR="00F51E65">
        <w:t>方案。</w:t>
      </w:r>
    </w:p>
    <w:p w:rsidR="00311A9D" w:rsidRPr="00F54DB7" w:rsidRDefault="007353E3" w:rsidP="00F54DB7">
      <w:r>
        <w:rPr>
          <w:rFonts w:hint="eastAsia"/>
        </w:rPr>
        <w:t>早期</w:t>
      </w:r>
      <w:r>
        <w:t>的这类研究选取的</w:t>
      </w:r>
      <w:r>
        <w:rPr>
          <w:rFonts w:hint="eastAsia"/>
        </w:rPr>
        <w:t>消息</w:t>
      </w:r>
      <w:r>
        <w:t>特征较为简单，大致分为内容</w:t>
      </w:r>
      <w:r>
        <w:rPr>
          <w:rFonts w:hint="eastAsia"/>
        </w:rPr>
        <w:t>特征</w:t>
      </w:r>
      <w:r>
        <w:t>、用户特征、</w:t>
      </w:r>
      <w:r>
        <w:rPr>
          <w:rFonts w:hint="eastAsia"/>
        </w:rPr>
        <w:t>传播</w:t>
      </w:r>
      <w:r>
        <w:t>特征</w:t>
      </w:r>
      <w:r w:rsidR="00D31A2C">
        <w:rPr>
          <w:rFonts w:hint="eastAsia"/>
          <w:vertAlign w:val="superscript"/>
        </w:rPr>
        <w:t>[</w:t>
      </w:r>
      <w:r w:rsidR="00D31A2C">
        <w:rPr>
          <w:vertAlign w:val="superscript"/>
        </w:rPr>
        <w:t>5,10</w:t>
      </w:r>
      <w:r w:rsidR="00D31A2C">
        <w:rPr>
          <w:rFonts w:hint="eastAsia"/>
          <w:vertAlign w:val="superscript"/>
        </w:rPr>
        <w:t>]</w:t>
      </w:r>
      <w:r w:rsidR="00F54DB7" w:rsidRPr="007353E3">
        <w:t xml:space="preserve"> </w:t>
      </w:r>
      <w:r w:rsidR="00F54DB7">
        <w:rPr>
          <w:rFonts w:hint="eastAsia"/>
        </w:rPr>
        <w:t>，</w:t>
      </w:r>
      <w:r w:rsidR="0045623E">
        <w:rPr>
          <w:rFonts w:hint="eastAsia"/>
        </w:rPr>
        <w:t>而</w:t>
      </w:r>
      <w:r w:rsidR="0045623E">
        <w:t>后续的研究陆续提出</w:t>
      </w:r>
      <w:r w:rsidR="0045623E">
        <w:rPr>
          <w:rFonts w:hint="eastAsia"/>
        </w:rPr>
        <w:t>更</w:t>
      </w:r>
      <w:r w:rsidR="0045623E">
        <w:t>有效的特征。</w:t>
      </w:r>
      <w:r w:rsidR="00C26601" w:rsidRPr="00E56900">
        <w:rPr>
          <w:rFonts w:cs="Times New Roman"/>
        </w:rPr>
        <w:t>Shengyun Sun</w:t>
      </w:r>
      <w:r w:rsidR="00C26601">
        <w:rPr>
          <w:rFonts w:cs="Times New Roman" w:hint="eastAsia"/>
        </w:rPr>
        <w:t>等人的研究</w:t>
      </w:r>
      <w:r w:rsidR="00C26601">
        <w:rPr>
          <w:rFonts w:cs="Times New Roman" w:hint="eastAsia"/>
          <w:vertAlign w:val="superscript"/>
        </w:rPr>
        <w:t>[</w:t>
      </w:r>
      <w:r w:rsidR="00C26601">
        <w:rPr>
          <w:rFonts w:cs="Times New Roman"/>
          <w:vertAlign w:val="superscript"/>
        </w:rPr>
        <w:t>7</w:t>
      </w:r>
      <w:r w:rsidR="00C26601">
        <w:rPr>
          <w:rFonts w:cs="Times New Roman" w:hint="eastAsia"/>
          <w:vertAlign w:val="superscript"/>
        </w:rPr>
        <w:t>]</w:t>
      </w:r>
      <w:r w:rsidR="00C26601">
        <w:rPr>
          <w:rFonts w:cs="Times New Roman" w:hint="eastAsia"/>
        </w:rPr>
        <w:t>加入</w:t>
      </w:r>
      <w:r w:rsidR="00C26601">
        <w:rPr>
          <w:rFonts w:cs="Times New Roman"/>
        </w:rPr>
        <w:t>考虑</w:t>
      </w:r>
      <w:r w:rsidR="00C26601">
        <w:rPr>
          <w:rFonts w:cs="Times New Roman" w:hint="eastAsia"/>
        </w:rPr>
        <w:t>了</w:t>
      </w:r>
      <w:r w:rsidR="00452ECC">
        <w:rPr>
          <w:rFonts w:cs="Times New Roman" w:hint="eastAsia"/>
        </w:rPr>
        <w:t>多媒体</w:t>
      </w:r>
      <w:r w:rsidR="00452ECC">
        <w:rPr>
          <w:rFonts w:cs="Times New Roman"/>
        </w:rPr>
        <w:t>要素，提取</w:t>
      </w:r>
      <w:r w:rsidR="00C26601">
        <w:rPr>
          <w:rFonts w:cs="Times New Roman" w:hint="eastAsia"/>
        </w:rPr>
        <w:t>社交网络</w:t>
      </w:r>
      <w:r w:rsidR="00C26601">
        <w:rPr>
          <w:rFonts w:cs="Times New Roman"/>
        </w:rPr>
        <w:t>消息中</w:t>
      </w:r>
      <w:r w:rsidR="00C26601">
        <w:rPr>
          <w:rFonts w:cs="Times New Roman" w:hint="eastAsia"/>
        </w:rPr>
        <w:t>附带</w:t>
      </w:r>
      <w:r w:rsidR="00C26601">
        <w:rPr>
          <w:rFonts w:cs="Times New Roman"/>
        </w:rPr>
        <w:t>的图片，</w:t>
      </w:r>
      <w:r w:rsidR="005E47B5">
        <w:rPr>
          <w:rFonts w:cs="Times New Roman" w:hint="eastAsia"/>
        </w:rPr>
        <w:t>借助</w:t>
      </w:r>
      <w:r w:rsidR="005E47B5">
        <w:rPr>
          <w:rFonts w:cs="Times New Roman"/>
        </w:rPr>
        <w:t>搜索引擎</w:t>
      </w:r>
      <w:r w:rsidR="005E47B5">
        <w:rPr>
          <w:rFonts w:cs="Times New Roman" w:hint="eastAsia"/>
        </w:rPr>
        <w:t>评估</w:t>
      </w:r>
      <w:r w:rsidR="005E47B5">
        <w:rPr>
          <w:rFonts w:cs="Times New Roman"/>
        </w:rPr>
        <w:t>图片的可疑程度</w:t>
      </w:r>
      <w:r w:rsidR="00FB77FC">
        <w:rPr>
          <w:rFonts w:cs="Times New Roman" w:hint="eastAsia"/>
        </w:rPr>
        <w:t>，</w:t>
      </w:r>
      <w:r w:rsidR="00FB77FC">
        <w:rPr>
          <w:rFonts w:cs="Times New Roman"/>
        </w:rPr>
        <w:t>形成</w:t>
      </w:r>
      <w:r w:rsidR="00F54DB7">
        <w:rPr>
          <w:rFonts w:cs="Times New Roman" w:hint="eastAsia"/>
        </w:rPr>
        <w:t>一些</w:t>
      </w:r>
      <w:r w:rsidR="00F54DB7">
        <w:rPr>
          <w:rFonts w:cs="Times New Roman"/>
        </w:rPr>
        <w:t>新特征</w:t>
      </w:r>
      <w:r w:rsidR="00F54DB7">
        <w:rPr>
          <w:rFonts w:cs="Times New Roman" w:hint="eastAsia"/>
        </w:rPr>
        <w:t>。</w:t>
      </w:r>
      <w:r w:rsidR="006A2A61" w:rsidRPr="009B19A0">
        <w:rPr>
          <w:rFonts w:cs="Times New Roman"/>
        </w:rPr>
        <w:t>Carlos Castillo</w:t>
      </w:r>
      <w:r w:rsidR="006A2A61">
        <w:rPr>
          <w:rFonts w:cs="Times New Roman" w:hint="eastAsia"/>
        </w:rPr>
        <w:t>等人的</w:t>
      </w:r>
      <w:r w:rsidR="006A2A61">
        <w:rPr>
          <w:rFonts w:cs="Times New Roman"/>
        </w:rPr>
        <w:t>工作</w:t>
      </w:r>
      <w:r w:rsidR="006A2A61">
        <w:rPr>
          <w:rFonts w:cs="Times New Roman" w:hint="eastAsia"/>
          <w:vertAlign w:val="superscript"/>
        </w:rPr>
        <w:t>[</w:t>
      </w:r>
      <w:r w:rsidR="006A2A61">
        <w:rPr>
          <w:rFonts w:cs="Times New Roman"/>
          <w:vertAlign w:val="superscript"/>
        </w:rPr>
        <w:t>2</w:t>
      </w:r>
      <w:r w:rsidR="006A2A61">
        <w:rPr>
          <w:rFonts w:cs="Times New Roman" w:hint="eastAsia"/>
          <w:vertAlign w:val="superscript"/>
        </w:rPr>
        <w:t>]</w:t>
      </w:r>
      <w:r w:rsidR="006A2A61">
        <w:rPr>
          <w:rFonts w:cs="Times New Roman" w:hint="eastAsia"/>
        </w:rPr>
        <w:t>虽然时间</w:t>
      </w:r>
      <w:r w:rsidR="000135F8">
        <w:rPr>
          <w:rFonts w:cs="Times New Roman" w:hint="eastAsia"/>
        </w:rPr>
        <w:t>也</w:t>
      </w:r>
      <w:r w:rsidR="000135F8">
        <w:rPr>
          <w:rFonts w:cs="Times New Roman"/>
        </w:rPr>
        <w:t>很早，但考虑特征</w:t>
      </w:r>
      <w:r w:rsidR="000135F8">
        <w:rPr>
          <w:rFonts w:cs="Times New Roman" w:hint="eastAsia"/>
        </w:rPr>
        <w:t>高达</w:t>
      </w:r>
      <w:r w:rsidR="000135F8">
        <w:rPr>
          <w:rFonts w:cs="Times New Roman" w:hint="eastAsia"/>
        </w:rPr>
        <w:t>68</w:t>
      </w:r>
      <w:r w:rsidR="000135F8">
        <w:rPr>
          <w:rFonts w:cs="Times New Roman" w:hint="eastAsia"/>
        </w:rPr>
        <w:t>类</w:t>
      </w:r>
      <w:r w:rsidR="000135F8">
        <w:rPr>
          <w:rFonts w:cs="Times New Roman"/>
        </w:rPr>
        <w:t>，</w:t>
      </w:r>
      <w:r w:rsidR="00743B52">
        <w:rPr>
          <w:rFonts w:cs="Times New Roman" w:hint="eastAsia"/>
        </w:rPr>
        <w:t>比</w:t>
      </w:r>
      <w:r w:rsidR="00743B52">
        <w:rPr>
          <w:rFonts w:cs="Times New Roman"/>
        </w:rPr>
        <w:t>前文的基础特征多</w:t>
      </w:r>
      <w:r w:rsidR="009078C6">
        <w:rPr>
          <w:rFonts w:cs="Times New Roman"/>
        </w:rPr>
        <w:t>考虑了标点符号、</w:t>
      </w:r>
      <w:r w:rsidR="009078C6">
        <w:rPr>
          <w:rFonts w:cs="Times New Roman" w:hint="eastAsia"/>
        </w:rPr>
        <w:t>文本</w:t>
      </w:r>
      <w:r w:rsidR="009078C6">
        <w:rPr>
          <w:rFonts w:cs="Times New Roman"/>
        </w:rPr>
        <w:t>情感</w:t>
      </w:r>
      <w:r w:rsidR="009078C6">
        <w:rPr>
          <w:rFonts w:cs="Times New Roman" w:hint="eastAsia"/>
        </w:rPr>
        <w:t>评估、</w:t>
      </w:r>
      <w:r w:rsidR="009078C6">
        <w:rPr>
          <w:rFonts w:cs="Times New Roman"/>
        </w:rPr>
        <w:t>消息传播树</w:t>
      </w:r>
      <w:r w:rsidR="0036275D">
        <w:rPr>
          <w:rFonts w:cs="Times New Roman" w:hint="eastAsia"/>
        </w:rPr>
        <w:t>、</w:t>
      </w:r>
      <w:r w:rsidR="0036275D">
        <w:rPr>
          <w:rFonts w:cs="Times New Roman"/>
        </w:rPr>
        <w:t>话题</w:t>
      </w:r>
      <w:r w:rsidR="0036275D">
        <w:rPr>
          <w:rFonts w:cs="Times New Roman" w:hint="eastAsia"/>
        </w:rPr>
        <w:t>分布</w:t>
      </w:r>
      <w:r w:rsidR="0036275D">
        <w:rPr>
          <w:rFonts w:cs="Times New Roman"/>
        </w:rPr>
        <w:t>特征</w:t>
      </w:r>
      <w:r w:rsidR="0036275D">
        <w:rPr>
          <w:rFonts w:cs="Times New Roman" w:hint="eastAsia"/>
        </w:rPr>
        <w:t>等等</w:t>
      </w:r>
      <w:r w:rsidR="00F54DB7">
        <w:rPr>
          <w:rFonts w:cs="Times New Roman" w:hint="eastAsia"/>
        </w:rPr>
        <w:t>。</w:t>
      </w:r>
      <w:r w:rsidR="00743B52" w:rsidRPr="00546EAA">
        <w:rPr>
          <w:rFonts w:cs="Times New Roman"/>
        </w:rPr>
        <w:t>Sejeong Kwon</w:t>
      </w:r>
      <w:r w:rsidR="00743B52">
        <w:rPr>
          <w:rFonts w:cs="Times New Roman" w:hint="eastAsia"/>
        </w:rPr>
        <w:t>等人的研究</w:t>
      </w:r>
      <w:r w:rsidR="00743B52">
        <w:rPr>
          <w:rFonts w:cs="Times New Roman" w:hint="eastAsia"/>
          <w:vertAlign w:val="superscript"/>
        </w:rPr>
        <w:t>[</w:t>
      </w:r>
      <w:r w:rsidR="00743B52">
        <w:rPr>
          <w:rFonts w:cs="Times New Roman"/>
          <w:vertAlign w:val="superscript"/>
        </w:rPr>
        <w:t>4</w:t>
      </w:r>
      <w:r w:rsidR="00743B52">
        <w:rPr>
          <w:rFonts w:cs="Times New Roman" w:hint="eastAsia"/>
          <w:vertAlign w:val="superscript"/>
        </w:rPr>
        <w:t>]</w:t>
      </w:r>
      <w:r w:rsidR="00743B52">
        <w:rPr>
          <w:rFonts w:cs="Times New Roman" w:hint="eastAsia"/>
        </w:rPr>
        <w:t>提出</w:t>
      </w:r>
      <w:r w:rsidR="00743B52">
        <w:rPr>
          <w:rFonts w:cs="Times New Roman"/>
        </w:rPr>
        <w:t>了一种</w:t>
      </w:r>
      <w:r w:rsidR="00C3235F">
        <w:rPr>
          <w:rFonts w:cs="Times New Roman" w:hint="eastAsia"/>
        </w:rPr>
        <w:t>基于时间序列分析的特征，</w:t>
      </w:r>
      <w:r w:rsidR="00F54DB7">
        <w:rPr>
          <w:rFonts w:cs="Times New Roman" w:hint="eastAsia"/>
        </w:rPr>
        <w:t>用数学</w:t>
      </w:r>
      <w:r w:rsidR="00934E41">
        <w:rPr>
          <w:rFonts w:cs="Times New Roman"/>
        </w:rPr>
        <w:t>模型</w:t>
      </w:r>
      <w:r w:rsidR="00934E41">
        <w:rPr>
          <w:rFonts w:cs="Times New Roman" w:hint="eastAsia"/>
        </w:rPr>
        <w:t>拟合消息</w:t>
      </w:r>
      <w:r w:rsidR="00934E41">
        <w:rPr>
          <w:rFonts w:cs="Times New Roman"/>
        </w:rPr>
        <w:t>转发数目与时间的关系</w:t>
      </w:r>
      <w:r w:rsidR="002D547E">
        <w:rPr>
          <w:rFonts w:cs="Times New Roman" w:hint="eastAsia"/>
        </w:rPr>
        <w:t>，</w:t>
      </w:r>
      <w:r w:rsidR="00F54DB7">
        <w:rPr>
          <w:rFonts w:cs="Times New Roman" w:hint="eastAsia"/>
        </w:rPr>
        <w:t>并将</w:t>
      </w:r>
      <w:r w:rsidR="00F54DB7">
        <w:rPr>
          <w:rFonts w:cs="Times New Roman"/>
        </w:rPr>
        <w:t>拟合后估计的</w:t>
      </w:r>
      <w:r w:rsidR="00934E41">
        <w:rPr>
          <w:rFonts w:cs="Times New Roman" w:hint="eastAsia"/>
        </w:rPr>
        <w:t>10</w:t>
      </w:r>
      <w:r w:rsidR="00934E41">
        <w:rPr>
          <w:rFonts w:cs="Times New Roman" w:hint="eastAsia"/>
        </w:rPr>
        <w:t>个</w:t>
      </w:r>
      <w:r w:rsidR="00934E41">
        <w:rPr>
          <w:rFonts w:cs="Times New Roman"/>
        </w:rPr>
        <w:t>参数作为新特征</w:t>
      </w:r>
      <w:r w:rsidR="002C22C1">
        <w:rPr>
          <w:rFonts w:cs="Times New Roman" w:hint="eastAsia"/>
        </w:rPr>
        <w:t>输入</w:t>
      </w:r>
      <w:r w:rsidR="002C22C1">
        <w:rPr>
          <w:rFonts w:cs="Times New Roman"/>
        </w:rPr>
        <w:t>到分类器中</w:t>
      </w:r>
      <w:r w:rsidR="002C22C1">
        <w:rPr>
          <w:rFonts w:cs="Times New Roman" w:hint="eastAsia"/>
        </w:rPr>
        <w:t>。</w:t>
      </w:r>
      <w:r w:rsidR="007E0EB8" w:rsidRPr="00C0532D">
        <w:rPr>
          <w:rFonts w:cs="Times New Roman"/>
        </w:rPr>
        <w:t>Ke Wu</w:t>
      </w:r>
      <w:r w:rsidR="007E0EB8">
        <w:rPr>
          <w:rFonts w:cs="Times New Roman" w:hint="eastAsia"/>
        </w:rPr>
        <w:t>等人的</w:t>
      </w:r>
      <w:r w:rsidR="007E0EB8">
        <w:rPr>
          <w:rFonts w:cs="Times New Roman"/>
        </w:rPr>
        <w:t>研究</w:t>
      </w:r>
      <w:r w:rsidR="007E0EB8">
        <w:rPr>
          <w:rFonts w:cs="Times New Roman" w:hint="eastAsia"/>
          <w:vertAlign w:val="superscript"/>
        </w:rPr>
        <w:t>[</w:t>
      </w:r>
      <w:r w:rsidR="007E0EB8">
        <w:rPr>
          <w:rFonts w:cs="Times New Roman"/>
          <w:vertAlign w:val="superscript"/>
        </w:rPr>
        <w:t>9</w:t>
      </w:r>
      <w:r w:rsidR="007E0EB8">
        <w:rPr>
          <w:rFonts w:cs="Times New Roman" w:hint="eastAsia"/>
          <w:vertAlign w:val="superscript"/>
        </w:rPr>
        <w:t>]</w:t>
      </w:r>
      <w:r w:rsidR="007E0EB8">
        <w:rPr>
          <w:rFonts w:cs="Times New Roman"/>
        </w:rPr>
        <w:t>则是</w:t>
      </w:r>
      <w:r w:rsidR="007E0EB8">
        <w:rPr>
          <w:rFonts w:cs="Times New Roman" w:hint="eastAsia"/>
        </w:rPr>
        <w:t>提出</w:t>
      </w:r>
      <w:r w:rsidR="007E0EB8">
        <w:rPr>
          <w:rFonts w:cs="Times New Roman"/>
        </w:rPr>
        <w:t>了一种</w:t>
      </w:r>
      <w:r w:rsidR="00A83062">
        <w:rPr>
          <w:rFonts w:cs="Times New Roman" w:hint="eastAsia"/>
        </w:rPr>
        <w:t>图</w:t>
      </w:r>
      <w:r w:rsidR="00A83062">
        <w:rPr>
          <w:rFonts w:cs="Times New Roman"/>
        </w:rPr>
        <w:t>核（</w:t>
      </w:r>
      <w:r w:rsidR="00A83062">
        <w:rPr>
          <w:rFonts w:cs="Times New Roman" w:hint="eastAsia"/>
        </w:rPr>
        <w:t>graph</w:t>
      </w:r>
      <w:r w:rsidR="00A83062">
        <w:rPr>
          <w:rFonts w:cs="Times New Roman"/>
        </w:rPr>
        <w:t xml:space="preserve"> kernel</w:t>
      </w:r>
      <w:r w:rsidR="00A83062">
        <w:rPr>
          <w:rFonts w:cs="Times New Roman"/>
        </w:rPr>
        <w:t>）</w:t>
      </w:r>
      <w:r w:rsidR="006A7F7C">
        <w:rPr>
          <w:rFonts w:cs="Times New Roman" w:hint="eastAsia"/>
        </w:rPr>
        <w:t>的</w:t>
      </w:r>
      <w:r w:rsidR="006A7F7C">
        <w:rPr>
          <w:rFonts w:cs="Times New Roman"/>
        </w:rPr>
        <w:t>度量</w:t>
      </w:r>
      <w:r w:rsidR="006A7F7C">
        <w:rPr>
          <w:rFonts w:cs="Times New Roman" w:hint="eastAsia"/>
        </w:rPr>
        <w:t>，</w:t>
      </w:r>
      <w:r w:rsidR="003016F0">
        <w:rPr>
          <w:rFonts w:cs="Times New Roman" w:hint="eastAsia"/>
        </w:rPr>
        <w:t>他们</w:t>
      </w:r>
      <w:r w:rsidR="003016F0">
        <w:rPr>
          <w:rFonts w:cs="Times New Roman"/>
        </w:rPr>
        <w:t>将</w:t>
      </w:r>
      <w:r w:rsidR="003016F0">
        <w:rPr>
          <w:rFonts w:cs="Times New Roman" w:hint="eastAsia"/>
        </w:rPr>
        <w:t>用户分为</w:t>
      </w:r>
      <w:r w:rsidR="003016F0">
        <w:rPr>
          <w:rFonts w:cs="Times New Roman"/>
        </w:rPr>
        <w:t>普通用户和</w:t>
      </w:r>
      <w:r w:rsidR="003016F0">
        <w:rPr>
          <w:rFonts w:cs="Times New Roman" w:hint="eastAsia"/>
        </w:rPr>
        <w:t>有</w:t>
      </w:r>
      <w:r w:rsidR="003016F0">
        <w:rPr>
          <w:rFonts w:cs="Times New Roman"/>
        </w:rPr>
        <w:t>影响力用户两类，</w:t>
      </w:r>
      <w:r w:rsidR="002A6505">
        <w:rPr>
          <w:rFonts w:cs="Times New Roman" w:hint="eastAsia"/>
        </w:rPr>
        <w:t>对</w:t>
      </w:r>
      <w:r w:rsidR="002A6505">
        <w:rPr>
          <w:rFonts w:cs="Times New Roman"/>
        </w:rPr>
        <w:t>消息</w:t>
      </w:r>
      <w:r w:rsidR="003016F0">
        <w:rPr>
          <w:rFonts w:cs="Times New Roman"/>
        </w:rPr>
        <w:t>抽取</w:t>
      </w:r>
      <w:r w:rsidR="002A6505">
        <w:rPr>
          <w:rFonts w:cs="Times New Roman" w:hint="eastAsia"/>
        </w:rPr>
        <w:t>其</w:t>
      </w:r>
      <w:r w:rsidR="00001074">
        <w:rPr>
          <w:rFonts w:cs="Times New Roman" w:hint="eastAsia"/>
        </w:rPr>
        <w:t>在</w:t>
      </w:r>
      <w:r w:rsidR="00001074">
        <w:rPr>
          <w:rFonts w:cs="Times New Roman"/>
        </w:rPr>
        <w:t>这两类</w:t>
      </w:r>
      <w:r w:rsidR="002A6505">
        <w:rPr>
          <w:rFonts w:cs="Times New Roman" w:hint="eastAsia"/>
        </w:rPr>
        <w:t>用户</w:t>
      </w:r>
      <w:r w:rsidR="00001074">
        <w:rPr>
          <w:rFonts w:cs="Times New Roman" w:hint="eastAsia"/>
        </w:rPr>
        <w:t>间</w:t>
      </w:r>
      <w:r w:rsidR="009C186A">
        <w:rPr>
          <w:rFonts w:cs="Times New Roman"/>
        </w:rPr>
        <w:t>转发</w:t>
      </w:r>
      <w:r w:rsidR="00001074">
        <w:rPr>
          <w:rFonts w:cs="Times New Roman" w:hint="eastAsia"/>
        </w:rPr>
        <w:t>的</w:t>
      </w:r>
      <w:r w:rsidR="00001074">
        <w:rPr>
          <w:rFonts w:cs="Times New Roman"/>
        </w:rPr>
        <w:t>传播</w:t>
      </w:r>
      <w:r w:rsidR="009C186A">
        <w:rPr>
          <w:rFonts w:cs="Times New Roman"/>
        </w:rPr>
        <w:t>树，</w:t>
      </w:r>
      <w:r w:rsidR="009C186A">
        <w:rPr>
          <w:rFonts w:cs="Times New Roman" w:hint="eastAsia"/>
        </w:rPr>
        <w:t>并</w:t>
      </w:r>
      <w:r w:rsidR="009C186A">
        <w:rPr>
          <w:rFonts w:cs="Times New Roman"/>
        </w:rPr>
        <w:t>提出一种</w:t>
      </w:r>
      <w:r w:rsidR="008926E2">
        <w:rPr>
          <w:rFonts w:cs="Times New Roman" w:hint="eastAsia"/>
        </w:rPr>
        <w:t>基于</w:t>
      </w:r>
      <w:r w:rsidR="008926E2">
        <w:rPr>
          <w:rFonts w:cs="Times New Roman"/>
        </w:rPr>
        <w:t>随机游走的</w:t>
      </w:r>
      <w:r w:rsidR="009C186A">
        <w:rPr>
          <w:rFonts w:cs="Times New Roman"/>
        </w:rPr>
        <w:t>算法</w:t>
      </w:r>
      <w:r w:rsidR="00A13B7B">
        <w:rPr>
          <w:rFonts w:cs="Times New Roman" w:hint="eastAsia"/>
        </w:rPr>
        <w:t>计算</w:t>
      </w:r>
      <w:r w:rsidR="00A13B7B">
        <w:rPr>
          <w:rFonts w:cs="Times New Roman"/>
        </w:rPr>
        <w:t>树</w:t>
      </w:r>
      <w:r w:rsidR="00A13B7B">
        <w:rPr>
          <w:rFonts w:cs="Times New Roman"/>
        </w:rPr>
        <w:lastRenderedPageBreak/>
        <w:t>的相似度</w:t>
      </w:r>
      <w:r w:rsidR="002C22C1">
        <w:rPr>
          <w:rFonts w:cs="Times New Roman"/>
        </w:rPr>
        <w:t>，</w:t>
      </w:r>
      <w:r w:rsidR="008007DD">
        <w:rPr>
          <w:rFonts w:cs="Times New Roman" w:hint="eastAsia"/>
        </w:rPr>
        <w:t>形成</w:t>
      </w:r>
      <w:r w:rsidR="008007DD">
        <w:rPr>
          <w:rFonts w:cs="Times New Roman"/>
        </w:rPr>
        <w:t>新特征</w:t>
      </w:r>
      <w:r w:rsidR="009A240F">
        <w:rPr>
          <w:rFonts w:cs="Times New Roman" w:hint="eastAsia"/>
        </w:rPr>
        <w:t>。</w:t>
      </w:r>
    </w:p>
    <w:p w:rsidR="00A13B7B" w:rsidRDefault="003C10F3" w:rsidP="00581306">
      <w:pPr>
        <w:rPr>
          <w:rFonts w:cs="Times New Roman"/>
        </w:rPr>
      </w:pPr>
      <w:r>
        <w:rPr>
          <w:rFonts w:cs="Times New Roman" w:hint="eastAsia"/>
        </w:rPr>
        <w:t>而</w:t>
      </w:r>
      <w:r>
        <w:rPr>
          <w:rFonts w:cs="Times New Roman"/>
        </w:rPr>
        <w:t>在分类器</w:t>
      </w:r>
      <w:r w:rsidR="002C22C1">
        <w:rPr>
          <w:rFonts w:cs="Times New Roman" w:hint="eastAsia"/>
        </w:rPr>
        <w:t>选择</w:t>
      </w:r>
      <w:r>
        <w:rPr>
          <w:rFonts w:cs="Times New Roman" w:hint="eastAsia"/>
        </w:rPr>
        <w:t>方面</w:t>
      </w:r>
      <w:r>
        <w:rPr>
          <w:rFonts w:cs="Times New Roman"/>
        </w:rPr>
        <w:t>以上研究</w:t>
      </w:r>
      <w:r w:rsidR="002C22C1">
        <w:rPr>
          <w:rFonts w:cs="Times New Roman" w:hint="eastAsia"/>
        </w:rPr>
        <w:t>也</w:t>
      </w:r>
      <w:r>
        <w:rPr>
          <w:rFonts w:cs="Times New Roman" w:hint="eastAsia"/>
        </w:rPr>
        <w:t>各不相同</w:t>
      </w:r>
      <w:r w:rsidR="008926E2">
        <w:rPr>
          <w:rFonts w:cs="Times New Roman" w:hint="eastAsia"/>
        </w:rPr>
        <w:t>，一部分</w:t>
      </w:r>
      <w:r w:rsidR="005C3EB8">
        <w:rPr>
          <w:rFonts w:cs="Times New Roman" w:hint="eastAsia"/>
        </w:rPr>
        <w:t>选用</w:t>
      </w:r>
      <w:r w:rsidR="005C3EB8">
        <w:rPr>
          <w:rFonts w:cs="Times New Roman"/>
        </w:rPr>
        <w:t>了较为简单的</w:t>
      </w:r>
      <w:r w:rsidR="008926E2">
        <w:rPr>
          <w:rFonts w:cs="Times New Roman" w:hint="eastAsia"/>
        </w:rPr>
        <w:t>分类器</w:t>
      </w:r>
      <w:r w:rsidR="002C22C1">
        <w:rPr>
          <w:rFonts w:cs="Times New Roman" w:hint="eastAsia"/>
        </w:rPr>
        <w:t>，有的</w:t>
      </w:r>
      <w:r w:rsidR="002C22C1">
        <w:rPr>
          <w:rFonts w:cs="Times New Roman"/>
        </w:rPr>
        <w:t>研究采用了</w:t>
      </w:r>
      <w:r w:rsidR="00307E63">
        <w:rPr>
          <w:rFonts w:cs="Times New Roman" w:hint="eastAsia"/>
        </w:rPr>
        <w:t>决策</w:t>
      </w:r>
      <w:r w:rsidR="00307E63">
        <w:rPr>
          <w:rFonts w:cs="Times New Roman"/>
        </w:rPr>
        <w:t>规则</w:t>
      </w:r>
      <w:r w:rsidR="00307E63">
        <w:rPr>
          <w:rFonts w:cs="Times New Roman" w:hint="eastAsia"/>
          <w:vertAlign w:val="superscript"/>
        </w:rPr>
        <w:t>[</w:t>
      </w:r>
      <w:r w:rsidR="00307E63">
        <w:rPr>
          <w:rFonts w:cs="Times New Roman"/>
          <w:vertAlign w:val="superscript"/>
        </w:rPr>
        <w:t>2</w:t>
      </w:r>
      <w:r w:rsidR="00307E63">
        <w:rPr>
          <w:rFonts w:cs="Times New Roman" w:hint="eastAsia"/>
          <w:vertAlign w:val="superscript"/>
        </w:rPr>
        <w:t>]</w:t>
      </w:r>
      <w:r w:rsidR="002C22C1">
        <w:rPr>
          <w:rFonts w:cs="Times New Roman" w:hint="eastAsia"/>
        </w:rPr>
        <w:t>、</w:t>
      </w:r>
      <w:r w:rsidR="002C22C1">
        <w:rPr>
          <w:rFonts w:cs="Times New Roman"/>
        </w:rPr>
        <w:t>有的研究</w:t>
      </w:r>
      <w:r w:rsidR="008926E2">
        <w:rPr>
          <w:rFonts w:cs="Times New Roman" w:hint="eastAsia"/>
        </w:rPr>
        <w:t>采用</w:t>
      </w:r>
      <w:r w:rsidR="005C3EB8">
        <w:rPr>
          <w:rFonts w:cs="Times New Roman" w:hint="eastAsia"/>
        </w:rPr>
        <w:t>朴素</w:t>
      </w:r>
      <w:r w:rsidR="005C3EB8">
        <w:rPr>
          <w:rFonts w:cs="Times New Roman"/>
        </w:rPr>
        <w:t>贝叶斯</w:t>
      </w:r>
      <w:r w:rsidR="002C22C1">
        <w:rPr>
          <w:rFonts w:cs="Times New Roman" w:hint="eastAsia"/>
        </w:rPr>
        <w:t>分类器</w:t>
      </w:r>
      <w:r w:rsidR="002C22C1">
        <w:rPr>
          <w:rFonts w:cs="Times New Roman" w:hint="eastAsia"/>
          <w:vertAlign w:val="superscript"/>
        </w:rPr>
        <w:t xml:space="preserve"> </w:t>
      </w:r>
      <w:r w:rsidR="005C3EB8">
        <w:rPr>
          <w:rFonts w:cs="Times New Roman" w:hint="eastAsia"/>
          <w:vertAlign w:val="superscript"/>
        </w:rPr>
        <w:t>[</w:t>
      </w:r>
      <w:r w:rsidR="005C3EB8">
        <w:rPr>
          <w:rFonts w:cs="Times New Roman"/>
          <w:vertAlign w:val="superscript"/>
        </w:rPr>
        <w:t>5</w:t>
      </w:r>
      <w:r w:rsidR="00307E63">
        <w:rPr>
          <w:rFonts w:cs="Times New Roman"/>
          <w:vertAlign w:val="superscript"/>
        </w:rPr>
        <w:t>,7</w:t>
      </w:r>
      <w:r w:rsidR="005C3EB8">
        <w:rPr>
          <w:rFonts w:cs="Times New Roman" w:hint="eastAsia"/>
          <w:vertAlign w:val="superscript"/>
        </w:rPr>
        <w:t>]</w:t>
      </w:r>
      <w:r w:rsidR="00407E3E">
        <w:rPr>
          <w:rFonts w:cs="Times New Roman" w:hint="eastAsia"/>
        </w:rPr>
        <w:t>、</w:t>
      </w:r>
      <w:r w:rsidR="002C22C1">
        <w:rPr>
          <w:rFonts w:cs="Times New Roman" w:hint="eastAsia"/>
        </w:rPr>
        <w:t>有</w:t>
      </w:r>
      <w:r w:rsidR="002C22C1">
        <w:rPr>
          <w:rFonts w:cs="Times New Roman"/>
        </w:rPr>
        <w:t>的研究</w:t>
      </w:r>
      <w:r w:rsidR="008926E2">
        <w:rPr>
          <w:rFonts w:cs="Times New Roman" w:hint="eastAsia"/>
        </w:rPr>
        <w:t>采用支持</w:t>
      </w:r>
      <w:r w:rsidR="002C22C1">
        <w:rPr>
          <w:rFonts w:cs="Times New Roman"/>
        </w:rPr>
        <w:t>向量机</w:t>
      </w:r>
      <w:r w:rsidR="008926E2">
        <w:rPr>
          <w:rFonts w:cs="Times New Roman" w:hint="eastAsia"/>
          <w:vertAlign w:val="superscript"/>
        </w:rPr>
        <w:t>[</w:t>
      </w:r>
      <w:r w:rsidR="008926E2">
        <w:rPr>
          <w:rFonts w:cs="Times New Roman"/>
          <w:vertAlign w:val="superscript"/>
        </w:rPr>
        <w:t>2,4,9,10</w:t>
      </w:r>
      <w:r w:rsidR="008926E2">
        <w:rPr>
          <w:rFonts w:cs="Times New Roman" w:hint="eastAsia"/>
          <w:vertAlign w:val="superscript"/>
        </w:rPr>
        <w:t>]</w:t>
      </w:r>
      <w:r w:rsidR="002C22C1">
        <w:rPr>
          <w:rFonts w:cs="Times New Roman" w:hint="eastAsia"/>
        </w:rPr>
        <w:t>、有</w:t>
      </w:r>
      <w:r w:rsidR="002C22C1">
        <w:rPr>
          <w:rFonts w:cs="Times New Roman"/>
        </w:rPr>
        <w:t>的则</w:t>
      </w:r>
      <w:r w:rsidR="008926E2">
        <w:rPr>
          <w:rFonts w:cs="Times New Roman"/>
        </w:rPr>
        <w:t>采用</w:t>
      </w:r>
      <w:r w:rsidR="005C3EB8">
        <w:rPr>
          <w:rFonts w:cs="Times New Roman"/>
        </w:rPr>
        <w:t>决策树</w:t>
      </w:r>
      <w:r w:rsidR="00307E63">
        <w:rPr>
          <w:rFonts w:cs="Times New Roman" w:hint="eastAsia"/>
          <w:vertAlign w:val="superscript"/>
        </w:rPr>
        <w:t>[</w:t>
      </w:r>
      <w:r w:rsidR="00307E63">
        <w:rPr>
          <w:rFonts w:cs="Times New Roman"/>
          <w:vertAlign w:val="superscript"/>
        </w:rPr>
        <w:t>2,4,7</w:t>
      </w:r>
      <w:r w:rsidR="00307E63">
        <w:rPr>
          <w:rFonts w:cs="Times New Roman" w:hint="eastAsia"/>
          <w:vertAlign w:val="superscript"/>
        </w:rPr>
        <w:t>]</w:t>
      </w:r>
      <w:r w:rsidR="008926E2">
        <w:rPr>
          <w:rFonts w:cs="Times New Roman" w:hint="eastAsia"/>
        </w:rPr>
        <w:t>；</w:t>
      </w:r>
      <w:r w:rsidR="005C3EB8">
        <w:rPr>
          <w:rFonts w:cs="Times New Roman"/>
        </w:rPr>
        <w:t>也有</w:t>
      </w:r>
      <w:r w:rsidR="002C22C1">
        <w:rPr>
          <w:rFonts w:cs="Times New Roman" w:hint="eastAsia"/>
        </w:rPr>
        <w:t>部分</w:t>
      </w:r>
      <w:r w:rsidR="00407E3E">
        <w:rPr>
          <w:rFonts w:cs="Times New Roman"/>
        </w:rPr>
        <w:t>研究</w:t>
      </w:r>
      <w:r w:rsidR="002C22C1">
        <w:rPr>
          <w:rFonts w:cs="Times New Roman" w:hint="eastAsia"/>
        </w:rPr>
        <w:t>选用</w:t>
      </w:r>
      <w:r w:rsidR="00407E3E">
        <w:rPr>
          <w:rFonts w:cs="Times New Roman" w:hint="eastAsia"/>
        </w:rPr>
        <w:t>了</w:t>
      </w:r>
      <w:r w:rsidR="005C3EB8">
        <w:rPr>
          <w:rFonts w:cs="Times New Roman"/>
        </w:rPr>
        <w:t>较为复杂</w:t>
      </w:r>
      <w:r w:rsidR="00407E3E">
        <w:rPr>
          <w:rFonts w:cs="Times New Roman" w:hint="eastAsia"/>
        </w:rPr>
        <w:t>的</w:t>
      </w:r>
      <w:r w:rsidR="008926E2">
        <w:rPr>
          <w:rFonts w:cs="Times New Roman" w:hint="eastAsia"/>
        </w:rPr>
        <w:t>分类器</w:t>
      </w:r>
      <w:r w:rsidR="00407E3E">
        <w:rPr>
          <w:rFonts w:cs="Times New Roman" w:hint="eastAsia"/>
        </w:rPr>
        <w:t>：</w:t>
      </w:r>
      <w:r w:rsidR="002C22C1">
        <w:rPr>
          <w:rFonts w:cs="Times New Roman" w:hint="eastAsia"/>
        </w:rPr>
        <w:t>有</w:t>
      </w:r>
      <w:r w:rsidR="002C22C1">
        <w:rPr>
          <w:rFonts w:cs="Times New Roman"/>
        </w:rPr>
        <w:t>的</w:t>
      </w:r>
      <w:r w:rsidR="00407E3E">
        <w:rPr>
          <w:rFonts w:cs="Times New Roman" w:hint="eastAsia"/>
        </w:rPr>
        <w:t>采用</w:t>
      </w:r>
      <w:r w:rsidR="005C3EB8">
        <w:rPr>
          <w:rFonts w:cs="Times New Roman" w:hint="eastAsia"/>
        </w:rPr>
        <w:t>贝叶斯</w:t>
      </w:r>
      <w:r w:rsidR="005C3EB8">
        <w:rPr>
          <w:rFonts w:cs="Times New Roman"/>
        </w:rPr>
        <w:t>网络</w:t>
      </w:r>
      <w:r w:rsidR="00307E63">
        <w:rPr>
          <w:rFonts w:cs="Times New Roman" w:hint="eastAsia"/>
          <w:vertAlign w:val="superscript"/>
        </w:rPr>
        <w:t>[</w:t>
      </w:r>
      <w:r w:rsidR="00307E63">
        <w:rPr>
          <w:rFonts w:cs="Times New Roman"/>
          <w:vertAlign w:val="superscript"/>
        </w:rPr>
        <w:t>2,7</w:t>
      </w:r>
      <w:r w:rsidR="00307E63">
        <w:rPr>
          <w:rFonts w:cs="Times New Roman" w:hint="eastAsia"/>
          <w:vertAlign w:val="superscript"/>
        </w:rPr>
        <w:t>]</w:t>
      </w:r>
      <w:r w:rsidR="005C3EB8">
        <w:rPr>
          <w:rFonts w:cs="Times New Roman"/>
        </w:rPr>
        <w:t>、</w:t>
      </w:r>
      <w:r w:rsidR="002C22C1">
        <w:rPr>
          <w:rFonts w:cs="Times New Roman" w:hint="eastAsia"/>
        </w:rPr>
        <w:t>有</w:t>
      </w:r>
      <w:r w:rsidR="002C22C1">
        <w:rPr>
          <w:rFonts w:cs="Times New Roman"/>
        </w:rPr>
        <w:t>的</w:t>
      </w:r>
      <w:r w:rsidR="00407E3E">
        <w:rPr>
          <w:rFonts w:cs="Times New Roman" w:hint="eastAsia"/>
        </w:rPr>
        <w:t>采用</w:t>
      </w:r>
      <w:r w:rsidR="005C3EB8">
        <w:rPr>
          <w:rFonts w:cs="Times New Roman"/>
        </w:rPr>
        <w:t>随机森林</w:t>
      </w:r>
      <w:r w:rsidR="00307E63">
        <w:rPr>
          <w:rFonts w:cs="Times New Roman" w:hint="eastAsia"/>
          <w:vertAlign w:val="superscript"/>
        </w:rPr>
        <w:t>[</w:t>
      </w:r>
      <w:r w:rsidR="00307E63">
        <w:rPr>
          <w:rFonts w:cs="Times New Roman"/>
          <w:vertAlign w:val="superscript"/>
        </w:rPr>
        <w:t>4</w:t>
      </w:r>
      <w:r w:rsidR="00307E63">
        <w:rPr>
          <w:rFonts w:cs="Times New Roman" w:hint="eastAsia"/>
          <w:vertAlign w:val="superscript"/>
        </w:rPr>
        <w:t>]</w:t>
      </w:r>
      <w:r w:rsidR="005C3EB8">
        <w:rPr>
          <w:rFonts w:cs="Times New Roman"/>
        </w:rPr>
        <w:t>、</w:t>
      </w:r>
      <w:r w:rsidR="002C22C1">
        <w:rPr>
          <w:rFonts w:cs="Times New Roman" w:hint="eastAsia"/>
        </w:rPr>
        <w:t>还有</w:t>
      </w:r>
      <w:r w:rsidR="002C22C1">
        <w:rPr>
          <w:rFonts w:cs="Times New Roman"/>
        </w:rPr>
        <w:t>的</w:t>
      </w:r>
      <w:r w:rsidR="005C3EB8">
        <w:rPr>
          <w:rFonts w:cs="Times New Roman"/>
        </w:rPr>
        <w:t>神经网络</w:t>
      </w:r>
      <w:r w:rsidR="00307E63">
        <w:rPr>
          <w:rFonts w:cs="Times New Roman" w:hint="eastAsia"/>
          <w:vertAlign w:val="superscript"/>
        </w:rPr>
        <w:t>[</w:t>
      </w:r>
      <w:r w:rsidR="00307E63">
        <w:rPr>
          <w:rFonts w:cs="Times New Roman"/>
          <w:vertAlign w:val="superscript"/>
        </w:rPr>
        <w:t>7</w:t>
      </w:r>
      <w:r w:rsidR="00307E63">
        <w:rPr>
          <w:rFonts w:cs="Times New Roman" w:hint="eastAsia"/>
          <w:vertAlign w:val="superscript"/>
        </w:rPr>
        <w:t>]</w:t>
      </w:r>
      <w:r w:rsidR="005C3EB8">
        <w:rPr>
          <w:rFonts w:cs="Times New Roman"/>
        </w:rPr>
        <w:t>。</w:t>
      </w:r>
      <w:r w:rsidR="00B62700">
        <w:rPr>
          <w:rFonts w:cs="Times New Roman" w:hint="eastAsia"/>
        </w:rPr>
        <w:t>以上研究</w:t>
      </w:r>
      <w:r w:rsidR="002C22C1">
        <w:rPr>
          <w:rFonts w:cs="Times New Roman" w:hint="eastAsia"/>
        </w:rPr>
        <w:t>由于使用</w:t>
      </w:r>
      <w:r w:rsidR="002C22C1">
        <w:rPr>
          <w:rFonts w:cs="Times New Roman"/>
        </w:rPr>
        <w:t>的</w:t>
      </w:r>
      <w:r w:rsidR="002C22C1">
        <w:rPr>
          <w:rFonts w:cs="Times New Roman" w:hint="eastAsia"/>
        </w:rPr>
        <w:t>数据集</w:t>
      </w:r>
      <w:r w:rsidR="00B62700">
        <w:rPr>
          <w:rFonts w:cs="Times New Roman"/>
        </w:rPr>
        <w:t>不同</w:t>
      </w:r>
      <w:r w:rsidR="00B62700">
        <w:rPr>
          <w:rFonts w:cs="Times New Roman" w:hint="eastAsia"/>
        </w:rPr>
        <w:t>、</w:t>
      </w:r>
      <w:r w:rsidR="00B62700">
        <w:rPr>
          <w:rFonts w:cs="Times New Roman"/>
        </w:rPr>
        <w:t>特征</w:t>
      </w:r>
      <w:r w:rsidR="00B62700">
        <w:rPr>
          <w:rFonts w:cs="Times New Roman" w:hint="eastAsia"/>
        </w:rPr>
        <w:t>选取方案</w:t>
      </w:r>
      <w:r w:rsidR="002C22C1">
        <w:rPr>
          <w:rFonts w:cs="Times New Roman" w:hint="eastAsia"/>
        </w:rPr>
        <w:t>也</w:t>
      </w:r>
      <w:r w:rsidR="00B62700">
        <w:rPr>
          <w:rFonts w:cs="Times New Roman"/>
        </w:rPr>
        <w:t>不同，</w:t>
      </w:r>
      <w:r w:rsidR="002C22C1">
        <w:rPr>
          <w:rFonts w:cs="Times New Roman" w:hint="eastAsia"/>
        </w:rPr>
        <w:t>因此</w:t>
      </w:r>
      <w:r w:rsidR="00B62700">
        <w:rPr>
          <w:rFonts w:cs="Times New Roman"/>
        </w:rPr>
        <w:t>表现最好</w:t>
      </w:r>
      <w:r w:rsidR="00B62700">
        <w:rPr>
          <w:rFonts w:cs="Times New Roman" w:hint="eastAsia"/>
        </w:rPr>
        <w:t>的</w:t>
      </w:r>
      <w:r w:rsidR="00B62700">
        <w:rPr>
          <w:rFonts w:cs="Times New Roman"/>
        </w:rPr>
        <w:t>分类器</w:t>
      </w:r>
      <w:r w:rsidR="00B62700">
        <w:rPr>
          <w:rFonts w:cs="Times New Roman" w:hint="eastAsia"/>
        </w:rPr>
        <w:t>也</w:t>
      </w:r>
      <w:r w:rsidR="00B62700">
        <w:rPr>
          <w:rFonts w:cs="Times New Roman"/>
        </w:rPr>
        <w:t>各不一样，</w:t>
      </w:r>
      <w:r w:rsidR="00B62700">
        <w:rPr>
          <w:rFonts w:cs="Times New Roman" w:hint="eastAsia"/>
        </w:rPr>
        <w:t>目前</w:t>
      </w:r>
      <w:r w:rsidR="000B412D">
        <w:rPr>
          <w:rFonts w:cs="Times New Roman"/>
        </w:rPr>
        <w:t>没有</w:t>
      </w:r>
      <w:r w:rsidR="000B412D">
        <w:rPr>
          <w:rFonts w:cs="Times New Roman" w:hint="eastAsia"/>
        </w:rPr>
        <w:t>定论</w:t>
      </w:r>
      <w:r w:rsidR="000B412D">
        <w:rPr>
          <w:rFonts w:cs="Times New Roman"/>
        </w:rPr>
        <w:t>说哪种分类器</w:t>
      </w:r>
      <w:r w:rsidR="002C22C1">
        <w:rPr>
          <w:rFonts w:cs="Times New Roman" w:hint="eastAsia"/>
        </w:rPr>
        <w:t>最适合谣言</w:t>
      </w:r>
      <w:r w:rsidR="002C22C1">
        <w:rPr>
          <w:rFonts w:cs="Times New Roman"/>
        </w:rPr>
        <w:t>检测，</w:t>
      </w:r>
      <w:r w:rsidR="002C22C1">
        <w:rPr>
          <w:rFonts w:cs="Times New Roman" w:hint="eastAsia"/>
        </w:rPr>
        <w:t>这</w:t>
      </w:r>
      <w:r w:rsidR="002C22C1">
        <w:rPr>
          <w:rFonts w:cs="Times New Roman"/>
        </w:rPr>
        <w:t>方面仍</w:t>
      </w:r>
      <w:r w:rsidR="000B412D">
        <w:rPr>
          <w:rFonts w:cs="Times New Roman"/>
        </w:rPr>
        <w:t>缺乏理论</w:t>
      </w:r>
      <w:r w:rsidR="002C22C1">
        <w:rPr>
          <w:rFonts w:cs="Times New Roman" w:hint="eastAsia"/>
        </w:rPr>
        <w:t>指导</w:t>
      </w:r>
      <w:r w:rsidR="000B412D">
        <w:rPr>
          <w:rFonts w:cs="Times New Roman"/>
        </w:rPr>
        <w:t>。</w:t>
      </w:r>
    </w:p>
    <w:p w:rsidR="005002DE" w:rsidRDefault="002C22C1" w:rsidP="00581306">
      <w:pPr>
        <w:rPr>
          <w:rFonts w:cs="Times New Roman"/>
        </w:rPr>
      </w:pPr>
      <w:r>
        <w:rPr>
          <w:rFonts w:cs="Times New Roman" w:hint="eastAsia"/>
        </w:rPr>
        <w:t>另一大类谣言检测</w:t>
      </w:r>
      <w:r>
        <w:rPr>
          <w:rFonts w:cs="Times New Roman"/>
        </w:rPr>
        <w:t>系统</w:t>
      </w:r>
      <w:r>
        <w:rPr>
          <w:rFonts w:cs="Times New Roman" w:hint="eastAsia"/>
        </w:rPr>
        <w:t>的</w:t>
      </w:r>
      <w:r>
        <w:rPr>
          <w:rFonts w:cs="Times New Roman"/>
        </w:rPr>
        <w:t>相关研究，则是以</w:t>
      </w:r>
      <w:r w:rsidR="00C47F4F">
        <w:rPr>
          <w:rFonts w:cs="Times New Roman" w:hint="eastAsia"/>
        </w:rPr>
        <w:t>筛选</w:t>
      </w:r>
      <w:r w:rsidR="00C47F4F">
        <w:rPr>
          <w:rFonts w:cs="Times New Roman"/>
        </w:rPr>
        <w:t>排名系统为核心</w:t>
      </w:r>
      <w:r>
        <w:rPr>
          <w:rFonts w:cs="Times New Roman" w:hint="eastAsia"/>
        </w:rPr>
        <w:t>。他们的</w:t>
      </w:r>
      <w:r>
        <w:rPr>
          <w:rFonts w:cs="Times New Roman"/>
        </w:rPr>
        <w:t>系统</w:t>
      </w:r>
      <w:r w:rsidR="00365FBA">
        <w:rPr>
          <w:rFonts w:cs="Times New Roman" w:hint="eastAsia"/>
        </w:rPr>
        <w:t>不是</w:t>
      </w:r>
      <w:r w:rsidR="00365FBA">
        <w:rPr>
          <w:rFonts w:cs="Times New Roman"/>
        </w:rPr>
        <w:t>对</w:t>
      </w:r>
      <w:r w:rsidR="00365FBA">
        <w:rPr>
          <w:rFonts w:cs="Times New Roman" w:hint="eastAsia"/>
        </w:rPr>
        <w:t>每条消息</w:t>
      </w:r>
      <w:r w:rsidR="00365FBA">
        <w:rPr>
          <w:rFonts w:cs="Times New Roman"/>
        </w:rPr>
        <w:t>直接</w:t>
      </w:r>
      <w:r w:rsidR="00365FBA">
        <w:rPr>
          <w:rFonts w:cs="Times New Roman" w:hint="eastAsia"/>
        </w:rPr>
        <w:t>进行</w:t>
      </w:r>
      <w:r>
        <w:rPr>
          <w:rFonts w:cs="Times New Roman"/>
        </w:rPr>
        <w:t>分类，</w:t>
      </w:r>
      <w:r>
        <w:rPr>
          <w:rFonts w:cs="Times New Roman" w:hint="eastAsia"/>
        </w:rPr>
        <w:t>而是</w:t>
      </w:r>
      <w:r w:rsidR="00365FBA">
        <w:rPr>
          <w:rFonts w:cs="Times New Roman"/>
        </w:rPr>
        <w:t>首先对消息数据集进行话题提取，</w:t>
      </w:r>
      <w:r w:rsidR="00365FBA">
        <w:rPr>
          <w:rFonts w:cs="Times New Roman" w:hint="eastAsia"/>
        </w:rPr>
        <w:t>然后</w:t>
      </w:r>
      <w:r w:rsidR="00365FBA">
        <w:rPr>
          <w:rFonts w:cs="Times New Roman"/>
        </w:rPr>
        <w:t>对同一</w:t>
      </w:r>
      <w:r>
        <w:rPr>
          <w:rFonts w:cs="Times New Roman"/>
        </w:rPr>
        <w:t>话题</w:t>
      </w:r>
      <w:r>
        <w:rPr>
          <w:rFonts w:cs="Times New Roman" w:hint="eastAsia"/>
        </w:rPr>
        <w:t>的</w:t>
      </w:r>
      <w:r w:rsidR="00365FBA">
        <w:rPr>
          <w:rFonts w:cs="Times New Roman"/>
        </w:rPr>
        <w:t>消息</w:t>
      </w:r>
      <w:r w:rsidR="00365FBA">
        <w:rPr>
          <w:rFonts w:cs="Times New Roman" w:hint="eastAsia"/>
        </w:rPr>
        <w:t>再</w:t>
      </w:r>
      <w:r w:rsidR="00365FBA">
        <w:rPr>
          <w:rFonts w:cs="Times New Roman"/>
        </w:rPr>
        <w:t>抽取统计特征，</w:t>
      </w:r>
      <w:r w:rsidR="009A02AA">
        <w:rPr>
          <w:rFonts w:cs="Times New Roman" w:hint="eastAsia"/>
        </w:rPr>
        <w:t>最后</w:t>
      </w:r>
      <w:r w:rsidR="00F906FF">
        <w:rPr>
          <w:rFonts w:cs="Times New Roman" w:hint="eastAsia"/>
        </w:rPr>
        <w:t>设计</w:t>
      </w:r>
      <w:r w:rsidR="00F906FF">
        <w:rPr>
          <w:rFonts w:cs="Times New Roman"/>
        </w:rPr>
        <w:t>出</w:t>
      </w:r>
      <w:r>
        <w:rPr>
          <w:rFonts w:cs="Times New Roman" w:hint="eastAsia"/>
        </w:rPr>
        <w:t>一套可疑度评估方案</w:t>
      </w:r>
      <w:r w:rsidR="00F906FF">
        <w:rPr>
          <w:rFonts w:cs="Times New Roman" w:hint="eastAsia"/>
        </w:rPr>
        <w:t>，</w:t>
      </w:r>
      <w:r>
        <w:rPr>
          <w:rFonts w:cs="Times New Roman"/>
        </w:rPr>
        <w:t>筛选出</w:t>
      </w:r>
      <w:r>
        <w:rPr>
          <w:rFonts w:cs="Times New Roman" w:hint="eastAsia"/>
        </w:rPr>
        <w:t>可疑度</w:t>
      </w:r>
      <w:r>
        <w:rPr>
          <w:rFonts w:cs="Times New Roman"/>
        </w:rPr>
        <w:t>最高的</w:t>
      </w:r>
      <w:r>
        <w:rPr>
          <w:rFonts w:cs="Times New Roman" w:hint="eastAsia"/>
        </w:rPr>
        <w:t>那些话题</w:t>
      </w:r>
      <w:r>
        <w:rPr>
          <w:rFonts w:cs="Times New Roman"/>
        </w:rPr>
        <w:t>，将</w:t>
      </w:r>
      <w:r>
        <w:rPr>
          <w:rFonts w:cs="Times New Roman" w:hint="eastAsia"/>
        </w:rPr>
        <w:t>它们</w:t>
      </w:r>
      <w:r>
        <w:rPr>
          <w:rFonts w:cs="Times New Roman"/>
        </w:rPr>
        <w:t>判断为</w:t>
      </w:r>
      <w:r w:rsidR="00F906FF">
        <w:rPr>
          <w:rFonts w:cs="Times New Roman" w:hint="eastAsia"/>
        </w:rPr>
        <w:t>谣言</w:t>
      </w:r>
      <w:r>
        <w:rPr>
          <w:rFonts w:cs="Times New Roman" w:hint="eastAsia"/>
        </w:rPr>
        <w:t>进行</w:t>
      </w:r>
      <w:r>
        <w:rPr>
          <w:rFonts w:cs="Times New Roman"/>
        </w:rPr>
        <w:t>输出</w:t>
      </w:r>
      <w:r w:rsidR="00F906FF">
        <w:rPr>
          <w:rFonts w:cs="Times New Roman" w:hint="eastAsia"/>
        </w:rPr>
        <w:t>。</w:t>
      </w:r>
    </w:p>
    <w:p w:rsidR="002C22C1" w:rsidRDefault="007F1A92" w:rsidP="00581306">
      <w:pPr>
        <w:rPr>
          <w:rFonts w:cs="Times New Roman"/>
        </w:rPr>
      </w:pPr>
      <w:r w:rsidRPr="002C2B14">
        <w:rPr>
          <w:rFonts w:cs="Times New Roman"/>
        </w:rPr>
        <w:t>Tetsuro Takahashi</w:t>
      </w:r>
      <w:r>
        <w:rPr>
          <w:rFonts w:cs="Times New Roman" w:hint="eastAsia"/>
        </w:rPr>
        <w:t>等人的</w:t>
      </w:r>
      <w:r>
        <w:rPr>
          <w:rFonts w:cs="Times New Roman"/>
        </w:rPr>
        <w:t>研究</w:t>
      </w:r>
      <w:r>
        <w:rPr>
          <w:rFonts w:cs="Times New Roman" w:hint="eastAsia"/>
          <w:vertAlign w:val="superscript"/>
        </w:rPr>
        <w:t>[</w:t>
      </w:r>
      <w:r>
        <w:rPr>
          <w:rFonts w:cs="Times New Roman"/>
          <w:vertAlign w:val="superscript"/>
        </w:rPr>
        <w:t>8</w:t>
      </w:r>
      <w:r>
        <w:rPr>
          <w:rFonts w:cs="Times New Roman" w:hint="eastAsia"/>
          <w:vertAlign w:val="superscript"/>
        </w:rPr>
        <w:t>]</w:t>
      </w:r>
      <w:r>
        <w:rPr>
          <w:rFonts w:cs="Times New Roman"/>
        </w:rPr>
        <w:t>提出了</w:t>
      </w:r>
      <w:r>
        <w:rPr>
          <w:rFonts w:cs="Times New Roman" w:hint="eastAsia"/>
        </w:rPr>
        <w:t>一套简单</w:t>
      </w:r>
      <w:r>
        <w:rPr>
          <w:rFonts w:cs="Times New Roman"/>
        </w:rPr>
        <w:t>的</w:t>
      </w:r>
      <w:r>
        <w:rPr>
          <w:rFonts w:cs="Times New Roman" w:hint="eastAsia"/>
        </w:rPr>
        <w:t>谣言筛选机制</w:t>
      </w:r>
      <w:r>
        <w:rPr>
          <w:rFonts w:cs="Times New Roman"/>
        </w:rPr>
        <w:t>，</w:t>
      </w:r>
      <w:r w:rsidR="00095FD8">
        <w:rPr>
          <w:rFonts w:cs="Times New Roman" w:hint="eastAsia"/>
        </w:rPr>
        <w:t>总共</w:t>
      </w:r>
      <w:r w:rsidR="00095FD8">
        <w:rPr>
          <w:rFonts w:cs="Times New Roman"/>
        </w:rPr>
        <w:t>有三个步骤：一，</w:t>
      </w:r>
      <w:r w:rsidR="00095FD8">
        <w:rPr>
          <w:rFonts w:cs="Times New Roman" w:hint="eastAsia"/>
        </w:rPr>
        <w:t>对</w:t>
      </w:r>
      <w:r w:rsidR="00095FD8">
        <w:rPr>
          <w:rFonts w:cs="Times New Roman"/>
        </w:rPr>
        <w:t>消息数据集</w:t>
      </w:r>
      <w:r w:rsidR="00866695">
        <w:rPr>
          <w:rFonts w:cs="Times New Roman" w:hint="eastAsia"/>
        </w:rPr>
        <w:t>的</w:t>
      </w:r>
      <w:r w:rsidR="00866695">
        <w:rPr>
          <w:rFonts w:cs="Times New Roman"/>
        </w:rPr>
        <w:t>文本</w:t>
      </w:r>
      <w:r w:rsidR="00095FD8">
        <w:rPr>
          <w:rFonts w:cs="Times New Roman"/>
        </w:rPr>
        <w:t>进行</w:t>
      </w:r>
      <w:r w:rsidR="00866695">
        <w:rPr>
          <w:rFonts w:cs="Times New Roman" w:hint="eastAsia"/>
        </w:rPr>
        <w:t>命名</w:t>
      </w:r>
      <w:r w:rsidR="00095FD8">
        <w:rPr>
          <w:rFonts w:cs="Times New Roman"/>
        </w:rPr>
        <w:t>实体</w:t>
      </w:r>
      <w:r w:rsidR="00095FD8">
        <w:rPr>
          <w:rFonts w:cs="Times New Roman" w:hint="eastAsia"/>
        </w:rPr>
        <w:t>(</w:t>
      </w:r>
      <w:r w:rsidR="00095FD8">
        <w:rPr>
          <w:rFonts w:cs="Times New Roman"/>
        </w:rPr>
        <w:t>named entity</w:t>
      </w:r>
      <w:r w:rsidR="00095FD8">
        <w:rPr>
          <w:rFonts w:cs="Times New Roman" w:hint="eastAsia"/>
        </w:rPr>
        <w:t>)</w:t>
      </w:r>
      <w:r w:rsidR="00866695">
        <w:rPr>
          <w:rFonts w:cs="Times New Roman" w:hint="eastAsia"/>
        </w:rPr>
        <w:t>抽取</w:t>
      </w:r>
      <w:r w:rsidR="00866695">
        <w:rPr>
          <w:rFonts w:cs="Times New Roman"/>
        </w:rPr>
        <w:t>，</w:t>
      </w:r>
      <w:r w:rsidR="002E0871">
        <w:rPr>
          <w:rFonts w:cs="Times New Roman" w:hint="eastAsia"/>
        </w:rPr>
        <w:t>对抽取</w:t>
      </w:r>
      <w:r w:rsidR="002E0871">
        <w:rPr>
          <w:rFonts w:cs="Times New Roman"/>
        </w:rPr>
        <w:t>的关键词做爆发检测（</w:t>
      </w:r>
      <w:r w:rsidR="002E0871">
        <w:rPr>
          <w:rFonts w:cs="Times New Roman" w:hint="eastAsia"/>
        </w:rPr>
        <w:t>bu</w:t>
      </w:r>
      <w:r w:rsidR="002E0871">
        <w:rPr>
          <w:rFonts w:cs="Times New Roman"/>
        </w:rPr>
        <w:t>r</w:t>
      </w:r>
      <w:r w:rsidR="002E0871">
        <w:rPr>
          <w:rFonts w:cs="Times New Roman" w:hint="eastAsia"/>
        </w:rPr>
        <w:t>st</w:t>
      </w:r>
      <w:r w:rsidR="002E0871">
        <w:rPr>
          <w:rFonts w:cs="Times New Roman"/>
        </w:rPr>
        <w:t xml:space="preserve"> detection</w:t>
      </w:r>
      <w:r w:rsidR="002E0871">
        <w:rPr>
          <w:rFonts w:cs="Times New Roman"/>
        </w:rPr>
        <w:t>）</w:t>
      </w:r>
      <w:r w:rsidR="002E0871">
        <w:rPr>
          <w:rFonts w:cs="Times New Roman" w:hint="eastAsia"/>
        </w:rPr>
        <w:t>，</w:t>
      </w:r>
      <w:r w:rsidR="002E0871">
        <w:rPr>
          <w:rFonts w:cs="Times New Roman"/>
        </w:rPr>
        <w:t>找</w:t>
      </w:r>
      <w:r w:rsidR="002E0871">
        <w:rPr>
          <w:rFonts w:cs="Times New Roman" w:hint="eastAsia"/>
        </w:rPr>
        <w:t>出讨论频率</w:t>
      </w:r>
      <w:r w:rsidR="002E0871">
        <w:rPr>
          <w:rFonts w:cs="Times New Roman"/>
        </w:rPr>
        <w:t>高的话题</w:t>
      </w:r>
      <w:r w:rsidR="006D7528">
        <w:rPr>
          <w:rFonts w:cs="Times New Roman" w:hint="eastAsia"/>
        </w:rPr>
        <w:t>；</w:t>
      </w:r>
      <w:r w:rsidR="002E0871">
        <w:rPr>
          <w:rFonts w:cs="Times New Roman" w:hint="eastAsia"/>
        </w:rPr>
        <w:t>二</w:t>
      </w:r>
      <w:r w:rsidR="00A626BB">
        <w:rPr>
          <w:rFonts w:cs="Times New Roman" w:hint="eastAsia"/>
        </w:rPr>
        <w:t>，</w:t>
      </w:r>
      <w:r w:rsidR="002E0871">
        <w:rPr>
          <w:rFonts w:cs="Times New Roman" w:hint="eastAsia"/>
        </w:rPr>
        <w:t>对话题相关</w:t>
      </w:r>
      <w:r w:rsidR="002E0871">
        <w:rPr>
          <w:rFonts w:cs="Times New Roman"/>
        </w:rPr>
        <w:t>的消息集计算</w:t>
      </w:r>
      <w:r w:rsidR="002E0871">
        <w:rPr>
          <w:rFonts w:cs="Times New Roman" w:hint="eastAsia"/>
        </w:rPr>
        <w:t>转发率</w:t>
      </w:r>
      <w:r w:rsidR="002E0871">
        <w:rPr>
          <w:rFonts w:cs="Times New Roman"/>
        </w:rPr>
        <w:t>，</w:t>
      </w:r>
      <w:r w:rsidR="002E0871">
        <w:rPr>
          <w:rFonts w:cs="Times New Roman" w:hint="eastAsia"/>
        </w:rPr>
        <w:t>设置</w:t>
      </w:r>
      <w:r w:rsidR="002E0871">
        <w:rPr>
          <w:rFonts w:cs="Times New Roman"/>
        </w:rPr>
        <w:t>阈值筛选出</w:t>
      </w:r>
      <w:r w:rsidR="002E0871">
        <w:rPr>
          <w:rFonts w:cs="Times New Roman" w:hint="eastAsia"/>
        </w:rPr>
        <w:t>消息</w:t>
      </w:r>
      <w:r w:rsidR="002E0871">
        <w:rPr>
          <w:rFonts w:cs="Times New Roman"/>
        </w:rPr>
        <w:t>转发率高的</w:t>
      </w:r>
      <w:r w:rsidR="002E0871">
        <w:rPr>
          <w:rFonts w:cs="Times New Roman" w:hint="eastAsia"/>
        </w:rPr>
        <w:t>话题</w:t>
      </w:r>
      <w:r w:rsidR="002E0871">
        <w:rPr>
          <w:rFonts w:cs="Times New Roman"/>
        </w:rPr>
        <w:t>；三</w:t>
      </w:r>
      <w:r w:rsidR="002E0871">
        <w:rPr>
          <w:rFonts w:cs="Times New Roman" w:hint="eastAsia"/>
        </w:rPr>
        <w:t>，</w:t>
      </w:r>
      <w:r w:rsidR="00406A03">
        <w:rPr>
          <w:rFonts w:cs="Times New Roman" w:hint="eastAsia"/>
        </w:rPr>
        <w:t>对话题消息</w:t>
      </w:r>
      <w:r w:rsidR="00406A03">
        <w:rPr>
          <w:rFonts w:cs="Times New Roman"/>
        </w:rPr>
        <w:t>集</w:t>
      </w:r>
      <w:r w:rsidR="00406A03">
        <w:rPr>
          <w:rFonts w:cs="Times New Roman" w:hint="eastAsia"/>
        </w:rPr>
        <w:t>统计</w:t>
      </w:r>
      <w:r w:rsidR="00406A03">
        <w:rPr>
          <w:rFonts w:cs="Times New Roman"/>
        </w:rPr>
        <w:t>其含有</w:t>
      </w:r>
      <w:r w:rsidR="00087FF4">
        <w:rPr>
          <w:rFonts w:cs="Times New Roman" w:hint="eastAsia"/>
        </w:rPr>
        <w:t>谣言</w:t>
      </w:r>
      <w:r w:rsidR="002A42B0">
        <w:rPr>
          <w:rFonts w:cs="Times New Roman" w:hint="eastAsia"/>
        </w:rPr>
        <w:t>线索</w:t>
      </w:r>
      <w:r w:rsidR="002A42B0">
        <w:rPr>
          <w:rFonts w:cs="Times New Roman"/>
        </w:rPr>
        <w:t>词</w:t>
      </w:r>
      <w:r w:rsidR="002A42B0">
        <w:rPr>
          <w:rFonts w:cs="Times New Roman" w:hint="eastAsia"/>
        </w:rPr>
        <w:t>（如“</w:t>
      </w:r>
      <w:r w:rsidR="002A42B0">
        <w:rPr>
          <w:rFonts w:cs="Times New Roman"/>
        </w:rPr>
        <w:t>false rumor</w:t>
      </w:r>
      <w:r w:rsidR="002A42B0">
        <w:rPr>
          <w:rFonts w:cs="Times New Roman" w:hint="eastAsia"/>
        </w:rPr>
        <w:t>”</w:t>
      </w:r>
      <w:r w:rsidR="002A42B0">
        <w:rPr>
          <w:rFonts w:cs="Times New Roman"/>
        </w:rPr>
        <w:t>）</w:t>
      </w:r>
      <w:r w:rsidR="002A42B0">
        <w:rPr>
          <w:rFonts w:cs="Times New Roman" w:hint="eastAsia"/>
        </w:rPr>
        <w:t>的消息</w:t>
      </w:r>
      <w:r w:rsidR="00087FF4">
        <w:rPr>
          <w:rFonts w:cs="Times New Roman" w:hint="eastAsia"/>
        </w:rPr>
        <w:t>比例，设置</w:t>
      </w:r>
      <w:r w:rsidR="00087FF4">
        <w:rPr>
          <w:rFonts w:cs="Times New Roman"/>
        </w:rPr>
        <w:t>阈值筛选出</w:t>
      </w:r>
      <w:r w:rsidR="00782F79">
        <w:rPr>
          <w:rFonts w:cs="Times New Roman"/>
        </w:rPr>
        <w:t>那</w:t>
      </w:r>
      <w:r w:rsidR="00782F79">
        <w:rPr>
          <w:rFonts w:cs="Times New Roman" w:hint="eastAsia"/>
        </w:rPr>
        <w:t>些</w:t>
      </w:r>
      <w:r w:rsidR="00087FF4">
        <w:rPr>
          <w:rFonts w:cs="Times New Roman" w:hint="eastAsia"/>
        </w:rPr>
        <w:t>含谣言</w:t>
      </w:r>
      <w:r w:rsidR="00087FF4">
        <w:rPr>
          <w:rFonts w:cs="Times New Roman"/>
        </w:rPr>
        <w:t>线索词</w:t>
      </w:r>
      <w:r w:rsidR="00FE1F56">
        <w:rPr>
          <w:rFonts w:cs="Times New Roman" w:hint="eastAsia"/>
        </w:rPr>
        <w:t>比例最高</w:t>
      </w:r>
      <w:r w:rsidR="00087FF4">
        <w:rPr>
          <w:rFonts w:cs="Times New Roman"/>
        </w:rPr>
        <w:t>的话题</w:t>
      </w:r>
      <w:r w:rsidR="00974402">
        <w:rPr>
          <w:rFonts w:cs="Times New Roman" w:hint="eastAsia"/>
        </w:rPr>
        <w:t>，</w:t>
      </w:r>
      <w:r w:rsidR="00DF79BB">
        <w:rPr>
          <w:rFonts w:cs="Times New Roman" w:hint="eastAsia"/>
        </w:rPr>
        <w:t>作为</w:t>
      </w:r>
      <w:r w:rsidR="0072264C">
        <w:rPr>
          <w:rFonts w:cs="Times New Roman" w:hint="eastAsia"/>
        </w:rPr>
        <w:t>最疑似</w:t>
      </w:r>
      <w:r w:rsidR="00832820">
        <w:rPr>
          <w:rFonts w:cs="Times New Roman"/>
        </w:rPr>
        <w:t>谣言</w:t>
      </w:r>
      <w:r w:rsidR="0072264C">
        <w:rPr>
          <w:rFonts w:cs="Times New Roman" w:hint="eastAsia"/>
        </w:rPr>
        <w:t>的</w:t>
      </w:r>
      <w:r w:rsidR="0072264C">
        <w:rPr>
          <w:rFonts w:cs="Times New Roman"/>
        </w:rPr>
        <w:t>话题</w:t>
      </w:r>
      <w:r w:rsidR="008B0796">
        <w:rPr>
          <w:rFonts w:cs="Times New Roman" w:hint="eastAsia"/>
        </w:rPr>
        <w:t>列表</w:t>
      </w:r>
      <w:r w:rsidR="00DF79BB">
        <w:rPr>
          <w:rFonts w:cs="Times New Roman" w:hint="eastAsia"/>
        </w:rPr>
        <w:t>进行</w:t>
      </w:r>
      <w:r w:rsidR="00DF79BB">
        <w:rPr>
          <w:rFonts w:cs="Times New Roman"/>
        </w:rPr>
        <w:t>输出</w:t>
      </w:r>
      <w:r w:rsidR="00087FF4">
        <w:rPr>
          <w:rFonts w:cs="Times New Roman"/>
        </w:rPr>
        <w:t>。</w:t>
      </w:r>
    </w:p>
    <w:p w:rsidR="009A240F" w:rsidRDefault="00E711F4" w:rsidP="00581306">
      <w:pPr>
        <w:rPr>
          <w:rFonts w:cs="Times New Roman"/>
        </w:rPr>
      </w:pPr>
      <w:r w:rsidRPr="00E61EDC">
        <w:rPr>
          <w:rFonts w:cs="Times New Roman"/>
        </w:rPr>
        <w:t>Zhe Zhao</w:t>
      </w:r>
      <w:r>
        <w:rPr>
          <w:rFonts w:cs="Times New Roman" w:hint="eastAsia"/>
        </w:rPr>
        <w:t>等人的工作</w:t>
      </w:r>
      <w:r>
        <w:rPr>
          <w:rFonts w:cs="Times New Roman" w:hint="eastAsia"/>
          <w:vertAlign w:val="superscript"/>
        </w:rPr>
        <w:t>[</w:t>
      </w:r>
      <w:r>
        <w:rPr>
          <w:rFonts w:cs="Times New Roman"/>
          <w:vertAlign w:val="superscript"/>
        </w:rPr>
        <w:t>11</w:t>
      </w:r>
      <w:r>
        <w:rPr>
          <w:rFonts w:cs="Times New Roman" w:hint="eastAsia"/>
          <w:vertAlign w:val="superscript"/>
        </w:rPr>
        <w:t>]</w:t>
      </w:r>
      <w:r w:rsidR="008C0B88">
        <w:rPr>
          <w:rFonts w:cs="Times New Roman" w:hint="eastAsia"/>
        </w:rPr>
        <w:t>借鉴以上</w:t>
      </w:r>
      <w:r w:rsidR="008C0B88">
        <w:rPr>
          <w:rFonts w:cs="Times New Roman"/>
        </w:rPr>
        <w:t>思路</w:t>
      </w:r>
      <w:r w:rsidR="00C62BB2">
        <w:rPr>
          <w:rFonts w:cs="Times New Roman" w:hint="eastAsia"/>
        </w:rPr>
        <w:t>并</w:t>
      </w:r>
      <w:r w:rsidR="00C62BB2">
        <w:rPr>
          <w:rFonts w:cs="Times New Roman"/>
        </w:rPr>
        <w:t>进行拓展</w:t>
      </w:r>
      <w:r w:rsidR="008C0B88">
        <w:rPr>
          <w:rFonts w:cs="Times New Roman"/>
        </w:rPr>
        <w:t>，</w:t>
      </w:r>
      <w:r w:rsidR="00F63036">
        <w:rPr>
          <w:rFonts w:cs="Times New Roman" w:hint="eastAsia"/>
        </w:rPr>
        <w:t>最终</w:t>
      </w:r>
      <w:r w:rsidR="008C0B88">
        <w:rPr>
          <w:rFonts w:cs="Times New Roman"/>
        </w:rPr>
        <w:t>设计</w:t>
      </w:r>
      <w:r>
        <w:rPr>
          <w:rFonts w:cs="Times New Roman"/>
        </w:rPr>
        <w:t>出了一套</w:t>
      </w:r>
      <w:r w:rsidR="00F63036">
        <w:rPr>
          <w:rFonts w:cs="Times New Roman"/>
        </w:rPr>
        <w:t>更加完整、</w:t>
      </w:r>
      <w:r w:rsidR="00F63036">
        <w:rPr>
          <w:rFonts w:cs="Times New Roman" w:hint="eastAsia"/>
        </w:rPr>
        <w:t>健壮</w:t>
      </w:r>
      <w:r>
        <w:rPr>
          <w:rFonts w:cs="Times New Roman"/>
        </w:rPr>
        <w:t>的</w:t>
      </w:r>
      <w:r>
        <w:rPr>
          <w:rFonts w:cs="Times New Roman" w:hint="eastAsia"/>
        </w:rPr>
        <w:t>筛选</w:t>
      </w:r>
      <w:r>
        <w:rPr>
          <w:rFonts w:cs="Times New Roman"/>
        </w:rPr>
        <w:t>排名</w:t>
      </w:r>
      <w:r>
        <w:rPr>
          <w:rFonts w:cs="Times New Roman" w:hint="eastAsia"/>
        </w:rPr>
        <w:t>系统</w:t>
      </w:r>
      <w:r w:rsidR="000453DE">
        <w:rPr>
          <w:rFonts w:cs="Times New Roman" w:hint="eastAsia"/>
        </w:rPr>
        <w:t>。</w:t>
      </w:r>
      <w:r w:rsidR="000453DE">
        <w:rPr>
          <w:rFonts w:cs="Times New Roman"/>
        </w:rPr>
        <w:t>该</w:t>
      </w:r>
      <w:r w:rsidR="000453DE">
        <w:rPr>
          <w:rFonts w:cs="Times New Roman" w:hint="eastAsia"/>
        </w:rPr>
        <w:t>系统分为五步</w:t>
      </w:r>
      <w:r w:rsidR="000453DE">
        <w:rPr>
          <w:rFonts w:cs="Times New Roman"/>
        </w:rPr>
        <w:t>：</w:t>
      </w:r>
      <w:r w:rsidR="002C0853">
        <w:rPr>
          <w:rFonts w:cs="Times New Roman" w:hint="eastAsia"/>
        </w:rPr>
        <w:t>一</w:t>
      </w:r>
      <w:r w:rsidR="002C0853">
        <w:rPr>
          <w:rFonts w:cs="Times New Roman"/>
        </w:rPr>
        <w:t>，</w:t>
      </w:r>
      <w:r w:rsidR="00E36C44">
        <w:rPr>
          <w:rFonts w:cs="Times New Roman" w:hint="eastAsia"/>
        </w:rPr>
        <w:t>通过</w:t>
      </w:r>
      <w:r w:rsidR="00E36C44">
        <w:rPr>
          <w:rFonts w:cs="Times New Roman"/>
        </w:rPr>
        <w:t>模式匹配</w:t>
      </w:r>
      <w:r w:rsidR="00E36C44">
        <w:rPr>
          <w:rFonts w:cs="Times New Roman" w:hint="eastAsia"/>
        </w:rPr>
        <w:t>检测</w:t>
      </w:r>
      <w:r w:rsidR="00E36C44">
        <w:rPr>
          <w:rFonts w:cs="Times New Roman"/>
        </w:rPr>
        <w:t>出</w:t>
      </w:r>
      <w:r w:rsidR="00E36C44">
        <w:rPr>
          <w:rFonts w:cs="Times New Roman" w:hint="eastAsia"/>
        </w:rPr>
        <w:t>谣言</w:t>
      </w:r>
      <w:r w:rsidR="002C0853">
        <w:rPr>
          <w:rFonts w:cs="Times New Roman"/>
        </w:rPr>
        <w:t>信号消息；二，</w:t>
      </w:r>
      <w:r w:rsidR="00E36C44">
        <w:rPr>
          <w:rFonts w:cs="Times New Roman" w:hint="eastAsia"/>
        </w:rPr>
        <w:t>谣言</w:t>
      </w:r>
      <w:r w:rsidR="002C0853">
        <w:rPr>
          <w:rFonts w:cs="Times New Roman"/>
        </w:rPr>
        <w:t>信号消息聚类；三，</w:t>
      </w:r>
      <w:r w:rsidR="002C0853">
        <w:rPr>
          <w:rFonts w:cs="Times New Roman" w:hint="eastAsia"/>
        </w:rPr>
        <w:t>对信号</w:t>
      </w:r>
      <w:r w:rsidR="002C0853">
        <w:rPr>
          <w:rFonts w:cs="Times New Roman"/>
        </w:rPr>
        <w:t>消息</w:t>
      </w:r>
      <w:r w:rsidR="002C0853">
        <w:rPr>
          <w:rFonts w:cs="Times New Roman" w:hint="eastAsia"/>
        </w:rPr>
        <w:t>进行关键</w:t>
      </w:r>
      <w:r w:rsidR="002C0853">
        <w:rPr>
          <w:rFonts w:cs="Times New Roman"/>
        </w:rPr>
        <w:t>词组提取</w:t>
      </w:r>
      <w:r w:rsidR="002C0853">
        <w:rPr>
          <w:rFonts w:cs="Times New Roman" w:hint="eastAsia"/>
        </w:rPr>
        <w:t>；</w:t>
      </w:r>
      <w:r w:rsidR="002C0853">
        <w:rPr>
          <w:rFonts w:cs="Times New Roman"/>
        </w:rPr>
        <w:t>四，</w:t>
      </w:r>
      <w:r w:rsidR="00F63036">
        <w:rPr>
          <w:rFonts w:cs="Times New Roman" w:hint="eastAsia"/>
        </w:rPr>
        <w:t>通过</w:t>
      </w:r>
      <w:r w:rsidR="00F63036">
        <w:rPr>
          <w:rFonts w:cs="Times New Roman"/>
        </w:rPr>
        <w:t>与</w:t>
      </w:r>
      <w:r w:rsidR="00E36C44">
        <w:rPr>
          <w:rFonts w:cs="Times New Roman"/>
        </w:rPr>
        <w:t>关键词组</w:t>
      </w:r>
      <w:r w:rsidR="00F63036">
        <w:rPr>
          <w:rFonts w:cs="Times New Roman" w:hint="eastAsia"/>
        </w:rPr>
        <w:t>进行</w:t>
      </w:r>
      <w:r w:rsidR="00E36C44">
        <w:rPr>
          <w:rFonts w:cs="Times New Roman" w:hint="eastAsia"/>
        </w:rPr>
        <w:t>比对</w:t>
      </w:r>
      <w:r w:rsidR="002C0853">
        <w:rPr>
          <w:rFonts w:cs="Times New Roman" w:hint="eastAsia"/>
        </w:rPr>
        <w:t>将</w:t>
      </w:r>
      <w:r w:rsidR="002C0853">
        <w:rPr>
          <w:rFonts w:cs="Times New Roman"/>
        </w:rPr>
        <w:t>普通消息</w:t>
      </w:r>
      <w:r w:rsidR="002C0853">
        <w:rPr>
          <w:rFonts w:cs="Times New Roman" w:hint="eastAsia"/>
        </w:rPr>
        <w:t>归</w:t>
      </w:r>
      <w:r w:rsidR="002C0853">
        <w:rPr>
          <w:rFonts w:cs="Times New Roman"/>
        </w:rPr>
        <w:t>到</w:t>
      </w:r>
      <w:r w:rsidR="00F63036">
        <w:rPr>
          <w:rFonts w:cs="Times New Roman" w:hint="eastAsia"/>
        </w:rPr>
        <w:t>近似</w:t>
      </w:r>
      <w:r w:rsidR="00F63036">
        <w:rPr>
          <w:rFonts w:cs="Times New Roman"/>
        </w:rPr>
        <w:t>的</w:t>
      </w:r>
      <w:r w:rsidR="002C0853">
        <w:rPr>
          <w:rFonts w:cs="Times New Roman"/>
        </w:rPr>
        <w:t>信号消息类</w:t>
      </w:r>
      <w:r w:rsidR="002C0853">
        <w:rPr>
          <w:rFonts w:cs="Times New Roman" w:hint="eastAsia"/>
        </w:rPr>
        <w:t>中</w:t>
      </w:r>
      <w:r w:rsidR="002C0853">
        <w:rPr>
          <w:rFonts w:cs="Times New Roman"/>
        </w:rPr>
        <w:t>；五，</w:t>
      </w:r>
      <w:r w:rsidR="002C0853">
        <w:rPr>
          <w:rFonts w:cs="Times New Roman" w:hint="eastAsia"/>
        </w:rPr>
        <w:t>使用监督</w:t>
      </w:r>
      <w:r w:rsidR="002C0853">
        <w:rPr>
          <w:rFonts w:cs="Times New Roman"/>
        </w:rPr>
        <w:t>学习技术对每个消息类进行可疑度排名。</w:t>
      </w:r>
      <w:r w:rsidR="004D6F66">
        <w:rPr>
          <w:rFonts w:cs="Times New Roman" w:hint="eastAsia"/>
        </w:rPr>
        <w:t>该</w:t>
      </w:r>
      <w:r w:rsidR="004D6F66">
        <w:rPr>
          <w:rFonts w:cs="Times New Roman"/>
        </w:rPr>
        <w:t>工作</w:t>
      </w:r>
      <w:r w:rsidR="004D6F66">
        <w:rPr>
          <w:rFonts w:cs="Times New Roman" w:hint="eastAsia"/>
        </w:rPr>
        <w:t>论证</w:t>
      </w:r>
      <w:r w:rsidR="004D6F66">
        <w:rPr>
          <w:rFonts w:cs="Times New Roman"/>
        </w:rPr>
        <w:t>了</w:t>
      </w:r>
      <w:r w:rsidR="00F63036">
        <w:rPr>
          <w:rFonts w:cs="Times New Roman" w:hint="eastAsia"/>
        </w:rPr>
        <w:t>此</w:t>
      </w:r>
      <w:r w:rsidR="004D6F66">
        <w:rPr>
          <w:rFonts w:cs="Times New Roman"/>
        </w:rPr>
        <w:t>系统</w:t>
      </w:r>
      <w:r w:rsidR="004D6F66">
        <w:rPr>
          <w:rFonts w:cs="Times New Roman" w:hint="eastAsia"/>
        </w:rPr>
        <w:t>在时间</w:t>
      </w:r>
      <w:r w:rsidR="004D6F66">
        <w:rPr>
          <w:rFonts w:cs="Times New Roman"/>
        </w:rPr>
        <w:t>上</w:t>
      </w:r>
      <w:r w:rsidR="004D6F66">
        <w:rPr>
          <w:rFonts w:cs="Times New Roman" w:hint="eastAsia"/>
        </w:rPr>
        <w:t>具有</w:t>
      </w:r>
      <w:r w:rsidR="004D6F66">
        <w:rPr>
          <w:rFonts w:cs="Times New Roman"/>
        </w:rPr>
        <w:t>高效性，</w:t>
      </w:r>
      <w:r w:rsidR="004D6F66">
        <w:rPr>
          <w:rFonts w:cs="Times New Roman" w:hint="eastAsia"/>
        </w:rPr>
        <w:t>而且</w:t>
      </w:r>
      <w:r w:rsidR="004D6F66">
        <w:rPr>
          <w:rFonts w:cs="Times New Roman"/>
        </w:rPr>
        <w:t>能</w:t>
      </w:r>
      <w:r w:rsidR="002F1040">
        <w:rPr>
          <w:rFonts w:cs="Times New Roman" w:hint="eastAsia"/>
        </w:rPr>
        <w:t>很</w:t>
      </w:r>
      <w:r w:rsidR="004D6F66">
        <w:rPr>
          <w:rFonts w:cs="Times New Roman"/>
        </w:rPr>
        <w:t>早地检测出那些</w:t>
      </w:r>
      <w:r w:rsidR="004D6F66">
        <w:rPr>
          <w:rFonts w:cs="Times New Roman" w:hint="eastAsia"/>
        </w:rPr>
        <w:t>刚开始</w:t>
      </w:r>
      <w:r w:rsidR="004D6F66">
        <w:rPr>
          <w:rFonts w:cs="Times New Roman"/>
        </w:rPr>
        <w:t>传播的谣言，这两个特点使得该系统能处理大规模的消息数据，还能</w:t>
      </w:r>
      <w:r w:rsidR="004D6F66">
        <w:rPr>
          <w:rFonts w:cs="Times New Roman" w:hint="eastAsia"/>
        </w:rPr>
        <w:t>用于</w:t>
      </w:r>
      <w:r w:rsidR="004D6F66">
        <w:rPr>
          <w:rFonts w:cs="Times New Roman"/>
        </w:rPr>
        <w:t>及时</w:t>
      </w:r>
      <w:r w:rsidR="004D6F66">
        <w:rPr>
          <w:rFonts w:cs="Times New Roman" w:hint="eastAsia"/>
        </w:rPr>
        <w:t>阻止</w:t>
      </w:r>
      <w:r w:rsidR="004D6F66">
        <w:rPr>
          <w:rFonts w:cs="Times New Roman"/>
        </w:rPr>
        <w:t>谣言的进一步传播，非常</w:t>
      </w:r>
      <w:r w:rsidR="004D6F66">
        <w:rPr>
          <w:rFonts w:cs="Times New Roman" w:hint="eastAsia"/>
        </w:rPr>
        <w:t>满足</w:t>
      </w:r>
      <w:r w:rsidR="004D6F66">
        <w:rPr>
          <w:rFonts w:cs="Times New Roman"/>
        </w:rPr>
        <w:t>社交网络的</w:t>
      </w:r>
      <w:r w:rsidR="004D6F66">
        <w:rPr>
          <w:rFonts w:cs="Times New Roman" w:hint="eastAsia"/>
        </w:rPr>
        <w:t>真实</w:t>
      </w:r>
      <w:r w:rsidR="004D6F66">
        <w:rPr>
          <w:rFonts w:cs="Times New Roman"/>
        </w:rPr>
        <w:t>需求</w:t>
      </w:r>
      <w:r w:rsidR="004D6F66">
        <w:rPr>
          <w:rFonts w:cs="Times New Roman" w:hint="eastAsia"/>
        </w:rPr>
        <w:t>，</w:t>
      </w:r>
      <w:r w:rsidR="004D6F66">
        <w:rPr>
          <w:rFonts w:cs="Times New Roman"/>
        </w:rPr>
        <w:t>实用性高。</w:t>
      </w:r>
      <w:r w:rsidR="006D6BFC">
        <w:rPr>
          <w:rFonts w:cs="Times New Roman" w:hint="eastAsia"/>
        </w:rPr>
        <w:t>事实</w:t>
      </w:r>
      <w:r w:rsidR="006D6BFC">
        <w:rPr>
          <w:rFonts w:cs="Times New Roman"/>
        </w:rPr>
        <w:t>上本文</w:t>
      </w:r>
      <w:r w:rsidR="006D6BFC">
        <w:rPr>
          <w:rFonts w:cs="Times New Roman" w:hint="eastAsia"/>
        </w:rPr>
        <w:t>的</w:t>
      </w:r>
      <w:r w:rsidR="006D6BFC">
        <w:rPr>
          <w:rFonts w:cs="Times New Roman"/>
        </w:rPr>
        <w:t>系统</w:t>
      </w:r>
      <w:r w:rsidR="006D6BFC">
        <w:rPr>
          <w:rFonts w:cs="Times New Roman" w:hint="eastAsia"/>
        </w:rPr>
        <w:t>正是在</w:t>
      </w:r>
      <w:r w:rsidR="006D6BFC">
        <w:rPr>
          <w:rFonts w:cs="Times New Roman"/>
        </w:rPr>
        <w:t>此系统的基础上进行</w:t>
      </w:r>
      <w:r w:rsidR="00F63036">
        <w:rPr>
          <w:rFonts w:cs="Times New Roman" w:hint="eastAsia"/>
        </w:rPr>
        <w:t>改进和</w:t>
      </w:r>
      <w:r w:rsidR="006D6BFC">
        <w:rPr>
          <w:rFonts w:cs="Times New Roman"/>
        </w:rPr>
        <w:t>拓展，因此在</w:t>
      </w:r>
      <w:r w:rsidR="00666ADB">
        <w:rPr>
          <w:rFonts w:cs="Times New Roman"/>
        </w:rPr>
        <w:fldChar w:fldCharType="begin"/>
      </w:r>
      <w:r w:rsidR="00666ADB">
        <w:rPr>
          <w:rFonts w:cs="Times New Roman"/>
        </w:rPr>
        <w:instrText xml:space="preserve"> REF _Ref453018973 \r \h </w:instrText>
      </w:r>
      <w:r w:rsidR="00666ADB">
        <w:rPr>
          <w:rFonts w:cs="Times New Roman"/>
        </w:rPr>
      </w:r>
      <w:r w:rsidR="00666ADB">
        <w:rPr>
          <w:rFonts w:cs="Times New Roman"/>
        </w:rPr>
        <w:fldChar w:fldCharType="separate"/>
      </w:r>
      <w:r w:rsidR="00611C38">
        <w:rPr>
          <w:rFonts w:cs="Times New Roman" w:hint="eastAsia"/>
        </w:rPr>
        <w:t>第</w:t>
      </w:r>
      <w:r w:rsidR="00611C38">
        <w:rPr>
          <w:rFonts w:cs="Times New Roman" w:hint="eastAsia"/>
        </w:rPr>
        <w:t>2</w:t>
      </w:r>
      <w:r w:rsidR="00611C38">
        <w:rPr>
          <w:rFonts w:cs="Times New Roman" w:hint="eastAsia"/>
        </w:rPr>
        <w:t>章</w:t>
      </w:r>
      <w:r w:rsidR="00666ADB">
        <w:rPr>
          <w:rFonts w:cs="Times New Roman"/>
        </w:rPr>
        <w:fldChar w:fldCharType="end"/>
      </w:r>
      <w:r w:rsidR="006D6BFC">
        <w:rPr>
          <w:rFonts w:cs="Times New Roman"/>
        </w:rPr>
        <w:t>中</w:t>
      </w:r>
      <w:r w:rsidR="006D6BFC">
        <w:rPr>
          <w:rFonts w:cs="Times New Roman" w:hint="eastAsia"/>
        </w:rPr>
        <w:t>还会</w:t>
      </w:r>
      <w:r w:rsidR="006D6BFC">
        <w:rPr>
          <w:rFonts w:cs="Times New Roman"/>
        </w:rPr>
        <w:t>再详细介绍此系统的流程架构</w:t>
      </w:r>
      <w:r w:rsidR="006D6BFC">
        <w:rPr>
          <w:rFonts w:cs="Times New Roman" w:hint="eastAsia"/>
        </w:rPr>
        <w:t>以及</w:t>
      </w:r>
      <w:r w:rsidR="006D6BFC">
        <w:rPr>
          <w:rFonts w:cs="Times New Roman"/>
        </w:rPr>
        <w:t>本文</w:t>
      </w:r>
      <w:r w:rsidR="00F63036">
        <w:rPr>
          <w:rFonts w:cs="Times New Roman" w:hint="eastAsia"/>
        </w:rPr>
        <w:t>设计的</w:t>
      </w:r>
      <w:r w:rsidR="00F63036">
        <w:rPr>
          <w:rFonts w:cs="Times New Roman"/>
        </w:rPr>
        <w:t>改进方案</w:t>
      </w:r>
      <w:r w:rsidR="006D6BFC">
        <w:rPr>
          <w:rFonts w:cs="Times New Roman"/>
        </w:rPr>
        <w:t>。</w:t>
      </w:r>
    </w:p>
    <w:p w:rsidR="006D6BFC" w:rsidRDefault="00160E2D" w:rsidP="00581306">
      <w:pPr>
        <w:rPr>
          <w:rFonts w:cs="Times New Roman"/>
        </w:rPr>
      </w:pPr>
      <w:r>
        <w:rPr>
          <w:rFonts w:cs="Times New Roman" w:hint="eastAsia"/>
        </w:rPr>
        <w:t>更详尽</w:t>
      </w:r>
      <w:r>
        <w:rPr>
          <w:rFonts w:cs="Times New Roman"/>
        </w:rPr>
        <w:t>的相关工作介绍可参考附录</w:t>
      </w:r>
      <w:r>
        <w:rPr>
          <w:rFonts w:cs="Times New Roman" w:hint="eastAsia"/>
        </w:rPr>
        <w:t>A</w:t>
      </w:r>
      <w:r>
        <w:rPr>
          <w:rFonts w:cs="Times New Roman"/>
        </w:rPr>
        <w:t>。</w:t>
      </w:r>
    </w:p>
    <w:p w:rsidR="00765C24" w:rsidRDefault="00765C24" w:rsidP="00765C24">
      <w:pPr>
        <w:pStyle w:val="2"/>
      </w:pPr>
      <w:bookmarkStart w:id="22" w:name="_Toc453167132"/>
      <w:r>
        <w:rPr>
          <w:rFonts w:hint="eastAsia"/>
        </w:rPr>
        <w:t>论文</w:t>
      </w:r>
      <w:r>
        <w:t>组织结构</w:t>
      </w:r>
      <w:bookmarkEnd w:id="22"/>
    </w:p>
    <w:p w:rsidR="007700E3" w:rsidRDefault="00F63036" w:rsidP="00F63036">
      <w:r>
        <w:t>本文</w:t>
      </w:r>
      <w:r>
        <w:rPr>
          <w:rFonts w:hint="eastAsia"/>
        </w:rPr>
        <w:t>是</w:t>
      </w:r>
      <w:r>
        <w:t>基于一个已有的系统，对其进行改进</w:t>
      </w:r>
      <w:r>
        <w:rPr>
          <w:rFonts w:hint="eastAsia"/>
        </w:rPr>
        <w:t>和</w:t>
      </w:r>
      <w:r>
        <w:t>提高</w:t>
      </w:r>
      <w:r>
        <w:rPr>
          <w:rFonts w:hint="eastAsia"/>
        </w:rPr>
        <w:t>，设计</w:t>
      </w:r>
      <w:r>
        <w:t>和实现一个更加精细、可靠、</w:t>
      </w:r>
      <w:r>
        <w:rPr>
          <w:rFonts w:hint="eastAsia"/>
        </w:rPr>
        <w:t>实用</w:t>
      </w:r>
      <w:r>
        <w:t>的新系统。</w:t>
      </w:r>
      <w:r>
        <w:rPr>
          <w:rFonts w:hint="eastAsia"/>
        </w:rPr>
        <w:t>本文</w:t>
      </w:r>
      <w:r w:rsidR="00B100AA">
        <w:rPr>
          <w:rFonts w:hint="eastAsia"/>
        </w:rPr>
        <w:t>剩余</w:t>
      </w:r>
      <w:r w:rsidR="00B100AA">
        <w:t>部分将</w:t>
      </w:r>
      <w:r w:rsidR="00B100AA">
        <w:rPr>
          <w:rFonts w:hint="eastAsia"/>
        </w:rPr>
        <w:t>按照</w:t>
      </w:r>
      <w:r w:rsidR="00B100AA">
        <w:t>以下结构进行组织：</w:t>
      </w:r>
      <w:r w:rsidR="00666ADB">
        <w:fldChar w:fldCharType="begin"/>
      </w:r>
      <w:r w:rsidR="00666ADB">
        <w:instrText xml:space="preserve"> REF _Ref453018959 \r \h </w:instrText>
      </w:r>
      <w:r w:rsidR="00666ADB">
        <w:fldChar w:fldCharType="separate"/>
      </w:r>
      <w:r w:rsidR="00611C38">
        <w:rPr>
          <w:rFonts w:hint="eastAsia"/>
        </w:rPr>
        <w:t>第</w:t>
      </w:r>
      <w:r w:rsidR="00611C38">
        <w:rPr>
          <w:rFonts w:hint="eastAsia"/>
        </w:rPr>
        <w:t>2</w:t>
      </w:r>
      <w:r w:rsidR="00611C38">
        <w:rPr>
          <w:rFonts w:hint="eastAsia"/>
        </w:rPr>
        <w:t>章</w:t>
      </w:r>
      <w:r w:rsidR="00666ADB">
        <w:fldChar w:fldCharType="end"/>
      </w:r>
      <w:r w:rsidR="008F130C">
        <w:rPr>
          <w:rFonts w:hint="eastAsia"/>
        </w:rPr>
        <w:t>将</w:t>
      </w:r>
      <w:r w:rsidR="00D21F1A">
        <w:t>介</w:t>
      </w:r>
      <w:r w:rsidR="00D21F1A">
        <w:lastRenderedPageBreak/>
        <w:t>绍</w:t>
      </w:r>
      <w:r>
        <w:t>原系统</w:t>
      </w:r>
      <w:r>
        <w:rPr>
          <w:rFonts w:hint="eastAsia"/>
        </w:rPr>
        <w:t>的步骤流程，</w:t>
      </w:r>
      <w:r>
        <w:t>分析其</w:t>
      </w:r>
      <w:r>
        <w:rPr>
          <w:rFonts w:hint="eastAsia"/>
        </w:rPr>
        <w:t>主要存在</w:t>
      </w:r>
      <w:r>
        <w:t>的问题，</w:t>
      </w:r>
      <w:r w:rsidR="000254BC">
        <w:rPr>
          <w:rFonts w:hint="eastAsia"/>
        </w:rPr>
        <w:t>设计</w:t>
      </w:r>
      <w:r w:rsidR="00086A2D">
        <w:t>改进</w:t>
      </w:r>
      <w:r>
        <w:rPr>
          <w:rFonts w:hint="eastAsia"/>
        </w:rPr>
        <w:t>方案</w:t>
      </w:r>
      <w:r w:rsidR="00086A2D">
        <w:rPr>
          <w:rFonts w:hint="eastAsia"/>
        </w:rPr>
        <w:t>；</w:t>
      </w:r>
      <w:r w:rsidR="00666ADB">
        <w:fldChar w:fldCharType="begin"/>
      </w:r>
      <w:r w:rsidR="00666ADB">
        <w:instrText xml:space="preserve"> </w:instrText>
      </w:r>
      <w:r w:rsidR="00666ADB">
        <w:rPr>
          <w:rFonts w:hint="eastAsia"/>
        </w:rPr>
        <w:instrText>REF _Ref453019002 \r \h</w:instrText>
      </w:r>
      <w:r w:rsidR="00666ADB">
        <w:instrText xml:space="preserve"> </w:instrText>
      </w:r>
      <w:r w:rsidR="00666ADB">
        <w:fldChar w:fldCharType="separate"/>
      </w:r>
      <w:r w:rsidR="00611C38">
        <w:rPr>
          <w:rFonts w:hint="eastAsia"/>
        </w:rPr>
        <w:t>第</w:t>
      </w:r>
      <w:r w:rsidR="00611C38">
        <w:rPr>
          <w:rFonts w:hint="eastAsia"/>
        </w:rPr>
        <w:t>3</w:t>
      </w:r>
      <w:r w:rsidR="00611C38">
        <w:rPr>
          <w:rFonts w:hint="eastAsia"/>
        </w:rPr>
        <w:t>章</w:t>
      </w:r>
      <w:r w:rsidR="00666ADB">
        <w:fldChar w:fldCharType="end"/>
      </w:r>
      <w:r w:rsidR="00175C52">
        <w:rPr>
          <w:rFonts w:hint="eastAsia"/>
        </w:rPr>
        <w:t>将</w:t>
      </w:r>
      <w:r w:rsidR="00086A2D">
        <w:t>介绍</w:t>
      </w:r>
      <w:r w:rsidR="00175C52">
        <w:rPr>
          <w:rFonts w:hint="eastAsia"/>
        </w:rPr>
        <w:t>系统改进中实现的</w:t>
      </w:r>
      <w:r>
        <w:rPr>
          <w:rFonts w:hint="eastAsia"/>
        </w:rPr>
        <w:t>话题</w:t>
      </w:r>
      <w:r w:rsidR="00175C52">
        <w:rPr>
          <w:rFonts w:hint="eastAsia"/>
        </w:rPr>
        <w:t>聚类技术</w:t>
      </w:r>
      <w:r w:rsidR="000254BC">
        <w:rPr>
          <w:rFonts w:hint="eastAsia"/>
        </w:rPr>
        <w:t>，</w:t>
      </w:r>
      <w:r w:rsidR="000254BC">
        <w:t>提出</w:t>
      </w:r>
      <w:r w:rsidR="000254BC">
        <w:rPr>
          <w:rFonts w:hint="eastAsia"/>
        </w:rPr>
        <w:t>一种适用于</w:t>
      </w:r>
      <w:r w:rsidR="000254BC">
        <w:t>社交网络</w:t>
      </w:r>
      <w:r w:rsidR="000254BC">
        <w:rPr>
          <w:rFonts w:hint="eastAsia"/>
        </w:rPr>
        <w:t>消息</w:t>
      </w:r>
      <w:r w:rsidR="000254BC">
        <w:t>的相关性度量</w:t>
      </w:r>
      <w:r w:rsidR="000254BC">
        <w:rPr>
          <w:rFonts w:hint="eastAsia"/>
        </w:rPr>
        <w:t>，</w:t>
      </w:r>
      <w:r w:rsidR="000254BC">
        <w:t>并用实验</w:t>
      </w:r>
      <w:r w:rsidR="000254BC">
        <w:rPr>
          <w:rFonts w:hint="eastAsia"/>
        </w:rPr>
        <w:t>论证</w:t>
      </w:r>
      <w:r w:rsidR="000254BC">
        <w:t>其有效性</w:t>
      </w:r>
      <w:r w:rsidR="00175C52">
        <w:rPr>
          <w:rFonts w:hint="eastAsia"/>
        </w:rPr>
        <w:t>；</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11C38">
        <w:rPr>
          <w:rFonts w:hint="eastAsia"/>
        </w:rPr>
        <w:t>第</w:t>
      </w:r>
      <w:r w:rsidR="00611C38">
        <w:rPr>
          <w:rFonts w:hint="eastAsia"/>
        </w:rPr>
        <w:t>4</w:t>
      </w:r>
      <w:r w:rsidR="00611C38">
        <w:rPr>
          <w:rFonts w:hint="eastAsia"/>
        </w:rPr>
        <w:t>章</w:t>
      </w:r>
      <w:r w:rsidR="00666ADB">
        <w:fldChar w:fldCharType="end"/>
      </w:r>
      <w:r w:rsidR="000254BC">
        <w:rPr>
          <w:rFonts w:hint="eastAsia"/>
        </w:rPr>
        <w:t>将</w:t>
      </w:r>
      <w:r w:rsidR="00175C52">
        <w:rPr>
          <w:rFonts w:hint="eastAsia"/>
        </w:rPr>
        <w:t>详细介绍</w:t>
      </w:r>
      <w:r w:rsidR="00DB1EEB">
        <w:rPr>
          <w:rFonts w:hint="eastAsia"/>
        </w:rPr>
        <w:t>各类</w:t>
      </w:r>
      <w:r w:rsidR="00086A2D">
        <w:rPr>
          <w:rFonts w:hint="eastAsia"/>
        </w:rPr>
        <w:t>特征选择</w:t>
      </w:r>
      <w:r w:rsidR="00086A2D">
        <w:t>技术</w:t>
      </w:r>
      <w:r w:rsidR="00086A2D">
        <w:rPr>
          <w:rFonts w:hint="eastAsia"/>
        </w:rPr>
        <w:t>，并</w:t>
      </w:r>
      <w:r w:rsidR="00086A2D">
        <w:t>提出</w:t>
      </w:r>
      <w:r w:rsidR="00086A2D">
        <w:rPr>
          <w:rFonts w:hint="eastAsia"/>
        </w:rPr>
        <w:t>的一种</w:t>
      </w:r>
      <w:r w:rsidR="000254BC">
        <w:rPr>
          <w:rFonts w:hint="eastAsia"/>
        </w:rPr>
        <w:t>新的</w:t>
      </w:r>
      <w:r w:rsidR="00175C52">
        <w:t>特征选择</w:t>
      </w:r>
      <w:r w:rsidR="00175C52">
        <w:rPr>
          <w:rFonts w:hint="eastAsia"/>
        </w:rPr>
        <w:t>方案</w:t>
      </w:r>
      <w:r w:rsidR="00086A2D">
        <w:rPr>
          <w:rFonts w:hint="eastAsia"/>
        </w:rPr>
        <w:t>；</w:t>
      </w:r>
      <w:r w:rsidR="00666ADB">
        <w:fldChar w:fldCharType="begin"/>
      </w:r>
      <w:r w:rsidR="00666ADB">
        <w:instrText xml:space="preserve"> </w:instrText>
      </w:r>
      <w:r w:rsidR="00666ADB">
        <w:rPr>
          <w:rFonts w:hint="eastAsia"/>
        </w:rPr>
        <w:instrText>REF _Ref453019150 \r \h</w:instrText>
      </w:r>
      <w:r w:rsidR="00666ADB">
        <w:instrText xml:space="preserve"> </w:instrText>
      </w:r>
      <w:r w:rsidR="00666ADB">
        <w:fldChar w:fldCharType="separate"/>
      </w:r>
      <w:r w:rsidR="00611C38">
        <w:rPr>
          <w:rFonts w:hint="eastAsia"/>
        </w:rPr>
        <w:t>第</w:t>
      </w:r>
      <w:r w:rsidR="00611C38">
        <w:rPr>
          <w:rFonts w:hint="eastAsia"/>
        </w:rPr>
        <w:t>5</w:t>
      </w:r>
      <w:r w:rsidR="00611C38">
        <w:rPr>
          <w:rFonts w:hint="eastAsia"/>
        </w:rPr>
        <w:t>章</w:t>
      </w:r>
      <w:r w:rsidR="00666ADB">
        <w:fldChar w:fldCharType="end"/>
      </w:r>
      <w:r w:rsidR="00086A2D">
        <w:t>将</w:t>
      </w:r>
      <w:r w:rsidR="00086A2D">
        <w:rPr>
          <w:rFonts w:hint="eastAsia"/>
        </w:rPr>
        <w:t>简要</w:t>
      </w:r>
      <w:r w:rsidR="00086A2D">
        <w:t>介绍本系统采用的</w:t>
      </w:r>
      <w:r w:rsidR="000254BC">
        <w:rPr>
          <w:rFonts w:hint="eastAsia"/>
        </w:rPr>
        <w:t>分类器技术</w:t>
      </w:r>
      <w:r w:rsidR="000254BC">
        <w:t>，</w:t>
      </w:r>
      <w:r w:rsidR="000254BC">
        <w:rPr>
          <w:rFonts w:hint="eastAsia"/>
        </w:rPr>
        <w:t>提出</w:t>
      </w:r>
      <w:r w:rsidR="000254BC">
        <w:t>一种</w:t>
      </w:r>
      <w:r w:rsidR="000254BC">
        <w:rPr>
          <w:rFonts w:hint="eastAsia"/>
        </w:rPr>
        <w:t>新</w:t>
      </w:r>
      <w:r w:rsidR="000254BC">
        <w:t>的可疑度排名</w:t>
      </w:r>
      <w:r w:rsidR="000254BC">
        <w:rPr>
          <w:rFonts w:hint="eastAsia"/>
        </w:rPr>
        <w:t>方法，并</w:t>
      </w:r>
      <w:r w:rsidR="000254BC">
        <w:t>用实验论证新的特征选择方案和可疑度排名方法</w:t>
      </w:r>
      <w:r w:rsidR="000254BC">
        <w:rPr>
          <w:rFonts w:hint="eastAsia"/>
        </w:rPr>
        <w:t>的有效性</w:t>
      </w:r>
      <w:r w:rsidR="00DB1EEB">
        <w:t>；</w:t>
      </w:r>
      <w:r w:rsidR="00666ADB">
        <w:fldChar w:fldCharType="begin"/>
      </w:r>
      <w:r w:rsidR="00666ADB">
        <w:instrText xml:space="preserve"> REF _Ref453019248 \r \h </w:instrText>
      </w:r>
      <w:r w:rsidR="00666ADB">
        <w:fldChar w:fldCharType="separate"/>
      </w:r>
      <w:r w:rsidR="00611C38">
        <w:rPr>
          <w:rFonts w:hint="eastAsia"/>
        </w:rPr>
        <w:t>第</w:t>
      </w:r>
      <w:r w:rsidR="00611C38">
        <w:rPr>
          <w:rFonts w:hint="eastAsia"/>
        </w:rPr>
        <w:t>6</w:t>
      </w:r>
      <w:r w:rsidR="00611C38">
        <w:rPr>
          <w:rFonts w:hint="eastAsia"/>
        </w:rPr>
        <w:t>章</w:t>
      </w:r>
      <w:r w:rsidR="00666ADB">
        <w:fldChar w:fldCharType="end"/>
      </w:r>
      <w:r w:rsidR="00DB1EEB">
        <w:t>将</w:t>
      </w:r>
      <w:r w:rsidR="00DB1EEB">
        <w:rPr>
          <w:rFonts w:hint="eastAsia"/>
        </w:rPr>
        <w:t>进行总结并</w:t>
      </w:r>
      <w:r w:rsidR="000254BC">
        <w:rPr>
          <w:rFonts w:hint="eastAsia"/>
        </w:rPr>
        <w:t>展望</w:t>
      </w:r>
      <w:r w:rsidR="00DB1EEB">
        <w:t>未来的工作。</w:t>
      </w:r>
    </w:p>
    <w:p w:rsidR="007700E3" w:rsidRDefault="007700E3">
      <w:pPr>
        <w:widowControl/>
        <w:spacing w:line="240" w:lineRule="auto"/>
        <w:ind w:firstLine="0"/>
        <w:jc w:val="left"/>
      </w:pPr>
      <w:r>
        <w:br w:type="page"/>
      </w:r>
    </w:p>
    <w:p w:rsidR="00765C24" w:rsidRDefault="008114B9" w:rsidP="00A65C7D">
      <w:pPr>
        <w:pStyle w:val="1"/>
      </w:pPr>
      <w:bookmarkStart w:id="23" w:name="_Ref453018959"/>
      <w:bookmarkStart w:id="24" w:name="_Ref453018973"/>
      <w:bookmarkStart w:id="25" w:name="_Toc453167133"/>
      <w:r>
        <w:rPr>
          <w:rFonts w:hint="eastAsia"/>
        </w:rPr>
        <w:lastRenderedPageBreak/>
        <w:t>方法</w:t>
      </w:r>
      <w:r w:rsidR="006D5E9D" w:rsidRPr="006D5E9D">
        <w:t>概述</w:t>
      </w:r>
      <w:bookmarkEnd w:id="23"/>
      <w:bookmarkEnd w:id="24"/>
      <w:bookmarkEnd w:id="25"/>
    </w:p>
    <w:p w:rsidR="00A65C7D" w:rsidRDefault="00AA25EC" w:rsidP="00A65C7D">
      <w:pPr>
        <w:pStyle w:val="2"/>
      </w:pPr>
      <w:bookmarkStart w:id="26" w:name="_Toc453167134"/>
      <w:r>
        <w:rPr>
          <w:rFonts w:hint="eastAsia"/>
        </w:rPr>
        <w:t>一个</w:t>
      </w:r>
      <w:r w:rsidR="00673BB0">
        <w:rPr>
          <w:rFonts w:hint="eastAsia"/>
        </w:rPr>
        <w:t>实用</w:t>
      </w:r>
      <w:r>
        <w:t>的谣言检测系统</w:t>
      </w:r>
      <w:bookmarkEnd w:id="26"/>
    </w:p>
    <w:p w:rsidR="00A65C7D" w:rsidRPr="00416CD4" w:rsidRDefault="00416CD4" w:rsidP="00416CD4">
      <w:r>
        <w:rPr>
          <w:noProof/>
        </w:rPr>
        <mc:AlternateContent>
          <mc:Choice Requires="wps">
            <w:drawing>
              <wp:anchor distT="0" distB="0" distL="114300" distR="114300" simplePos="0" relativeHeight="251758592" behindDoc="0" locked="0" layoutInCell="1" allowOverlap="1" wp14:anchorId="471AF89D" wp14:editId="70C06D8F">
                <wp:simplePos x="0" y="0"/>
                <wp:positionH relativeFrom="column">
                  <wp:posOffset>635</wp:posOffset>
                </wp:positionH>
                <wp:positionV relativeFrom="paragraph">
                  <wp:posOffset>3125470</wp:posOffset>
                </wp:positionV>
                <wp:extent cx="5274310" cy="635"/>
                <wp:effectExtent l="0" t="0" r="2540" b="0"/>
                <wp:wrapTopAndBottom/>
                <wp:docPr id="9" name="文本框 9"/>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6402E0" w:rsidRDefault="006402E0" w:rsidP="00BE0370">
                            <w:pPr>
                              <w:pStyle w:val="a5"/>
                            </w:pPr>
                            <w:bookmarkStart w:id="27" w:name="_Ref452578219"/>
                            <w:bookmarkStart w:id="28" w:name="_Toc45316698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11C38">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11C38">
                              <w:rPr>
                                <w:noProof/>
                              </w:rPr>
                              <w:t>1</w:t>
                            </w:r>
                            <w:r>
                              <w:fldChar w:fldCharType="end"/>
                            </w:r>
                            <w:bookmarkEnd w:id="27"/>
                            <w:r>
                              <w:t xml:space="preserve"> </w:t>
                            </w:r>
                            <w:r>
                              <w:rPr>
                                <w:rFonts w:hint="eastAsia"/>
                              </w:rPr>
                              <w:t>原系统流程</w:t>
                            </w:r>
                            <w:r>
                              <w:t>图</w:t>
                            </w:r>
                            <w:bookmarkEnd w:id="28"/>
                          </w:p>
                          <w:p w:rsidR="006402E0" w:rsidRDefault="006402E0" w:rsidP="008165EF">
                            <w:pPr>
                              <w:pStyle w:val="a5"/>
                            </w:pPr>
                            <w:r>
                              <w:rPr>
                                <w:rFonts w:hint="eastAsia"/>
                              </w:rPr>
                              <w:t>（图片</w:t>
                            </w:r>
                            <w:r>
                              <w:t>来源：</w:t>
                            </w:r>
                            <w:r>
                              <w:rPr>
                                <w:rFonts w:hint="eastAsia"/>
                              </w:rPr>
                              <w:t>参考</w:t>
                            </w:r>
                            <w:r>
                              <w:t>文献中</w:t>
                            </w:r>
                            <w:r w:rsidRPr="00BE0370">
                              <w:t>Zhe 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6402E0" w:rsidRPr="008165EF" w:rsidRDefault="006402E0" w:rsidP="008165EF">
                            <w:pPr>
                              <w:pStyle w:val="a5"/>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AF89D" id="文本框 9" o:spid="_x0000_s1031" type="#_x0000_t202" style="position:absolute;left:0;text-align:left;margin-left:.05pt;margin-top:246.1pt;width:415.3pt;height:.05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" stroked="f">
                <v:textbox style="mso-fit-shape-to-text:t" inset="0,0,0,0">
                  <w:txbxContent>
                    <w:p w:rsidR="006402E0" w:rsidRDefault="006402E0" w:rsidP="00BE0370">
                      <w:pPr>
                        <w:pStyle w:val="Caption"/>
                      </w:pPr>
                      <w:bookmarkStart w:id="40" w:name="_Ref452578219"/>
                      <w:bookmarkStart w:id="41" w:name="_Toc45316698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11C38">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11C38">
                        <w:rPr>
                          <w:noProof/>
                        </w:rPr>
                        <w:t>1</w:t>
                      </w:r>
                      <w:r>
                        <w:fldChar w:fldCharType="end"/>
                      </w:r>
                      <w:bookmarkEnd w:id="40"/>
                      <w:r>
                        <w:t xml:space="preserve"> </w:t>
                      </w:r>
                      <w:r>
                        <w:rPr>
                          <w:rFonts w:hint="eastAsia"/>
                        </w:rPr>
                        <w:t>原系统流程</w:t>
                      </w:r>
                      <w:r>
                        <w:t>图</w:t>
                      </w:r>
                      <w:bookmarkEnd w:id="41"/>
                    </w:p>
                    <w:p w:rsidR="006402E0" w:rsidRDefault="006402E0" w:rsidP="008165EF">
                      <w:pPr>
                        <w:pStyle w:val="Caption"/>
                      </w:pPr>
                      <w:r>
                        <w:rPr>
                          <w:rFonts w:hint="eastAsia"/>
                        </w:rPr>
                        <w:t>（图片</w:t>
                      </w:r>
                      <w:r>
                        <w:t>来源：</w:t>
                      </w:r>
                      <w:r>
                        <w:rPr>
                          <w:rFonts w:hint="eastAsia"/>
                        </w:rPr>
                        <w:t>参考</w:t>
                      </w:r>
                      <w:r>
                        <w:t>文献中</w:t>
                      </w:r>
                      <w:r w:rsidRPr="00BE0370">
                        <w:t>Zhe Zhao</w:t>
                      </w:r>
                      <w:r w:rsidRPr="00BE0370">
                        <w:rPr>
                          <w:rFonts w:hint="eastAsia"/>
                        </w:rPr>
                        <w:t>等人的工作</w:t>
                      </w:r>
                      <w:r w:rsidRPr="00BE0370">
                        <w:rPr>
                          <w:rFonts w:hint="eastAsia"/>
                          <w:vertAlign w:val="superscript"/>
                        </w:rPr>
                        <w:t>[</w:t>
                      </w:r>
                      <w:r w:rsidRPr="00BE0370">
                        <w:rPr>
                          <w:vertAlign w:val="superscript"/>
                        </w:rPr>
                        <w:t>11</w:t>
                      </w:r>
                      <w:r w:rsidRPr="00BE0370">
                        <w:rPr>
                          <w:rFonts w:hint="eastAsia"/>
                          <w:vertAlign w:val="superscript"/>
                        </w:rPr>
                        <w:t>]</w:t>
                      </w:r>
                      <w:r>
                        <w:t>）</w:t>
                      </w:r>
                    </w:p>
                    <w:p w:rsidR="006402E0" w:rsidRPr="008165EF" w:rsidRDefault="006402E0" w:rsidP="008165EF">
                      <w:pPr>
                        <w:pStyle w:val="Caption"/>
                      </w:pPr>
                    </w:p>
                  </w:txbxContent>
                </v:textbox>
                <w10:wrap type="topAndBottom"/>
              </v:shape>
            </w:pict>
          </mc:Fallback>
        </mc:AlternateContent>
      </w:r>
      <w:r>
        <w:rPr>
          <w:rFonts w:cs="Times New Roman" w:hint="eastAsia"/>
          <w:noProof/>
        </w:rPr>
        <w:drawing>
          <wp:anchor distT="0" distB="0" distL="114300" distR="114300" simplePos="0" relativeHeight="251756544" behindDoc="0" locked="0" layoutInCell="1" allowOverlap="1" wp14:anchorId="2137EE94" wp14:editId="79C85F55">
            <wp:simplePos x="0" y="0"/>
            <wp:positionH relativeFrom="column">
              <wp:posOffset>635</wp:posOffset>
            </wp:positionH>
            <wp:positionV relativeFrom="paragraph">
              <wp:posOffset>1077595</wp:posOffset>
            </wp:positionV>
            <wp:extent cx="5274310" cy="1990725"/>
            <wp:effectExtent l="0" t="0" r="2540" b="952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sidR="00D76F29">
        <w:rPr>
          <w:rFonts w:hint="eastAsia"/>
        </w:rPr>
        <w:t>本</w:t>
      </w:r>
      <w:r w:rsidR="00D76F29">
        <w:t>文实现的谣言检测系统是基于一项已有工作的</w:t>
      </w:r>
      <w:r w:rsidR="00D76F29">
        <w:rPr>
          <w:rFonts w:hint="eastAsia"/>
        </w:rPr>
        <w:t>谣言</w:t>
      </w:r>
      <w:r w:rsidR="00D76F29">
        <w:t>筛选排名系统</w:t>
      </w:r>
      <w:r w:rsidR="002710CC">
        <w:rPr>
          <w:rFonts w:cs="Times New Roman" w:hint="eastAsia"/>
          <w:vertAlign w:val="superscript"/>
        </w:rPr>
        <w:t>[</w:t>
      </w:r>
      <w:r w:rsidR="002710CC">
        <w:rPr>
          <w:rFonts w:cs="Times New Roman"/>
          <w:vertAlign w:val="superscript"/>
        </w:rPr>
        <w:t>11</w:t>
      </w:r>
      <w:r w:rsidR="002710CC">
        <w:rPr>
          <w:rFonts w:cs="Times New Roman" w:hint="eastAsia"/>
          <w:vertAlign w:val="superscript"/>
        </w:rPr>
        <w:t>]</w:t>
      </w:r>
      <w:r w:rsidR="002362EF">
        <w:rPr>
          <w:rFonts w:hint="eastAsia"/>
        </w:rPr>
        <w:t>，</w:t>
      </w:r>
      <w:r w:rsidR="00673BB0">
        <w:rPr>
          <w:rFonts w:hint="eastAsia"/>
        </w:rPr>
        <w:t>此系统被</w:t>
      </w:r>
      <w:r>
        <w:rPr>
          <w:rFonts w:hint="eastAsia"/>
        </w:rPr>
        <w:t>其</w:t>
      </w:r>
      <w:r w:rsidR="00673BB0">
        <w:rPr>
          <w:rFonts w:hint="eastAsia"/>
        </w:rPr>
        <w:t>实验</w:t>
      </w:r>
      <w:r>
        <w:rPr>
          <w:rFonts w:hint="eastAsia"/>
        </w:rPr>
        <w:t>论证</w:t>
      </w:r>
      <w:r w:rsidR="00673BB0">
        <w:rPr>
          <w:rFonts w:hint="eastAsia"/>
        </w:rPr>
        <w:t>能较</w:t>
      </w:r>
      <w:r w:rsidR="00673BB0">
        <w:t>早</w:t>
      </w:r>
      <w:r w:rsidR="00673BB0">
        <w:rPr>
          <w:rFonts w:hint="eastAsia"/>
        </w:rPr>
        <w:t>检测</w:t>
      </w:r>
      <w:r>
        <w:t>出谣言，</w:t>
      </w:r>
      <w:r>
        <w:rPr>
          <w:rFonts w:hint="eastAsia"/>
        </w:rPr>
        <w:t>以及</w:t>
      </w:r>
      <w:r w:rsidR="00673BB0">
        <w:rPr>
          <w:rFonts w:hint="eastAsia"/>
        </w:rPr>
        <w:t>高速</w:t>
      </w:r>
      <w:r w:rsidR="00673BB0">
        <w:t>处理大规模数据，</w:t>
      </w:r>
      <w:r>
        <w:rPr>
          <w:rFonts w:hint="eastAsia"/>
        </w:rPr>
        <w:t>其</w:t>
      </w:r>
      <w:r w:rsidR="00673BB0">
        <w:rPr>
          <w:rFonts w:hint="eastAsia"/>
        </w:rPr>
        <w:t>实用性</w:t>
      </w:r>
      <w:r w:rsidR="00673BB0">
        <w:t>很高。</w:t>
      </w:r>
      <w:r>
        <w:rPr>
          <w:rFonts w:hint="eastAsia"/>
        </w:rPr>
        <w:t>因此本文</w:t>
      </w:r>
      <w:r>
        <w:t>在基本保持其流程框架的基础上，对其进行改进与提高。</w:t>
      </w:r>
      <w:r w:rsidR="00673BB0">
        <w:rPr>
          <w:rFonts w:cs="Times New Roman"/>
        </w:rPr>
        <w:t>下面</w:t>
      </w:r>
      <w:r>
        <w:rPr>
          <w:rFonts w:cs="Times New Roman" w:hint="eastAsia"/>
        </w:rPr>
        <w:t>先</w:t>
      </w:r>
      <w:r w:rsidR="00673BB0">
        <w:rPr>
          <w:rFonts w:cs="Times New Roman" w:hint="eastAsia"/>
        </w:rPr>
        <w:t>对</w:t>
      </w:r>
      <w:r w:rsidR="00F13CD4" w:rsidRPr="00E0618F">
        <w:rPr>
          <w:rFonts w:cs="Times New Roman"/>
        </w:rPr>
        <w:t>原系统的</w:t>
      </w:r>
      <w:r w:rsidR="00673BB0">
        <w:rPr>
          <w:rFonts w:cs="Times New Roman" w:hint="eastAsia"/>
        </w:rPr>
        <w:t>整体</w:t>
      </w:r>
      <w:r>
        <w:rPr>
          <w:rFonts w:cs="Times New Roman" w:hint="eastAsia"/>
        </w:rPr>
        <w:t>流程</w:t>
      </w:r>
      <w:r w:rsidR="00673BB0">
        <w:rPr>
          <w:rFonts w:cs="Times New Roman" w:hint="eastAsia"/>
        </w:rPr>
        <w:t>架构</w:t>
      </w:r>
      <w:r w:rsidR="00673BB0">
        <w:rPr>
          <w:rFonts w:cs="Times New Roman"/>
        </w:rPr>
        <w:t>进行</w:t>
      </w:r>
      <w:r w:rsidR="00673BB0">
        <w:rPr>
          <w:rFonts w:cs="Times New Roman" w:hint="eastAsia"/>
        </w:rPr>
        <w:t>介绍</w:t>
      </w:r>
      <w:r w:rsidR="00673BB0">
        <w:rPr>
          <w:rFonts w:cs="Times New Roman"/>
        </w:rPr>
        <w:t>，</w:t>
      </w:r>
      <w:r w:rsidR="00673BB0">
        <w:rPr>
          <w:rFonts w:cs="Times New Roman" w:hint="eastAsia"/>
        </w:rPr>
        <w:t>其</w:t>
      </w:r>
      <w:r w:rsidR="00F13CD4" w:rsidRPr="00E0618F">
        <w:rPr>
          <w:rFonts w:cs="Times New Roman"/>
        </w:rPr>
        <w:t>流程图见</w:t>
      </w:r>
      <w:r w:rsidR="00F13CD4" w:rsidRPr="00E0618F">
        <w:rPr>
          <w:rFonts w:cs="Times New Roman"/>
        </w:rPr>
        <w:fldChar w:fldCharType="begin"/>
      </w:r>
      <w:r w:rsidR="00F13CD4" w:rsidRPr="00E0618F">
        <w:rPr>
          <w:rFonts w:cs="Times New Roman"/>
        </w:rPr>
        <w:instrText xml:space="preserve"> REF _Ref452578219 \h </w:instrText>
      </w:r>
      <w:r w:rsidR="00E0618F">
        <w:rPr>
          <w:rFonts w:cs="Times New Roman"/>
        </w:rPr>
        <w:instrText xml:space="preserve"> \* MERGEFORMAT </w:instrText>
      </w:r>
      <w:r w:rsidR="00F13CD4" w:rsidRPr="00E0618F">
        <w:rPr>
          <w:rFonts w:cs="Times New Roman"/>
        </w:rPr>
      </w:r>
      <w:r w:rsidR="00F13CD4" w:rsidRPr="00E0618F">
        <w:rPr>
          <w:rFonts w:cs="Times New Roman"/>
        </w:rPr>
        <w:fldChar w:fldCharType="separate"/>
      </w:r>
      <w:r w:rsidR="00611C38" w:rsidRPr="00611C38">
        <w:rPr>
          <w:rFonts w:cs="Times New Roman" w:hint="eastAsia"/>
        </w:rPr>
        <w:t>图</w:t>
      </w:r>
      <w:r w:rsidR="00611C38" w:rsidRPr="00611C38">
        <w:rPr>
          <w:rFonts w:cs="Times New Roman" w:hint="eastAsia"/>
        </w:rPr>
        <w:t xml:space="preserve"> </w:t>
      </w:r>
      <w:r w:rsidR="00611C38" w:rsidRPr="00611C38">
        <w:rPr>
          <w:rFonts w:cs="Times New Roman"/>
          <w:noProof/>
        </w:rPr>
        <w:t>2.1</w:t>
      </w:r>
      <w:r w:rsidR="00F13CD4" w:rsidRPr="00E0618F">
        <w:rPr>
          <w:rFonts w:cs="Times New Roman"/>
        </w:rPr>
        <w:fldChar w:fldCharType="end"/>
      </w:r>
      <w:r w:rsidR="00F13CD4" w:rsidRPr="00E0618F">
        <w:rPr>
          <w:rFonts w:cs="Times New Roman"/>
        </w:rPr>
        <w:t>，</w:t>
      </w:r>
      <w:r w:rsidR="00673BB0">
        <w:rPr>
          <w:rFonts w:cs="Times New Roman" w:hint="eastAsia"/>
        </w:rPr>
        <w:t>检测过程分为</w:t>
      </w:r>
      <w:r w:rsidR="00673BB0">
        <w:rPr>
          <w:rFonts w:cs="Times New Roman"/>
        </w:rPr>
        <w:t>五步</w:t>
      </w:r>
      <w:r w:rsidR="00040959" w:rsidRPr="00E0618F">
        <w:rPr>
          <w:rFonts w:cs="Times New Roman"/>
        </w:rPr>
        <w:t>。</w:t>
      </w:r>
    </w:p>
    <w:p w:rsidR="00B07924" w:rsidRDefault="00EF6C79" w:rsidP="0008330D">
      <w:pPr>
        <w:rPr>
          <w:rFonts w:cs="Times New Roman"/>
        </w:rPr>
      </w:pPr>
      <w:r>
        <w:rPr>
          <w:noProof/>
        </w:rPr>
        <mc:AlternateContent>
          <mc:Choice Requires="wps">
            <w:drawing>
              <wp:anchor distT="0" distB="0" distL="114300" distR="114300" simplePos="0" relativeHeight="251769856" behindDoc="0" locked="0" layoutInCell="1" allowOverlap="1" wp14:anchorId="16FE293B" wp14:editId="2F807EE5">
                <wp:simplePos x="0" y="0"/>
                <wp:positionH relativeFrom="margin">
                  <wp:posOffset>13335</wp:posOffset>
                </wp:positionH>
                <wp:positionV relativeFrom="paragraph">
                  <wp:posOffset>5863590</wp:posOffset>
                </wp:positionV>
                <wp:extent cx="5314950" cy="635"/>
                <wp:effectExtent l="0" t="0" r="0" b="0"/>
                <wp:wrapTopAndBottom/>
                <wp:docPr id="86" name="文本框 86"/>
                <wp:cNvGraphicFramePr/>
                <a:graphic xmlns:a="http://schemas.openxmlformats.org/drawingml/2006/main">
                  <a:graphicData uri="http://schemas.microsoft.com/office/word/2010/wordprocessingShape">
                    <wps:wsp>
                      <wps:cNvSpPr txBox="1"/>
                      <wps:spPr>
                        <a:xfrm>
                          <a:off x="0" y="0"/>
                          <a:ext cx="5314950" cy="635"/>
                        </a:xfrm>
                        <a:prstGeom prst="rect">
                          <a:avLst/>
                        </a:prstGeom>
                        <a:solidFill>
                          <a:prstClr val="white"/>
                        </a:solidFill>
                        <a:ln>
                          <a:noFill/>
                        </a:ln>
                        <a:effectLst/>
                      </wps:spPr>
                      <wps:txbx>
                        <w:txbxContent>
                          <w:p w:rsidR="006402E0" w:rsidRPr="00C5531D" w:rsidRDefault="006402E0" w:rsidP="004C7942">
                            <w:pPr>
                              <w:pStyle w:val="a5"/>
                              <w:rPr>
                                <w:noProof/>
                                <w:sz w:val="24"/>
                                <w:szCs w:val="21"/>
                              </w:rPr>
                            </w:pPr>
                            <w:bookmarkStart w:id="29" w:name="_Ref452584192"/>
                            <w:bookmarkStart w:id="30" w:name="_Toc45316698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11C38">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11C38">
                              <w:rPr>
                                <w:noProof/>
                              </w:rPr>
                              <w:t>2</w:t>
                            </w:r>
                            <w:r>
                              <w:fldChar w:fldCharType="end"/>
                            </w:r>
                            <w:bookmarkEnd w:id="29"/>
                            <w:r>
                              <w:t xml:space="preserve"> </w:t>
                            </w:r>
                            <w:r>
                              <w:rPr>
                                <w:rFonts w:hint="eastAsia"/>
                              </w:rPr>
                              <w:t>原系统使用</w:t>
                            </w:r>
                            <w:r>
                              <w:t>的匹配模式</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FE293B" id="文本框 86" o:spid="_x0000_s1032" type="#_x0000_t202" style="position:absolute;left:0;text-align:left;margin-left:1.05pt;margin-top:461.7pt;width:418.5pt;height:.05pt;z-index:251769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" stroked="f">
                <v:textbox style="mso-fit-shape-to-text:t" inset="0,0,0,0">
                  <w:txbxContent>
                    <w:p w:rsidR="006402E0" w:rsidRPr="00C5531D" w:rsidRDefault="006402E0" w:rsidP="004C7942">
                      <w:pPr>
                        <w:pStyle w:val="Caption"/>
                        <w:rPr>
                          <w:noProof/>
                          <w:sz w:val="24"/>
                          <w:szCs w:val="21"/>
                        </w:rPr>
                      </w:pPr>
                      <w:bookmarkStart w:id="44" w:name="_Ref452584192"/>
                      <w:bookmarkStart w:id="45" w:name="_Toc45316698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11C38">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611C38">
                        <w:rPr>
                          <w:noProof/>
                        </w:rPr>
                        <w:t>2</w:t>
                      </w:r>
                      <w:r>
                        <w:fldChar w:fldCharType="end"/>
                      </w:r>
                      <w:bookmarkEnd w:id="44"/>
                      <w:r>
                        <w:t xml:space="preserve"> </w:t>
                      </w:r>
                      <w:r>
                        <w:rPr>
                          <w:rFonts w:hint="eastAsia"/>
                        </w:rPr>
                        <w:t>原系统使用</w:t>
                      </w:r>
                      <w:r>
                        <w:t>的匹配模式</w:t>
                      </w:r>
                      <w:bookmarkEnd w:id="45"/>
                    </w:p>
                  </w:txbxContent>
                </v:textbox>
                <w10:wrap type="topAndBottom" anchorx="margin"/>
              </v:shape>
            </w:pict>
          </mc:Fallback>
        </mc:AlternateContent>
      </w:r>
      <w:r>
        <w:rPr>
          <w:noProof/>
        </w:rPr>
        <w:drawing>
          <wp:anchor distT="0" distB="0" distL="114300" distR="114300" simplePos="0" relativeHeight="251760640" behindDoc="0" locked="0" layoutInCell="1" allowOverlap="1" wp14:anchorId="6F90F573" wp14:editId="272529F3">
            <wp:simplePos x="0" y="0"/>
            <wp:positionH relativeFrom="margin">
              <wp:posOffset>1400810</wp:posOffset>
            </wp:positionH>
            <wp:positionV relativeFrom="paragraph">
              <wp:posOffset>4535170</wp:posOffset>
            </wp:positionV>
            <wp:extent cx="2771775" cy="1234440"/>
            <wp:effectExtent l="0" t="0" r="9525" b="381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771775" cy="12344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D065F0" w:rsidRPr="00E0618F">
        <w:rPr>
          <w:rFonts w:cs="Times New Roman"/>
        </w:rPr>
        <w:t>第一步，信号消息识别。</w:t>
      </w:r>
      <w:r w:rsidR="005E665A" w:rsidRPr="00E0618F">
        <w:rPr>
          <w:rFonts w:cs="Times New Roman"/>
        </w:rPr>
        <w:t>该</w:t>
      </w:r>
      <w:r>
        <w:rPr>
          <w:rFonts w:cs="Times New Roman" w:hint="eastAsia"/>
        </w:rPr>
        <w:t>系统</w:t>
      </w:r>
      <w:r w:rsidR="005E665A" w:rsidRPr="00E0618F">
        <w:rPr>
          <w:rFonts w:cs="Times New Roman"/>
        </w:rPr>
        <w:t>所指的</w:t>
      </w:r>
      <w:r w:rsidR="00E0618F">
        <w:rPr>
          <w:rFonts w:cs="Times New Roman" w:hint="eastAsia"/>
        </w:rPr>
        <w:t>“</w:t>
      </w:r>
      <w:r w:rsidR="00A44A87" w:rsidRPr="00E0618F">
        <w:rPr>
          <w:rFonts w:cs="Times New Roman"/>
        </w:rPr>
        <w:t>信号消息</w:t>
      </w:r>
      <w:r w:rsidR="00E0618F" w:rsidRPr="00E0618F">
        <w:rPr>
          <w:rFonts w:cs="Times New Roman" w:hint="eastAsia"/>
        </w:rPr>
        <w:t>”</w:t>
      </w:r>
      <w:r w:rsidR="00307B10">
        <w:rPr>
          <w:rFonts w:cs="Times New Roman" w:hint="eastAsia"/>
        </w:rPr>
        <w:t>（</w:t>
      </w:r>
      <w:r w:rsidR="00307B10">
        <w:rPr>
          <w:rFonts w:cs="Times New Roman" w:hint="eastAsia"/>
        </w:rPr>
        <w:t>signal</w:t>
      </w:r>
      <w:r w:rsidR="00307B10">
        <w:rPr>
          <w:rFonts w:cs="Times New Roman"/>
        </w:rPr>
        <w:t xml:space="preserve"> tweets</w:t>
      </w:r>
      <w:r w:rsidR="00307B10">
        <w:rPr>
          <w:rFonts w:cs="Times New Roman"/>
        </w:rPr>
        <w:t>）</w:t>
      </w:r>
      <w:r w:rsidR="00A44A87" w:rsidRPr="00E0618F">
        <w:rPr>
          <w:rFonts w:cs="Times New Roman"/>
        </w:rPr>
        <w:t>是指那些包含怀疑、</w:t>
      </w:r>
      <w:r w:rsidR="009B190D" w:rsidRPr="00E0618F">
        <w:rPr>
          <w:rFonts w:cs="Times New Roman"/>
        </w:rPr>
        <w:t>惊讶、</w:t>
      </w:r>
      <w:r w:rsidR="00A44A87" w:rsidRPr="00E0618F">
        <w:rPr>
          <w:rFonts w:cs="Times New Roman"/>
        </w:rPr>
        <w:t>质疑、辟谣文字</w:t>
      </w:r>
      <w:r w:rsidR="009B190D" w:rsidRPr="00E0618F">
        <w:rPr>
          <w:rFonts w:cs="Times New Roman"/>
        </w:rPr>
        <w:t>的消息</w:t>
      </w:r>
      <w:r w:rsidR="00FD0CA3">
        <w:rPr>
          <w:rFonts w:cs="Times New Roman"/>
        </w:rPr>
        <w:t>，</w:t>
      </w:r>
      <w:r w:rsidR="00FD0CA3">
        <w:rPr>
          <w:rFonts w:cs="Times New Roman" w:hint="eastAsia"/>
        </w:rPr>
        <w:t>原作者</w:t>
      </w:r>
      <w:r w:rsidR="002108E3" w:rsidRPr="00E0618F">
        <w:rPr>
          <w:rFonts w:cs="Times New Roman"/>
        </w:rPr>
        <w:t>认为任何谣言在传播过程中</w:t>
      </w:r>
      <w:r w:rsidR="00E7685D" w:rsidRPr="00E0618F">
        <w:rPr>
          <w:rFonts w:cs="Times New Roman"/>
        </w:rPr>
        <w:t>，都一定会受到一部分明智用户的怀疑</w:t>
      </w:r>
      <w:r w:rsidR="003B368B">
        <w:rPr>
          <w:rFonts w:cs="Times New Roman"/>
        </w:rPr>
        <w:t>或</w:t>
      </w:r>
      <w:r w:rsidR="00E7685D" w:rsidRPr="00E0618F">
        <w:rPr>
          <w:rFonts w:cs="Times New Roman"/>
        </w:rPr>
        <w:t>质疑，</w:t>
      </w:r>
      <w:r w:rsidR="006E7E08">
        <w:rPr>
          <w:rFonts w:cs="Times New Roman" w:hint="eastAsia"/>
        </w:rPr>
        <w:t>而</w:t>
      </w:r>
      <w:r w:rsidR="00E7685D" w:rsidRPr="00E0618F">
        <w:rPr>
          <w:rFonts w:cs="Times New Roman"/>
        </w:rPr>
        <w:t>随着时间的推移也会</w:t>
      </w:r>
      <w:r w:rsidR="00E9457E">
        <w:rPr>
          <w:rFonts w:cs="Times New Roman" w:hint="eastAsia"/>
        </w:rPr>
        <w:t>有</w:t>
      </w:r>
      <w:r w:rsidR="00E7685D" w:rsidRPr="00E0618F">
        <w:rPr>
          <w:rFonts w:cs="Times New Roman"/>
        </w:rPr>
        <w:t>用户出来辟谣，因此谣言检测可以从</w:t>
      </w:r>
      <w:r w:rsidR="00391FC4">
        <w:rPr>
          <w:rFonts w:cs="Times New Roman" w:hint="eastAsia"/>
        </w:rPr>
        <w:t>检测</w:t>
      </w:r>
      <w:r w:rsidR="00E7685D" w:rsidRPr="00E0618F">
        <w:rPr>
          <w:rFonts w:cs="Times New Roman"/>
        </w:rPr>
        <w:t>这些</w:t>
      </w:r>
      <w:r w:rsidR="00FF6CA4">
        <w:rPr>
          <w:rFonts w:cs="Times New Roman" w:hint="eastAsia"/>
        </w:rPr>
        <w:t>“信号</w:t>
      </w:r>
      <w:r w:rsidR="003E45A1">
        <w:rPr>
          <w:rFonts w:cs="Times New Roman" w:hint="eastAsia"/>
        </w:rPr>
        <w:t>消息</w:t>
      </w:r>
      <w:r w:rsidR="00BD7D4A">
        <w:rPr>
          <w:rFonts w:cs="Times New Roman" w:hint="eastAsia"/>
        </w:rPr>
        <w:t>”</w:t>
      </w:r>
      <w:r w:rsidR="00391FC4">
        <w:rPr>
          <w:rFonts w:cs="Times New Roman" w:hint="eastAsia"/>
        </w:rPr>
        <w:t>出发</w:t>
      </w:r>
      <w:r w:rsidR="00391FC4">
        <w:rPr>
          <w:rFonts w:cs="Times New Roman"/>
        </w:rPr>
        <w:t>，</w:t>
      </w:r>
      <w:r w:rsidR="00FD0CA3">
        <w:rPr>
          <w:rFonts w:cs="Times New Roman" w:hint="eastAsia"/>
        </w:rPr>
        <w:t>对</w:t>
      </w:r>
      <w:r w:rsidR="00FA4F0D">
        <w:rPr>
          <w:rFonts w:cs="Times New Roman"/>
        </w:rPr>
        <w:t>这些消息</w:t>
      </w:r>
      <w:r w:rsidR="00FD0CA3">
        <w:rPr>
          <w:rFonts w:cs="Times New Roman" w:hint="eastAsia"/>
        </w:rPr>
        <w:t>提取</w:t>
      </w:r>
      <w:r w:rsidR="00391FC4">
        <w:rPr>
          <w:rFonts w:cs="Times New Roman"/>
        </w:rPr>
        <w:t>讨论的话题内容，就是潜在的谣言。</w:t>
      </w:r>
      <w:r w:rsidR="003C0768">
        <w:rPr>
          <w:rFonts w:cs="Times New Roman"/>
        </w:rPr>
        <w:t>原系统识别信号消息</w:t>
      </w:r>
      <w:r w:rsidR="003C0768">
        <w:rPr>
          <w:rFonts w:cs="Times New Roman" w:hint="eastAsia"/>
        </w:rPr>
        <w:t>使用</w:t>
      </w:r>
      <w:r w:rsidR="003C0768">
        <w:rPr>
          <w:rFonts w:cs="Times New Roman"/>
        </w:rPr>
        <w:t>的</w:t>
      </w:r>
      <w:r w:rsidR="00FD0CA3">
        <w:rPr>
          <w:rFonts w:cs="Times New Roman" w:hint="eastAsia"/>
        </w:rPr>
        <w:t>方法</w:t>
      </w:r>
      <w:r w:rsidR="00FD0CA3">
        <w:rPr>
          <w:rFonts w:cs="Times New Roman"/>
        </w:rPr>
        <w:t>，</w:t>
      </w:r>
      <w:r w:rsidR="003C0768">
        <w:rPr>
          <w:rFonts w:cs="Times New Roman"/>
        </w:rPr>
        <w:t>是</w:t>
      </w:r>
      <w:r w:rsidR="00FD0CA3">
        <w:rPr>
          <w:rFonts w:cs="Times New Roman" w:hint="eastAsia"/>
        </w:rPr>
        <w:t>文本</w:t>
      </w:r>
      <w:r w:rsidR="003C0768">
        <w:rPr>
          <w:rFonts w:cs="Times New Roman"/>
        </w:rPr>
        <w:t>模式匹配，</w:t>
      </w:r>
      <w:r w:rsidR="00552311">
        <w:rPr>
          <w:rFonts w:cs="Times New Roman"/>
        </w:rPr>
        <w:fldChar w:fldCharType="begin"/>
      </w:r>
      <w:r w:rsidR="00552311">
        <w:rPr>
          <w:rFonts w:cs="Times New Roman"/>
        </w:rPr>
        <w:instrText xml:space="preserve"> REF _Ref452584192 \h </w:instrText>
      </w:r>
      <w:r w:rsidR="00552311">
        <w:rPr>
          <w:rFonts w:cs="Times New Roman"/>
        </w:rPr>
      </w:r>
      <w:r w:rsidR="00552311">
        <w:rPr>
          <w:rFonts w:cs="Times New Roman"/>
        </w:rPr>
        <w:fldChar w:fldCharType="separate"/>
      </w:r>
      <w:r w:rsidR="00611C38">
        <w:rPr>
          <w:rFonts w:hint="eastAsia"/>
        </w:rPr>
        <w:t>图</w:t>
      </w:r>
      <w:r w:rsidR="00611C38">
        <w:rPr>
          <w:rFonts w:hint="eastAsia"/>
        </w:rPr>
        <w:t xml:space="preserve"> </w:t>
      </w:r>
      <w:r w:rsidR="00611C38">
        <w:rPr>
          <w:noProof/>
        </w:rPr>
        <w:t>2</w:t>
      </w:r>
      <w:r w:rsidR="00611C38">
        <w:t>.</w:t>
      </w:r>
      <w:r w:rsidR="00611C38">
        <w:rPr>
          <w:noProof/>
        </w:rPr>
        <w:t>2</w:t>
      </w:r>
      <w:r w:rsidR="00552311">
        <w:rPr>
          <w:rFonts w:cs="Times New Roman"/>
        </w:rPr>
        <w:fldChar w:fldCharType="end"/>
      </w:r>
      <w:r w:rsidR="003C0768">
        <w:rPr>
          <w:rFonts w:cs="Times New Roman" w:hint="eastAsia"/>
        </w:rPr>
        <w:t>就是</w:t>
      </w:r>
      <w:r w:rsidR="003C0768">
        <w:rPr>
          <w:rFonts w:cs="Times New Roman"/>
        </w:rPr>
        <w:t>他们使用</w:t>
      </w:r>
      <w:r w:rsidR="003C0768">
        <w:rPr>
          <w:rFonts w:cs="Times New Roman" w:hint="eastAsia"/>
        </w:rPr>
        <w:t>的</w:t>
      </w:r>
      <w:r w:rsidR="00552311">
        <w:rPr>
          <w:rFonts w:cs="Times New Roman" w:hint="eastAsia"/>
        </w:rPr>
        <w:t>匹配</w:t>
      </w:r>
      <w:r w:rsidR="003C0768">
        <w:rPr>
          <w:rFonts w:cs="Times New Roman"/>
        </w:rPr>
        <w:t>模式</w:t>
      </w:r>
      <w:r w:rsidR="003C0768">
        <w:rPr>
          <w:rFonts w:cs="Times New Roman" w:hint="eastAsia"/>
        </w:rPr>
        <w:t>的</w:t>
      </w:r>
      <w:r w:rsidR="003C0768">
        <w:rPr>
          <w:rFonts w:cs="Times New Roman"/>
        </w:rPr>
        <w:t>正则表达式。</w:t>
      </w:r>
      <w:r w:rsidR="00B94336">
        <w:rPr>
          <w:rFonts w:cs="Times New Roman" w:hint="eastAsia"/>
        </w:rPr>
        <w:t>由于社交</w:t>
      </w:r>
      <w:r w:rsidR="00B94336">
        <w:rPr>
          <w:rFonts w:cs="Times New Roman"/>
        </w:rPr>
        <w:t>网络消息为短文本，</w:t>
      </w:r>
      <w:r w:rsidR="00B94336">
        <w:rPr>
          <w:rFonts w:cs="Times New Roman" w:hint="eastAsia"/>
        </w:rPr>
        <w:t>文</w:t>
      </w:r>
      <w:r w:rsidR="00B94336">
        <w:rPr>
          <w:rFonts w:cs="Times New Roman" w:hint="eastAsia"/>
        </w:rPr>
        <w:lastRenderedPageBreak/>
        <w:t>本模式</w:t>
      </w:r>
      <w:r w:rsidR="00B94336">
        <w:rPr>
          <w:rFonts w:cs="Times New Roman"/>
        </w:rPr>
        <w:t>匹配</w:t>
      </w:r>
      <w:r w:rsidR="00B94336">
        <w:rPr>
          <w:rFonts w:cs="Times New Roman" w:hint="eastAsia"/>
        </w:rPr>
        <w:t>耗时</w:t>
      </w:r>
      <w:r w:rsidR="00B94336">
        <w:rPr>
          <w:rFonts w:cs="Times New Roman"/>
        </w:rPr>
        <w:t>低</w:t>
      </w:r>
      <w:r w:rsidR="00B94336">
        <w:rPr>
          <w:rFonts w:cs="Times New Roman" w:hint="eastAsia"/>
        </w:rPr>
        <w:t>，即便</w:t>
      </w:r>
      <w:r w:rsidR="00B94336">
        <w:rPr>
          <w:rFonts w:cs="Times New Roman"/>
        </w:rPr>
        <w:t>是对</w:t>
      </w:r>
      <w:r w:rsidR="00FD0CA3">
        <w:rPr>
          <w:rFonts w:cs="Times New Roman" w:hint="eastAsia"/>
        </w:rPr>
        <w:t>大</w:t>
      </w:r>
      <w:r w:rsidR="00B94336">
        <w:rPr>
          <w:rFonts w:cs="Times New Roman" w:hint="eastAsia"/>
        </w:rPr>
        <w:t>规模</w:t>
      </w:r>
      <w:r w:rsidR="00B94336">
        <w:rPr>
          <w:rFonts w:cs="Times New Roman"/>
        </w:rPr>
        <w:t>的消息数据集</w:t>
      </w:r>
      <w:r w:rsidR="00FD0CA3">
        <w:rPr>
          <w:rFonts w:cs="Times New Roman" w:hint="eastAsia"/>
        </w:rPr>
        <w:t>，</w:t>
      </w:r>
      <w:r w:rsidR="00B94336">
        <w:rPr>
          <w:rFonts w:cs="Times New Roman" w:hint="eastAsia"/>
        </w:rPr>
        <w:t>检测</w:t>
      </w:r>
      <w:r w:rsidR="00B94336">
        <w:rPr>
          <w:rFonts w:cs="Times New Roman"/>
        </w:rPr>
        <w:t>信号消息</w:t>
      </w:r>
      <w:r w:rsidR="00FD0CA3">
        <w:rPr>
          <w:rFonts w:cs="Times New Roman" w:hint="eastAsia"/>
        </w:rPr>
        <w:t>的</w:t>
      </w:r>
      <w:r w:rsidR="00B94336">
        <w:rPr>
          <w:rFonts w:cs="Times New Roman"/>
        </w:rPr>
        <w:t>速度也</w:t>
      </w:r>
      <w:r w:rsidR="00B94336">
        <w:rPr>
          <w:rFonts w:cs="Times New Roman" w:hint="eastAsia"/>
        </w:rPr>
        <w:t>非常</w:t>
      </w:r>
      <w:r w:rsidR="00B94336">
        <w:rPr>
          <w:rFonts w:cs="Times New Roman"/>
        </w:rPr>
        <w:t>快。</w:t>
      </w:r>
      <w:r w:rsidR="00B56905">
        <w:rPr>
          <w:rFonts w:cs="Times New Roman" w:hint="eastAsia"/>
        </w:rPr>
        <w:t>当然</w:t>
      </w:r>
      <w:r w:rsidR="00B56905">
        <w:rPr>
          <w:rFonts w:cs="Times New Roman"/>
        </w:rPr>
        <w:t>，</w:t>
      </w:r>
      <w:r w:rsidR="00B56905">
        <w:rPr>
          <w:rFonts w:cs="Times New Roman" w:hint="eastAsia"/>
        </w:rPr>
        <w:t>符合</w:t>
      </w:r>
      <w:r w:rsidR="00B56905">
        <w:rPr>
          <w:rFonts w:cs="Times New Roman"/>
        </w:rPr>
        <w:t>模式的消息</w:t>
      </w:r>
      <w:r w:rsidR="00884673">
        <w:rPr>
          <w:rFonts w:cs="Times New Roman" w:hint="eastAsia"/>
        </w:rPr>
        <w:t>中</w:t>
      </w:r>
      <w:r w:rsidR="00884673">
        <w:rPr>
          <w:rFonts w:cs="Times New Roman"/>
        </w:rPr>
        <w:t>有很多</w:t>
      </w:r>
      <w:r w:rsidR="00884673">
        <w:rPr>
          <w:rFonts w:cs="Times New Roman" w:hint="eastAsia"/>
        </w:rPr>
        <w:t>谈论</w:t>
      </w:r>
      <w:r w:rsidR="00884673">
        <w:rPr>
          <w:rFonts w:cs="Times New Roman"/>
        </w:rPr>
        <w:t>的并不是谣言</w:t>
      </w:r>
      <w:r w:rsidR="00F06854">
        <w:rPr>
          <w:rFonts w:cs="Times New Roman" w:hint="eastAsia"/>
        </w:rPr>
        <w:t>（例如</w:t>
      </w:r>
      <w:r w:rsidR="00B858BE">
        <w:rPr>
          <w:rFonts w:cs="Times New Roman" w:hint="eastAsia"/>
        </w:rPr>
        <w:t>可能</w:t>
      </w:r>
      <w:r w:rsidR="00FD0CA3">
        <w:rPr>
          <w:rFonts w:cs="Times New Roman" w:hint="eastAsia"/>
        </w:rPr>
        <w:t>只</w:t>
      </w:r>
      <w:r w:rsidR="00B858BE">
        <w:rPr>
          <w:rFonts w:cs="Times New Roman"/>
        </w:rPr>
        <w:t>是</w:t>
      </w:r>
      <w:r w:rsidR="00FD0CA3">
        <w:rPr>
          <w:rFonts w:cs="Times New Roman" w:hint="eastAsia"/>
        </w:rPr>
        <w:t>惊讶</w:t>
      </w:r>
      <w:r w:rsidR="00FD0CA3">
        <w:rPr>
          <w:rFonts w:cs="Times New Roman"/>
        </w:rPr>
        <w:t>某个</w:t>
      </w:r>
      <w:r w:rsidR="00F06854">
        <w:rPr>
          <w:rFonts w:cs="Times New Roman" w:hint="eastAsia"/>
        </w:rPr>
        <w:t>令人</w:t>
      </w:r>
      <w:r w:rsidR="00F06854">
        <w:rPr>
          <w:rFonts w:cs="Times New Roman"/>
        </w:rPr>
        <w:t>难以</w:t>
      </w:r>
      <w:r w:rsidR="00752257">
        <w:rPr>
          <w:rFonts w:cs="Times New Roman" w:hint="eastAsia"/>
        </w:rPr>
        <w:t>置信</w:t>
      </w:r>
      <w:r w:rsidR="00F06854">
        <w:rPr>
          <w:rFonts w:cs="Times New Roman"/>
        </w:rPr>
        <w:t>的</w:t>
      </w:r>
      <w:r w:rsidR="00F06854">
        <w:rPr>
          <w:rFonts w:cs="Times New Roman" w:hint="eastAsia"/>
        </w:rPr>
        <w:t>真实</w:t>
      </w:r>
      <w:r w:rsidR="00F06854">
        <w:rPr>
          <w:rFonts w:cs="Times New Roman"/>
        </w:rPr>
        <w:t>新闻）</w:t>
      </w:r>
      <w:r w:rsidR="00884673">
        <w:rPr>
          <w:rFonts w:cs="Times New Roman"/>
        </w:rPr>
        <w:t>，所以还需要后面的步骤进一步识别。</w:t>
      </w:r>
    </w:p>
    <w:p w:rsidR="00552311" w:rsidRDefault="00CE4589" w:rsidP="0008330D">
      <w:pPr>
        <w:rPr>
          <w:rFonts w:cs="Times New Roman"/>
        </w:rPr>
      </w:pPr>
      <w:r>
        <w:rPr>
          <w:rFonts w:cs="Times New Roman" w:hint="eastAsia"/>
        </w:rPr>
        <w:t>第二步</w:t>
      </w:r>
      <w:r>
        <w:rPr>
          <w:rFonts w:cs="Times New Roman"/>
        </w:rPr>
        <w:t>，</w:t>
      </w:r>
      <w:r w:rsidR="005E69F3">
        <w:rPr>
          <w:rFonts w:cs="Times New Roman" w:hint="eastAsia"/>
        </w:rPr>
        <w:t>信号</w:t>
      </w:r>
      <w:r w:rsidR="005E69F3">
        <w:rPr>
          <w:rFonts w:cs="Times New Roman"/>
        </w:rPr>
        <w:t>消息聚类。</w:t>
      </w:r>
      <w:r w:rsidR="004F726A">
        <w:rPr>
          <w:rFonts w:cs="Times New Roman" w:hint="eastAsia"/>
        </w:rPr>
        <w:t>原系统</w:t>
      </w:r>
      <w:r w:rsidR="004F726A">
        <w:rPr>
          <w:rFonts w:cs="Times New Roman"/>
        </w:rPr>
        <w:t>使用的</w:t>
      </w:r>
      <w:r w:rsidR="007452FC">
        <w:rPr>
          <w:rFonts w:cs="Times New Roman" w:hint="eastAsia"/>
        </w:rPr>
        <w:t>是</w:t>
      </w:r>
      <w:r w:rsidR="007452FC">
        <w:rPr>
          <w:rFonts w:cs="Times New Roman"/>
        </w:rPr>
        <w:t>基于距离阈值的聚类方法</w:t>
      </w:r>
      <w:r w:rsidR="00467C03">
        <w:rPr>
          <w:rFonts w:cs="Times New Roman" w:hint="eastAsia"/>
        </w:rPr>
        <w:t>，</w:t>
      </w:r>
      <w:r w:rsidR="00467C03">
        <w:rPr>
          <w:rFonts w:cs="Times New Roman"/>
        </w:rPr>
        <w:t>距离函数</w:t>
      </w:r>
      <w:r w:rsidR="00467C03">
        <w:rPr>
          <w:rFonts w:cs="Times New Roman" w:hint="eastAsia"/>
        </w:rPr>
        <w:t>使用</w:t>
      </w:r>
      <w:r w:rsidR="00467C03">
        <w:rPr>
          <w:rFonts w:cs="Times New Roman" w:hint="eastAsia"/>
        </w:rPr>
        <w:t>J</w:t>
      </w:r>
      <w:r w:rsidR="00467C03">
        <w:rPr>
          <w:rFonts w:cs="Times New Roman"/>
        </w:rPr>
        <w:t>accard</w:t>
      </w:r>
      <w:r w:rsidR="00467C03">
        <w:rPr>
          <w:rFonts w:cs="Times New Roman"/>
        </w:rPr>
        <w:t>相似度</w:t>
      </w:r>
      <w:r w:rsidR="001541F7">
        <w:rPr>
          <w:rFonts w:cs="Times New Roman" w:hint="eastAsia"/>
        </w:rPr>
        <w:t>（一种</w:t>
      </w:r>
      <w:r w:rsidR="001541F7">
        <w:rPr>
          <w:rFonts w:cs="Times New Roman"/>
        </w:rPr>
        <w:t>广泛</w:t>
      </w:r>
      <w:r w:rsidR="001541F7">
        <w:rPr>
          <w:rFonts w:cs="Times New Roman" w:hint="eastAsia"/>
        </w:rPr>
        <w:t>用于</w:t>
      </w:r>
      <w:r w:rsidR="001541F7">
        <w:rPr>
          <w:rFonts w:cs="Times New Roman"/>
        </w:rPr>
        <w:t>计算集合相似度的度量）</w:t>
      </w:r>
      <w:r w:rsidR="00FD108C">
        <w:rPr>
          <w:rFonts w:cs="Times New Roman" w:hint="eastAsia"/>
        </w:rPr>
        <w:t>，</w:t>
      </w:r>
      <w:r w:rsidR="00FD108C">
        <w:rPr>
          <w:rFonts w:cs="Times New Roman"/>
        </w:rPr>
        <w:t>具体</w:t>
      </w:r>
      <w:r w:rsidR="001F131C">
        <w:rPr>
          <w:rFonts w:cs="Times New Roman" w:hint="eastAsia"/>
        </w:rPr>
        <w:t>方法</w:t>
      </w:r>
      <w:r w:rsidR="001F131C">
        <w:rPr>
          <w:rFonts w:cs="Times New Roman"/>
        </w:rPr>
        <w:t>如下：</w:t>
      </w:r>
      <w:r w:rsidR="001F131C">
        <w:rPr>
          <w:rFonts w:cs="Times New Roman" w:hint="eastAsia"/>
        </w:rPr>
        <w:t>对</w:t>
      </w:r>
      <w:r w:rsidR="001F131C">
        <w:rPr>
          <w:rFonts w:cs="Times New Roman"/>
        </w:rPr>
        <w:t>需要计算距离的两</w:t>
      </w:r>
      <w:r w:rsidR="001F131C">
        <w:rPr>
          <w:rFonts w:cs="Times New Roman" w:hint="eastAsia"/>
        </w:rPr>
        <w:t>消息</w:t>
      </w:r>
      <w:r w:rsidR="001F131C">
        <w:rPr>
          <w:rFonts w:cs="Times New Roman"/>
        </w:rPr>
        <w:t>，分别提取</w:t>
      </w:r>
      <w:r w:rsidR="001F131C">
        <w:rPr>
          <w:rFonts w:cs="Times New Roman" w:hint="eastAsia"/>
        </w:rPr>
        <w:t>文本</w:t>
      </w:r>
      <w:r w:rsidR="001F131C">
        <w:rPr>
          <w:rFonts w:cs="Times New Roman"/>
        </w:rPr>
        <w:t>的</w:t>
      </w:r>
      <w:r w:rsidR="00763B51">
        <w:rPr>
          <w:rFonts w:cs="Times New Roman" w:hint="eastAsia"/>
        </w:rPr>
        <w:t>单词</w:t>
      </w:r>
      <w:r w:rsidR="001F131C">
        <w:rPr>
          <w:rFonts w:cs="Times New Roman"/>
        </w:rPr>
        <w:t>、</w:t>
      </w:r>
      <w:r w:rsidR="00307B10">
        <w:rPr>
          <w:rFonts w:cs="Times New Roman" w:hint="eastAsia"/>
        </w:rPr>
        <w:t>双</w:t>
      </w:r>
      <w:r w:rsidR="00763B51">
        <w:rPr>
          <w:rFonts w:cs="Times New Roman"/>
        </w:rPr>
        <w:t>单词词组</w:t>
      </w:r>
      <w:r w:rsidR="00763B51">
        <w:rPr>
          <w:rFonts w:cs="Times New Roman" w:hint="eastAsia"/>
        </w:rPr>
        <w:t>以及</w:t>
      </w:r>
      <w:r w:rsidR="00763B51">
        <w:rPr>
          <w:rFonts w:cs="Times New Roman"/>
        </w:rPr>
        <w:t>三单词词组</w:t>
      </w:r>
      <w:r w:rsidR="004740ED">
        <w:rPr>
          <w:rFonts w:cs="Times New Roman" w:hint="eastAsia"/>
        </w:rPr>
        <w:t>形成各自</w:t>
      </w:r>
      <w:r w:rsidR="004740ED">
        <w:rPr>
          <w:rFonts w:cs="Times New Roman"/>
        </w:rPr>
        <w:t>的一个集合，最后</w:t>
      </w:r>
      <w:r w:rsidR="004740ED">
        <w:rPr>
          <w:rFonts w:cs="Times New Roman" w:hint="eastAsia"/>
        </w:rPr>
        <w:t>对</w:t>
      </w:r>
      <w:r w:rsidR="004740ED">
        <w:rPr>
          <w:rFonts w:cs="Times New Roman"/>
        </w:rPr>
        <w:t>这两个</w:t>
      </w:r>
      <w:r w:rsidR="004740ED">
        <w:rPr>
          <w:rFonts w:cs="Times New Roman" w:hint="eastAsia"/>
        </w:rPr>
        <w:t>集合计算</w:t>
      </w:r>
      <w:r w:rsidR="004740ED">
        <w:rPr>
          <w:rFonts w:cs="Times New Roman" w:hint="eastAsia"/>
        </w:rPr>
        <w:t>J</w:t>
      </w:r>
      <w:r w:rsidR="004740ED">
        <w:rPr>
          <w:rFonts w:cs="Times New Roman"/>
        </w:rPr>
        <w:t>accard</w:t>
      </w:r>
      <w:r w:rsidR="004740ED">
        <w:rPr>
          <w:rFonts w:cs="Times New Roman" w:hint="eastAsia"/>
        </w:rPr>
        <w:t>相似度</w:t>
      </w:r>
      <w:r w:rsidR="00716D78">
        <w:rPr>
          <w:rFonts w:cs="Times New Roman" w:hint="eastAsia"/>
        </w:rPr>
        <w:t>；</w:t>
      </w:r>
      <w:r w:rsidR="00716D78">
        <w:rPr>
          <w:rFonts w:cs="Times New Roman"/>
        </w:rPr>
        <w:t>在聚类过程中</w:t>
      </w:r>
      <w:r w:rsidR="006A7F42">
        <w:rPr>
          <w:rFonts w:cs="Times New Roman" w:hint="eastAsia"/>
        </w:rPr>
        <w:t>对于</w:t>
      </w:r>
      <w:r w:rsidR="00716D78">
        <w:rPr>
          <w:rFonts w:cs="Times New Roman"/>
        </w:rPr>
        <w:t>两</w:t>
      </w:r>
      <w:r w:rsidR="006A7F42">
        <w:rPr>
          <w:rFonts w:cs="Times New Roman" w:hint="eastAsia"/>
        </w:rPr>
        <w:t>个</w:t>
      </w:r>
      <w:r w:rsidR="00716D78">
        <w:rPr>
          <w:rFonts w:cs="Times New Roman"/>
        </w:rPr>
        <w:t>消息</w:t>
      </w:r>
      <w:r w:rsidR="006A7F42">
        <w:rPr>
          <w:rFonts w:cs="Times New Roman" w:hint="eastAsia"/>
        </w:rPr>
        <w:t>，</w:t>
      </w:r>
      <w:r w:rsidR="006A7F42">
        <w:rPr>
          <w:rFonts w:cs="Times New Roman"/>
        </w:rPr>
        <w:t>如果</w:t>
      </w:r>
      <w:r w:rsidR="006A7F42">
        <w:rPr>
          <w:rFonts w:cs="Times New Roman" w:hint="eastAsia"/>
        </w:rPr>
        <w:t>其</w:t>
      </w:r>
      <w:r w:rsidR="00716D78">
        <w:rPr>
          <w:rFonts w:cs="Times New Roman" w:hint="eastAsia"/>
        </w:rPr>
        <w:t>集合</w:t>
      </w:r>
      <w:r w:rsidR="00FD615D">
        <w:rPr>
          <w:rFonts w:cs="Times New Roman" w:hint="eastAsia"/>
        </w:rPr>
        <w:t>的</w:t>
      </w:r>
      <w:r w:rsidR="00716D78">
        <w:rPr>
          <w:rFonts w:cs="Times New Roman" w:hint="eastAsia"/>
        </w:rPr>
        <w:t>J</w:t>
      </w:r>
      <w:r w:rsidR="00716D78">
        <w:rPr>
          <w:rFonts w:cs="Times New Roman"/>
        </w:rPr>
        <w:t>accard</w:t>
      </w:r>
      <w:r w:rsidR="00716D78">
        <w:rPr>
          <w:rFonts w:cs="Times New Roman"/>
        </w:rPr>
        <w:t>相似度超过</w:t>
      </w:r>
      <w:r w:rsidR="00716D78">
        <w:rPr>
          <w:rFonts w:cs="Times New Roman" w:hint="eastAsia"/>
        </w:rPr>
        <w:t>预定义</w:t>
      </w:r>
      <w:r w:rsidR="00716D78">
        <w:rPr>
          <w:rFonts w:cs="Times New Roman"/>
        </w:rPr>
        <w:t>的阈值，则归为一类</w:t>
      </w:r>
      <w:r w:rsidR="009E1002">
        <w:rPr>
          <w:rFonts w:cs="Times New Roman" w:hint="eastAsia"/>
        </w:rPr>
        <w:t>。</w:t>
      </w:r>
    </w:p>
    <w:p w:rsidR="001F333B" w:rsidRDefault="001F333B" w:rsidP="0008330D">
      <w:pPr>
        <w:rPr>
          <w:rFonts w:cs="Times New Roman"/>
        </w:rPr>
      </w:pPr>
      <w:r>
        <w:rPr>
          <w:rFonts w:cs="Times New Roman" w:hint="eastAsia"/>
        </w:rPr>
        <w:t>第</w:t>
      </w:r>
      <w:r>
        <w:rPr>
          <w:rFonts w:cs="Times New Roman"/>
        </w:rPr>
        <w:t>三步，</w:t>
      </w:r>
      <w:r w:rsidR="006023CC">
        <w:rPr>
          <w:rFonts w:cs="Times New Roman" w:hint="eastAsia"/>
        </w:rPr>
        <w:t>对</w:t>
      </w:r>
      <w:r w:rsidR="006023CC">
        <w:rPr>
          <w:rFonts w:cs="Times New Roman"/>
        </w:rPr>
        <w:t>信号消息类提取</w:t>
      </w:r>
      <w:r w:rsidR="006023CC">
        <w:rPr>
          <w:rFonts w:cs="Times New Roman" w:hint="eastAsia"/>
        </w:rPr>
        <w:t>关键</w:t>
      </w:r>
      <w:r w:rsidR="006023CC">
        <w:rPr>
          <w:rFonts w:cs="Times New Roman"/>
        </w:rPr>
        <w:t>词组</w:t>
      </w:r>
      <w:r w:rsidR="00142B47">
        <w:rPr>
          <w:rFonts w:cs="Times New Roman" w:hint="eastAsia"/>
        </w:rPr>
        <w:t>集</w:t>
      </w:r>
      <w:r w:rsidR="006023CC">
        <w:rPr>
          <w:rFonts w:cs="Times New Roman" w:hint="eastAsia"/>
        </w:rPr>
        <w:t>。</w:t>
      </w:r>
      <w:r w:rsidR="00FD0CA3">
        <w:rPr>
          <w:rFonts w:cs="Times New Roman" w:hint="eastAsia"/>
        </w:rPr>
        <w:t>该系统</w:t>
      </w:r>
      <w:r w:rsidR="00307B10">
        <w:rPr>
          <w:rFonts w:cs="Times New Roman"/>
        </w:rPr>
        <w:t>中的关键词组</w:t>
      </w:r>
      <w:r w:rsidR="00142B47">
        <w:rPr>
          <w:rFonts w:cs="Times New Roman" w:hint="eastAsia"/>
        </w:rPr>
        <w:t>集</w:t>
      </w:r>
      <w:r w:rsidR="00307B10">
        <w:rPr>
          <w:rFonts w:cs="Times New Roman"/>
        </w:rPr>
        <w:t>（</w:t>
      </w:r>
      <w:r w:rsidR="00307B10">
        <w:rPr>
          <w:rFonts w:cs="Times New Roman" w:hint="eastAsia"/>
        </w:rPr>
        <w:t>statements</w:t>
      </w:r>
      <w:r w:rsidR="00307B10">
        <w:rPr>
          <w:rFonts w:cs="Times New Roman"/>
        </w:rPr>
        <w:t>）的</w:t>
      </w:r>
      <w:r w:rsidR="00142B47">
        <w:rPr>
          <w:rFonts w:cs="Times New Roman" w:hint="eastAsia"/>
        </w:rPr>
        <w:t>集合</w:t>
      </w:r>
      <w:r w:rsidR="00307B10">
        <w:rPr>
          <w:rFonts w:cs="Times New Roman"/>
        </w:rPr>
        <w:t>元素是</w:t>
      </w:r>
      <w:r w:rsidR="00307B10">
        <w:rPr>
          <w:rFonts w:cs="Times New Roman" w:hint="eastAsia"/>
        </w:rPr>
        <w:t>那些</w:t>
      </w:r>
      <w:r w:rsidR="00307B10">
        <w:rPr>
          <w:rFonts w:cs="Times New Roman"/>
        </w:rPr>
        <w:t>在</w:t>
      </w:r>
      <w:r w:rsidR="00307B10">
        <w:rPr>
          <w:rFonts w:cs="Times New Roman" w:hint="eastAsia"/>
        </w:rPr>
        <w:t>信号</w:t>
      </w:r>
      <w:r w:rsidR="00307B10">
        <w:rPr>
          <w:rFonts w:cs="Times New Roman"/>
        </w:rPr>
        <w:t>消息类中出现频率超过</w:t>
      </w:r>
      <w:r w:rsidR="00307B10">
        <w:rPr>
          <w:rFonts w:cs="Times New Roman" w:hint="eastAsia"/>
        </w:rPr>
        <w:t>预定义</w:t>
      </w:r>
      <w:r w:rsidR="00307B10">
        <w:rPr>
          <w:rFonts w:cs="Times New Roman"/>
        </w:rPr>
        <w:t>阈值的单词、双单词词组和三单词词组。</w:t>
      </w:r>
      <w:r w:rsidR="0068602C">
        <w:rPr>
          <w:rFonts w:cs="Times New Roman" w:hint="eastAsia"/>
        </w:rPr>
        <w:t>关键词</w:t>
      </w:r>
      <w:r w:rsidR="0068602C">
        <w:rPr>
          <w:rFonts w:cs="Times New Roman"/>
        </w:rPr>
        <w:t>组集的元素将会作为</w:t>
      </w:r>
      <w:r w:rsidR="00E23F54">
        <w:rPr>
          <w:rFonts w:cs="Times New Roman" w:hint="eastAsia"/>
        </w:rPr>
        <w:t>该</w:t>
      </w:r>
      <w:r w:rsidR="0068602C">
        <w:rPr>
          <w:rFonts w:cs="Times New Roman"/>
        </w:rPr>
        <w:t>信号</w:t>
      </w:r>
      <w:r w:rsidR="00AF4A85">
        <w:rPr>
          <w:rFonts w:cs="Times New Roman" w:hint="eastAsia"/>
        </w:rPr>
        <w:t>消息</w:t>
      </w:r>
      <w:r w:rsidR="00AF4A85">
        <w:rPr>
          <w:rFonts w:cs="Times New Roman"/>
        </w:rPr>
        <w:t>类的话题关键词。</w:t>
      </w:r>
    </w:p>
    <w:p w:rsidR="00E23F54" w:rsidRDefault="004E4F96" w:rsidP="0008330D">
      <w:pPr>
        <w:rPr>
          <w:rFonts w:cs="Times New Roman"/>
        </w:rPr>
      </w:pPr>
      <w:r>
        <w:rPr>
          <w:rFonts w:cs="Times New Roman" w:hint="eastAsia"/>
        </w:rPr>
        <w:t>第四步，</w:t>
      </w:r>
      <w:r>
        <w:rPr>
          <w:rFonts w:cs="Times New Roman"/>
        </w:rPr>
        <w:t>非信号消息</w:t>
      </w:r>
      <w:r w:rsidR="00FD0CA3">
        <w:rPr>
          <w:rFonts w:cs="Times New Roman" w:hint="eastAsia"/>
        </w:rPr>
        <w:t>归类</w:t>
      </w:r>
      <w:r>
        <w:rPr>
          <w:rFonts w:cs="Times New Roman"/>
        </w:rPr>
        <w:t>。</w:t>
      </w:r>
      <w:r w:rsidR="003B7D5C">
        <w:rPr>
          <w:rFonts w:cs="Times New Roman" w:hint="eastAsia"/>
        </w:rPr>
        <w:t>这一步的</w:t>
      </w:r>
      <w:r w:rsidR="003B7D5C">
        <w:rPr>
          <w:rFonts w:cs="Times New Roman"/>
        </w:rPr>
        <w:t>目标是将整个消息数据集中</w:t>
      </w:r>
      <w:r w:rsidR="00A75364">
        <w:rPr>
          <w:rFonts w:cs="Times New Roman" w:hint="eastAsia"/>
        </w:rPr>
        <w:t>的</w:t>
      </w:r>
      <w:r w:rsidR="003B7D5C">
        <w:rPr>
          <w:rFonts w:cs="Times New Roman"/>
        </w:rPr>
        <w:t>那些</w:t>
      </w:r>
      <w:r w:rsidR="003B7D5C">
        <w:rPr>
          <w:rFonts w:cs="Times New Roman" w:hint="eastAsia"/>
        </w:rPr>
        <w:t>非</w:t>
      </w:r>
      <w:r w:rsidR="003B7D5C">
        <w:rPr>
          <w:rFonts w:cs="Times New Roman"/>
        </w:rPr>
        <w:t>信号消息</w:t>
      </w:r>
      <w:r w:rsidR="003B7D5C">
        <w:rPr>
          <w:rFonts w:cs="Times New Roman" w:hint="eastAsia"/>
        </w:rPr>
        <w:t>尝试</w:t>
      </w:r>
      <w:r w:rsidR="003B7D5C">
        <w:rPr>
          <w:rFonts w:cs="Times New Roman"/>
        </w:rPr>
        <w:t>归到</w:t>
      </w:r>
      <w:r w:rsidR="003B7D5C">
        <w:rPr>
          <w:rFonts w:cs="Times New Roman" w:hint="eastAsia"/>
        </w:rPr>
        <w:t>某一个</w:t>
      </w:r>
      <w:r w:rsidR="003B7D5C">
        <w:rPr>
          <w:rFonts w:cs="Times New Roman"/>
        </w:rPr>
        <w:t>信号消息类中</w:t>
      </w:r>
      <w:r w:rsidR="00691FAD">
        <w:rPr>
          <w:rFonts w:cs="Times New Roman" w:hint="eastAsia"/>
        </w:rPr>
        <w:t>形成完整</w:t>
      </w:r>
      <w:r w:rsidR="00691FAD">
        <w:rPr>
          <w:rFonts w:cs="Times New Roman"/>
        </w:rPr>
        <w:t>的消息类</w:t>
      </w:r>
      <w:r w:rsidR="003B7D5C">
        <w:rPr>
          <w:rFonts w:cs="Times New Roman" w:hint="eastAsia"/>
        </w:rPr>
        <w:t>（也允许不归入任何</w:t>
      </w:r>
      <w:r w:rsidR="003B7D5C">
        <w:rPr>
          <w:rFonts w:cs="Times New Roman"/>
        </w:rPr>
        <w:t>类</w:t>
      </w:r>
      <w:r w:rsidR="003B7D5C">
        <w:rPr>
          <w:rFonts w:cs="Times New Roman" w:hint="eastAsia"/>
        </w:rPr>
        <w:t>）</w:t>
      </w:r>
      <w:r w:rsidR="003B7D5C">
        <w:rPr>
          <w:rFonts w:cs="Times New Roman"/>
        </w:rPr>
        <w:t>。</w:t>
      </w:r>
      <w:r w:rsidR="004D426B">
        <w:rPr>
          <w:rFonts w:cs="Times New Roman" w:hint="eastAsia"/>
        </w:rPr>
        <w:t>使用的</w:t>
      </w:r>
      <w:r w:rsidR="004D426B">
        <w:rPr>
          <w:rFonts w:cs="Times New Roman"/>
        </w:rPr>
        <w:t>方法</w:t>
      </w:r>
      <w:r w:rsidR="004D426B">
        <w:rPr>
          <w:rFonts w:cs="Times New Roman" w:hint="eastAsia"/>
        </w:rPr>
        <w:t>与第二</w:t>
      </w:r>
      <w:r w:rsidR="004D426B">
        <w:rPr>
          <w:rFonts w:cs="Times New Roman"/>
        </w:rPr>
        <w:t>步类似，</w:t>
      </w:r>
      <w:r w:rsidR="004D426B">
        <w:rPr>
          <w:rFonts w:cs="Times New Roman" w:hint="eastAsia"/>
        </w:rPr>
        <w:t>但</w:t>
      </w:r>
      <w:r w:rsidR="004D426B">
        <w:rPr>
          <w:rFonts w:cs="Times New Roman"/>
        </w:rPr>
        <w:t>利用了</w:t>
      </w:r>
      <w:r w:rsidR="004D426B">
        <w:rPr>
          <w:rFonts w:cs="Times New Roman" w:hint="eastAsia"/>
        </w:rPr>
        <w:t>关键词组</w:t>
      </w:r>
      <w:r w:rsidR="004D426B">
        <w:rPr>
          <w:rFonts w:cs="Times New Roman"/>
        </w:rPr>
        <w:t>集：对于</w:t>
      </w:r>
      <w:r w:rsidR="004D426B">
        <w:rPr>
          <w:rFonts w:cs="Times New Roman" w:hint="eastAsia"/>
        </w:rPr>
        <w:t>一</w:t>
      </w:r>
      <w:r w:rsidR="004D426B">
        <w:rPr>
          <w:rFonts w:cs="Times New Roman"/>
        </w:rPr>
        <w:t>则非信号消息，先提取</w:t>
      </w:r>
      <w:r w:rsidR="004D426B">
        <w:rPr>
          <w:rFonts w:cs="Times New Roman" w:hint="eastAsia"/>
        </w:rPr>
        <w:t>它</w:t>
      </w:r>
      <w:r w:rsidR="004D426B">
        <w:rPr>
          <w:rFonts w:cs="Times New Roman"/>
        </w:rPr>
        <w:t>的</w:t>
      </w:r>
      <w:r w:rsidR="004D426B">
        <w:rPr>
          <w:rFonts w:cs="Times New Roman" w:hint="eastAsia"/>
        </w:rPr>
        <w:t>单词</w:t>
      </w:r>
      <w:r w:rsidR="004D426B">
        <w:rPr>
          <w:rFonts w:cs="Times New Roman"/>
        </w:rPr>
        <w:t>、</w:t>
      </w:r>
      <w:r w:rsidR="004D426B">
        <w:rPr>
          <w:rFonts w:cs="Times New Roman" w:hint="eastAsia"/>
        </w:rPr>
        <w:t>双</w:t>
      </w:r>
      <w:r w:rsidR="004D426B">
        <w:rPr>
          <w:rFonts w:cs="Times New Roman"/>
        </w:rPr>
        <w:t>单词词组</w:t>
      </w:r>
      <w:r w:rsidR="004D426B">
        <w:rPr>
          <w:rFonts w:cs="Times New Roman" w:hint="eastAsia"/>
        </w:rPr>
        <w:t>以及</w:t>
      </w:r>
      <w:r w:rsidR="004D426B">
        <w:rPr>
          <w:rFonts w:cs="Times New Roman"/>
        </w:rPr>
        <w:t>三单词词组</w:t>
      </w:r>
      <w:r w:rsidR="004D426B">
        <w:rPr>
          <w:rFonts w:cs="Times New Roman" w:hint="eastAsia"/>
        </w:rPr>
        <w:t>形成</w:t>
      </w:r>
      <w:r w:rsidR="004D426B">
        <w:rPr>
          <w:rFonts w:cs="Times New Roman"/>
        </w:rPr>
        <w:t>的集合，</w:t>
      </w:r>
      <w:r w:rsidR="004D426B">
        <w:rPr>
          <w:rFonts w:cs="Times New Roman" w:hint="eastAsia"/>
        </w:rPr>
        <w:t>然后遍历</w:t>
      </w:r>
      <w:r w:rsidR="004D426B">
        <w:rPr>
          <w:rFonts w:cs="Times New Roman"/>
        </w:rPr>
        <w:t>所有消息类，</w:t>
      </w:r>
      <w:r w:rsidR="004D426B">
        <w:rPr>
          <w:rFonts w:cs="Times New Roman" w:hint="eastAsia"/>
        </w:rPr>
        <w:t>计算</w:t>
      </w:r>
      <w:r w:rsidR="004D426B">
        <w:rPr>
          <w:rFonts w:cs="Times New Roman"/>
        </w:rPr>
        <w:t>该集合和</w:t>
      </w:r>
      <w:r w:rsidR="00B25175">
        <w:rPr>
          <w:rFonts w:cs="Times New Roman" w:hint="eastAsia"/>
        </w:rPr>
        <w:t>该</w:t>
      </w:r>
      <w:r w:rsidR="004D426B">
        <w:rPr>
          <w:rFonts w:cs="Times New Roman"/>
        </w:rPr>
        <w:t>消息类的关键词组集的</w:t>
      </w:r>
      <w:r w:rsidR="004D426B">
        <w:rPr>
          <w:rFonts w:cs="Times New Roman" w:hint="eastAsia"/>
        </w:rPr>
        <w:t>J</w:t>
      </w:r>
      <w:r w:rsidR="004D426B">
        <w:rPr>
          <w:rFonts w:cs="Times New Roman"/>
        </w:rPr>
        <w:t>accard</w:t>
      </w:r>
      <w:r w:rsidR="004D426B">
        <w:rPr>
          <w:rFonts w:cs="Times New Roman"/>
        </w:rPr>
        <w:t>相似度，</w:t>
      </w:r>
      <w:r w:rsidR="004D426B">
        <w:rPr>
          <w:rFonts w:cs="Times New Roman" w:hint="eastAsia"/>
        </w:rPr>
        <w:t>如果</w:t>
      </w:r>
      <w:r w:rsidR="004D426B">
        <w:rPr>
          <w:rFonts w:cs="Times New Roman"/>
        </w:rPr>
        <w:t>超过预定义的阈值则将</w:t>
      </w:r>
      <w:r w:rsidR="004D426B">
        <w:rPr>
          <w:rFonts w:cs="Times New Roman" w:hint="eastAsia"/>
        </w:rPr>
        <w:t>该</w:t>
      </w:r>
      <w:r w:rsidR="004D426B">
        <w:rPr>
          <w:rFonts w:cs="Times New Roman"/>
        </w:rPr>
        <w:t>非信号消息归入此</w:t>
      </w:r>
      <w:r w:rsidR="004D426B">
        <w:rPr>
          <w:rFonts w:cs="Times New Roman" w:hint="eastAsia"/>
        </w:rPr>
        <w:t>消息类</w:t>
      </w:r>
      <w:r w:rsidR="004D426B">
        <w:rPr>
          <w:rFonts w:cs="Times New Roman"/>
        </w:rPr>
        <w:t>，</w:t>
      </w:r>
      <w:r w:rsidR="004D426B">
        <w:rPr>
          <w:rFonts w:cs="Times New Roman" w:hint="eastAsia"/>
        </w:rPr>
        <w:t>否则就</w:t>
      </w:r>
      <w:r w:rsidR="00B25175">
        <w:rPr>
          <w:rFonts w:cs="Times New Roman" w:hint="eastAsia"/>
        </w:rPr>
        <w:t>再检查</w:t>
      </w:r>
      <w:r w:rsidR="00B25175">
        <w:rPr>
          <w:rFonts w:cs="Times New Roman"/>
        </w:rPr>
        <w:t>下一个</w:t>
      </w:r>
      <w:r w:rsidR="004D426B">
        <w:rPr>
          <w:rFonts w:cs="Times New Roman"/>
        </w:rPr>
        <w:t>消息类是否满足</w:t>
      </w:r>
      <w:r w:rsidR="004D426B">
        <w:rPr>
          <w:rFonts w:cs="Times New Roman" w:hint="eastAsia"/>
        </w:rPr>
        <w:t>条件</w:t>
      </w:r>
      <w:r w:rsidR="00B25175">
        <w:rPr>
          <w:rFonts w:cs="Times New Roman"/>
        </w:rPr>
        <w:t>；如果所有</w:t>
      </w:r>
      <w:r w:rsidR="004D426B">
        <w:rPr>
          <w:rFonts w:cs="Times New Roman"/>
        </w:rPr>
        <w:t>消息类都</w:t>
      </w:r>
      <w:r w:rsidR="004D426B">
        <w:rPr>
          <w:rFonts w:cs="Times New Roman" w:hint="eastAsia"/>
        </w:rPr>
        <w:t>不</w:t>
      </w:r>
      <w:r w:rsidR="004D426B">
        <w:rPr>
          <w:rFonts w:cs="Times New Roman"/>
        </w:rPr>
        <w:t>满足条件，则该非信号消息</w:t>
      </w:r>
      <w:r w:rsidR="004D426B">
        <w:rPr>
          <w:rFonts w:cs="Times New Roman" w:hint="eastAsia"/>
        </w:rPr>
        <w:t>归类</w:t>
      </w:r>
      <w:r w:rsidR="004D426B">
        <w:rPr>
          <w:rFonts w:cs="Times New Roman"/>
        </w:rPr>
        <w:t>失败，不列入</w:t>
      </w:r>
      <w:r w:rsidR="00B25175">
        <w:rPr>
          <w:rFonts w:cs="Times New Roman" w:hint="eastAsia"/>
        </w:rPr>
        <w:t>任何</w:t>
      </w:r>
      <w:r w:rsidR="00E6181A">
        <w:rPr>
          <w:rFonts w:cs="Times New Roman" w:hint="eastAsia"/>
        </w:rPr>
        <w:t>消息类中</w:t>
      </w:r>
      <w:r w:rsidR="004D426B">
        <w:rPr>
          <w:rFonts w:cs="Times New Roman"/>
        </w:rPr>
        <w:t>。</w:t>
      </w:r>
      <w:r w:rsidR="00112B54">
        <w:rPr>
          <w:rFonts w:cs="Times New Roman" w:hint="eastAsia"/>
        </w:rPr>
        <w:t>这</w:t>
      </w:r>
      <w:r w:rsidR="00112B54">
        <w:rPr>
          <w:rFonts w:cs="Times New Roman"/>
        </w:rPr>
        <w:t>一步产生的所有消息类</w:t>
      </w:r>
      <w:r w:rsidR="00112B54">
        <w:rPr>
          <w:rFonts w:cs="Times New Roman" w:hint="eastAsia"/>
        </w:rPr>
        <w:t>（每类必含</w:t>
      </w:r>
      <w:r w:rsidR="00112B54">
        <w:rPr>
          <w:rFonts w:cs="Times New Roman"/>
        </w:rPr>
        <w:t>信号消息</w:t>
      </w:r>
      <w:r w:rsidR="00112B54">
        <w:rPr>
          <w:rFonts w:cs="Times New Roman" w:hint="eastAsia"/>
        </w:rPr>
        <w:t>，</w:t>
      </w:r>
      <w:r w:rsidR="00112B54">
        <w:rPr>
          <w:rFonts w:cs="Times New Roman"/>
        </w:rPr>
        <w:t>可能含非信号消息）</w:t>
      </w:r>
      <w:r w:rsidR="00112B54">
        <w:rPr>
          <w:rFonts w:cs="Times New Roman" w:hint="eastAsia"/>
        </w:rPr>
        <w:t>，</w:t>
      </w:r>
      <w:r w:rsidR="00112B54">
        <w:rPr>
          <w:rFonts w:cs="Times New Roman"/>
        </w:rPr>
        <w:t>将作为</w:t>
      </w:r>
      <w:r w:rsidR="00112B54">
        <w:rPr>
          <w:rFonts w:cs="Times New Roman" w:hint="eastAsia"/>
        </w:rPr>
        <w:t>筛选</w:t>
      </w:r>
      <w:r w:rsidR="00112B54">
        <w:rPr>
          <w:rFonts w:cs="Times New Roman"/>
        </w:rPr>
        <w:t>后产生的谣言候选话题，</w:t>
      </w:r>
      <w:r w:rsidR="001143EA">
        <w:rPr>
          <w:rFonts w:cs="Times New Roman" w:hint="eastAsia"/>
        </w:rPr>
        <w:t>进入</w:t>
      </w:r>
      <w:r w:rsidR="00112B54">
        <w:rPr>
          <w:rFonts w:cs="Times New Roman"/>
        </w:rPr>
        <w:t>最后一步的</w:t>
      </w:r>
      <w:r w:rsidR="00112B54">
        <w:rPr>
          <w:rFonts w:cs="Times New Roman" w:hint="eastAsia"/>
        </w:rPr>
        <w:t>可疑度</w:t>
      </w:r>
      <w:r w:rsidR="00112B54">
        <w:rPr>
          <w:rFonts w:cs="Times New Roman"/>
        </w:rPr>
        <w:t>排名。</w:t>
      </w:r>
    </w:p>
    <w:p w:rsidR="00112B54" w:rsidRDefault="00112B54" w:rsidP="0008330D">
      <w:r>
        <w:rPr>
          <w:rFonts w:cs="Times New Roman" w:hint="eastAsia"/>
        </w:rPr>
        <w:t>第五步</w:t>
      </w:r>
      <w:r>
        <w:rPr>
          <w:rFonts w:cs="Times New Roman"/>
        </w:rPr>
        <w:t>，</w:t>
      </w:r>
      <w:r w:rsidR="0014733F">
        <w:rPr>
          <w:rFonts w:cs="Times New Roman" w:hint="eastAsia"/>
        </w:rPr>
        <w:t>消息类</w:t>
      </w:r>
      <w:r w:rsidR="0014733F">
        <w:rPr>
          <w:rFonts w:cs="Times New Roman"/>
        </w:rPr>
        <w:t>可疑度排名。</w:t>
      </w:r>
      <w:r w:rsidR="005E199F">
        <w:rPr>
          <w:rFonts w:cs="Times New Roman" w:hint="eastAsia"/>
        </w:rPr>
        <w:t>对</w:t>
      </w:r>
      <w:r w:rsidR="005E199F">
        <w:rPr>
          <w:rFonts w:cs="Times New Roman"/>
        </w:rPr>
        <w:t>第四步中</w:t>
      </w:r>
      <w:r w:rsidR="005E199F">
        <w:rPr>
          <w:rFonts w:cs="Times New Roman" w:hint="eastAsia"/>
        </w:rPr>
        <w:t>产生</w:t>
      </w:r>
      <w:r w:rsidR="005E199F">
        <w:rPr>
          <w:rFonts w:cs="Times New Roman"/>
        </w:rPr>
        <w:t>的</w:t>
      </w:r>
      <w:r w:rsidR="00E904D4">
        <w:rPr>
          <w:rFonts w:cs="Times New Roman" w:hint="eastAsia"/>
        </w:rPr>
        <w:t>每一个</w:t>
      </w:r>
      <w:r w:rsidR="005E199F">
        <w:rPr>
          <w:rFonts w:cs="Times New Roman"/>
        </w:rPr>
        <w:t>候选消息类，提取其统计</w:t>
      </w:r>
      <w:r w:rsidR="0025151C">
        <w:rPr>
          <w:rFonts w:cs="Times New Roman" w:hint="eastAsia"/>
        </w:rPr>
        <w:t>特征</w:t>
      </w:r>
      <w:r w:rsidR="0025151C">
        <w:rPr>
          <w:rFonts w:cs="Times New Roman"/>
        </w:rPr>
        <w:t>（</w:t>
      </w:r>
      <w:r w:rsidR="0025151C">
        <w:rPr>
          <w:rFonts w:cs="Times New Roman" w:hint="eastAsia"/>
        </w:rPr>
        <w:t>包括</w:t>
      </w:r>
      <w:r w:rsidR="00E904D4">
        <w:rPr>
          <w:rFonts w:cs="Times New Roman" w:hint="eastAsia"/>
        </w:rPr>
        <w:t>信号消息</w:t>
      </w:r>
      <w:r w:rsidR="00E904D4">
        <w:rPr>
          <w:rFonts w:cs="Times New Roman"/>
        </w:rPr>
        <w:t>比例</w:t>
      </w:r>
      <w:r w:rsidR="00E904D4">
        <w:rPr>
          <w:rFonts w:cs="Times New Roman" w:hint="eastAsia"/>
        </w:rPr>
        <w:t>、转发</w:t>
      </w:r>
      <w:r w:rsidR="00E904D4">
        <w:rPr>
          <w:rFonts w:cs="Times New Roman"/>
        </w:rPr>
        <w:t>消息比例、</w:t>
      </w:r>
      <w:r w:rsidR="00E904D4">
        <w:rPr>
          <w:rFonts w:cs="Times New Roman" w:hint="eastAsia"/>
        </w:rPr>
        <w:t>消息平均</w:t>
      </w:r>
      <w:r w:rsidR="00E904D4">
        <w:rPr>
          <w:rFonts w:cs="Times New Roman"/>
        </w:rPr>
        <w:t>长度</w:t>
      </w:r>
      <w:r w:rsidR="00E904D4">
        <w:rPr>
          <w:rFonts w:cs="Times New Roman" w:hint="eastAsia"/>
        </w:rPr>
        <w:t>、消息</w:t>
      </w:r>
      <w:r w:rsidR="00E904D4">
        <w:rPr>
          <w:rFonts w:cs="Times New Roman"/>
        </w:rPr>
        <w:t>平均含</w:t>
      </w:r>
      <w:r w:rsidR="00E904D4">
        <w:rPr>
          <w:rFonts w:cs="Times New Roman" w:hint="eastAsia"/>
        </w:rPr>
        <w:t>超链接</w:t>
      </w:r>
      <w:r w:rsidR="00E904D4">
        <w:rPr>
          <w:rFonts w:cs="Times New Roman"/>
        </w:rPr>
        <w:t>数目、含</w:t>
      </w:r>
      <w:r w:rsidR="00E904D4">
        <w:rPr>
          <w:rFonts w:cs="Times New Roman" w:hint="eastAsia"/>
        </w:rPr>
        <w:t>话题</w:t>
      </w:r>
      <w:r w:rsidR="00E904D4">
        <w:rPr>
          <w:rFonts w:cs="Times New Roman"/>
        </w:rPr>
        <w:t>标签数目、含提及符号数目</w:t>
      </w:r>
      <w:r w:rsidR="0093754A">
        <w:rPr>
          <w:rFonts w:cs="Times New Roman" w:hint="eastAsia"/>
        </w:rPr>
        <w:t>等</w:t>
      </w:r>
      <w:r w:rsidR="0025151C">
        <w:rPr>
          <w:rFonts w:cs="Times New Roman"/>
        </w:rPr>
        <w:t>）</w:t>
      </w:r>
      <w:r w:rsidR="0093754A">
        <w:rPr>
          <w:rFonts w:cs="Times New Roman" w:hint="eastAsia"/>
        </w:rPr>
        <w:t>，</w:t>
      </w:r>
      <w:r w:rsidR="00A8358A">
        <w:rPr>
          <w:rFonts w:cs="Times New Roman" w:hint="eastAsia"/>
        </w:rPr>
        <w:t>将</w:t>
      </w:r>
      <w:r w:rsidR="00A8358A">
        <w:rPr>
          <w:rFonts w:cs="Times New Roman"/>
        </w:rPr>
        <w:t>这些特征输入分类器，</w:t>
      </w:r>
      <w:r w:rsidR="00A8358A">
        <w:rPr>
          <w:rFonts w:cs="Times New Roman" w:hint="eastAsia"/>
        </w:rPr>
        <w:t>利用</w:t>
      </w:r>
      <w:r w:rsidR="00A8358A">
        <w:rPr>
          <w:rFonts w:cs="Times New Roman"/>
        </w:rPr>
        <w:t>有</w:t>
      </w:r>
      <w:r w:rsidR="00A8358A">
        <w:rPr>
          <w:rFonts w:cs="Times New Roman" w:hint="eastAsia"/>
        </w:rPr>
        <w:t>标</w:t>
      </w:r>
      <w:r w:rsidR="00A8358A">
        <w:rPr>
          <w:rFonts w:cs="Times New Roman"/>
        </w:rPr>
        <w:t>数据集（</w:t>
      </w:r>
      <w:r w:rsidR="00A8358A">
        <w:rPr>
          <w:rFonts w:cs="Times New Roman" w:hint="eastAsia"/>
        </w:rPr>
        <w:t>谣言消息</w:t>
      </w:r>
      <w:r w:rsidR="00A8358A">
        <w:rPr>
          <w:rFonts w:cs="Times New Roman"/>
        </w:rPr>
        <w:t>类</w:t>
      </w:r>
      <w:r w:rsidR="00A8358A">
        <w:rPr>
          <w:rFonts w:cs="Times New Roman"/>
        </w:rPr>
        <w:t>vs</w:t>
      </w:r>
      <w:r w:rsidR="00A8358A">
        <w:rPr>
          <w:rFonts w:cs="Times New Roman"/>
        </w:rPr>
        <w:t>非谣言</w:t>
      </w:r>
      <w:r w:rsidR="00A8358A">
        <w:rPr>
          <w:rFonts w:cs="Times New Roman" w:hint="eastAsia"/>
        </w:rPr>
        <w:t>消息类</w:t>
      </w:r>
      <w:r w:rsidR="00A8358A">
        <w:rPr>
          <w:rFonts w:cs="Times New Roman"/>
        </w:rPr>
        <w:t>）</w:t>
      </w:r>
      <w:r w:rsidR="00A8358A">
        <w:rPr>
          <w:rFonts w:cs="Times New Roman" w:hint="eastAsia"/>
        </w:rPr>
        <w:t>进行</w:t>
      </w:r>
      <w:r w:rsidR="00A8358A">
        <w:rPr>
          <w:rFonts w:cs="Times New Roman"/>
        </w:rPr>
        <w:t>训练</w:t>
      </w:r>
      <w:r w:rsidR="00BB2B26">
        <w:rPr>
          <w:rFonts w:cs="Times New Roman" w:hint="eastAsia"/>
        </w:rPr>
        <w:t>。</w:t>
      </w:r>
      <w:r w:rsidR="002E68EC">
        <w:rPr>
          <w:rFonts w:cs="Times New Roman" w:hint="eastAsia"/>
        </w:rPr>
        <w:t>原</w:t>
      </w:r>
      <w:r w:rsidR="001E16D7">
        <w:rPr>
          <w:rFonts w:cs="Times New Roman" w:hint="eastAsia"/>
        </w:rPr>
        <w:t>系统</w:t>
      </w:r>
      <w:r w:rsidR="002E68EC">
        <w:rPr>
          <w:rFonts w:cs="Times New Roman" w:hint="eastAsia"/>
        </w:rPr>
        <w:t>选择</w:t>
      </w:r>
      <w:r w:rsidR="002E68EC">
        <w:rPr>
          <w:rFonts w:cs="Times New Roman"/>
        </w:rPr>
        <w:t>了</w:t>
      </w:r>
      <w:r w:rsidR="001E16D7">
        <w:rPr>
          <w:rFonts w:cs="Times New Roman" w:hint="eastAsia"/>
        </w:rPr>
        <w:t>决策</w:t>
      </w:r>
      <w:r w:rsidR="001E16D7">
        <w:rPr>
          <w:rFonts w:cs="Times New Roman"/>
        </w:rPr>
        <w:t>树</w:t>
      </w:r>
      <w:r w:rsidR="002E68EC">
        <w:rPr>
          <w:rFonts w:cs="Times New Roman" w:hint="eastAsia"/>
        </w:rPr>
        <w:t>作为</w:t>
      </w:r>
      <w:r w:rsidR="002E68EC">
        <w:rPr>
          <w:rFonts w:cs="Times New Roman"/>
        </w:rPr>
        <w:t>分类器</w:t>
      </w:r>
      <w:r w:rsidR="002E68EC">
        <w:rPr>
          <w:rFonts w:cs="Times New Roman" w:hint="eastAsia"/>
        </w:rPr>
        <w:t>，它</w:t>
      </w:r>
      <w:r w:rsidR="00B25175">
        <w:rPr>
          <w:rFonts w:cs="Times New Roman"/>
        </w:rPr>
        <w:t>不仅能</w:t>
      </w:r>
      <w:r w:rsidR="002E68EC">
        <w:rPr>
          <w:rFonts w:cs="Times New Roman"/>
        </w:rPr>
        <w:t>进行分类，还能</w:t>
      </w:r>
      <w:r w:rsidR="002E68EC">
        <w:rPr>
          <w:rFonts w:cs="Times New Roman" w:hint="eastAsia"/>
        </w:rPr>
        <w:t>输出</w:t>
      </w:r>
      <w:r w:rsidR="002E68EC">
        <w:rPr>
          <w:rFonts w:cs="Times New Roman"/>
        </w:rPr>
        <w:t>一个类似</w:t>
      </w:r>
      <w:r w:rsidR="002E68EC">
        <w:rPr>
          <w:rFonts w:cs="Times New Roman" w:hint="eastAsia"/>
        </w:rPr>
        <w:t>“后验</w:t>
      </w:r>
      <w:r w:rsidR="002E68EC">
        <w:rPr>
          <w:rFonts w:cs="Times New Roman"/>
        </w:rPr>
        <w:t>概率</w:t>
      </w:r>
      <w:r w:rsidR="002E68EC">
        <w:rPr>
          <w:rFonts w:hint="eastAsia"/>
        </w:rPr>
        <w:t>”</w:t>
      </w:r>
      <w:r w:rsidR="002E68EC">
        <w:rPr>
          <w:rFonts w:cs="Times New Roman" w:hint="eastAsia"/>
        </w:rPr>
        <w:t>的值</w:t>
      </w:r>
      <w:r w:rsidR="002E68EC">
        <w:rPr>
          <w:rFonts w:cs="Times New Roman"/>
        </w:rPr>
        <w:t>，表示</w:t>
      </w:r>
      <w:r w:rsidR="002E68EC">
        <w:rPr>
          <w:rFonts w:cs="Times New Roman" w:hint="eastAsia"/>
        </w:rPr>
        <w:t>该</w:t>
      </w:r>
      <w:r w:rsidR="002E68EC">
        <w:rPr>
          <w:rFonts w:cs="Times New Roman"/>
        </w:rPr>
        <w:t>消息类</w:t>
      </w:r>
      <w:r w:rsidR="00B25175">
        <w:rPr>
          <w:rFonts w:cs="Times New Roman" w:hint="eastAsia"/>
        </w:rPr>
        <w:t>是</w:t>
      </w:r>
      <w:r w:rsidR="00B25175">
        <w:rPr>
          <w:rFonts w:cs="Times New Roman"/>
        </w:rPr>
        <w:t>谣言话题的可能性。</w:t>
      </w:r>
      <w:r w:rsidR="00B25175">
        <w:rPr>
          <w:rFonts w:cs="Times New Roman" w:hint="eastAsia"/>
        </w:rPr>
        <w:t>用</w:t>
      </w:r>
      <w:r w:rsidR="002E68EC">
        <w:rPr>
          <w:rFonts w:cs="Times New Roman" w:hint="eastAsia"/>
        </w:rPr>
        <w:t>训练</w:t>
      </w:r>
      <w:r w:rsidR="002E68EC">
        <w:rPr>
          <w:rFonts w:cs="Times New Roman"/>
        </w:rPr>
        <w:t>后的分类器</w:t>
      </w:r>
      <w:r w:rsidR="002E68EC">
        <w:rPr>
          <w:rFonts w:cs="Times New Roman" w:hint="eastAsia"/>
        </w:rPr>
        <w:t>对</w:t>
      </w:r>
      <w:r w:rsidR="002E68EC">
        <w:rPr>
          <w:rFonts w:cs="Times New Roman"/>
        </w:rPr>
        <w:t>所有消息类</w:t>
      </w:r>
      <w:r w:rsidR="002E68EC">
        <w:rPr>
          <w:rFonts w:cs="Times New Roman" w:hint="eastAsia"/>
        </w:rPr>
        <w:t>计算</w:t>
      </w:r>
      <w:r w:rsidR="00B25175">
        <w:rPr>
          <w:rFonts w:cs="Times New Roman" w:hint="eastAsia"/>
        </w:rPr>
        <w:t>此</w:t>
      </w:r>
      <w:r w:rsidR="002E68EC">
        <w:rPr>
          <w:rFonts w:cs="Times New Roman" w:hint="eastAsia"/>
        </w:rPr>
        <w:t>“后验</w:t>
      </w:r>
      <w:r w:rsidR="002E68EC">
        <w:rPr>
          <w:rFonts w:cs="Times New Roman"/>
        </w:rPr>
        <w:t>概率</w:t>
      </w:r>
      <w:r w:rsidR="00B25175">
        <w:rPr>
          <w:rFonts w:hint="eastAsia"/>
        </w:rPr>
        <w:t>”并</w:t>
      </w:r>
      <w:r w:rsidR="002E68EC">
        <w:rPr>
          <w:rFonts w:hint="eastAsia"/>
        </w:rPr>
        <w:t>按</w:t>
      </w:r>
      <w:r w:rsidR="002E68EC">
        <w:t>此值对</w:t>
      </w:r>
      <w:r w:rsidR="002E68EC">
        <w:rPr>
          <w:rFonts w:hint="eastAsia"/>
        </w:rPr>
        <w:t>消息</w:t>
      </w:r>
      <w:r w:rsidR="002E68EC">
        <w:t>类</w:t>
      </w:r>
      <w:r w:rsidR="00B25175">
        <w:rPr>
          <w:rFonts w:hint="eastAsia"/>
        </w:rPr>
        <w:t>从高到低</w:t>
      </w:r>
      <w:r w:rsidR="002E68EC">
        <w:t>进行排序</w:t>
      </w:r>
      <w:r w:rsidR="002E68EC">
        <w:rPr>
          <w:rFonts w:hint="eastAsia"/>
        </w:rPr>
        <w:t>，</w:t>
      </w:r>
      <w:r w:rsidR="003E017F">
        <w:rPr>
          <w:rFonts w:hint="eastAsia"/>
        </w:rPr>
        <w:t>找出</w:t>
      </w:r>
      <w:r w:rsidR="00B25175">
        <w:t>可疑度</w:t>
      </w:r>
      <w:r w:rsidR="00B25175">
        <w:rPr>
          <w:rFonts w:hint="eastAsia"/>
        </w:rPr>
        <w:t>排名</w:t>
      </w:r>
      <w:r w:rsidR="00B25175">
        <w:t>前</w:t>
      </w:r>
      <w:r w:rsidR="002E68EC">
        <w:t>的</w:t>
      </w:r>
      <w:r w:rsidR="002E68EC">
        <w:rPr>
          <w:rFonts w:hint="eastAsia"/>
        </w:rPr>
        <w:t>N</w:t>
      </w:r>
      <w:r w:rsidR="002E68EC">
        <w:rPr>
          <w:rFonts w:hint="eastAsia"/>
        </w:rPr>
        <w:t>个</w:t>
      </w:r>
      <w:r w:rsidR="002E68EC">
        <w:t>消息类</w:t>
      </w:r>
      <w:r w:rsidR="003E017F">
        <w:rPr>
          <w:rFonts w:hint="eastAsia"/>
        </w:rPr>
        <w:t>，</w:t>
      </w:r>
      <w:r w:rsidR="003E017F">
        <w:t>作为</w:t>
      </w:r>
      <w:r w:rsidR="002E68EC">
        <w:t>系统</w:t>
      </w:r>
      <w:r w:rsidR="003E017F">
        <w:rPr>
          <w:rFonts w:hint="eastAsia"/>
        </w:rPr>
        <w:t>最终</w:t>
      </w:r>
      <w:r w:rsidR="002E68EC">
        <w:t>检测出来的</w:t>
      </w:r>
      <w:r w:rsidR="002E68EC">
        <w:rPr>
          <w:rFonts w:hint="eastAsia"/>
        </w:rPr>
        <w:t>谣言</w:t>
      </w:r>
      <w:r w:rsidR="002E68EC">
        <w:t>话题</w:t>
      </w:r>
      <w:r w:rsidR="0089714F">
        <w:t>进行输出</w:t>
      </w:r>
      <w:r w:rsidR="002E68EC">
        <w:rPr>
          <w:rFonts w:hint="eastAsia"/>
        </w:rPr>
        <w:t>。</w:t>
      </w:r>
    </w:p>
    <w:p w:rsidR="00607C6B" w:rsidRDefault="00607C6B" w:rsidP="0008330D">
      <w:r>
        <w:rPr>
          <w:rFonts w:hint="eastAsia"/>
        </w:rPr>
        <w:t>以上</w:t>
      </w:r>
      <w:r>
        <w:t>就是原系统</w:t>
      </w:r>
      <w:r>
        <w:rPr>
          <w:rFonts w:hint="eastAsia"/>
        </w:rPr>
        <w:t>完整</w:t>
      </w:r>
      <w:r>
        <w:t>的流程步骤，本文</w:t>
      </w:r>
      <w:r>
        <w:rPr>
          <w:rFonts w:hint="eastAsia"/>
        </w:rPr>
        <w:t>首先</w:t>
      </w:r>
      <w:r>
        <w:t>按</w:t>
      </w:r>
      <w:r>
        <w:rPr>
          <w:rFonts w:hint="eastAsia"/>
        </w:rPr>
        <w:t>此</w:t>
      </w:r>
      <w:r>
        <w:t>进行了</w:t>
      </w:r>
      <w:r>
        <w:rPr>
          <w:rFonts w:hint="eastAsia"/>
        </w:rPr>
        <w:t>完整</w:t>
      </w:r>
      <w:r>
        <w:t>的</w:t>
      </w:r>
      <w:r w:rsidR="0030713F">
        <w:rPr>
          <w:rFonts w:hint="eastAsia"/>
        </w:rPr>
        <w:t>实现</w:t>
      </w:r>
      <w:r>
        <w:t>，然后针对</w:t>
      </w:r>
      <w:r w:rsidR="0030713F">
        <w:rPr>
          <w:rFonts w:hint="eastAsia"/>
        </w:rPr>
        <w:t>原系统</w:t>
      </w:r>
      <w:r>
        <w:t>的</w:t>
      </w:r>
      <w:r>
        <w:rPr>
          <w:rFonts w:hint="eastAsia"/>
        </w:rPr>
        <w:t>局限</w:t>
      </w:r>
      <w:r>
        <w:t>进行</w:t>
      </w:r>
      <w:r>
        <w:rPr>
          <w:rFonts w:hint="eastAsia"/>
        </w:rPr>
        <w:t>了拓展</w:t>
      </w:r>
      <w:r>
        <w:t>和改进</w:t>
      </w:r>
      <w:r w:rsidR="0030713F">
        <w:rPr>
          <w:rFonts w:hint="eastAsia"/>
        </w:rPr>
        <w:t>，</w:t>
      </w:r>
      <w:r w:rsidR="0030713F">
        <w:t>形成新系统</w:t>
      </w:r>
      <w:r w:rsidR="0030713F">
        <w:rPr>
          <w:rFonts w:hint="eastAsia"/>
        </w:rPr>
        <w:t>。</w:t>
      </w:r>
      <w:r>
        <w:t>下一</w:t>
      </w:r>
      <w:r>
        <w:rPr>
          <w:rFonts w:hint="eastAsia"/>
        </w:rPr>
        <w:t>小节</w:t>
      </w:r>
      <w:r>
        <w:t>将</w:t>
      </w:r>
      <w:r>
        <w:rPr>
          <w:rFonts w:hint="eastAsia"/>
        </w:rPr>
        <w:t>详细</w:t>
      </w:r>
      <w:r>
        <w:t>阐述</w:t>
      </w:r>
      <w:r w:rsidR="00471DC6">
        <w:rPr>
          <w:rFonts w:hint="eastAsia"/>
        </w:rPr>
        <w:t>。</w:t>
      </w:r>
    </w:p>
    <w:p w:rsidR="00607C6B" w:rsidRDefault="002C4CE7" w:rsidP="00607C6B">
      <w:pPr>
        <w:pStyle w:val="2"/>
      </w:pPr>
      <w:bookmarkStart w:id="31" w:name="_Ref453018606"/>
      <w:bookmarkStart w:id="32" w:name="_Ref453018778"/>
      <w:bookmarkStart w:id="33" w:name="_Toc453167135"/>
      <w:r>
        <w:rPr>
          <w:rFonts w:hint="eastAsia"/>
        </w:rPr>
        <w:lastRenderedPageBreak/>
        <w:t>原系统</w:t>
      </w:r>
      <w:r>
        <w:t>的</w:t>
      </w:r>
      <w:r w:rsidR="006C2942">
        <w:rPr>
          <w:rFonts w:hint="eastAsia"/>
        </w:rPr>
        <w:t>不足</w:t>
      </w:r>
      <w:r w:rsidR="009371F8">
        <w:rPr>
          <w:rFonts w:hint="eastAsia"/>
        </w:rPr>
        <w:t>与</w:t>
      </w:r>
      <w:r w:rsidR="00471DC6">
        <w:t>改进</w:t>
      </w:r>
      <w:bookmarkEnd w:id="31"/>
      <w:bookmarkEnd w:id="32"/>
      <w:r w:rsidR="006B6E00">
        <w:rPr>
          <w:rFonts w:hint="eastAsia"/>
        </w:rPr>
        <w:t>方</w:t>
      </w:r>
      <w:r w:rsidR="002E0541">
        <w:rPr>
          <w:rFonts w:hint="eastAsia"/>
        </w:rPr>
        <w:t>法</w:t>
      </w:r>
      <w:bookmarkEnd w:id="33"/>
    </w:p>
    <w:p w:rsidR="00401F7D" w:rsidRDefault="005C64B9" w:rsidP="00401F7D">
      <w:r>
        <w:rPr>
          <w:rFonts w:hint="eastAsia"/>
        </w:rPr>
        <w:t>在原系统的</w:t>
      </w:r>
      <w:r>
        <w:t>文章中</w:t>
      </w:r>
      <w:r>
        <w:rPr>
          <w:rFonts w:hint="eastAsia"/>
        </w:rPr>
        <w:t>论证</w:t>
      </w:r>
      <w:r>
        <w:t>了</w:t>
      </w:r>
      <w:r>
        <w:rPr>
          <w:rFonts w:hint="eastAsia"/>
        </w:rPr>
        <w:t>该系统</w:t>
      </w:r>
      <w:r w:rsidR="00B25175">
        <w:rPr>
          <w:rFonts w:hint="eastAsia"/>
        </w:rPr>
        <w:t>处理</w:t>
      </w:r>
      <w:r w:rsidR="00B25175">
        <w:t>大数据集</w:t>
      </w:r>
      <w:r>
        <w:t>的</w:t>
      </w:r>
      <w:r>
        <w:rPr>
          <w:rFonts w:hint="eastAsia"/>
        </w:rPr>
        <w:t>高效率，</w:t>
      </w:r>
      <w:r>
        <w:t>以及其用于谣言防治的实用性。</w:t>
      </w:r>
      <w:r w:rsidR="008D154F">
        <w:rPr>
          <w:rFonts w:hint="eastAsia"/>
        </w:rPr>
        <w:t>但该</w:t>
      </w:r>
      <w:r w:rsidR="008D154F">
        <w:t>系统仍存在以下两个</w:t>
      </w:r>
      <w:r w:rsidR="008D154F">
        <w:rPr>
          <w:rFonts w:hint="eastAsia"/>
        </w:rPr>
        <w:t>比较</w:t>
      </w:r>
      <w:r w:rsidR="008D154F">
        <w:t>显著的问题</w:t>
      </w:r>
      <w:r w:rsidR="00FB5C51">
        <w:rPr>
          <w:rFonts w:hint="eastAsia"/>
        </w:rPr>
        <w:t>：</w:t>
      </w:r>
    </w:p>
    <w:p w:rsidR="008D154F" w:rsidRDefault="00B25175" w:rsidP="00401F7D">
      <w:r>
        <w:rPr>
          <w:rFonts w:hint="eastAsia"/>
        </w:rPr>
        <w:t>第</w:t>
      </w:r>
      <w:r w:rsidR="00FB5C51">
        <w:rPr>
          <w:rFonts w:hint="eastAsia"/>
        </w:rPr>
        <w:t>一</w:t>
      </w:r>
      <w:r w:rsidR="00FB5C51">
        <w:t>，</w:t>
      </w:r>
      <w:r w:rsidR="0056455A">
        <w:rPr>
          <w:rFonts w:hint="eastAsia"/>
        </w:rPr>
        <w:t>形成的</w:t>
      </w:r>
      <w:r>
        <w:rPr>
          <w:rFonts w:hint="eastAsia"/>
        </w:rPr>
        <w:t>候选</w:t>
      </w:r>
      <w:r w:rsidR="008D3CF4">
        <w:rPr>
          <w:rFonts w:hint="eastAsia"/>
        </w:rPr>
        <w:t>话题</w:t>
      </w:r>
      <w:r>
        <w:t>重复率过高。</w:t>
      </w:r>
      <w:r w:rsidR="000C6280">
        <w:rPr>
          <w:rFonts w:hint="eastAsia"/>
        </w:rPr>
        <w:t>原系统为了</w:t>
      </w:r>
      <w:r w:rsidR="000C6280">
        <w:t>提高</w:t>
      </w:r>
      <w:r w:rsidR="000C6280">
        <w:rPr>
          <w:rFonts w:hint="eastAsia"/>
        </w:rPr>
        <w:t>速度</w:t>
      </w:r>
      <w:r w:rsidR="000C6280">
        <w:t>，在聚类上使用了较为简单的阈值法</w:t>
      </w:r>
      <w:r w:rsidR="000C6280">
        <w:rPr>
          <w:rFonts w:hint="eastAsia"/>
        </w:rPr>
        <w:t>并</w:t>
      </w:r>
      <w:r w:rsidR="000C6280">
        <w:t>设置了较高的阈值，</w:t>
      </w:r>
      <w:r w:rsidR="000C6280">
        <w:rPr>
          <w:rFonts w:hint="eastAsia"/>
        </w:rPr>
        <w:t>而在距离</w:t>
      </w:r>
      <w:r w:rsidR="000C6280">
        <w:t>函数</w:t>
      </w:r>
      <w:r w:rsidR="000C6280">
        <w:rPr>
          <w:rFonts w:hint="eastAsia"/>
        </w:rPr>
        <w:t>上则</w:t>
      </w:r>
      <w:r w:rsidR="000C6280">
        <w:t>选取了计算重复率的</w:t>
      </w:r>
      <w:r w:rsidR="000C6280">
        <w:rPr>
          <w:rFonts w:hint="eastAsia"/>
        </w:rPr>
        <w:t>J</w:t>
      </w:r>
      <w:r w:rsidR="000C6280">
        <w:t>accard</w:t>
      </w:r>
      <w:r w:rsidR="000C6280">
        <w:t>相似度</w:t>
      </w:r>
      <w:r w:rsidR="000C6280">
        <w:rPr>
          <w:rFonts w:hint="eastAsia"/>
        </w:rPr>
        <w:t>，</w:t>
      </w:r>
      <w:r w:rsidR="00833D30">
        <w:t>因此原系统</w:t>
      </w:r>
      <w:r w:rsidR="00833D30">
        <w:rPr>
          <w:rFonts w:hint="eastAsia"/>
        </w:rPr>
        <w:t>的每个</w:t>
      </w:r>
      <w:r>
        <w:t>消息类</w:t>
      </w:r>
      <w:r w:rsidR="00833D30">
        <w:rPr>
          <w:rFonts w:hint="eastAsia"/>
        </w:rPr>
        <w:t>包含</w:t>
      </w:r>
      <w:r w:rsidR="00833D30">
        <w:t>的</w:t>
      </w:r>
      <w:r>
        <w:t>都</w:t>
      </w:r>
      <w:r w:rsidR="00747E2A">
        <w:rPr>
          <w:rFonts w:hint="eastAsia"/>
        </w:rPr>
        <w:t>是</w:t>
      </w:r>
      <w:r>
        <w:t>几乎一模一样的</w:t>
      </w:r>
      <w:r>
        <w:rPr>
          <w:rFonts w:hint="eastAsia"/>
        </w:rPr>
        <w:t>消息</w:t>
      </w:r>
      <w:r w:rsidR="00833D30">
        <w:rPr>
          <w:rFonts w:hint="eastAsia"/>
        </w:rPr>
        <w:t>（例如</w:t>
      </w:r>
      <w:r w:rsidR="00833D30">
        <w:t>对同一则消息的</w:t>
      </w:r>
      <w:r w:rsidR="00833D30">
        <w:rPr>
          <w:rFonts w:hint="eastAsia"/>
        </w:rPr>
        <w:t>大量</w:t>
      </w:r>
      <w:r w:rsidR="00833D30">
        <w:t>转发消息）</w:t>
      </w:r>
      <w:r w:rsidR="00747E2A">
        <w:t>，</w:t>
      </w:r>
      <w:r w:rsidR="00833D30">
        <w:rPr>
          <w:rFonts w:hint="eastAsia"/>
        </w:rPr>
        <w:t>这些</w:t>
      </w:r>
      <w:r w:rsidR="00833D30">
        <w:t>消息的</w:t>
      </w:r>
      <w:r>
        <w:rPr>
          <w:rFonts w:hint="eastAsia"/>
        </w:rPr>
        <w:t>文本</w:t>
      </w:r>
      <w:r w:rsidR="00747E2A">
        <w:t>只差了几个单词。</w:t>
      </w:r>
      <w:r w:rsidR="003274B0">
        <w:rPr>
          <w:rFonts w:hint="eastAsia"/>
        </w:rPr>
        <w:t>这</w:t>
      </w:r>
      <w:r>
        <w:rPr>
          <w:rFonts w:hint="eastAsia"/>
        </w:rPr>
        <w:t>样</w:t>
      </w:r>
      <w:r>
        <w:t>的好处是每个类</w:t>
      </w:r>
      <w:r>
        <w:rPr>
          <w:rFonts w:hint="eastAsia"/>
        </w:rPr>
        <w:t>纯度</w:t>
      </w:r>
      <w:r>
        <w:t>都特别高，</w:t>
      </w:r>
      <w:r w:rsidR="00833D30">
        <w:rPr>
          <w:rFonts w:hint="eastAsia"/>
        </w:rPr>
        <w:t>可以</w:t>
      </w:r>
      <w:r w:rsidR="00833D30">
        <w:t>基本确定类中所有的消息都</w:t>
      </w:r>
      <w:r w:rsidR="00833D30">
        <w:rPr>
          <w:rFonts w:hint="eastAsia"/>
        </w:rPr>
        <w:t>谈论</w:t>
      </w:r>
      <w:r w:rsidR="00833D30">
        <w:t>的是同一话题</w:t>
      </w:r>
      <w:r w:rsidR="00833D30">
        <w:rPr>
          <w:rFonts w:hint="eastAsia"/>
        </w:rPr>
        <w:t>。但</w:t>
      </w:r>
      <w:r w:rsidR="003274B0">
        <w:t>导致的问题是</w:t>
      </w:r>
      <w:r w:rsidR="00833D30">
        <w:t>原系统</w:t>
      </w:r>
      <w:r w:rsidR="00833D30">
        <w:rPr>
          <w:rFonts w:hint="eastAsia"/>
        </w:rPr>
        <w:t>基本无法</w:t>
      </w:r>
      <w:r w:rsidR="00833D30">
        <w:t>将</w:t>
      </w:r>
      <w:r w:rsidR="00833D30">
        <w:rPr>
          <w:rFonts w:hint="eastAsia"/>
        </w:rPr>
        <w:t>表述</w:t>
      </w:r>
      <w:r w:rsidR="00833D30">
        <w:t>形式</w:t>
      </w:r>
      <w:r w:rsidR="00833D30">
        <w:rPr>
          <w:rFonts w:hint="eastAsia"/>
        </w:rPr>
        <w:t>不同，</w:t>
      </w:r>
      <w:r w:rsidR="00833D30">
        <w:t>但讨论</w:t>
      </w:r>
      <w:r w:rsidR="00833D30">
        <w:rPr>
          <w:rFonts w:hint="eastAsia"/>
        </w:rPr>
        <w:t>同一</w:t>
      </w:r>
      <w:r w:rsidR="00833D30">
        <w:t>内容的消息聚成一类。</w:t>
      </w:r>
      <w:r w:rsidR="00422E73">
        <w:t>如</w:t>
      </w:r>
      <w:r w:rsidR="00422E73">
        <w:fldChar w:fldCharType="begin"/>
      </w:r>
      <w:r w:rsidR="00422E73">
        <w:instrText xml:space="preserve"> REF _Ref452544238 \h </w:instrText>
      </w:r>
      <w:r w:rsidR="00422E73">
        <w:fldChar w:fldCharType="separate"/>
      </w:r>
      <w:r w:rsidR="00611C38">
        <w:rPr>
          <w:rFonts w:hint="eastAsia"/>
        </w:rPr>
        <w:t>图</w:t>
      </w:r>
      <w:r w:rsidR="00611C38" w:rsidRPr="00B72043">
        <w:rPr>
          <w:rFonts w:cs="Times New Roman"/>
        </w:rPr>
        <w:t xml:space="preserve"> </w:t>
      </w:r>
      <w:r w:rsidR="00611C38">
        <w:rPr>
          <w:rFonts w:cs="Times New Roman"/>
          <w:noProof/>
        </w:rPr>
        <w:t>1</w:t>
      </w:r>
      <w:r w:rsidR="00611C38">
        <w:rPr>
          <w:rFonts w:cs="Times New Roman"/>
        </w:rPr>
        <w:t>.</w:t>
      </w:r>
      <w:r w:rsidR="00611C38">
        <w:rPr>
          <w:rFonts w:cs="Times New Roman"/>
          <w:noProof/>
        </w:rPr>
        <w:t>5</w:t>
      </w:r>
      <w:r w:rsidR="00422E73">
        <w:fldChar w:fldCharType="end"/>
      </w:r>
      <w:r w:rsidR="00422E73">
        <w:rPr>
          <w:rFonts w:hint="eastAsia"/>
        </w:rPr>
        <w:t>这样的</w:t>
      </w:r>
      <w:r w:rsidR="00422E73">
        <w:t>两则</w:t>
      </w:r>
      <w:r w:rsidR="00833D30">
        <w:rPr>
          <w:rFonts w:hint="eastAsia"/>
        </w:rPr>
        <w:t>消息</w:t>
      </w:r>
      <w:r w:rsidR="00833D30">
        <w:t>，</w:t>
      </w:r>
      <w:r w:rsidR="002777DD">
        <w:t>尽管它们在讨论同一个话题</w:t>
      </w:r>
      <w:r w:rsidR="00833D30">
        <w:rPr>
          <w:rFonts w:hint="eastAsia"/>
        </w:rPr>
        <w:t>，</w:t>
      </w:r>
      <w:r w:rsidR="00833D30">
        <w:t>但却被原系统</w:t>
      </w:r>
      <w:r w:rsidR="00833D30">
        <w:rPr>
          <w:rFonts w:hint="eastAsia"/>
        </w:rPr>
        <w:t>分在</w:t>
      </w:r>
      <w:r w:rsidR="00833D30">
        <w:t>了两个消息类中</w:t>
      </w:r>
      <w:r w:rsidR="00FE4CB1">
        <w:rPr>
          <w:rFonts w:hint="eastAsia"/>
        </w:rPr>
        <w:t>。</w:t>
      </w:r>
      <w:r w:rsidR="002E5824">
        <w:rPr>
          <w:rFonts w:hint="eastAsia"/>
        </w:rPr>
        <w:t>此</w:t>
      </w:r>
      <w:r w:rsidR="004D6998">
        <w:t>问题</w:t>
      </w:r>
      <w:r w:rsidR="00FE4CB1">
        <w:rPr>
          <w:rFonts w:hint="eastAsia"/>
        </w:rPr>
        <w:t>看</w:t>
      </w:r>
      <w:r w:rsidR="00FE4CB1">
        <w:t>上去</w:t>
      </w:r>
      <w:r w:rsidR="00833D30">
        <w:rPr>
          <w:rFonts w:hint="eastAsia"/>
        </w:rPr>
        <w:t>无关紧要</w:t>
      </w:r>
      <w:r w:rsidR="00FE4CB1">
        <w:t>，但</w:t>
      </w:r>
      <w:r w:rsidR="008D3CF4">
        <w:rPr>
          <w:rFonts w:hint="eastAsia"/>
        </w:rPr>
        <w:t>在</w:t>
      </w:r>
      <w:r w:rsidR="008D3CF4">
        <w:t>实际</w:t>
      </w:r>
      <w:r w:rsidR="002E5824">
        <w:rPr>
          <w:rFonts w:hint="eastAsia"/>
        </w:rPr>
        <w:t>应用</w:t>
      </w:r>
      <w:r w:rsidR="00833D30">
        <w:t>中，</w:t>
      </w:r>
      <w:r w:rsidR="00833D30">
        <w:rPr>
          <w:rFonts w:hint="eastAsia"/>
        </w:rPr>
        <w:t>并不是</w:t>
      </w:r>
      <w:r w:rsidR="00833D30">
        <w:t>检测出谣言候选话题就结束了，而是需要将</w:t>
      </w:r>
      <w:r w:rsidR="00833D30">
        <w:rPr>
          <w:rFonts w:hint="eastAsia"/>
        </w:rPr>
        <w:t>识别</w:t>
      </w:r>
      <w:r w:rsidR="00833D30">
        <w:t>出来的</w:t>
      </w:r>
      <w:r w:rsidR="00833D30">
        <w:rPr>
          <w:rFonts w:hint="eastAsia"/>
        </w:rPr>
        <w:t>候选消息类</w:t>
      </w:r>
      <w:r w:rsidR="008D3CF4">
        <w:rPr>
          <w:rFonts w:hint="eastAsia"/>
        </w:rPr>
        <w:t>交</w:t>
      </w:r>
      <w:r w:rsidR="00833D30">
        <w:rPr>
          <w:rFonts w:hint="eastAsia"/>
        </w:rPr>
        <w:t>给</w:t>
      </w:r>
      <w:r w:rsidR="00833D30">
        <w:t>审查员进行</w:t>
      </w:r>
      <w:r w:rsidR="008D3CF4">
        <w:t>人工复核</w:t>
      </w:r>
      <w:r w:rsidR="00833D30">
        <w:rPr>
          <w:rFonts w:hint="eastAsia"/>
        </w:rPr>
        <w:t>。这时问题</w:t>
      </w:r>
      <w:r w:rsidR="00833D30">
        <w:t>就产生了：</w:t>
      </w:r>
      <w:r w:rsidR="002E5824">
        <w:t>审查员反复看到</w:t>
      </w:r>
      <w:r w:rsidR="00833D30">
        <w:rPr>
          <w:rFonts w:hint="eastAsia"/>
        </w:rPr>
        <w:t>非常</w:t>
      </w:r>
      <w:r w:rsidR="00833D30">
        <w:t>多的候选消息类实际上都是在谈论同一个话题</w:t>
      </w:r>
      <w:r w:rsidR="00833D30">
        <w:rPr>
          <w:rFonts w:hint="eastAsia"/>
        </w:rPr>
        <w:t>，反复</w:t>
      </w:r>
      <w:r w:rsidR="00833D30">
        <w:t>审查这些重复的</w:t>
      </w:r>
      <w:r w:rsidR="00833D30">
        <w:rPr>
          <w:rFonts w:hint="eastAsia"/>
        </w:rPr>
        <w:t>消息类费时</w:t>
      </w:r>
      <w:r w:rsidR="00833D30">
        <w:t>费力，而且毫无意义</w:t>
      </w:r>
      <w:r w:rsidR="0056455A">
        <w:rPr>
          <w:rFonts w:hint="eastAsia"/>
        </w:rPr>
        <w:t>。</w:t>
      </w:r>
      <w:r w:rsidR="0056455A">
        <w:t>因此</w:t>
      </w:r>
      <w:r w:rsidR="0056455A">
        <w:rPr>
          <w:rFonts w:hint="eastAsia"/>
        </w:rPr>
        <w:t>，</w:t>
      </w:r>
      <w:r w:rsidR="0056455A">
        <w:t>候选话题重复率过高将大大增加后期人工复核的成本，降低系统的实用性。</w:t>
      </w:r>
    </w:p>
    <w:p w:rsidR="00B4029F" w:rsidRDefault="00B25175" w:rsidP="00A71B3A">
      <w:r>
        <w:rPr>
          <w:rFonts w:hint="eastAsia"/>
        </w:rPr>
        <w:t>第</w:t>
      </w:r>
      <w:r w:rsidR="00C75775">
        <w:rPr>
          <w:rFonts w:hint="eastAsia"/>
        </w:rPr>
        <w:t>二</w:t>
      </w:r>
      <w:r w:rsidR="00C75775">
        <w:t>，</w:t>
      </w:r>
      <w:r w:rsidR="00194C20">
        <w:t>检测准确度不高。</w:t>
      </w:r>
      <w:r w:rsidR="0056455A">
        <w:rPr>
          <w:rFonts w:hint="eastAsia"/>
        </w:rPr>
        <w:t>原系统</w:t>
      </w:r>
      <w:r w:rsidR="00997109">
        <w:rPr>
          <w:rFonts w:hint="eastAsia"/>
        </w:rPr>
        <w:t>通过模式匹配来发现信号消息的思路很好，但是这样检测出来的话题必然有很多不是</w:t>
      </w:r>
      <w:r w:rsidR="00214887">
        <w:rPr>
          <w:rFonts w:hint="eastAsia"/>
        </w:rPr>
        <w:t>谣言</w:t>
      </w:r>
      <w:r w:rsidR="00997109">
        <w:rPr>
          <w:rFonts w:hint="eastAsia"/>
        </w:rPr>
        <w:t>，因此后续的</w:t>
      </w:r>
      <w:r w:rsidR="0056455A">
        <w:rPr>
          <w:rFonts w:hint="eastAsia"/>
        </w:rPr>
        <w:t>监督学习、</w:t>
      </w:r>
      <w:r w:rsidR="00997109">
        <w:rPr>
          <w:rFonts w:hint="eastAsia"/>
        </w:rPr>
        <w:t>可疑度排名</w:t>
      </w:r>
      <w:r w:rsidR="0056455A">
        <w:rPr>
          <w:rFonts w:hint="eastAsia"/>
        </w:rPr>
        <w:t>步骤</w:t>
      </w:r>
      <w:r w:rsidR="00997109">
        <w:rPr>
          <w:rFonts w:hint="eastAsia"/>
        </w:rPr>
        <w:t>就尤为重要</w:t>
      </w:r>
      <w:r w:rsidR="00DC4231">
        <w:rPr>
          <w:rFonts w:hint="eastAsia"/>
        </w:rPr>
        <w:t>。</w:t>
      </w:r>
      <w:r w:rsidR="0056455A">
        <w:rPr>
          <w:rFonts w:hint="eastAsia"/>
        </w:rPr>
        <w:t>但原作者却在</w:t>
      </w:r>
      <w:r w:rsidR="0056455A">
        <w:t>这一步</w:t>
      </w:r>
      <w:r w:rsidR="00997109">
        <w:rPr>
          <w:rFonts w:hint="eastAsia"/>
        </w:rPr>
        <w:t>只考虑了</w:t>
      </w:r>
      <w:r w:rsidR="00202815">
        <w:rPr>
          <w:rFonts w:hint="eastAsia"/>
        </w:rPr>
        <w:t>13</w:t>
      </w:r>
      <w:r w:rsidR="00202815">
        <w:rPr>
          <w:rFonts w:hint="eastAsia"/>
        </w:rPr>
        <w:t>个</w:t>
      </w:r>
      <w:r w:rsidR="0056455A">
        <w:rPr>
          <w:rFonts w:hint="eastAsia"/>
        </w:rPr>
        <w:t>比较</w:t>
      </w:r>
      <w:r w:rsidR="0056455A">
        <w:t>简单朴素的</w:t>
      </w:r>
      <w:r w:rsidR="00997109">
        <w:rPr>
          <w:rFonts w:hint="eastAsia"/>
        </w:rPr>
        <w:t>统计特征，</w:t>
      </w:r>
      <w:r w:rsidR="0056455A">
        <w:rPr>
          <w:rFonts w:hint="eastAsia"/>
        </w:rPr>
        <w:t>导致</w:t>
      </w:r>
      <w:r w:rsidR="0056455A">
        <w:t>了原系统</w:t>
      </w:r>
      <w:r w:rsidR="009B2D18">
        <w:rPr>
          <w:rFonts w:hint="eastAsia"/>
        </w:rPr>
        <w:t>特征的多样性不足</w:t>
      </w:r>
      <w:r w:rsidR="0056455A">
        <w:rPr>
          <w:rFonts w:hint="eastAsia"/>
        </w:rPr>
        <w:t>。而特征</w:t>
      </w:r>
      <w:r w:rsidR="0056455A">
        <w:t>多样性不足，</w:t>
      </w:r>
      <w:r w:rsidR="009B2D18">
        <w:rPr>
          <w:rFonts w:hint="eastAsia"/>
        </w:rPr>
        <w:t>会导致无论采用怎样的分类器都不能获得很好的分类</w:t>
      </w:r>
      <w:r w:rsidR="006816B5">
        <w:rPr>
          <w:rFonts w:hint="eastAsia"/>
        </w:rPr>
        <w:t>排名</w:t>
      </w:r>
      <w:r w:rsidR="009B2D18">
        <w:rPr>
          <w:rFonts w:hint="eastAsia"/>
        </w:rPr>
        <w:t>效果。</w:t>
      </w:r>
      <w:r w:rsidR="00DC4231">
        <w:rPr>
          <w:rFonts w:hint="eastAsia"/>
        </w:rPr>
        <w:t>因此可以说原系统在可疑度排名这一步还有很大的改进空间</w:t>
      </w:r>
      <w:r w:rsidR="00B4029F">
        <w:rPr>
          <w:rFonts w:hint="eastAsia"/>
        </w:rPr>
        <w:t>，这将是提高谣言</w:t>
      </w:r>
      <w:r w:rsidR="0056455A">
        <w:rPr>
          <w:rFonts w:hint="eastAsia"/>
        </w:rPr>
        <w:t>检测准确率的关键</w:t>
      </w:r>
      <w:r w:rsidR="00A71B3A">
        <w:rPr>
          <w:rFonts w:hint="eastAsia"/>
        </w:rPr>
        <w:t>。</w:t>
      </w:r>
    </w:p>
    <w:p w:rsidR="00A71B3A" w:rsidRDefault="00A71B3A" w:rsidP="00A71B3A">
      <w:r>
        <w:rPr>
          <w:rFonts w:hint="eastAsia"/>
        </w:rPr>
        <w:t>根据原系统以上的不足，本文对其进行了针对性改进，方案如下：</w:t>
      </w:r>
    </w:p>
    <w:p w:rsidR="0017772A" w:rsidRDefault="0056455A" w:rsidP="00A71B3A">
      <w:r>
        <w:rPr>
          <w:rFonts w:hint="eastAsia"/>
        </w:rPr>
        <w:t>第一，在原系统聚类</w:t>
      </w:r>
      <w:r>
        <w:t>形成</w:t>
      </w:r>
      <w:r w:rsidR="0017772A">
        <w:rPr>
          <w:rFonts w:hint="eastAsia"/>
        </w:rPr>
        <w:t>的消息类的基础上，再做</w:t>
      </w:r>
      <w:r w:rsidR="008B135C">
        <w:rPr>
          <w:rFonts w:hint="eastAsia"/>
        </w:rPr>
        <w:t>一轮二次</w:t>
      </w:r>
      <w:r>
        <w:rPr>
          <w:rFonts w:hint="eastAsia"/>
        </w:rPr>
        <w:t>聚类，目的是将讨论同一话题的不同消息类重新聚成一类，降低候选</w:t>
      </w:r>
      <w:r>
        <w:t>消息类</w:t>
      </w:r>
      <w:r w:rsidR="0017772A">
        <w:rPr>
          <w:rFonts w:hint="eastAsia"/>
        </w:rPr>
        <w:t>的话题重复率。</w:t>
      </w:r>
    </w:p>
    <w:p w:rsidR="0017772A" w:rsidRDefault="0056455A" w:rsidP="00A71B3A">
      <w:r>
        <w:rPr>
          <w:rFonts w:hint="eastAsia"/>
        </w:rPr>
        <w:t>第</w:t>
      </w:r>
      <w:r w:rsidR="0017772A">
        <w:rPr>
          <w:rFonts w:hint="eastAsia"/>
        </w:rPr>
        <w:t>二，为</w:t>
      </w:r>
      <w:r>
        <w:rPr>
          <w:rFonts w:hint="eastAsia"/>
        </w:rPr>
        <w:t>候选</w:t>
      </w:r>
      <w:r w:rsidR="0017772A">
        <w:rPr>
          <w:rFonts w:hint="eastAsia"/>
        </w:rPr>
        <w:t>消息类抽取更多种类的特征，并引入特征选择技术，目的是通过增加</w:t>
      </w:r>
      <w:r>
        <w:rPr>
          <w:rFonts w:hint="eastAsia"/>
        </w:rPr>
        <w:t>特征多样性以及</w:t>
      </w:r>
      <w:r>
        <w:t>自动</w:t>
      </w:r>
      <w:r>
        <w:rPr>
          <w:rFonts w:hint="eastAsia"/>
        </w:rPr>
        <w:t>挑选</w:t>
      </w:r>
      <w:r>
        <w:t>出</w:t>
      </w:r>
      <w:r w:rsidR="00B86AB5">
        <w:rPr>
          <w:rFonts w:hint="eastAsia"/>
        </w:rPr>
        <w:t>有效的特征</w:t>
      </w:r>
      <w:r>
        <w:rPr>
          <w:rFonts w:hint="eastAsia"/>
        </w:rPr>
        <w:t>组合</w:t>
      </w:r>
      <w:r w:rsidR="00B86AB5">
        <w:rPr>
          <w:rFonts w:hint="eastAsia"/>
        </w:rPr>
        <w:t>，增加系统的检测准确率。</w:t>
      </w:r>
    </w:p>
    <w:p w:rsidR="00B54E84" w:rsidRDefault="00236558" w:rsidP="00B54E84">
      <w:r>
        <w:rPr>
          <w:rFonts w:hint="eastAsia"/>
        </w:rPr>
        <w:t>以下对上述方案稍作解释：</w:t>
      </w:r>
    </w:p>
    <w:p w:rsidR="00B54E84" w:rsidRDefault="00236558" w:rsidP="00B54E84">
      <w:r>
        <w:rPr>
          <w:rFonts w:hint="eastAsia"/>
        </w:rPr>
        <w:t>1</w:t>
      </w:r>
      <w:r>
        <w:rPr>
          <w:rFonts w:hint="eastAsia"/>
        </w:rPr>
        <w:t>、为什么不直接</w:t>
      </w:r>
      <w:r w:rsidR="0015523B">
        <w:rPr>
          <w:rFonts w:hint="eastAsia"/>
        </w:rPr>
        <w:t>更换</w:t>
      </w:r>
      <w:r>
        <w:rPr>
          <w:rFonts w:hint="eastAsia"/>
        </w:rPr>
        <w:t>原系统的聚类算法，而是做</w:t>
      </w:r>
      <w:r w:rsidR="008B135C">
        <w:rPr>
          <w:rFonts w:hint="eastAsia"/>
        </w:rPr>
        <w:t>二次</w:t>
      </w:r>
      <w:r>
        <w:rPr>
          <w:rFonts w:hint="eastAsia"/>
        </w:rPr>
        <w:t>聚类？这是因为原系统的聚类算法虽然粗糙但非常高效，</w:t>
      </w:r>
      <w:r w:rsidR="00F3210B">
        <w:rPr>
          <w:rFonts w:hint="eastAsia"/>
        </w:rPr>
        <w:t>通过提取</w:t>
      </w:r>
      <w:r w:rsidR="00B54E84">
        <w:rPr>
          <w:rFonts w:hint="eastAsia"/>
        </w:rPr>
        <w:t>信号消息类的</w:t>
      </w:r>
      <w:r w:rsidR="00F3210B">
        <w:rPr>
          <w:rFonts w:hint="eastAsia"/>
        </w:rPr>
        <w:t>关键词组集（</w:t>
      </w:r>
      <w:r w:rsidR="00F3210B">
        <w:rPr>
          <w:rFonts w:hint="eastAsia"/>
        </w:rPr>
        <w:t>statements</w:t>
      </w:r>
      <w:r w:rsidR="00F3210B">
        <w:rPr>
          <w:rFonts w:hint="eastAsia"/>
        </w:rPr>
        <w:t>）</w:t>
      </w:r>
      <w:r w:rsidR="00B54E84">
        <w:rPr>
          <w:rFonts w:hint="eastAsia"/>
        </w:rPr>
        <w:t>以及使用</w:t>
      </w:r>
      <w:r w:rsidR="00B54E84">
        <w:rPr>
          <w:rFonts w:hint="eastAsia"/>
        </w:rPr>
        <w:t>Jaccard</w:t>
      </w:r>
      <w:r w:rsidR="00B54E84">
        <w:rPr>
          <w:rFonts w:hint="eastAsia"/>
        </w:rPr>
        <w:t>相似度进行</w:t>
      </w:r>
      <w:r w:rsidR="008A1313">
        <w:rPr>
          <w:rFonts w:hint="eastAsia"/>
        </w:rPr>
        <w:t>类与消息</w:t>
      </w:r>
      <w:r w:rsidR="00B54E84">
        <w:rPr>
          <w:rFonts w:hint="eastAsia"/>
        </w:rPr>
        <w:t>比对的方式，</w:t>
      </w:r>
      <w:r w:rsidR="0056455A">
        <w:rPr>
          <w:rFonts w:hint="eastAsia"/>
        </w:rPr>
        <w:t>不尽降低了系统聚类</w:t>
      </w:r>
      <w:r w:rsidR="0056455A">
        <w:t>的总时间</w:t>
      </w:r>
      <w:r w:rsidR="008A1313">
        <w:rPr>
          <w:rFonts w:hint="eastAsia"/>
        </w:rPr>
        <w:t>，</w:t>
      </w:r>
      <w:r w:rsidR="0056455A">
        <w:rPr>
          <w:rFonts w:hint="eastAsia"/>
        </w:rPr>
        <w:t>而且</w:t>
      </w:r>
      <w:r w:rsidR="00B54E84">
        <w:rPr>
          <w:rFonts w:hint="eastAsia"/>
        </w:rPr>
        <w:t>将那些内容高度相似的消息</w:t>
      </w:r>
      <w:r w:rsidR="002A5690">
        <w:rPr>
          <w:rFonts w:hint="eastAsia"/>
        </w:rPr>
        <w:t>聚</w:t>
      </w:r>
      <w:r w:rsidR="00B54E84">
        <w:rPr>
          <w:rFonts w:hint="eastAsia"/>
        </w:rPr>
        <w:t>在一起，这样</w:t>
      </w:r>
      <w:r w:rsidR="003C0B34">
        <w:rPr>
          <w:rFonts w:hint="eastAsia"/>
        </w:rPr>
        <w:t>也</w:t>
      </w:r>
      <w:r w:rsidR="00666103">
        <w:rPr>
          <w:rFonts w:hint="eastAsia"/>
        </w:rPr>
        <w:t>能</w:t>
      </w:r>
      <w:r w:rsidR="00B54E84">
        <w:rPr>
          <w:rFonts w:hint="eastAsia"/>
        </w:rPr>
        <w:t>做到基本肯定每个消息</w:t>
      </w:r>
      <w:r w:rsidR="00B54E84">
        <w:rPr>
          <w:rFonts w:hint="eastAsia"/>
        </w:rPr>
        <w:lastRenderedPageBreak/>
        <w:t>类内的所有消息都是讨论同一个话题</w:t>
      </w:r>
      <w:r w:rsidR="0056455A">
        <w:rPr>
          <w:rFonts w:hint="eastAsia"/>
        </w:rPr>
        <w:t>的</w:t>
      </w:r>
      <w:r w:rsidR="00B54E84">
        <w:rPr>
          <w:rFonts w:hint="eastAsia"/>
        </w:rPr>
        <w:t>。</w:t>
      </w:r>
      <w:r w:rsidR="0015523B">
        <w:rPr>
          <w:rFonts w:hint="eastAsia"/>
        </w:rPr>
        <w:t>因此</w:t>
      </w:r>
      <w:r w:rsidR="0056455A">
        <w:rPr>
          <w:rFonts w:hint="eastAsia"/>
        </w:rPr>
        <w:t>，原系统</w:t>
      </w:r>
      <w:r w:rsidR="0056455A">
        <w:t>的</w:t>
      </w:r>
      <w:r w:rsidR="0056455A">
        <w:rPr>
          <w:rFonts w:hint="eastAsia"/>
        </w:rPr>
        <w:t>每个</w:t>
      </w:r>
      <w:r w:rsidR="0056455A">
        <w:t>消息类</w:t>
      </w:r>
      <w:r w:rsidR="0056455A">
        <w:rPr>
          <w:rFonts w:hint="eastAsia"/>
        </w:rPr>
        <w:t>本身</w:t>
      </w:r>
      <w:r w:rsidR="0056455A">
        <w:t>的纯度很高，</w:t>
      </w:r>
      <w:r w:rsidR="0015523B">
        <w:rPr>
          <w:rFonts w:hint="eastAsia"/>
        </w:rPr>
        <w:t>我们没有</w:t>
      </w:r>
      <w:r w:rsidR="009C3EBE">
        <w:rPr>
          <w:rFonts w:hint="eastAsia"/>
        </w:rPr>
        <w:t>必要更换</w:t>
      </w:r>
      <w:r w:rsidR="00F8169D">
        <w:rPr>
          <w:rFonts w:hint="eastAsia"/>
        </w:rPr>
        <w:t>时间</w:t>
      </w:r>
      <w:r w:rsidR="00F8169D">
        <w:t>代价更大的</w:t>
      </w:r>
      <w:r w:rsidR="009C3EBE">
        <w:rPr>
          <w:rFonts w:hint="eastAsia"/>
        </w:rPr>
        <w:t>聚类算法</w:t>
      </w:r>
      <w:r w:rsidR="00F8169D">
        <w:rPr>
          <w:rFonts w:hint="eastAsia"/>
        </w:rPr>
        <w:t>，从</w:t>
      </w:r>
      <w:r w:rsidR="00F8169D">
        <w:t>头</w:t>
      </w:r>
      <w:r w:rsidR="00F8169D">
        <w:rPr>
          <w:rFonts w:hint="eastAsia"/>
        </w:rPr>
        <w:t>开始</w:t>
      </w:r>
      <w:r w:rsidR="00F8169D">
        <w:t>对候选消息聚类</w:t>
      </w:r>
      <w:r w:rsidR="00D542F4">
        <w:rPr>
          <w:rFonts w:hint="eastAsia"/>
        </w:rPr>
        <w:t>，而是</w:t>
      </w:r>
      <w:r w:rsidR="00F8169D">
        <w:rPr>
          <w:rFonts w:hint="eastAsia"/>
        </w:rPr>
        <w:t>可以</w:t>
      </w:r>
      <w:r w:rsidR="00F8169D">
        <w:t>且应该</w:t>
      </w:r>
      <w:r w:rsidR="007C12BA">
        <w:rPr>
          <w:rFonts w:hint="eastAsia"/>
        </w:rPr>
        <w:t>直接</w:t>
      </w:r>
      <w:r w:rsidR="00F8169D">
        <w:rPr>
          <w:rFonts w:hint="eastAsia"/>
        </w:rPr>
        <w:t>在原系统</w:t>
      </w:r>
      <w:r w:rsidR="00F8169D">
        <w:t>的聚类结果</w:t>
      </w:r>
      <w:r w:rsidR="00F8169D">
        <w:rPr>
          <w:rFonts w:hint="eastAsia"/>
        </w:rPr>
        <w:t>上</w:t>
      </w:r>
      <w:r w:rsidR="00D542F4">
        <w:rPr>
          <w:rFonts w:hint="eastAsia"/>
        </w:rPr>
        <w:t>再进行</w:t>
      </w:r>
      <w:r w:rsidR="00F8169D">
        <w:rPr>
          <w:rFonts w:hint="eastAsia"/>
        </w:rPr>
        <w:t>一轮</w:t>
      </w:r>
      <w:r w:rsidR="00F8169D">
        <w:t>二次</w:t>
      </w:r>
      <w:r w:rsidR="00D542F4">
        <w:rPr>
          <w:rFonts w:hint="eastAsia"/>
        </w:rPr>
        <w:t>聚类。</w:t>
      </w:r>
    </w:p>
    <w:p w:rsidR="00D45718" w:rsidRDefault="00D45718" w:rsidP="00B54E84">
      <w:r>
        <w:rPr>
          <w:rFonts w:hint="eastAsia"/>
        </w:rPr>
        <w:t>2</w:t>
      </w:r>
      <w:r>
        <w:rPr>
          <w:rFonts w:hint="eastAsia"/>
        </w:rPr>
        <w:t>、为什么</w:t>
      </w:r>
      <w:r w:rsidR="00F8169D">
        <w:rPr>
          <w:rFonts w:hint="eastAsia"/>
        </w:rPr>
        <w:t>要</w:t>
      </w:r>
      <w:r>
        <w:rPr>
          <w:rFonts w:hint="eastAsia"/>
        </w:rPr>
        <w:t>在特征上改进</w:t>
      </w:r>
      <w:r w:rsidR="00F8169D">
        <w:rPr>
          <w:rFonts w:hint="eastAsia"/>
        </w:rPr>
        <w:t>系统</w:t>
      </w:r>
      <w:r w:rsidR="00F8169D">
        <w:t>而不是</w:t>
      </w:r>
      <w:r w:rsidR="008F3297">
        <w:rPr>
          <w:rFonts w:hint="eastAsia"/>
        </w:rPr>
        <w:t>改进</w:t>
      </w:r>
      <w:r w:rsidR="00F8169D">
        <w:t>分类器</w:t>
      </w:r>
      <w:r>
        <w:rPr>
          <w:rFonts w:hint="eastAsia"/>
        </w:rPr>
        <w:t>？为什么要引入特征选择技术？</w:t>
      </w:r>
      <w:r w:rsidR="00F8169D">
        <w:rPr>
          <w:rFonts w:hint="eastAsia"/>
        </w:rPr>
        <w:t>这是</w:t>
      </w:r>
      <w:r w:rsidR="00F8169D">
        <w:t>因为，</w:t>
      </w:r>
      <w:r w:rsidR="00DB73A8">
        <w:rPr>
          <w:rFonts w:hint="eastAsia"/>
        </w:rPr>
        <w:t>原系统的</w:t>
      </w:r>
      <w:r w:rsidR="00F8169D">
        <w:rPr>
          <w:rFonts w:hint="eastAsia"/>
        </w:rPr>
        <w:t>特征数目</w:t>
      </w:r>
      <w:r w:rsidR="00DB73A8">
        <w:rPr>
          <w:rFonts w:hint="eastAsia"/>
        </w:rPr>
        <w:t>是硬伤</w:t>
      </w:r>
      <w:r w:rsidR="00F8169D">
        <w:rPr>
          <w:rFonts w:hint="eastAsia"/>
        </w:rPr>
        <w:t>。</w:t>
      </w:r>
      <w:r w:rsidR="00DB73A8">
        <w:rPr>
          <w:rFonts w:hint="eastAsia"/>
        </w:rPr>
        <w:t>无论是怎样</w:t>
      </w:r>
      <w:r w:rsidR="00F8169D">
        <w:rPr>
          <w:rFonts w:hint="eastAsia"/>
        </w:rPr>
        <w:t>优秀</w:t>
      </w:r>
      <w:r w:rsidR="00DB73A8">
        <w:rPr>
          <w:rFonts w:hint="eastAsia"/>
        </w:rPr>
        <w:t>的分类器，如果输入的特征种类太少且不够有效，都无法达到很好的分类效果，所以在特征上改进是需要优先完成的。</w:t>
      </w:r>
      <w:r w:rsidR="008F3297">
        <w:rPr>
          <w:rFonts w:hint="eastAsia"/>
        </w:rPr>
        <w:t>但本文并有没</w:t>
      </w:r>
      <w:r w:rsidR="008F3297">
        <w:t>完全</w:t>
      </w:r>
      <w:r w:rsidR="008F3297">
        <w:rPr>
          <w:rFonts w:hint="eastAsia"/>
        </w:rPr>
        <w:t>不改进</w:t>
      </w:r>
      <w:r w:rsidR="008F3297">
        <w:t>分类器</w:t>
      </w:r>
      <w:r w:rsidR="008F3297">
        <w:rPr>
          <w:rFonts w:hint="eastAsia"/>
        </w:rPr>
        <w:t>，</w:t>
      </w:r>
      <w:r w:rsidR="008F3297">
        <w:t>在</w:t>
      </w:r>
      <w:r w:rsidR="008F3297">
        <w:fldChar w:fldCharType="begin"/>
      </w:r>
      <w:r w:rsidR="008F3297">
        <w:instrText xml:space="preserve"> REF _Ref453019088 \r \h </w:instrText>
      </w:r>
      <w:r w:rsidR="008F3297">
        <w:fldChar w:fldCharType="separate"/>
      </w:r>
      <w:r w:rsidR="00611C38">
        <w:rPr>
          <w:rFonts w:hint="eastAsia"/>
        </w:rPr>
        <w:t>第</w:t>
      </w:r>
      <w:r w:rsidR="00611C38">
        <w:rPr>
          <w:rFonts w:hint="eastAsia"/>
        </w:rPr>
        <w:t>5</w:t>
      </w:r>
      <w:r w:rsidR="00611C38">
        <w:rPr>
          <w:rFonts w:hint="eastAsia"/>
        </w:rPr>
        <w:t>章</w:t>
      </w:r>
      <w:r w:rsidR="008F3297">
        <w:fldChar w:fldCharType="end"/>
      </w:r>
      <w:r w:rsidR="008F3297">
        <w:rPr>
          <w:rFonts w:hint="eastAsia"/>
        </w:rPr>
        <w:t>中</w:t>
      </w:r>
      <w:r w:rsidR="008F3297">
        <w:t>本文将尝试不同的分类器，</w:t>
      </w:r>
      <w:r w:rsidR="008F3297">
        <w:rPr>
          <w:rFonts w:hint="eastAsia"/>
        </w:rPr>
        <w:t>并</w:t>
      </w:r>
      <w:r w:rsidR="008F3297">
        <w:t>引入一种结合多分类器优点的</w:t>
      </w:r>
      <w:r w:rsidR="008F3297">
        <w:rPr>
          <w:rFonts w:hint="eastAsia"/>
        </w:rPr>
        <w:t>组合投票技术</w:t>
      </w:r>
      <w:r w:rsidR="008F3297">
        <w:t>，对原系统的排名</w:t>
      </w:r>
      <w:r w:rsidR="008F3297">
        <w:rPr>
          <w:rFonts w:hint="eastAsia"/>
        </w:rPr>
        <w:t>方法</w:t>
      </w:r>
      <w:r w:rsidR="008F3297">
        <w:t>进行了</w:t>
      </w:r>
      <w:r w:rsidR="008F3297">
        <w:rPr>
          <w:rFonts w:hint="eastAsia"/>
        </w:rPr>
        <w:t>一定</w:t>
      </w:r>
      <w:r w:rsidR="008F3297">
        <w:t>的</w:t>
      </w:r>
      <w:r w:rsidR="008F3297">
        <w:rPr>
          <w:rFonts w:hint="eastAsia"/>
        </w:rPr>
        <w:t>改进</w:t>
      </w:r>
      <w:r w:rsidR="008F3297">
        <w:t>。</w:t>
      </w:r>
      <w:r w:rsidR="008F3297">
        <w:rPr>
          <w:rFonts w:hint="eastAsia"/>
        </w:rPr>
        <w:t>回到</w:t>
      </w:r>
      <w:r w:rsidR="00D63F11">
        <w:rPr>
          <w:rFonts w:hint="eastAsia"/>
        </w:rPr>
        <w:t>本段</w:t>
      </w:r>
      <w:r w:rsidR="00D63F11">
        <w:t>的</w:t>
      </w:r>
      <w:r w:rsidR="00D63F11">
        <w:rPr>
          <w:rFonts w:hint="eastAsia"/>
        </w:rPr>
        <w:t>第二个</w:t>
      </w:r>
      <w:r w:rsidR="00D63F11">
        <w:t>问题</w:t>
      </w:r>
      <w:r w:rsidR="00D63F11">
        <w:rPr>
          <w:rFonts w:hint="eastAsia"/>
        </w:rPr>
        <w:t>——</w:t>
      </w:r>
      <w:r w:rsidR="00DB73A8">
        <w:rPr>
          <w:rFonts w:hint="eastAsia"/>
        </w:rPr>
        <w:t>为什么引入特征选择技术</w:t>
      </w:r>
      <w:r w:rsidR="00D63F11">
        <w:rPr>
          <w:rFonts w:hint="eastAsia"/>
        </w:rPr>
        <w:t>？这</w:t>
      </w:r>
      <w:r w:rsidR="00DB73A8">
        <w:rPr>
          <w:rFonts w:hint="eastAsia"/>
        </w:rPr>
        <w:t>是因为目前相关研究提出的特征种类繁多但没有定论说</w:t>
      </w:r>
      <w:r w:rsidR="00F8169D">
        <w:rPr>
          <w:rFonts w:hint="eastAsia"/>
        </w:rPr>
        <w:t>那些</w:t>
      </w:r>
      <w:r w:rsidR="00DB73A8">
        <w:rPr>
          <w:rFonts w:hint="eastAsia"/>
        </w:rPr>
        <w:t>特征</w:t>
      </w:r>
      <w:r w:rsidR="00F8169D">
        <w:rPr>
          <w:rFonts w:hint="eastAsia"/>
        </w:rPr>
        <w:t>或</w:t>
      </w:r>
      <w:r w:rsidR="00F8169D">
        <w:t>特征组合</w:t>
      </w:r>
      <w:r w:rsidR="00A153BB">
        <w:rPr>
          <w:rFonts w:hint="eastAsia"/>
        </w:rPr>
        <w:t>比其它有效；而</w:t>
      </w:r>
      <w:r w:rsidR="00DB73A8">
        <w:rPr>
          <w:rFonts w:hint="eastAsia"/>
        </w:rPr>
        <w:t>如果</w:t>
      </w:r>
      <w:r w:rsidR="00F8169D">
        <w:rPr>
          <w:rFonts w:hint="eastAsia"/>
        </w:rPr>
        <w:t>不加思考地将大量</w:t>
      </w:r>
      <w:r w:rsidR="00DB73A8">
        <w:rPr>
          <w:rFonts w:hint="eastAsia"/>
        </w:rPr>
        <w:t>特征全部输入分类器</w:t>
      </w:r>
      <w:r w:rsidR="00A153BB">
        <w:rPr>
          <w:rFonts w:hint="eastAsia"/>
        </w:rPr>
        <w:t>，</w:t>
      </w:r>
      <w:r w:rsidR="0055745B">
        <w:rPr>
          <w:rFonts w:hint="eastAsia"/>
        </w:rPr>
        <w:t>那么其中那些低效、</w:t>
      </w:r>
      <w:r w:rsidR="006B6F35">
        <w:rPr>
          <w:rFonts w:hint="eastAsia"/>
        </w:rPr>
        <w:t>冗余</w:t>
      </w:r>
      <w:r w:rsidR="0055745B">
        <w:rPr>
          <w:rFonts w:hint="eastAsia"/>
        </w:rPr>
        <w:t>的特征会</w:t>
      </w:r>
      <w:r w:rsidR="00F8169D">
        <w:rPr>
          <w:rFonts w:hint="eastAsia"/>
        </w:rPr>
        <w:t>直接影响检测效果；并且</w:t>
      </w:r>
      <w:r w:rsidR="00F8169D">
        <w:t>，</w:t>
      </w:r>
      <w:r w:rsidR="00F8169D">
        <w:rPr>
          <w:rFonts w:hint="eastAsia"/>
        </w:rPr>
        <w:t>如果特征</w:t>
      </w:r>
      <w:r w:rsidR="00F8169D">
        <w:t>数目过多而</w:t>
      </w:r>
      <w:r w:rsidR="00A153BB">
        <w:rPr>
          <w:rFonts w:hint="eastAsia"/>
        </w:rPr>
        <w:t>训练数据集样本</w:t>
      </w:r>
      <w:r w:rsidR="00F8169D">
        <w:rPr>
          <w:rFonts w:hint="eastAsia"/>
        </w:rPr>
        <w:t>量不足够</w:t>
      </w:r>
      <w:r w:rsidR="00F8169D">
        <w:t>多，</w:t>
      </w:r>
      <w:r w:rsidR="00F8169D">
        <w:rPr>
          <w:rFonts w:hint="eastAsia"/>
        </w:rPr>
        <w:t>很容易</w:t>
      </w:r>
      <w:r w:rsidR="00A153BB">
        <w:rPr>
          <w:rFonts w:hint="eastAsia"/>
        </w:rPr>
        <w:t>造成</w:t>
      </w:r>
      <w:r w:rsidR="004F6321">
        <w:rPr>
          <w:rFonts w:hint="eastAsia"/>
        </w:rPr>
        <w:t>训练</w:t>
      </w:r>
      <w:r w:rsidR="00A153BB">
        <w:rPr>
          <w:rFonts w:hint="eastAsia"/>
        </w:rPr>
        <w:t>过拟合，</w:t>
      </w:r>
      <w:r w:rsidR="00F8169D">
        <w:rPr>
          <w:rFonts w:hint="eastAsia"/>
        </w:rPr>
        <w:t>大大</w:t>
      </w:r>
      <w:r w:rsidR="00A153BB">
        <w:rPr>
          <w:rFonts w:hint="eastAsia"/>
        </w:rPr>
        <w:t>降低</w:t>
      </w:r>
      <w:r w:rsidR="00904007">
        <w:rPr>
          <w:rFonts w:hint="eastAsia"/>
        </w:rPr>
        <w:t>分类器</w:t>
      </w:r>
      <w:r w:rsidR="00F8169D">
        <w:rPr>
          <w:rFonts w:hint="eastAsia"/>
        </w:rPr>
        <w:t>分类</w:t>
      </w:r>
      <w:r w:rsidR="00A153BB">
        <w:rPr>
          <w:rFonts w:hint="eastAsia"/>
        </w:rPr>
        <w:t>准确率。</w:t>
      </w:r>
      <w:r w:rsidR="000F4D5B">
        <w:rPr>
          <w:rFonts w:hint="eastAsia"/>
        </w:rPr>
        <w:t>因此</w:t>
      </w:r>
      <w:r w:rsidR="00F8169D">
        <w:rPr>
          <w:rFonts w:hint="eastAsia"/>
        </w:rPr>
        <w:t>，我们</w:t>
      </w:r>
      <w:r w:rsidR="00F8169D">
        <w:t>不仅要输入</w:t>
      </w:r>
      <w:r w:rsidR="00F8169D">
        <w:rPr>
          <w:rFonts w:hint="eastAsia"/>
        </w:rPr>
        <w:t>足够</w:t>
      </w:r>
      <w:r w:rsidR="006B6E00">
        <w:t>丰富的</w:t>
      </w:r>
      <w:r w:rsidR="00F8169D">
        <w:t>特征，还要</w:t>
      </w:r>
      <w:r w:rsidR="000F4D5B">
        <w:rPr>
          <w:rFonts w:hint="eastAsia"/>
        </w:rPr>
        <w:t>选择</w:t>
      </w:r>
      <w:r w:rsidR="00F8169D">
        <w:rPr>
          <w:rFonts w:hint="eastAsia"/>
        </w:rPr>
        <w:t>出</w:t>
      </w:r>
      <w:r w:rsidR="000F4D5B">
        <w:rPr>
          <w:rFonts w:hint="eastAsia"/>
        </w:rPr>
        <w:t>高效</w:t>
      </w:r>
      <w:r w:rsidR="00F8169D">
        <w:rPr>
          <w:rFonts w:hint="eastAsia"/>
        </w:rPr>
        <w:t>、</w:t>
      </w:r>
      <w:r w:rsidR="000F4D5B">
        <w:rPr>
          <w:rFonts w:hint="eastAsia"/>
        </w:rPr>
        <w:t>紧凑的特征子集，通过保证特征</w:t>
      </w:r>
      <w:r w:rsidR="00F8169D">
        <w:rPr>
          <w:rFonts w:hint="eastAsia"/>
        </w:rPr>
        <w:t>的</w:t>
      </w:r>
      <w:r w:rsidR="000F4D5B">
        <w:rPr>
          <w:rFonts w:hint="eastAsia"/>
        </w:rPr>
        <w:t>质量来提高分类器的分类排名效果，最终提高系统的检测准确率。而</w:t>
      </w:r>
      <w:r w:rsidR="008F3297">
        <w:rPr>
          <w:rFonts w:hint="eastAsia"/>
        </w:rPr>
        <w:t>特征</w:t>
      </w:r>
      <w:r w:rsidR="008F3297">
        <w:t>选择技术能自动地完成这一任务</w:t>
      </w:r>
      <w:r w:rsidR="008F3297">
        <w:rPr>
          <w:rFonts w:hint="eastAsia"/>
        </w:rPr>
        <w:t>，</w:t>
      </w:r>
      <w:r w:rsidR="008F3297">
        <w:t>所以本文</w:t>
      </w:r>
      <w:r w:rsidR="008F3297">
        <w:rPr>
          <w:rFonts w:hint="eastAsia"/>
        </w:rPr>
        <w:t>将其</w:t>
      </w:r>
      <w:r w:rsidR="008F3297">
        <w:t>引入到了系统当中</w:t>
      </w:r>
      <w:r w:rsidR="008F3297">
        <w:rPr>
          <w:rFonts w:hint="eastAsia"/>
        </w:rPr>
        <w:t>。</w:t>
      </w:r>
    </w:p>
    <w:p w:rsidR="008665D9" w:rsidRDefault="00EB3D38" w:rsidP="00B54E84">
      <w:r>
        <w:rPr>
          <w:rFonts w:hint="eastAsia"/>
        </w:rPr>
        <w:t>下面</w:t>
      </w:r>
      <w:r w:rsidR="008F3297">
        <w:rPr>
          <w:rFonts w:hint="eastAsia"/>
        </w:rPr>
        <w:t>的两</w:t>
      </w:r>
      <w:r>
        <w:rPr>
          <w:rFonts w:hint="eastAsia"/>
        </w:rPr>
        <w:t>个章节将分别介绍这两方面的改进：</w:t>
      </w:r>
      <w:r w:rsidR="00666ADB">
        <w:fldChar w:fldCharType="begin"/>
      </w:r>
      <w:r w:rsidR="00666ADB">
        <w:instrText xml:space="preserve"> </w:instrText>
      </w:r>
      <w:r w:rsidR="00666ADB">
        <w:rPr>
          <w:rFonts w:hint="eastAsia"/>
        </w:rPr>
        <w:instrText>REF _Ref453019013 \r \h</w:instrText>
      </w:r>
      <w:r w:rsidR="00666ADB">
        <w:instrText xml:space="preserve"> </w:instrText>
      </w:r>
      <w:r w:rsidR="00666ADB">
        <w:fldChar w:fldCharType="separate"/>
      </w:r>
      <w:r w:rsidR="00611C38">
        <w:rPr>
          <w:rFonts w:hint="eastAsia"/>
        </w:rPr>
        <w:t>第</w:t>
      </w:r>
      <w:r w:rsidR="00611C38">
        <w:rPr>
          <w:rFonts w:hint="eastAsia"/>
        </w:rPr>
        <w:t>3</w:t>
      </w:r>
      <w:r w:rsidR="00611C38">
        <w:rPr>
          <w:rFonts w:hint="eastAsia"/>
        </w:rPr>
        <w:t>章</w:t>
      </w:r>
      <w:r w:rsidR="00666ADB">
        <w:fldChar w:fldCharType="end"/>
      </w:r>
      <w:r>
        <w:rPr>
          <w:rFonts w:hint="eastAsia"/>
        </w:rPr>
        <w:t>介绍系统实现的</w:t>
      </w:r>
      <w:r w:rsidR="008B135C">
        <w:rPr>
          <w:rFonts w:hint="eastAsia"/>
        </w:rPr>
        <w:t>二次</w:t>
      </w:r>
      <w:r w:rsidR="008F3297">
        <w:rPr>
          <w:rFonts w:hint="eastAsia"/>
        </w:rPr>
        <w:t>聚类算法与一种</w:t>
      </w:r>
      <w:r w:rsidR="008F3297">
        <w:t>适合社交网络话题聚类的相似度度量</w:t>
      </w:r>
      <w:r>
        <w:rPr>
          <w:rFonts w:hint="eastAsia"/>
        </w:rPr>
        <w:t>，</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11C38">
        <w:rPr>
          <w:rFonts w:hint="eastAsia"/>
        </w:rPr>
        <w:t>第</w:t>
      </w:r>
      <w:r w:rsidR="00611C38">
        <w:rPr>
          <w:rFonts w:hint="eastAsia"/>
        </w:rPr>
        <w:t>4</w:t>
      </w:r>
      <w:r w:rsidR="00611C38">
        <w:rPr>
          <w:rFonts w:hint="eastAsia"/>
        </w:rPr>
        <w:t>章</w:t>
      </w:r>
      <w:r w:rsidR="00666ADB">
        <w:fldChar w:fldCharType="end"/>
      </w:r>
      <w:r>
        <w:rPr>
          <w:rFonts w:hint="eastAsia"/>
        </w:rPr>
        <w:t>介绍系统引入</w:t>
      </w:r>
      <w:r w:rsidR="006E2684">
        <w:rPr>
          <w:rFonts w:hint="eastAsia"/>
        </w:rPr>
        <w:t>的</w:t>
      </w:r>
      <w:r>
        <w:rPr>
          <w:rFonts w:hint="eastAsia"/>
        </w:rPr>
        <w:t>特征</w:t>
      </w:r>
      <w:r w:rsidR="006B6E00">
        <w:rPr>
          <w:rFonts w:hint="eastAsia"/>
        </w:rPr>
        <w:t>和特征</w:t>
      </w:r>
      <w:r>
        <w:rPr>
          <w:rFonts w:hint="eastAsia"/>
        </w:rPr>
        <w:t>选择技术</w:t>
      </w:r>
      <w:r w:rsidR="004214D0">
        <w:rPr>
          <w:rFonts w:hint="eastAsia"/>
        </w:rPr>
        <w:t>。而在</w:t>
      </w:r>
      <w:r w:rsidR="00666ADB">
        <w:fldChar w:fldCharType="begin"/>
      </w:r>
      <w:r w:rsidR="00666ADB">
        <w:instrText xml:space="preserve"> </w:instrText>
      </w:r>
      <w:r w:rsidR="00666ADB">
        <w:rPr>
          <w:rFonts w:hint="eastAsia"/>
        </w:rPr>
        <w:instrText>REF _Ref453019150 \r \h</w:instrText>
      </w:r>
      <w:r w:rsidR="00666ADB">
        <w:instrText xml:space="preserve"> </w:instrText>
      </w:r>
      <w:r w:rsidR="00666ADB">
        <w:fldChar w:fldCharType="separate"/>
      </w:r>
      <w:r w:rsidR="00611C38">
        <w:rPr>
          <w:rFonts w:hint="eastAsia"/>
        </w:rPr>
        <w:t>第</w:t>
      </w:r>
      <w:r w:rsidR="00611C38">
        <w:rPr>
          <w:rFonts w:hint="eastAsia"/>
        </w:rPr>
        <w:t>5</w:t>
      </w:r>
      <w:r w:rsidR="00611C38">
        <w:rPr>
          <w:rFonts w:hint="eastAsia"/>
        </w:rPr>
        <w:t>章</w:t>
      </w:r>
      <w:r w:rsidR="00666ADB">
        <w:fldChar w:fldCharType="end"/>
      </w:r>
      <w:r w:rsidR="004214D0">
        <w:rPr>
          <w:rFonts w:hint="eastAsia"/>
        </w:rPr>
        <w:t>将简要介绍新</w:t>
      </w:r>
      <w:r w:rsidR="008F3297">
        <w:rPr>
          <w:rFonts w:hint="eastAsia"/>
        </w:rPr>
        <w:t>系统采用的分类器，</w:t>
      </w:r>
      <w:r w:rsidR="008F3297">
        <w:t>以及</w:t>
      </w:r>
      <w:r w:rsidR="008F3297">
        <w:rPr>
          <w:rFonts w:hint="eastAsia"/>
        </w:rPr>
        <w:t>一个</w:t>
      </w:r>
      <w:r w:rsidR="008F3297">
        <w:t>通过</w:t>
      </w:r>
      <w:r w:rsidR="008665D9">
        <w:rPr>
          <w:rFonts w:hint="eastAsia"/>
        </w:rPr>
        <w:t>多分类器</w:t>
      </w:r>
      <w:r w:rsidR="008665D9">
        <w:t>组合投票的新排名</w:t>
      </w:r>
      <w:r w:rsidR="008665D9">
        <w:rPr>
          <w:rFonts w:hint="eastAsia"/>
        </w:rPr>
        <w:t>方案。</w:t>
      </w:r>
    </w:p>
    <w:p w:rsidR="006E6E0D" w:rsidRDefault="008665D9" w:rsidP="00B54E84">
      <w:r>
        <w:fldChar w:fldCharType="begin"/>
      </w:r>
      <w:r>
        <w:instrText xml:space="preserve"> </w:instrText>
      </w:r>
      <w:r>
        <w:rPr>
          <w:rFonts w:hint="eastAsia"/>
        </w:rPr>
        <w:instrText>REF _Ref453053928 \r \h</w:instrText>
      </w:r>
      <w:r>
        <w:instrText xml:space="preserve"> </w:instrText>
      </w:r>
      <w:r>
        <w:fldChar w:fldCharType="separate"/>
      </w:r>
      <w:r w:rsidR="00611C38">
        <w:rPr>
          <w:rFonts w:hint="eastAsia"/>
        </w:rPr>
        <w:t>第</w:t>
      </w:r>
      <w:r w:rsidR="00611C38">
        <w:rPr>
          <w:rFonts w:hint="eastAsia"/>
        </w:rPr>
        <w:t>3</w:t>
      </w:r>
      <w:r w:rsidR="00611C38">
        <w:rPr>
          <w:rFonts w:hint="eastAsia"/>
        </w:rPr>
        <w:t>章</w:t>
      </w:r>
      <w:r>
        <w:fldChar w:fldCharType="end"/>
      </w:r>
      <w:r>
        <w:rPr>
          <w:rFonts w:hint="eastAsia"/>
        </w:rPr>
        <w:t>的</w:t>
      </w:r>
      <w:r>
        <w:t>实验将放在章节</w:t>
      </w:r>
      <w:r>
        <w:fldChar w:fldCharType="begin"/>
      </w:r>
      <w:r>
        <w:instrText xml:space="preserve"> REF _Ref453053907 \r \h </w:instrText>
      </w:r>
      <w:r>
        <w:fldChar w:fldCharType="separate"/>
      </w:r>
      <w:r w:rsidR="00611C38">
        <w:t>3.4</w:t>
      </w:r>
      <w:r>
        <w:fldChar w:fldCharType="end"/>
      </w:r>
      <w:r>
        <w:rPr>
          <w:rFonts w:hint="eastAsia"/>
        </w:rPr>
        <w:t>，</w:t>
      </w:r>
      <w:r>
        <w:t>而</w:t>
      </w:r>
      <w:r>
        <w:fldChar w:fldCharType="begin"/>
      </w:r>
      <w:r>
        <w:instrText xml:space="preserve"> REF _Ref453019048 \r \h </w:instrText>
      </w:r>
      <w:r>
        <w:fldChar w:fldCharType="separate"/>
      </w:r>
      <w:r w:rsidR="00611C38">
        <w:rPr>
          <w:rFonts w:hint="eastAsia"/>
        </w:rPr>
        <w:t>第</w:t>
      </w:r>
      <w:r w:rsidR="00611C38">
        <w:rPr>
          <w:rFonts w:hint="eastAsia"/>
        </w:rPr>
        <w:t>4</w:t>
      </w:r>
      <w:r w:rsidR="00611C38">
        <w:rPr>
          <w:rFonts w:hint="eastAsia"/>
        </w:rPr>
        <w:t>章</w:t>
      </w:r>
      <w:r>
        <w:fldChar w:fldCharType="end"/>
      </w:r>
      <w:r>
        <w:rPr>
          <w:rFonts w:hint="eastAsia"/>
        </w:rPr>
        <w:t>和</w:t>
      </w:r>
      <w:r>
        <w:fldChar w:fldCharType="begin"/>
      </w:r>
      <w:r>
        <w:instrText xml:space="preserve"> </w:instrText>
      </w:r>
      <w:r>
        <w:rPr>
          <w:rFonts w:hint="eastAsia"/>
        </w:rPr>
        <w:instrText>REF _Ref453019088 \r \h</w:instrText>
      </w:r>
      <w:r>
        <w:instrText xml:space="preserve"> </w:instrText>
      </w:r>
      <w:r>
        <w:fldChar w:fldCharType="separate"/>
      </w:r>
      <w:r w:rsidR="00611C38">
        <w:rPr>
          <w:rFonts w:hint="eastAsia"/>
        </w:rPr>
        <w:t>第</w:t>
      </w:r>
      <w:r w:rsidR="00611C38">
        <w:rPr>
          <w:rFonts w:hint="eastAsia"/>
        </w:rPr>
        <w:t>5</w:t>
      </w:r>
      <w:r w:rsidR="00611C38">
        <w:rPr>
          <w:rFonts w:hint="eastAsia"/>
        </w:rPr>
        <w:t>章</w:t>
      </w:r>
      <w:r>
        <w:fldChar w:fldCharType="end"/>
      </w:r>
      <w:r>
        <w:rPr>
          <w:rFonts w:hint="eastAsia"/>
        </w:rPr>
        <w:t>的</w:t>
      </w:r>
      <w:r>
        <w:t>实验将统一放在章节</w:t>
      </w:r>
      <w:r>
        <w:fldChar w:fldCharType="begin"/>
      </w:r>
      <w:r>
        <w:instrText xml:space="preserve"> REF _Ref453018580 \r \h </w:instrText>
      </w:r>
      <w:r>
        <w:fldChar w:fldCharType="separate"/>
      </w:r>
      <w:r w:rsidR="00611C38">
        <w:t>5.4</w:t>
      </w:r>
      <w:r>
        <w:fldChar w:fldCharType="end"/>
      </w:r>
      <w:r>
        <w:rPr>
          <w:rFonts w:hint="eastAsia"/>
        </w:rPr>
        <w:t>。</w:t>
      </w:r>
    </w:p>
    <w:p w:rsidR="006E6E0D" w:rsidRDefault="006E6E0D">
      <w:pPr>
        <w:widowControl/>
        <w:spacing w:line="240" w:lineRule="auto"/>
        <w:ind w:firstLine="0"/>
        <w:jc w:val="left"/>
      </w:pPr>
      <w:r>
        <w:br w:type="page"/>
      </w:r>
    </w:p>
    <w:p w:rsidR="000F4D5B" w:rsidRDefault="00AA25EC" w:rsidP="00ED6536">
      <w:pPr>
        <w:pStyle w:val="1"/>
      </w:pPr>
      <w:bookmarkStart w:id="34" w:name="_Ref453018994"/>
      <w:bookmarkStart w:id="35" w:name="_Ref453019002"/>
      <w:bookmarkStart w:id="36" w:name="_Ref453019013"/>
      <w:bookmarkStart w:id="37" w:name="_Ref453053928"/>
      <w:bookmarkStart w:id="38" w:name="_Toc453167136"/>
      <w:r>
        <w:lastRenderedPageBreak/>
        <w:t>社交网络的</w:t>
      </w:r>
      <w:r w:rsidR="002912DD">
        <w:rPr>
          <w:rFonts w:hint="eastAsia"/>
        </w:rPr>
        <w:t>话题</w:t>
      </w:r>
      <w:r w:rsidR="00381234">
        <w:rPr>
          <w:rFonts w:hint="eastAsia"/>
        </w:rPr>
        <w:t>聚类</w:t>
      </w:r>
      <w:bookmarkEnd w:id="34"/>
      <w:bookmarkEnd w:id="35"/>
      <w:bookmarkEnd w:id="36"/>
      <w:r w:rsidR="00D10D33">
        <w:rPr>
          <w:rFonts w:hint="eastAsia"/>
        </w:rPr>
        <w:t>与</w:t>
      </w:r>
      <w:r w:rsidR="003A0B6D">
        <w:rPr>
          <w:rFonts w:hint="eastAsia"/>
        </w:rPr>
        <w:t>消息</w:t>
      </w:r>
      <w:r w:rsidR="00D10D33">
        <w:rPr>
          <w:rFonts w:hint="eastAsia"/>
        </w:rPr>
        <w:t>相似度</w:t>
      </w:r>
      <w:r w:rsidR="00D10D33">
        <w:t>度量</w:t>
      </w:r>
      <w:bookmarkEnd w:id="37"/>
      <w:bookmarkEnd w:id="38"/>
    </w:p>
    <w:p w:rsidR="008B135C" w:rsidRDefault="00632AE9" w:rsidP="008B135C">
      <w:pPr>
        <w:pStyle w:val="2"/>
      </w:pPr>
      <w:bookmarkStart w:id="39" w:name="_Ref453018644"/>
      <w:bookmarkStart w:id="40" w:name="_Ref453018716"/>
      <w:bookmarkStart w:id="41" w:name="_Toc453167137"/>
      <w:r>
        <w:rPr>
          <w:rFonts w:hint="eastAsia"/>
        </w:rPr>
        <w:t>系统采用的</w:t>
      </w:r>
      <w:r w:rsidR="00420B1E">
        <w:rPr>
          <w:rFonts w:hint="eastAsia"/>
        </w:rPr>
        <w:t>聚类</w:t>
      </w:r>
      <w:r>
        <w:rPr>
          <w:rFonts w:hint="eastAsia"/>
        </w:rPr>
        <w:t>算法</w:t>
      </w:r>
      <w:bookmarkEnd w:id="39"/>
      <w:bookmarkEnd w:id="40"/>
      <w:bookmarkEnd w:id="41"/>
    </w:p>
    <w:p w:rsidR="00420B1E" w:rsidRDefault="00416971" w:rsidP="00420B1E">
      <w:r>
        <w:rPr>
          <w:rFonts w:hint="eastAsia"/>
        </w:rPr>
        <w:t>聚类（</w:t>
      </w:r>
      <w:r>
        <w:rPr>
          <w:rFonts w:hint="eastAsia"/>
        </w:rPr>
        <w:t>clustering</w:t>
      </w:r>
      <w:r>
        <w:rPr>
          <w:rFonts w:hint="eastAsia"/>
        </w:rPr>
        <w:t>），是要完成以下这样的任务：将一组对象中的每个元素归入多个组内，使得相似的元素在同一组，而不相似的元素在不同的组</w:t>
      </w:r>
      <w:r w:rsidR="00CE0F55">
        <w:rPr>
          <w:rFonts w:hint="eastAsia"/>
        </w:rPr>
        <w:t>，聚类后的</w:t>
      </w:r>
      <w:r>
        <w:rPr>
          <w:rFonts w:hint="eastAsia"/>
        </w:rPr>
        <w:t>每个组</w:t>
      </w:r>
      <w:r w:rsidR="00CE0F55">
        <w:rPr>
          <w:rFonts w:hint="eastAsia"/>
        </w:rPr>
        <w:t>被称为</w:t>
      </w:r>
      <w:r>
        <w:rPr>
          <w:rFonts w:hint="eastAsia"/>
        </w:rPr>
        <w:t>一个类或</w:t>
      </w:r>
      <w:r w:rsidR="00E41C73">
        <w:rPr>
          <w:rFonts w:hint="eastAsia"/>
        </w:rPr>
        <w:t>簇团</w:t>
      </w:r>
      <w:r>
        <w:rPr>
          <w:rFonts w:hint="eastAsia"/>
        </w:rPr>
        <w:t>（</w:t>
      </w:r>
      <w:r>
        <w:rPr>
          <w:rFonts w:hint="eastAsia"/>
        </w:rPr>
        <w:t>cluster</w:t>
      </w:r>
      <w:r>
        <w:rPr>
          <w:rFonts w:hint="eastAsia"/>
        </w:rPr>
        <w:t>）。</w:t>
      </w:r>
    </w:p>
    <w:p w:rsidR="00476865" w:rsidRDefault="00590445" w:rsidP="00476865">
      <w:r>
        <w:rPr>
          <w:rFonts w:hint="eastAsia"/>
        </w:rPr>
        <w:t>关于</w:t>
      </w:r>
      <w:r w:rsidR="004079B2">
        <w:rPr>
          <w:rFonts w:hint="eastAsia"/>
        </w:rPr>
        <w:t>聚类</w:t>
      </w:r>
      <w:r>
        <w:rPr>
          <w:rFonts w:hint="eastAsia"/>
        </w:rPr>
        <w:t>的研究目前已有很多，</w:t>
      </w:r>
      <w:r w:rsidR="00871EF5">
        <w:rPr>
          <w:rFonts w:hint="eastAsia"/>
        </w:rPr>
        <w:t>研究者们也提出了很多不同的聚类算法。</w:t>
      </w:r>
      <w:r w:rsidR="00632AE9">
        <w:rPr>
          <w:rFonts w:hint="eastAsia"/>
        </w:rPr>
        <w:t>由于本系统处理的对象是社交网络中的消息，</w:t>
      </w:r>
      <w:r w:rsidR="007D4A13">
        <w:rPr>
          <w:rFonts w:hint="eastAsia"/>
        </w:rPr>
        <w:t>聚类需要对消息提取特征，然后将特征相似的对象归为一类</w:t>
      </w:r>
      <w:r w:rsidR="00913E3B">
        <w:rPr>
          <w:rFonts w:hint="eastAsia"/>
        </w:rPr>
        <w:t>，但不同的特征</w:t>
      </w:r>
      <w:r w:rsidR="00CB57A0">
        <w:rPr>
          <w:rFonts w:hint="eastAsia"/>
        </w:rPr>
        <w:t>（如时间特征和文本长度特征）</w:t>
      </w:r>
      <w:r w:rsidR="00913E3B">
        <w:rPr>
          <w:rFonts w:hint="eastAsia"/>
        </w:rPr>
        <w:t>数值化之后难以统一度量</w:t>
      </w:r>
      <w:r w:rsidR="00702E87">
        <w:rPr>
          <w:rFonts w:hint="eastAsia"/>
        </w:rPr>
        <w:t>单位</w:t>
      </w:r>
      <w:r w:rsidR="00913E3B">
        <w:rPr>
          <w:rFonts w:hint="eastAsia"/>
        </w:rPr>
        <w:t>，</w:t>
      </w:r>
      <w:r w:rsidR="00CB57A0">
        <w:rPr>
          <w:rFonts w:hint="eastAsia"/>
        </w:rPr>
        <w:t>所以即使能将特征表示为特征空间中的向量，此特征空间也不是欧几里得空间。所以一些依赖于欧几里得距离度量的聚类算法，如基于密度的聚类算法，或基于网格的聚类算法都不太适用。</w:t>
      </w:r>
      <w:r w:rsidR="00476865">
        <w:rPr>
          <w:rFonts w:hint="eastAsia"/>
        </w:rPr>
        <w:t>在这种情况下通常的解决方案是</w:t>
      </w:r>
      <w:r w:rsidR="000B7A82">
        <w:rPr>
          <w:rFonts w:hint="eastAsia"/>
        </w:rPr>
        <w:t>根据</w:t>
      </w:r>
      <w:r w:rsidR="00476865">
        <w:rPr>
          <w:rFonts w:hint="eastAsia"/>
        </w:rPr>
        <w:t>对象特</w:t>
      </w:r>
      <w:r w:rsidR="000B7A82">
        <w:rPr>
          <w:rFonts w:hint="eastAsia"/>
        </w:rPr>
        <w:t>征的特点，设计一个合理的相似度度量公式，通过这个公式计算数据集中对象两两间</w:t>
      </w:r>
      <w:r w:rsidR="00476865">
        <w:rPr>
          <w:rFonts w:hint="eastAsia"/>
        </w:rPr>
        <w:t>的</w:t>
      </w:r>
      <w:r w:rsidR="000B7A82">
        <w:rPr>
          <w:rFonts w:hint="eastAsia"/>
        </w:rPr>
        <w:t>相似度或相离距离</w:t>
      </w:r>
      <w:r w:rsidR="00476865">
        <w:rPr>
          <w:rFonts w:hint="eastAsia"/>
        </w:rPr>
        <w:t>，</w:t>
      </w:r>
      <w:r w:rsidR="000B7A82">
        <w:rPr>
          <w:rFonts w:hint="eastAsia"/>
        </w:rPr>
        <w:t>生成一个相似度矩阵，然后根据相似度矩阵进行聚类。</w:t>
      </w:r>
    </w:p>
    <w:p w:rsidR="00C72C77" w:rsidRDefault="00C72C77" w:rsidP="00476865">
      <w:r>
        <w:rPr>
          <w:rFonts w:hint="eastAsia"/>
        </w:rPr>
        <w:t>可以利用相似度矩阵进行聚类的算法也有很多，本系统挑选采用了以下几种</w:t>
      </w:r>
      <w:r>
        <w:rPr>
          <w:rFonts w:hint="eastAsia"/>
        </w:rPr>
        <w:t>:</w:t>
      </w:r>
    </w:p>
    <w:p w:rsidR="00C72C77" w:rsidRDefault="00147478" w:rsidP="00476865">
      <w:r>
        <w:rPr>
          <w:rFonts w:hint="eastAsia"/>
        </w:rPr>
        <w:t>K</w:t>
      </w:r>
      <w:r>
        <w:rPr>
          <w:rFonts w:hint="eastAsia"/>
        </w:rPr>
        <w:t>均值聚类法</w:t>
      </w:r>
      <w:r w:rsidR="009674BB">
        <w:rPr>
          <w:rFonts w:hint="eastAsia"/>
          <w:vertAlign w:val="superscript"/>
        </w:rPr>
        <w:t>[</w:t>
      </w:r>
      <w:r w:rsidR="009674BB">
        <w:rPr>
          <w:vertAlign w:val="superscript"/>
        </w:rPr>
        <w:t>12</w:t>
      </w:r>
      <w:r w:rsidR="009674BB">
        <w:rPr>
          <w:rFonts w:hint="eastAsia"/>
          <w:vertAlign w:val="superscript"/>
        </w:rPr>
        <w:t>]</w:t>
      </w:r>
      <w:r w:rsidR="009674BB">
        <w:rPr>
          <w:rFonts w:hint="eastAsia"/>
        </w:rPr>
        <w:t>，</w:t>
      </w:r>
      <w:r w:rsidR="00A46FA0">
        <w:rPr>
          <w:rFonts w:hint="eastAsia"/>
        </w:rPr>
        <w:t>是一种通过不断更新聚类中心完成聚类的迭代算法。</w:t>
      </w:r>
      <w:r w:rsidR="00563167">
        <w:rPr>
          <w:rFonts w:hint="eastAsia"/>
        </w:rPr>
        <w:t>由于该算法需要计算对象特征点与聚类中心的距离，还要计算同一类中所有特征点的聚类中心，所以通常此算法也依赖于欧几里</w:t>
      </w:r>
      <w:r w:rsidR="005E7304">
        <w:rPr>
          <w:rFonts w:hint="eastAsia"/>
        </w:rPr>
        <w:t>德</w:t>
      </w:r>
      <w:r w:rsidR="00563167">
        <w:rPr>
          <w:rFonts w:hint="eastAsia"/>
        </w:rPr>
        <w:t>特征空间。</w:t>
      </w:r>
      <w:r w:rsidR="00190A7D">
        <w:rPr>
          <w:rFonts w:hint="eastAsia"/>
        </w:rPr>
        <w:t>但是此算法也能</w:t>
      </w:r>
      <w:r w:rsidR="009A4C31">
        <w:rPr>
          <w:rFonts w:hint="eastAsia"/>
        </w:rPr>
        <w:t>利用相似度</w:t>
      </w:r>
      <w:r w:rsidR="00190A7D">
        <w:rPr>
          <w:rFonts w:hint="eastAsia"/>
        </w:rPr>
        <w:t>矩阵</w:t>
      </w:r>
      <w:r w:rsidR="009A4C31">
        <w:rPr>
          <w:rFonts w:hint="eastAsia"/>
        </w:rPr>
        <w:t>进行聚类：相似度矩阵中的每行代表一个对象与其它所有对象的相似度（通常值域为</w:t>
      </w:r>
      <w:r w:rsidR="009A4C31">
        <w:rPr>
          <w:rFonts w:hint="eastAsia"/>
        </w:rPr>
        <w:t>[</w:t>
      </w:r>
      <w:r w:rsidR="009A4C31">
        <w:t>0,1</w:t>
      </w:r>
      <w:r w:rsidR="009A4C31">
        <w:rPr>
          <w:rFonts w:hint="eastAsia"/>
        </w:rPr>
        <w:t>]</w:t>
      </w:r>
      <w:r w:rsidR="009A4C31">
        <w:rPr>
          <w:rFonts w:hint="eastAsia"/>
        </w:rPr>
        <w:t>），这里可以将每一个相似度看成对象的一个特征，将整行看成是该对象的特征向量，或其在特征空间中的特征点</w:t>
      </w:r>
      <w:r w:rsidR="0084777F">
        <w:rPr>
          <w:rFonts w:hint="eastAsia"/>
        </w:rPr>
        <w:t>。</w:t>
      </w:r>
      <w:r w:rsidR="00587F83">
        <w:rPr>
          <w:rFonts w:hint="eastAsia"/>
        </w:rPr>
        <w:t>由于将此特征空间看成欧几里得空间具有合理性，所以可以使用</w:t>
      </w:r>
      <w:r w:rsidR="00587F83">
        <w:rPr>
          <w:rFonts w:hint="eastAsia"/>
        </w:rPr>
        <w:t>K</w:t>
      </w:r>
      <w:r w:rsidR="00587F83">
        <w:rPr>
          <w:rFonts w:hint="eastAsia"/>
        </w:rPr>
        <w:t>均值聚类法进行聚类。</w:t>
      </w:r>
      <w:r w:rsidR="00036D2E">
        <w:rPr>
          <w:rFonts w:hint="eastAsia"/>
        </w:rPr>
        <w:t>之所以说看成欧几里得空间是合理的，是因为特征空间中的每一维都代表一个对象（准确说是其它对象对此对象的相似度），由于数据集中的对象是平等的，所以特征空间中的每一维都是平等的，</w:t>
      </w:r>
      <w:r w:rsidR="0084777F">
        <w:rPr>
          <w:rFonts w:hint="eastAsia"/>
        </w:rPr>
        <w:t>而且</w:t>
      </w:r>
      <w:r w:rsidR="00036D2E">
        <w:rPr>
          <w:rFonts w:hint="eastAsia"/>
        </w:rPr>
        <w:t>每一维的度量都是</w:t>
      </w:r>
      <w:r w:rsidR="0084777F">
        <w:rPr>
          <w:rFonts w:hint="eastAsia"/>
        </w:rPr>
        <w:t>统一</w:t>
      </w:r>
      <w:r w:rsidR="00036D2E">
        <w:rPr>
          <w:rFonts w:hint="eastAsia"/>
        </w:rPr>
        <w:t>的（相似度在</w:t>
      </w:r>
      <w:r w:rsidR="00036D2E">
        <w:rPr>
          <w:rFonts w:hint="eastAsia"/>
        </w:rPr>
        <w:t>[</w:t>
      </w:r>
      <w:r w:rsidR="00036D2E">
        <w:t>0,1</w:t>
      </w:r>
      <w:r w:rsidR="00036D2E">
        <w:rPr>
          <w:rFonts w:hint="eastAsia"/>
        </w:rPr>
        <w:t>]</w:t>
      </w:r>
      <w:r w:rsidR="005E7304">
        <w:rPr>
          <w:rFonts w:hint="eastAsia"/>
        </w:rPr>
        <w:t>之间），其距离的意义</w:t>
      </w:r>
      <w:r w:rsidR="00036D2E">
        <w:rPr>
          <w:rFonts w:hint="eastAsia"/>
        </w:rPr>
        <w:t>对于聚类也是合理的（</w:t>
      </w:r>
      <w:r w:rsidR="00A621C4">
        <w:rPr>
          <w:rFonts w:hint="eastAsia"/>
        </w:rPr>
        <w:t>如果两特征点在某一维比较接近，说明对应的两个对象都与某个对象比较相似</w:t>
      </w:r>
      <w:r w:rsidR="0071195D">
        <w:rPr>
          <w:rFonts w:hint="eastAsia"/>
        </w:rPr>
        <w:t>或都不相似</w:t>
      </w:r>
      <w:r w:rsidR="00A621C4">
        <w:rPr>
          <w:rFonts w:hint="eastAsia"/>
        </w:rPr>
        <w:t>，</w:t>
      </w:r>
      <w:r w:rsidR="0071195D">
        <w:rPr>
          <w:rFonts w:hint="eastAsia"/>
        </w:rPr>
        <w:t>那么</w:t>
      </w:r>
      <w:r w:rsidR="00A621C4">
        <w:rPr>
          <w:rFonts w:hint="eastAsia"/>
        </w:rPr>
        <w:t>它们本身</w:t>
      </w:r>
      <w:r w:rsidR="0071195D">
        <w:rPr>
          <w:rFonts w:hint="eastAsia"/>
        </w:rPr>
        <w:t>也</w:t>
      </w:r>
      <w:r w:rsidR="00A621C4">
        <w:rPr>
          <w:rFonts w:hint="eastAsia"/>
        </w:rPr>
        <w:t>可能相似；</w:t>
      </w:r>
      <w:r w:rsidR="0071195D">
        <w:rPr>
          <w:rFonts w:hint="eastAsia"/>
        </w:rPr>
        <w:t>如果</w:t>
      </w:r>
      <w:r w:rsidR="0084777F">
        <w:rPr>
          <w:rFonts w:hint="eastAsia"/>
        </w:rPr>
        <w:t>两对象在</w:t>
      </w:r>
      <w:r w:rsidR="0071195D">
        <w:rPr>
          <w:rFonts w:hint="eastAsia"/>
        </w:rPr>
        <w:t>某一维不接近，说明</w:t>
      </w:r>
      <w:r w:rsidR="0084777F">
        <w:rPr>
          <w:rFonts w:hint="eastAsia"/>
        </w:rPr>
        <w:t>其中一个对象与某</w:t>
      </w:r>
      <w:r w:rsidR="0071195D">
        <w:rPr>
          <w:rFonts w:hint="eastAsia"/>
        </w:rPr>
        <w:t>对象相似，而另一个对象与这个对象不相似，那么</w:t>
      </w:r>
      <w:r w:rsidR="0084777F">
        <w:rPr>
          <w:rFonts w:hint="eastAsia"/>
        </w:rPr>
        <w:t>这两个对象</w:t>
      </w:r>
      <w:r w:rsidR="0071195D">
        <w:rPr>
          <w:rFonts w:hint="eastAsia"/>
        </w:rPr>
        <w:t>本身也</w:t>
      </w:r>
      <w:r w:rsidR="00F72AE6">
        <w:rPr>
          <w:rFonts w:hint="eastAsia"/>
        </w:rPr>
        <w:t>很有可能不相似</w:t>
      </w:r>
      <w:r w:rsidR="00036D2E">
        <w:rPr>
          <w:rFonts w:hint="eastAsia"/>
        </w:rPr>
        <w:t>）</w:t>
      </w:r>
      <w:r w:rsidR="00F72AE6">
        <w:rPr>
          <w:rFonts w:hint="eastAsia"/>
        </w:rPr>
        <w:t>。</w:t>
      </w:r>
      <w:r w:rsidR="004233B1">
        <w:rPr>
          <w:rFonts w:hint="eastAsia"/>
        </w:rPr>
        <w:t>K</w:t>
      </w:r>
      <w:r w:rsidR="004233B1">
        <w:rPr>
          <w:rFonts w:hint="eastAsia"/>
        </w:rPr>
        <w:t>均值算法的优势在于能将特征点聚类成“球状”，使得类内部</w:t>
      </w:r>
      <w:r w:rsidR="0014253B">
        <w:rPr>
          <w:rFonts w:hint="eastAsia"/>
        </w:rPr>
        <w:t>对象</w:t>
      </w:r>
      <w:r w:rsidR="004233B1">
        <w:rPr>
          <w:rFonts w:hint="eastAsia"/>
        </w:rPr>
        <w:t>的特征点两两之间都很接近。</w:t>
      </w:r>
    </w:p>
    <w:p w:rsidR="00E32E87" w:rsidRDefault="00333DB3" w:rsidP="00476865">
      <w:r>
        <w:rPr>
          <w:rFonts w:hint="eastAsia"/>
        </w:rPr>
        <w:lastRenderedPageBreak/>
        <w:t>基于</w:t>
      </w:r>
      <w:r w:rsidR="00E32E87">
        <w:rPr>
          <w:rFonts w:hint="eastAsia"/>
        </w:rPr>
        <w:t>核函数</w:t>
      </w:r>
      <w:r w:rsidR="0042241E">
        <w:rPr>
          <w:rFonts w:hint="eastAsia"/>
        </w:rPr>
        <w:t>的</w:t>
      </w:r>
      <w:r w:rsidR="00E32E87">
        <w:rPr>
          <w:rFonts w:hint="eastAsia"/>
        </w:rPr>
        <w:t>K</w:t>
      </w:r>
      <w:r w:rsidR="00E32E87">
        <w:rPr>
          <w:rFonts w:hint="eastAsia"/>
        </w:rPr>
        <w:t>均值聚类法</w:t>
      </w:r>
      <w:r w:rsidR="00722F58">
        <w:rPr>
          <w:rFonts w:hint="eastAsia"/>
          <w:vertAlign w:val="superscript"/>
        </w:rPr>
        <w:t>[</w:t>
      </w:r>
      <w:r w:rsidR="00722F58">
        <w:rPr>
          <w:vertAlign w:val="superscript"/>
        </w:rPr>
        <w:t>13</w:t>
      </w:r>
      <w:r w:rsidR="00722F58">
        <w:rPr>
          <w:rFonts w:hint="eastAsia"/>
          <w:vertAlign w:val="superscript"/>
        </w:rPr>
        <w:t>]</w:t>
      </w:r>
      <w:r w:rsidR="00E32E87">
        <w:rPr>
          <w:rFonts w:hint="eastAsia"/>
        </w:rPr>
        <w:t>，</w:t>
      </w:r>
      <w:r w:rsidR="00E4064D">
        <w:rPr>
          <w:rFonts w:hint="eastAsia"/>
        </w:rPr>
        <w:t>算法流程与</w:t>
      </w:r>
      <w:r w:rsidR="00E4064D">
        <w:rPr>
          <w:rFonts w:hint="eastAsia"/>
        </w:rPr>
        <w:t>K</w:t>
      </w:r>
      <w:r w:rsidR="00E4064D">
        <w:rPr>
          <w:rFonts w:hint="eastAsia"/>
        </w:rPr>
        <w:t>均值聚类法相似，但在聚类之前需要将特征点通过一个非线性函数</w:t>
      </w:r>
      <w:r>
        <w:rPr>
          <w:rFonts w:hint="eastAsia"/>
        </w:rPr>
        <w:t>（核函数）</w:t>
      </w:r>
      <w:r w:rsidR="00E4064D">
        <w:rPr>
          <w:rFonts w:hint="eastAsia"/>
        </w:rPr>
        <w:t>投影到高维空间中，</w:t>
      </w:r>
      <w:r w:rsidR="002C74DF">
        <w:rPr>
          <w:rFonts w:hint="eastAsia"/>
        </w:rPr>
        <w:t>目的是将原本线性不可分的特征点变成线性可分或近似线性可分，然后在此高维空间中进行</w:t>
      </w:r>
      <w:r w:rsidR="002C74DF">
        <w:rPr>
          <w:rFonts w:hint="eastAsia"/>
        </w:rPr>
        <w:t>K</w:t>
      </w:r>
      <w:r w:rsidR="002C74DF">
        <w:rPr>
          <w:rFonts w:hint="eastAsia"/>
        </w:rPr>
        <w:t>均值聚类。</w:t>
      </w:r>
      <w:r>
        <w:rPr>
          <w:rFonts w:hint="eastAsia"/>
        </w:rPr>
        <w:t>常用的核函数有多项式核函数、高斯核函数以及</w:t>
      </w:r>
      <w:r>
        <w:rPr>
          <w:rFonts w:hint="eastAsia"/>
        </w:rPr>
        <w:t>S</w:t>
      </w:r>
      <w:r>
        <w:rPr>
          <w:rFonts w:hint="eastAsia"/>
        </w:rPr>
        <w:t>型核函数等，本文系统尝试使用高斯核函数进行聚类。同理于</w:t>
      </w:r>
      <w:r>
        <w:rPr>
          <w:rFonts w:hint="eastAsia"/>
        </w:rPr>
        <w:t>K</w:t>
      </w:r>
      <w:r>
        <w:rPr>
          <w:rFonts w:hint="eastAsia"/>
        </w:rPr>
        <w:t>均值聚类法，基于核函数的</w:t>
      </w:r>
      <w:r>
        <w:rPr>
          <w:rFonts w:hint="eastAsia"/>
        </w:rPr>
        <w:t>K</w:t>
      </w:r>
      <w:r>
        <w:rPr>
          <w:rFonts w:hint="eastAsia"/>
        </w:rPr>
        <w:t>均值算法也可以利用相似度矩阵进行聚类。</w:t>
      </w:r>
    </w:p>
    <w:p w:rsidR="00333DB3" w:rsidRDefault="0010284C" w:rsidP="00476865">
      <w:r>
        <w:rPr>
          <w:rFonts w:hint="eastAsia"/>
        </w:rPr>
        <w:t>层级聚类法</w:t>
      </w:r>
      <w:r w:rsidR="00362C5A" w:rsidRPr="00362C5A">
        <w:rPr>
          <w:rFonts w:hint="eastAsia"/>
          <w:vertAlign w:val="superscript"/>
        </w:rPr>
        <w:t>[</w:t>
      </w:r>
      <w:r w:rsidR="00362C5A">
        <w:rPr>
          <w:vertAlign w:val="superscript"/>
        </w:rPr>
        <w:t>14</w:t>
      </w:r>
      <w:r w:rsidR="00362C5A" w:rsidRPr="00362C5A">
        <w:rPr>
          <w:rFonts w:hint="eastAsia"/>
          <w:vertAlign w:val="superscript"/>
        </w:rPr>
        <w:t>]</w:t>
      </w:r>
      <w:r w:rsidR="00AA64DF">
        <w:rPr>
          <w:rFonts w:hint="eastAsia"/>
        </w:rPr>
        <w:t>，</w:t>
      </w:r>
      <w:r w:rsidR="00362C5A">
        <w:rPr>
          <w:rFonts w:hint="eastAsia"/>
        </w:rPr>
        <w:t>是一种基于距离矩阵的聚类算法</w:t>
      </w:r>
      <w:r w:rsidR="007B17C8">
        <w:rPr>
          <w:rFonts w:hint="eastAsia"/>
        </w:rPr>
        <w:t>，通常分为自顶向下和自底向上两种，本文采用了</w:t>
      </w:r>
      <w:r w:rsidR="00D30CD6">
        <w:rPr>
          <w:rFonts w:hint="eastAsia"/>
        </w:rPr>
        <w:t>自底向上的层级聚类法。算法的核心思想是贪心地将两个距离最近的对象聚为一类，成为一个新的“对象”，然后再加入对象集中继续贪心地迭代聚类。</w:t>
      </w:r>
      <w:r w:rsidR="000E0BA1">
        <w:rPr>
          <w:rFonts w:hint="eastAsia"/>
        </w:rPr>
        <w:t>由于经过迭代后新的“对象集”中的元素不再是单个对象，而是一组对象，所以在计算新的元素间的距离时</w:t>
      </w:r>
      <w:r w:rsidR="00043362">
        <w:rPr>
          <w:rFonts w:hint="eastAsia"/>
        </w:rPr>
        <w:t>可以有不同的计算公式。</w:t>
      </w:r>
      <w:r w:rsidR="005721F6">
        <w:rPr>
          <w:rFonts w:hint="eastAsia"/>
        </w:rPr>
        <w:t>本系统尝试使用的距离计算公式有：简单连结（</w:t>
      </w:r>
      <w:r w:rsidR="005721F6">
        <w:rPr>
          <w:rFonts w:hint="eastAsia"/>
        </w:rPr>
        <w:t>single</w:t>
      </w:r>
      <w:r w:rsidR="005721F6">
        <w:t xml:space="preserve"> </w:t>
      </w:r>
      <w:r w:rsidR="005721F6">
        <w:rPr>
          <w:rFonts w:hint="eastAsia"/>
        </w:rPr>
        <w:t>linkage</w:t>
      </w:r>
      <w:r w:rsidR="005721F6">
        <w:rPr>
          <w:rFonts w:hint="eastAsia"/>
        </w:rPr>
        <w:t>），组间距离定义为组间对象的最短距离；完全连结（</w:t>
      </w:r>
      <w:r w:rsidR="005721F6">
        <w:rPr>
          <w:rFonts w:hint="eastAsia"/>
        </w:rPr>
        <w:t>complete</w:t>
      </w:r>
      <w:r w:rsidR="005721F6">
        <w:t xml:space="preserve"> </w:t>
      </w:r>
      <w:r w:rsidR="005721F6">
        <w:rPr>
          <w:rFonts w:hint="eastAsia"/>
        </w:rPr>
        <w:t>linkage</w:t>
      </w:r>
      <w:r w:rsidR="005721F6">
        <w:rPr>
          <w:rFonts w:hint="eastAsia"/>
        </w:rPr>
        <w:t>），组间距离定义为组间对象的最长距离；平均连结（</w:t>
      </w:r>
      <w:r w:rsidR="00A726C8">
        <w:rPr>
          <w:rFonts w:hint="eastAsia"/>
        </w:rPr>
        <w:t>average</w:t>
      </w:r>
      <w:r w:rsidR="00A726C8">
        <w:t xml:space="preserve"> </w:t>
      </w:r>
      <w:r w:rsidR="00A726C8">
        <w:rPr>
          <w:rFonts w:hint="eastAsia"/>
        </w:rPr>
        <w:t>linkage</w:t>
      </w:r>
      <w:r w:rsidR="005721F6">
        <w:rPr>
          <w:rFonts w:hint="eastAsia"/>
        </w:rPr>
        <w:t>）</w:t>
      </w:r>
      <w:r w:rsidR="00A726C8">
        <w:rPr>
          <w:rFonts w:hint="eastAsia"/>
        </w:rPr>
        <w:t>，组间距离定义为组间对象的平均距离；加权连结</w:t>
      </w:r>
      <w:r w:rsidR="00A726C8">
        <w:rPr>
          <w:rFonts w:hint="eastAsia"/>
        </w:rPr>
        <w:t>(weighted</w:t>
      </w:r>
      <w:r w:rsidR="00A726C8">
        <w:t xml:space="preserve"> </w:t>
      </w:r>
      <w:r w:rsidR="00A726C8">
        <w:rPr>
          <w:rFonts w:hint="eastAsia"/>
        </w:rPr>
        <w:t>linkage)</w:t>
      </w:r>
      <w:r w:rsidR="00A726C8">
        <w:rPr>
          <w:rFonts w:hint="eastAsia"/>
        </w:rPr>
        <w:t>，</w:t>
      </w:r>
      <w:r w:rsidR="001B4573">
        <w:rPr>
          <w:rFonts w:hint="eastAsia"/>
        </w:rPr>
        <w:t>计算组内对象的加权质心，将组间距离定义为质心距离</w:t>
      </w:r>
      <w:r w:rsidR="00655007">
        <w:rPr>
          <w:rFonts w:hint="eastAsia"/>
        </w:rPr>
        <w:t>；</w:t>
      </w:r>
      <w:r w:rsidR="0073391A">
        <w:rPr>
          <w:rFonts w:hint="eastAsia"/>
        </w:rPr>
        <w:t>沃德方法（</w:t>
      </w:r>
      <w:r w:rsidR="0073391A">
        <w:rPr>
          <w:rFonts w:hint="eastAsia"/>
        </w:rPr>
        <w:t>Ward</w:t>
      </w:r>
      <w:r w:rsidR="0073391A">
        <w:t>’s method</w:t>
      </w:r>
      <w:r w:rsidR="0073391A">
        <w:rPr>
          <w:rFonts w:hint="eastAsia"/>
        </w:rPr>
        <w:t>），并不是贪心地找到距离最近的两个组合并，而是找到这样的两个组：它们合并后能使得总共的组内均方差和增量最小（</w:t>
      </w:r>
      <w:r w:rsidR="0073391A" w:rsidRPr="0073391A">
        <w:t>minimum variance</w:t>
      </w:r>
      <w:r w:rsidR="0073391A">
        <w:t xml:space="preserve"> </w:t>
      </w:r>
      <w:r w:rsidR="0073391A">
        <w:rPr>
          <w:rFonts w:hint="eastAsia"/>
        </w:rPr>
        <w:t>criterion</w:t>
      </w:r>
      <w:r w:rsidR="0073391A">
        <w:rPr>
          <w:rFonts w:hint="eastAsia"/>
        </w:rPr>
        <w:t>），将这样的两个组合并</w:t>
      </w:r>
      <w:r w:rsidR="00CE0B55">
        <w:rPr>
          <w:rFonts w:hint="eastAsia"/>
        </w:rPr>
        <w:t>。不同的距离计算公式会影响聚类效果，这也与数据集的数据特点有关，所以在使用层级聚类算法时应尝试不同的公式</w:t>
      </w:r>
      <w:r w:rsidR="00930AFB">
        <w:rPr>
          <w:rFonts w:hint="eastAsia"/>
        </w:rPr>
        <w:t>；</w:t>
      </w:r>
      <w:r w:rsidR="008B06C5">
        <w:rPr>
          <w:rFonts w:hint="eastAsia"/>
        </w:rPr>
        <w:t>而算法中需要用到的距离矩阵，可以通过常量矩阵减去相似度矩阵得到。</w:t>
      </w:r>
      <w:r w:rsidR="0014253B">
        <w:rPr>
          <w:rFonts w:hint="eastAsia"/>
        </w:rPr>
        <w:t>层级聚类法的</w:t>
      </w:r>
      <w:r w:rsidR="00E665CF">
        <w:rPr>
          <w:rFonts w:hint="eastAsia"/>
        </w:rPr>
        <w:t>优势在于其</w:t>
      </w:r>
      <w:r w:rsidR="0014253B">
        <w:rPr>
          <w:rFonts w:hint="eastAsia"/>
        </w:rPr>
        <w:t>保证了</w:t>
      </w:r>
      <w:r w:rsidR="00A64D5E">
        <w:rPr>
          <w:rFonts w:hint="eastAsia"/>
        </w:rPr>
        <w:t>任一</w:t>
      </w:r>
      <w:r w:rsidR="0014253B">
        <w:rPr>
          <w:rFonts w:hint="eastAsia"/>
        </w:rPr>
        <w:t>对象至少与</w:t>
      </w:r>
      <w:r w:rsidR="00A64D5E">
        <w:rPr>
          <w:rFonts w:hint="eastAsia"/>
        </w:rPr>
        <w:t>同类的</w:t>
      </w:r>
      <w:r w:rsidR="0014253B">
        <w:rPr>
          <w:rFonts w:hint="eastAsia"/>
        </w:rPr>
        <w:t>某些对象高度相似。</w:t>
      </w:r>
    </w:p>
    <w:p w:rsidR="00CE0B55" w:rsidRDefault="00CE0B55" w:rsidP="00476865">
      <w:r>
        <w:rPr>
          <w:rFonts w:hint="eastAsia"/>
        </w:rPr>
        <w:t>谱聚类法</w:t>
      </w:r>
      <w:r w:rsidR="00B8530E">
        <w:rPr>
          <w:rFonts w:hint="eastAsia"/>
          <w:vertAlign w:val="superscript"/>
        </w:rPr>
        <w:t>[</w:t>
      </w:r>
      <w:r w:rsidR="00B8530E">
        <w:rPr>
          <w:vertAlign w:val="superscript"/>
        </w:rPr>
        <w:t>15</w:t>
      </w:r>
      <w:r w:rsidR="00B8530E">
        <w:rPr>
          <w:rFonts w:hint="eastAsia"/>
          <w:vertAlign w:val="superscript"/>
        </w:rPr>
        <w:t>]</w:t>
      </w:r>
      <w:r>
        <w:rPr>
          <w:rFonts w:hint="eastAsia"/>
        </w:rPr>
        <w:t>，是</w:t>
      </w:r>
      <w:r w:rsidR="00244CD8">
        <w:rPr>
          <w:rFonts w:hint="eastAsia"/>
        </w:rPr>
        <w:t>一种基于相似度矩阵的聚类算法</w:t>
      </w:r>
      <w:r w:rsidR="009723EA">
        <w:rPr>
          <w:rFonts w:hint="eastAsia"/>
        </w:rPr>
        <w:t>。算法通过计算相似度矩阵的特征向量和特征值，抽取特征值最大的前</w:t>
      </w:r>
      <w:r w:rsidR="009723EA">
        <w:rPr>
          <w:rFonts w:hint="eastAsia"/>
        </w:rPr>
        <w:t>n</w:t>
      </w:r>
      <w:r w:rsidR="009723EA">
        <w:rPr>
          <w:rFonts w:hint="eastAsia"/>
        </w:rPr>
        <w:t>个特征向量拼接成新的特征矩阵（相当于降维，将每个对象的特征数量变成</w:t>
      </w:r>
      <w:r w:rsidR="009723EA">
        <w:rPr>
          <w:rFonts w:hint="eastAsia"/>
        </w:rPr>
        <w:t>n</w:t>
      </w:r>
      <w:r w:rsidR="009723EA">
        <w:rPr>
          <w:rFonts w:hint="eastAsia"/>
        </w:rPr>
        <w:t>个，形成</w:t>
      </w:r>
      <w:r w:rsidR="009723EA">
        <w:rPr>
          <w:rFonts w:hint="eastAsia"/>
        </w:rPr>
        <w:t>n</w:t>
      </w:r>
      <w:r w:rsidR="009723EA">
        <w:rPr>
          <w:rFonts w:hint="eastAsia"/>
        </w:rPr>
        <w:t>维特征空间），然后再利用特征矩阵进行聚类（如使用</w:t>
      </w:r>
      <w:r w:rsidR="009723EA">
        <w:rPr>
          <w:rFonts w:hint="eastAsia"/>
        </w:rPr>
        <w:t>K</w:t>
      </w:r>
      <w:r w:rsidR="009723EA">
        <w:rPr>
          <w:rFonts w:hint="eastAsia"/>
        </w:rPr>
        <w:t>均值聚类法）。</w:t>
      </w:r>
      <w:r w:rsidR="00E10271">
        <w:rPr>
          <w:rFonts w:hint="eastAsia"/>
        </w:rPr>
        <w:t>此算法</w:t>
      </w:r>
      <w:r w:rsidR="0014253B">
        <w:rPr>
          <w:rFonts w:hint="eastAsia"/>
        </w:rPr>
        <w:t>的好处在于通过抽取主要的特征向量能对相似度矩阵进行降噪，降维后的特征空间理论上会使聚类效果更好。</w:t>
      </w:r>
    </w:p>
    <w:p w:rsidR="00B850EC" w:rsidRDefault="007F404A" w:rsidP="00476865">
      <w:r>
        <w:rPr>
          <w:rFonts w:hint="eastAsia"/>
        </w:rPr>
        <w:t>以上</w:t>
      </w:r>
      <w:r w:rsidR="006153A8">
        <w:rPr>
          <w:rFonts w:hint="eastAsia"/>
        </w:rPr>
        <w:t>四</w:t>
      </w:r>
      <w:r>
        <w:rPr>
          <w:rFonts w:hint="eastAsia"/>
        </w:rPr>
        <w:t>种聚类算法均能利用相似度矩阵将对象聚类，都可以尝试用于系统当中，而实际聚类效果如何，还需要实验来评估比较（</w:t>
      </w:r>
      <w:r w:rsidR="00D90BAD">
        <w:rPr>
          <w:rFonts w:hint="eastAsia"/>
        </w:rPr>
        <w:t>参考章节</w:t>
      </w:r>
      <w:r w:rsidR="00D90BAD">
        <w:fldChar w:fldCharType="begin"/>
      </w:r>
      <w:r w:rsidR="00D90BAD">
        <w:instrText xml:space="preserve"> </w:instrText>
      </w:r>
      <w:r w:rsidR="00D90BAD">
        <w:rPr>
          <w:rFonts w:hint="eastAsia"/>
        </w:rPr>
        <w:instrText>REF _Ref453053907 \r \h</w:instrText>
      </w:r>
      <w:r w:rsidR="00D90BAD">
        <w:instrText xml:space="preserve"> </w:instrText>
      </w:r>
      <w:r w:rsidR="00D90BAD">
        <w:fldChar w:fldCharType="separate"/>
      </w:r>
      <w:r w:rsidR="00611C38">
        <w:t>3.4</w:t>
      </w:r>
      <w:r w:rsidR="00D90BAD">
        <w:fldChar w:fldCharType="end"/>
      </w:r>
      <w:r>
        <w:rPr>
          <w:rFonts w:hint="eastAsia"/>
        </w:rPr>
        <w:t>）。但是在在实验之前，我们可以预期哪种聚类方法比较适合于社交网络中的话题聚类。由于社交网络的消息是不断流动和传递的，通常用户是在看到别的用户讨论某个话题后，对此话题进行评论或推广，所以理论上每个用户的消息都至少与另一个</w:t>
      </w:r>
      <w:r w:rsidR="00A64D5E">
        <w:rPr>
          <w:rFonts w:hint="eastAsia"/>
        </w:rPr>
        <w:t>讨论同话题的</w:t>
      </w:r>
      <w:r>
        <w:rPr>
          <w:rFonts w:hint="eastAsia"/>
        </w:rPr>
        <w:t>用户的消息有一定的相似性，这个相似性可以是表现文本内容上（</w:t>
      </w:r>
      <w:r w:rsidR="00A64D5E">
        <w:rPr>
          <w:rFonts w:hint="eastAsia"/>
        </w:rPr>
        <w:t>如</w:t>
      </w:r>
      <w:r>
        <w:rPr>
          <w:rFonts w:hint="eastAsia"/>
        </w:rPr>
        <w:t>关键词</w:t>
      </w:r>
      <w:r>
        <w:rPr>
          <w:rFonts w:hint="eastAsia"/>
        </w:rPr>
        <w:lastRenderedPageBreak/>
        <w:t>相似），也表现在时间维度上（</w:t>
      </w:r>
      <w:r w:rsidR="00A64D5E">
        <w:rPr>
          <w:rFonts w:hint="eastAsia"/>
        </w:rPr>
        <w:t>如</w:t>
      </w:r>
      <w:r>
        <w:rPr>
          <w:rFonts w:hint="eastAsia"/>
        </w:rPr>
        <w:t>发布时间接近）</w:t>
      </w:r>
      <w:r w:rsidR="00A64D5E">
        <w:rPr>
          <w:rFonts w:hint="eastAsia"/>
        </w:rPr>
        <w:t>。因此，上述介绍的聚类方法中，层级聚类应当比较适合解决社交网络的话题聚类问题，因为它可以保证任一对象至少与同类的某些对象高度相似。</w:t>
      </w:r>
      <w:r w:rsidR="0091386A">
        <w:rPr>
          <w:rFonts w:hint="eastAsia"/>
        </w:rPr>
        <w:t>当然，由于社交网络讨论同一话题的消息集，其源头通常不止一个，而且也有很多用户的消息是原创的，所以层级聚类法并不能保证可以将讨论同一话题的所有消息聚成一类。</w:t>
      </w:r>
    </w:p>
    <w:p w:rsidR="00236558" w:rsidRDefault="00AA25EC" w:rsidP="006153A8">
      <w:pPr>
        <w:pStyle w:val="2"/>
      </w:pPr>
      <w:bookmarkStart w:id="42" w:name="_Ref453018632"/>
      <w:bookmarkStart w:id="43" w:name="_Ref453018702"/>
      <w:bookmarkStart w:id="44" w:name="_Ref453018729"/>
      <w:bookmarkStart w:id="45" w:name="_Ref453018739"/>
      <w:bookmarkStart w:id="46" w:name="_Toc453167138"/>
      <w:r>
        <w:rPr>
          <w:rFonts w:hint="eastAsia"/>
        </w:rPr>
        <w:t>针对</w:t>
      </w:r>
      <w:r>
        <w:t>社交网络的</w:t>
      </w:r>
      <w:r w:rsidR="003A0B6D">
        <w:rPr>
          <w:rFonts w:hint="eastAsia"/>
        </w:rPr>
        <w:t>消息</w:t>
      </w:r>
      <w:r w:rsidR="006153A8">
        <w:rPr>
          <w:rFonts w:hint="eastAsia"/>
        </w:rPr>
        <w:t>相似度度量</w:t>
      </w:r>
      <w:bookmarkEnd w:id="42"/>
      <w:bookmarkEnd w:id="43"/>
      <w:bookmarkEnd w:id="44"/>
      <w:bookmarkEnd w:id="45"/>
      <w:bookmarkEnd w:id="46"/>
    </w:p>
    <w:p w:rsidR="006153A8" w:rsidRDefault="006153A8" w:rsidP="006153A8">
      <w:r>
        <w:rPr>
          <w:rFonts w:hint="eastAsia"/>
        </w:rPr>
        <w:t>仅是有上一小节的聚类算法，聚类还不能实施，我们仍缺少关键的相似度矩阵。</w:t>
      </w:r>
      <w:r w:rsidR="00E22930">
        <w:rPr>
          <w:rFonts w:hint="eastAsia"/>
        </w:rPr>
        <w:t>想拥有良好的聚类效果，就需要针对数据集的特点设计出合理的相似度度量公式，这一小节将探讨什么样的</w:t>
      </w:r>
      <w:r w:rsidR="003A0B6D">
        <w:rPr>
          <w:rFonts w:hint="eastAsia"/>
        </w:rPr>
        <w:t>消息</w:t>
      </w:r>
      <w:r w:rsidR="00E22930">
        <w:rPr>
          <w:rFonts w:hint="eastAsia"/>
        </w:rPr>
        <w:t>相似度度量适合于社交网络的话题聚类。</w:t>
      </w:r>
    </w:p>
    <w:p w:rsidR="00F2069A" w:rsidRDefault="00B12C04" w:rsidP="006153A8">
      <w:r>
        <w:rPr>
          <w:rFonts w:hint="eastAsia"/>
        </w:rPr>
        <w:t>时间</w:t>
      </w:r>
      <w:r w:rsidR="00FB73C6">
        <w:rPr>
          <w:rFonts w:hint="eastAsia"/>
        </w:rPr>
        <w:t>相关的因素</w:t>
      </w:r>
      <w:r>
        <w:rPr>
          <w:rFonts w:hint="eastAsia"/>
        </w:rPr>
        <w:t>。</w:t>
      </w:r>
      <w:r w:rsidR="00FB73C6">
        <w:rPr>
          <w:rFonts w:hint="eastAsia"/>
        </w:rPr>
        <w:t>本文在上一小节中提到，由于社交网络中大部分消息是通过推送传播的，所以很多情况下是用户看到了另一用户的消息后进行评论、转发，而社交网络中关注者通常都能在第一时间内看到被关注者发布的消息，而且立刻作出回应，因此讨论同一话题的消息很可能在发布时间上是非常接近的。</w:t>
      </w:r>
      <w:r w:rsidR="002A17FA">
        <w:rPr>
          <w:rFonts w:hint="eastAsia"/>
        </w:rPr>
        <w:t>基于这个</w:t>
      </w:r>
      <w:r w:rsidR="002A17FA">
        <w:t>想法</w:t>
      </w:r>
      <w:r w:rsidR="002A17FA">
        <w:rPr>
          <w:rFonts w:hint="eastAsia"/>
        </w:rPr>
        <w:t>，本文提出社交</w:t>
      </w:r>
      <w:r w:rsidR="002A17FA">
        <w:t>网络的话题</w:t>
      </w:r>
      <w:r w:rsidR="002A17FA">
        <w:rPr>
          <w:rFonts w:hint="eastAsia"/>
        </w:rPr>
        <w:t>聚类应当引入时间相似度</w:t>
      </w:r>
      <w:r w:rsidR="00CF60AC">
        <w:rPr>
          <w:rFonts w:hint="eastAsia"/>
        </w:rPr>
        <w:t>度量。因为社交</w:t>
      </w:r>
      <w:r w:rsidR="00CF60AC">
        <w:t>网络中</w:t>
      </w:r>
      <w:r w:rsidR="00CF60AC">
        <w:rPr>
          <w:rFonts w:hint="eastAsia"/>
        </w:rPr>
        <w:t>不经常</w:t>
      </w:r>
      <w:r w:rsidR="00CF60AC">
        <w:t>出现</w:t>
      </w:r>
      <w:r w:rsidR="00CF60AC">
        <w:rPr>
          <w:rFonts w:hint="eastAsia"/>
        </w:rPr>
        <w:t>被</w:t>
      </w:r>
      <w:r w:rsidR="00CF60AC">
        <w:t>关注者发布</w:t>
      </w:r>
      <w:r w:rsidR="00CF60AC">
        <w:rPr>
          <w:rFonts w:hint="eastAsia"/>
        </w:rPr>
        <w:t>消息</w:t>
      </w:r>
      <w:r w:rsidR="00CF60AC">
        <w:t>后，过了很久</w:t>
      </w:r>
      <w:r w:rsidR="00CF60AC">
        <w:rPr>
          <w:rFonts w:hint="eastAsia"/>
        </w:rPr>
        <w:t>才被</w:t>
      </w:r>
      <w:r w:rsidR="00CF60AC">
        <w:t>关注者</w:t>
      </w:r>
      <w:r w:rsidR="00CF60AC">
        <w:rPr>
          <w:rFonts w:hint="eastAsia"/>
        </w:rPr>
        <w:t>看到并</w:t>
      </w:r>
      <w:r w:rsidR="00CF60AC">
        <w:t>回应</w:t>
      </w:r>
      <w:r w:rsidR="00CF60AC">
        <w:rPr>
          <w:rFonts w:hint="eastAsia"/>
        </w:rPr>
        <w:t>的</w:t>
      </w:r>
      <w:r w:rsidR="00CF60AC">
        <w:t>情况，</w:t>
      </w:r>
      <w:r w:rsidR="00CF60AC">
        <w:rPr>
          <w:rFonts w:hint="eastAsia"/>
        </w:rPr>
        <w:t>所以我们</w:t>
      </w:r>
      <w:r w:rsidR="00CF60AC">
        <w:t>可以认为：只有</w:t>
      </w:r>
      <w:r w:rsidR="00CF60AC">
        <w:rPr>
          <w:rFonts w:hint="eastAsia"/>
        </w:rPr>
        <w:t>两</w:t>
      </w:r>
      <w:r w:rsidR="00CF60AC">
        <w:t>消息的发布时间</w:t>
      </w:r>
      <w:r w:rsidR="00CF60AC">
        <w:rPr>
          <w:rFonts w:hint="eastAsia"/>
        </w:rPr>
        <w:t>间隔</w:t>
      </w:r>
      <w:r w:rsidR="00CF60AC">
        <w:t>很短，两</w:t>
      </w:r>
      <w:r w:rsidR="00CF60AC">
        <w:rPr>
          <w:rFonts w:hint="eastAsia"/>
        </w:rPr>
        <w:t>消息</w:t>
      </w:r>
      <w:r w:rsidR="00CF60AC">
        <w:t>才有较高的时间相似度</w:t>
      </w:r>
      <w:r w:rsidR="00CF60AC">
        <w:rPr>
          <w:rFonts w:hint="eastAsia"/>
        </w:rPr>
        <w:t>；</w:t>
      </w:r>
      <w:r w:rsidR="00CF60AC">
        <w:t>一旦时间间隔</w:t>
      </w:r>
      <w:r w:rsidR="00CF60AC">
        <w:rPr>
          <w:rFonts w:hint="eastAsia"/>
        </w:rPr>
        <w:t>稍</w:t>
      </w:r>
      <w:r w:rsidR="00CF60AC">
        <w:t>长，可以认为两消息</w:t>
      </w:r>
      <w:r w:rsidR="00471019">
        <w:rPr>
          <w:rFonts w:hint="eastAsia"/>
        </w:rPr>
        <w:t>基本</w:t>
      </w:r>
      <w:r w:rsidR="00CF60AC">
        <w:t>没有时间相似度</w:t>
      </w:r>
      <w:r w:rsidR="00471019">
        <w:rPr>
          <w:rFonts w:hint="eastAsia"/>
        </w:rPr>
        <w:t>。因此</w:t>
      </w:r>
      <w:r w:rsidR="00471019">
        <w:t>，</w:t>
      </w:r>
      <w:r w:rsidR="00471019">
        <w:rPr>
          <w:rFonts w:hint="eastAsia"/>
        </w:rPr>
        <w:t>发布</w:t>
      </w:r>
      <w:r w:rsidR="00471019">
        <w:t>时间间隔到相似度的函数可以使用指数衰减函数</w:t>
      </w:r>
      <w:r w:rsidR="007D3623">
        <w:rPr>
          <w:rFonts w:hint="eastAsia"/>
        </w:rPr>
        <w:t>，</w:t>
      </w:r>
      <w:r w:rsidR="007D3623">
        <w:t>如下：</w:t>
      </w:r>
    </w:p>
    <w:p w:rsidR="00471019" w:rsidRPr="007D3623" w:rsidRDefault="00C30DC5" w:rsidP="00AA6F50">
      <w:pPr>
        <w:pStyle w:val="afc"/>
        <w:rPr>
          <w:rFonts w:hint="eastAsia"/>
        </w:rPr>
      </w:pPr>
      <m:oMathPara>
        <m:oMath>
          <m:sSub>
            <m:sSubPr>
              <m:ctrlPr/>
            </m:sSubPr>
            <m:e>
              <m:r>
                <m:t>sim</m:t>
              </m:r>
            </m:e>
            <m:sub>
              <m:r>
                <m:t>time</m:t>
              </m:r>
            </m:sub>
          </m:sSub>
          <m:r>
            <m:t>=</m:t>
          </m:r>
          <m:sSup>
            <m:sSupPr>
              <m:ctrlPr/>
            </m:sSupPr>
            <m:e>
              <m:r>
                <m:t>e</m:t>
              </m:r>
            </m:e>
            <m:sup>
              <m:r>
                <m:t>-</m:t>
              </m:r>
              <m:f>
                <m:fPr>
                  <m:ctrlPr/>
                </m:fPr>
                <m:num>
                  <m:r>
                    <m:t>∆t</m:t>
                  </m:r>
                </m:num>
                <m:den>
                  <m:r>
                    <m:t>τ∕ln2</m:t>
                  </m:r>
                </m:den>
              </m:f>
            </m:sup>
          </m:sSup>
        </m:oMath>
      </m:oMathPara>
    </w:p>
    <w:p w:rsidR="007D3623" w:rsidRDefault="00AA6F50" w:rsidP="00473139">
      <w:r>
        <w:rPr>
          <w:rFonts w:hint="eastAsia"/>
        </w:rPr>
        <w:t>此公式中</w:t>
      </w:r>
      <m:oMath>
        <m:r>
          <m:rPr>
            <m:sty m:val="p"/>
          </m:rPr>
          <w:rPr>
            <w:rFonts w:ascii="Cambria Math" w:hAnsi="Cambria Math"/>
          </w:rPr>
          <m:t xml:space="preserve">∆t </m:t>
        </m:r>
      </m:oMath>
      <w:r>
        <w:rPr>
          <w:rFonts w:hint="eastAsia"/>
        </w:rPr>
        <w:t>是两则</w:t>
      </w:r>
      <w:r>
        <w:t>消息的发布时间间隔，而</w:t>
      </w:r>
      <m:oMath>
        <m:r>
          <m:rPr>
            <m:sty m:val="p"/>
          </m:rPr>
          <w:rPr>
            <w:rFonts w:ascii="Cambria Math" w:hAnsi="Cambria Math"/>
          </w:rPr>
          <m:t xml:space="preserve"> τ </m:t>
        </m:r>
      </m:oMath>
      <w:r>
        <w:rPr>
          <w:rFonts w:hint="eastAsia"/>
        </w:rPr>
        <w:t>是</w:t>
      </w:r>
      <w:r w:rsidR="00096144">
        <w:rPr>
          <w:rFonts w:hint="eastAsia"/>
        </w:rPr>
        <w:t>一个</w:t>
      </w:r>
      <w:r w:rsidR="00096144">
        <w:t>预定义的</w:t>
      </w:r>
      <w:r w:rsidR="00096144">
        <w:rPr>
          <w:rFonts w:hint="eastAsia"/>
        </w:rPr>
        <w:t>参数</w:t>
      </w:r>
      <w:r w:rsidR="00096144">
        <w:t>，类似于物理学中的</w:t>
      </w:r>
      <w:r>
        <w:rPr>
          <w:rFonts w:hint="eastAsia"/>
        </w:rPr>
        <w:t>“</w:t>
      </w:r>
      <w:r>
        <w:t>半衰期</w:t>
      </w:r>
      <w:r>
        <w:rPr>
          <w:rFonts w:hint="eastAsia"/>
        </w:rPr>
        <w:t>”，</w:t>
      </w:r>
      <w:r w:rsidR="00096144">
        <w:rPr>
          <w:rFonts w:hint="eastAsia"/>
        </w:rPr>
        <w:t>也即时间</w:t>
      </w:r>
      <w:r w:rsidR="00096144">
        <w:t>间隔如果等于此值，则时间相似度衰减</w:t>
      </w:r>
      <w:r w:rsidR="00096144">
        <w:rPr>
          <w:rFonts w:hint="eastAsia"/>
        </w:rPr>
        <w:t>为</w:t>
      </w:r>
      <w:r w:rsidR="00096144">
        <w:rPr>
          <w:rFonts w:hint="eastAsia"/>
        </w:rPr>
        <w:t>0.5</w:t>
      </w:r>
      <w:r w:rsidR="00096144">
        <w:rPr>
          <w:rFonts w:hint="eastAsia"/>
        </w:rPr>
        <w:t>。由于社交</w:t>
      </w:r>
      <w:r w:rsidR="00096144">
        <w:t>网络</w:t>
      </w:r>
      <w:r w:rsidR="00096144">
        <w:rPr>
          <w:rFonts w:hint="eastAsia"/>
        </w:rPr>
        <w:t>消息</w:t>
      </w:r>
      <w:r w:rsidR="00096144">
        <w:t>的时效性，</w:t>
      </w:r>
      <w:r w:rsidR="00096144">
        <w:rPr>
          <w:rFonts w:hint="eastAsia"/>
        </w:rPr>
        <w:t>通常</w:t>
      </w:r>
      <w:r w:rsidR="00096144">
        <w:t>将</w:t>
      </w:r>
      <m:oMath>
        <m:r>
          <m:rPr>
            <m:sty m:val="p"/>
          </m:rPr>
          <w:rPr>
            <w:rFonts w:ascii="Cambria Math" w:hAnsi="Cambria Math"/>
          </w:rPr>
          <m:t xml:space="preserve"> τ </m:t>
        </m:r>
      </m:oMath>
      <w:r w:rsidR="00096144">
        <w:rPr>
          <w:rFonts w:hint="eastAsia"/>
        </w:rPr>
        <w:t>设为不大</w:t>
      </w:r>
      <w:r w:rsidR="00096144">
        <w:t>的值，在本系统的实现中将其设为</w:t>
      </w:r>
      <w:r w:rsidR="00096144">
        <w:rPr>
          <w:rFonts w:hint="eastAsia"/>
        </w:rPr>
        <w:t>1</w:t>
      </w:r>
      <w:r w:rsidR="00096144">
        <w:rPr>
          <w:rFonts w:hint="eastAsia"/>
        </w:rPr>
        <w:t>天</w:t>
      </w:r>
      <w:r w:rsidR="00255EB9">
        <w:rPr>
          <w:rFonts w:hint="eastAsia"/>
        </w:rPr>
        <w:t>，</w:t>
      </w:r>
      <w:r w:rsidR="00255EB9">
        <w:t>而实际上</w:t>
      </w:r>
      <w:r w:rsidR="00096144">
        <w:rPr>
          <w:rFonts w:hint="eastAsia"/>
        </w:rPr>
        <w:t>若想</w:t>
      </w:r>
      <w:r w:rsidR="00096144">
        <w:t>更加突出时效性</w:t>
      </w:r>
      <w:r w:rsidR="00497B4D">
        <w:rPr>
          <w:rFonts w:hint="eastAsia"/>
        </w:rPr>
        <w:t>甚至</w:t>
      </w:r>
      <w:r w:rsidR="00096144">
        <w:t>可设成</w:t>
      </w:r>
      <w:r w:rsidR="00097D98">
        <w:rPr>
          <w:rFonts w:hint="eastAsia"/>
        </w:rPr>
        <w:t>半天</w:t>
      </w:r>
      <w:r w:rsidR="00097D98">
        <w:t>或</w:t>
      </w:r>
      <w:r w:rsidR="00255EB9">
        <w:rPr>
          <w:rFonts w:hint="eastAsia"/>
        </w:rPr>
        <w:t>几</w:t>
      </w:r>
      <w:r w:rsidR="00096144">
        <w:t>小时</w:t>
      </w:r>
      <w:r w:rsidR="00096144">
        <w:rPr>
          <w:rFonts w:hint="eastAsia"/>
        </w:rPr>
        <w:t>。</w:t>
      </w:r>
      <w:r w:rsidR="00473139">
        <w:rPr>
          <w:rFonts w:hint="eastAsia"/>
        </w:rPr>
        <w:t>如果</w:t>
      </w:r>
      <w:r w:rsidR="00473139">
        <w:t>是对两消息类求时间相似度，则</w:t>
      </w:r>
      <w:r w:rsidR="00473139">
        <w:rPr>
          <w:rFonts w:hint="eastAsia"/>
        </w:rPr>
        <w:t>先</w:t>
      </w:r>
      <w:r w:rsidR="00473139">
        <w:t>求出分别的</w:t>
      </w:r>
      <w:r w:rsidR="00473139">
        <w:rPr>
          <w:rFonts w:hint="eastAsia"/>
        </w:rPr>
        <w:t>平均发布</w:t>
      </w:r>
      <w:r w:rsidR="00473139">
        <w:t>时间，然后用</w:t>
      </w:r>
      <w:r w:rsidR="00473139">
        <w:rPr>
          <w:rFonts w:hint="eastAsia"/>
        </w:rPr>
        <w:t>它们</w:t>
      </w:r>
      <w:r w:rsidR="00473139">
        <w:t>来计算时间间隔。</w:t>
      </w:r>
    </w:p>
    <w:p w:rsidR="001C69D0" w:rsidRDefault="001C69D0" w:rsidP="00473139">
      <w:r>
        <w:rPr>
          <w:rFonts w:hint="eastAsia"/>
        </w:rPr>
        <w:t>用户</w:t>
      </w:r>
      <w:r>
        <w:t>互动相关因素。</w:t>
      </w:r>
      <w:r w:rsidR="002A6F30">
        <w:t>由于</w:t>
      </w:r>
      <w:r w:rsidR="00183BFE">
        <w:rPr>
          <w:rFonts w:hint="eastAsia"/>
        </w:rPr>
        <w:t>社交网络中</w:t>
      </w:r>
      <w:r w:rsidR="00183BFE">
        <w:t>的用户</w:t>
      </w:r>
      <w:r w:rsidR="00183BFE">
        <w:rPr>
          <w:rFonts w:hint="eastAsia"/>
        </w:rPr>
        <w:t>在</w:t>
      </w:r>
      <w:r w:rsidR="00183BFE">
        <w:t>讨论同一个话题时</w:t>
      </w:r>
      <w:r w:rsidR="00583995">
        <w:rPr>
          <w:rFonts w:hint="eastAsia"/>
        </w:rPr>
        <w:t>消息中</w:t>
      </w:r>
      <w:r w:rsidR="00183BFE">
        <w:t>经常会相互提及（</w:t>
      </w:r>
      <w:r w:rsidR="00183BFE">
        <w:rPr>
          <w:rFonts w:hint="eastAsia"/>
        </w:rPr>
        <w:t>@</w:t>
      </w:r>
      <w:r w:rsidR="00183BFE">
        <w:t>）</w:t>
      </w:r>
      <w:r w:rsidR="00183BFE">
        <w:rPr>
          <w:rFonts w:hint="eastAsia"/>
        </w:rPr>
        <w:t>，</w:t>
      </w:r>
      <w:r w:rsidR="00583995">
        <w:rPr>
          <w:rFonts w:hint="eastAsia"/>
        </w:rPr>
        <w:t>另外</w:t>
      </w:r>
      <w:r w:rsidR="00183BFE">
        <w:t>一</w:t>
      </w:r>
      <w:r w:rsidR="00183BFE">
        <w:rPr>
          <w:rFonts w:hint="eastAsia"/>
        </w:rPr>
        <w:t>个</w:t>
      </w:r>
      <w:r w:rsidR="00183BFE">
        <w:t>用户对另一个用户</w:t>
      </w:r>
      <w:r w:rsidR="00183BFE">
        <w:rPr>
          <w:rFonts w:hint="eastAsia"/>
        </w:rPr>
        <w:t>的</w:t>
      </w:r>
      <w:r w:rsidR="00183BFE">
        <w:t>消息进行转发</w:t>
      </w:r>
      <w:r w:rsidR="00583995">
        <w:rPr>
          <w:rFonts w:hint="eastAsia"/>
        </w:rPr>
        <w:t>时</w:t>
      </w:r>
      <w:r w:rsidR="00583995">
        <w:t>也会</w:t>
      </w:r>
      <w:r w:rsidR="00583995">
        <w:rPr>
          <w:rFonts w:hint="eastAsia"/>
        </w:rPr>
        <w:t>带</w:t>
      </w:r>
      <w:r w:rsidR="00583995">
        <w:t>提及符号</w:t>
      </w:r>
      <w:r w:rsidR="00583995">
        <w:rPr>
          <w:rFonts w:hint="eastAsia"/>
        </w:rPr>
        <w:t>@</w:t>
      </w:r>
      <w:r w:rsidR="00183BFE">
        <w:rPr>
          <w:rFonts w:hint="eastAsia"/>
        </w:rPr>
        <w:t>，所以</w:t>
      </w:r>
      <w:r w:rsidR="00B75A66">
        <w:t>如果某消息</w:t>
      </w:r>
      <w:r w:rsidR="00583995">
        <w:t>@</w:t>
      </w:r>
      <w:r w:rsidR="00583995">
        <w:rPr>
          <w:rFonts w:hint="eastAsia"/>
        </w:rPr>
        <w:t>另一</w:t>
      </w:r>
      <w:r w:rsidR="00583995">
        <w:t>个用户</w:t>
      </w:r>
      <w:r w:rsidR="00B75A66">
        <w:t>，</w:t>
      </w:r>
      <w:r w:rsidR="00583995">
        <w:rPr>
          <w:rFonts w:hint="eastAsia"/>
        </w:rPr>
        <w:t>而</w:t>
      </w:r>
      <w:r w:rsidR="00E611CB">
        <w:rPr>
          <w:rFonts w:hint="eastAsia"/>
        </w:rPr>
        <w:t>这个</w:t>
      </w:r>
      <w:r w:rsidR="00E611CB">
        <w:t>被</w:t>
      </w:r>
      <w:r w:rsidR="00583995">
        <w:rPr>
          <w:rFonts w:hint="eastAsia"/>
        </w:rPr>
        <w:t>@</w:t>
      </w:r>
      <w:r w:rsidR="00E611CB">
        <w:t>的</w:t>
      </w:r>
      <w:r w:rsidR="00B75A66">
        <w:rPr>
          <w:rFonts w:hint="eastAsia"/>
        </w:rPr>
        <w:t>用户</w:t>
      </w:r>
      <w:r w:rsidR="00B75A66">
        <w:t>发布了另一则消息，</w:t>
      </w:r>
      <w:r w:rsidR="00583995">
        <w:rPr>
          <w:rFonts w:hint="eastAsia"/>
        </w:rPr>
        <w:t>则这两</w:t>
      </w:r>
      <w:r w:rsidR="007C6DB1">
        <w:rPr>
          <w:rFonts w:hint="eastAsia"/>
        </w:rPr>
        <w:t>条</w:t>
      </w:r>
      <w:r w:rsidR="00583995">
        <w:t>消息</w:t>
      </w:r>
      <w:r w:rsidR="00583995">
        <w:rPr>
          <w:rFonts w:hint="eastAsia"/>
        </w:rPr>
        <w:t>可能</w:t>
      </w:r>
      <w:r w:rsidR="00583995">
        <w:t>是</w:t>
      </w:r>
      <w:r w:rsidR="00583995">
        <w:rPr>
          <w:rFonts w:hint="eastAsia"/>
        </w:rPr>
        <w:t>有关联</w:t>
      </w:r>
      <w:r w:rsidR="00B75A66">
        <w:t>的</w:t>
      </w:r>
      <w:r w:rsidR="00583995">
        <w:rPr>
          <w:rFonts w:hint="eastAsia"/>
        </w:rPr>
        <w:t>，有可能</w:t>
      </w:r>
      <w:r w:rsidR="00583995">
        <w:t>在讨论同一</w:t>
      </w:r>
      <w:r w:rsidR="00B75A66">
        <w:t>话题</w:t>
      </w:r>
      <w:r w:rsidR="00494A55">
        <w:rPr>
          <w:rFonts w:hint="eastAsia"/>
        </w:rPr>
        <w:t>；</w:t>
      </w:r>
      <w:r w:rsidR="00583995">
        <w:rPr>
          <w:rFonts w:hint="eastAsia"/>
        </w:rPr>
        <w:t>此外</w:t>
      </w:r>
      <w:r w:rsidR="00DA74AD">
        <w:t>在社交网络中</w:t>
      </w:r>
      <w:r w:rsidR="00DA74AD">
        <w:rPr>
          <w:rFonts w:hint="eastAsia"/>
        </w:rPr>
        <w:t>，谈论</w:t>
      </w:r>
      <w:r w:rsidR="00DA74AD">
        <w:t>同</w:t>
      </w:r>
      <w:r w:rsidR="00DA74AD">
        <w:lastRenderedPageBreak/>
        <w:t>一话题的</w:t>
      </w:r>
      <w:r w:rsidR="00183BFE">
        <w:rPr>
          <w:rFonts w:hint="eastAsia"/>
        </w:rPr>
        <w:t>不同</w:t>
      </w:r>
      <w:r w:rsidR="00DA74AD">
        <w:t>消息</w:t>
      </w:r>
      <w:r w:rsidR="007C6DB1">
        <w:rPr>
          <w:rFonts w:hint="eastAsia"/>
        </w:rPr>
        <w:t>经常</w:t>
      </w:r>
      <w:r w:rsidR="00183BFE">
        <w:t>会</w:t>
      </w:r>
      <w:r w:rsidR="0006447F">
        <w:rPr>
          <w:rFonts w:hint="eastAsia"/>
        </w:rPr>
        <w:t>@</w:t>
      </w:r>
      <w:r w:rsidR="00183BFE">
        <w:rPr>
          <w:rFonts w:hint="eastAsia"/>
        </w:rPr>
        <w:t>相同</w:t>
      </w:r>
      <w:r w:rsidR="00183BFE">
        <w:t>的用户</w:t>
      </w:r>
      <w:r w:rsidR="003646D0">
        <w:rPr>
          <w:rFonts w:hint="eastAsia"/>
        </w:rPr>
        <w:t>（比如</w:t>
      </w:r>
      <w:r w:rsidR="00183BFE">
        <w:rPr>
          <w:rFonts w:hint="eastAsia"/>
        </w:rPr>
        <w:t>谈论</w:t>
      </w:r>
      <w:r w:rsidR="00183BFE">
        <w:t>谣言的消息经常</w:t>
      </w:r>
      <w:r w:rsidR="00183BFE">
        <w:rPr>
          <w:rFonts w:hint="eastAsia"/>
        </w:rPr>
        <w:t>会</w:t>
      </w:r>
      <w:r w:rsidR="00183BFE">
        <w:t>@</w:t>
      </w:r>
      <w:r w:rsidR="00183BFE">
        <w:rPr>
          <w:rFonts w:hint="eastAsia"/>
        </w:rPr>
        <w:t>谣言</w:t>
      </w:r>
      <w:r w:rsidR="00183BFE">
        <w:t>事件的</w:t>
      </w:r>
      <w:r w:rsidR="00583995">
        <w:rPr>
          <w:rFonts w:hint="eastAsia"/>
        </w:rPr>
        <w:t>当事人，</w:t>
      </w:r>
      <w:r w:rsidR="00583995">
        <w:t>从而提醒他</w:t>
      </w:r>
      <w:r w:rsidR="00583995">
        <w:rPr>
          <w:rFonts w:hint="eastAsia"/>
        </w:rPr>
        <w:t>有</w:t>
      </w:r>
      <w:r w:rsidR="00583995">
        <w:t>关于他的谣言</w:t>
      </w:r>
      <w:r w:rsidR="003646D0">
        <w:t>）</w:t>
      </w:r>
      <w:r w:rsidR="007C6DB1">
        <w:rPr>
          <w:rFonts w:hint="eastAsia"/>
        </w:rPr>
        <w:t>，</w:t>
      </w:r>
      <w:r w:rsidR="007C6DB1">
        <w:t>因此</w:t>
      </w:r>
      <w:r w:rsidR="007C6DB1">
        <w:t>@</w:t>
      </w:r>
      <w:r w:rsidR="007C6DB1">
        <w:t>相同用户的两条消息可能</w:t>
      </w:r>
      <w:r w:rsidR="007C6DB1">
        <w:rPr>
          <w:rFonts w:hint="eastAsia"/>
        </w:rPr>
        <w:t>彼此也是</w:t>
      </w:r>
      <w:r w:rsidR="007C6DB1">
        <w:t>有关联的，有可能在讨论相同的话题</w:t>
      </w:r>
      <w:r w:rsidR="00C21F20">
        <w:t>。</w:t>
      </w:r>
      <w:r w:rsidR="00BF0FE0">
        <w:rPr>
          <w:rFonts w:hint="eastAsia"/>
        </w:rPr>
        <w:t>以上</w:t>
      </w:r>
      <w:r w:rsidR="007C6DB1">
        <w:rPr>
          <w:rFonts w:hint="eastAsia"/>
        </w:rPr>
        <w:t>的</w:t>
      </w:r>
      <w:r w:rsidR="00494A55">
        <w:rPr>
          <w:rFonts w:hint="eastAsia"/>
        </w:rPr>
        <w:t>两种</w:t>
      </w:r>
      <w:r w:rsidR="007C6DB1">
        <w:rPr>
          <w:rFonts w:hint="eastAsia"/>
        </w:rPr>
        <w:t>场景</w:t>
      </w:r>
      <w:r w:rsidR="00BF0FE0">
        <w:t>都是社交网络</w:t>
      </w:r>
      <w:r w:rsidR="00BF0FE0">
        <w:rPr>
          <w:rFonts w:hint="eastAsia"/>
        </w:rPr>
        <w:t>中特有</w:t>
      </w:r>
      <w:r w:rsidR="00BF0FE0">
        <w:t>的用户互动，</w:t>
      </w:r>
      <w:r w:rsidR="00BF0FE0">
        <w:rPr>
          <w:rFonts w:hint="eastAsia"/>
        </w:rPr>
        <w:t>这种行为能</w:t>
      </w:r>
      <w:r w:rsidR="00BF0FE0">
        <w:t>给话题聚类提供相似</w:t>
      </w:r>
      <w:r w:rsidR="003F47C5">
        <w:rPr>
          <w:rFonts w:hint="eastAsia"/>
        </w:rPr>
        <w:t>性</w:t>
      </w:r>
      <w:r w:rsidR="00BF0FE0">
        <w:t>的线索，因此可以考虑</w:t>
      </w:r>
      <w:r w:rsidR="00BF0FE0">
        <w:rPr>
          <w:rFonts w:hint="eastAsia"/>
        </w:rPr>
        <w:t>将其</w:t>
      </w:r>
      <w:r w:rsidR="00BF0FE0">
        <w:t>加入相似度矩阵中</w:t>
      </w:r>
      <w:r w:rsidR="003F47C5">
        <w:rPr>
          <w:rFonts w:hint="eastAsia"/>
        </w:rPr>
        <w:t>。</w:t>
      </w:r>
      <w:r w:rsidR="003F47C5">
        <w:t>在</w:t>
      </w:r>
      <w:r w:rsidR="003F47C5">
        <w:rPr>
          <w:rFonts w:hint="eastAsia"/>
        </w:rPr>
        <w:t>本</w:t>
      </w:r>
      <w:r w:rsidR="00494A55">
        <w:t>系统</w:t>
      </w:r>
      <w:r w:rsidR="00494A55">
        <w:rPr>
          <w:rFonts w:hint="eastAsia"/>
        </w:rPr>
        <w:t>中</w:t>
      </w:r>
      <w:r w:rsidR="00494A55">
        <w:t>采用的</w:t>
      </w:r>
      <w:r w:rsidR="003F47C5">
        <w:rPr>
          <w:rFonts w:hint="eastAsia"/>
        </w:rPr>
        <w:t>用户</w:t>
      </w:r>
      <w:r w:rsidR="00494A55">
        <w:t>互动相似度度量</w:t>
      </w:r>
      <w:r w:rsidR="00494A55">
        <w:rPr>
          <w:rFonts w:hint="eastAsia"/>
        </w:rPr>
        <w:t>定义</w:t>
      </w:r>
      <w:r w:rsidR="003F47C5">
        <w:t>如下：</w:t>
      </w:r>
    </w:p>
    <w:p w:rsidR="003F47C5" w:rsidRPr="00473139" w:rsidRDefault="00C30DC5" w:rsidP="00473139">
      <w:pPr>
        <w:pStyle w:val="afc"/>
        <w:spacing w:before="500" w:after="500"/>
        <w:rPr>
          <w:rFonts w:hint="eastAsia"/>
        </w:rPr>
      </w:pPr>
      <m:oMathPara>
        <m:oMath>
          <m:sSub>
            <m:sSubPr>
              <m:ctrlPr/>
            </m:sSubPr>
            <m:e>
              <m:r>
                <m:t>sim</m:t>
              </m:r>
            </m:e>
            <m:sub>
              <m:r>
                <m:t>itr</m:t>
              </m:r>
            </m:sub>
          </m:sSub>
          <m:r>
            <m:t>=</m:t>
          </m:r>
          <m:d>
            <m:dPr>
              <m:begChr m:val="{"/>
              <m:endChr m:val=""/>
              <m:ctrlPr/>
            </m:dPr>
            <m:e>
              <m:eqArr>
                <m:eqArrPr>
                  <m:ctrlPr/>
                </m:eqArrPr>
                <m:e>
                  <m:r>
                    <m:t xml:space="preserve"> 1,  &amp;  if two tweets @ same username</m:t>
                  </m:r>
                </m:e>
                <m:e>
                  <m:r>
                    <m:t xml:space="preserve">             or one tweet @ author of another.</m:t>
                  </m:r>
                </m:e>
                <m:e>
                  <m:r>
                    <m:t>0,  &amp;  otherwise</m:t>
                  </m:r>
                </m:e>
              </m:eqArr>
            </m:e>
          </m:d>
        </m:oMath>
      </m:oMathPara>
    </w:p>
    <w:p w:rsidR="002B25CE" w:rsidRDefault="007C6DB1" w:rsidP="00473139">
      <w:r>
        <w:rPr>
          <w:rFonts w:hint="eastAsia"/>
        </w:rPr>
        <w:t>当</w:t>
      </w:r>
      <w:r>
        <w:t>且仅当</w:t>
      </w:r>
      <w:r>
        <w:rPr>
          <w:rFonts w:hint="eastAsia"/>
        </w:rPr>
        <w:t>两条</w:t>
      </w:r>
      <w:r>
        <w:t>消息</w:t>
      </w:r>
      <w:r>
        <w:t>@</w:t>
      </w:r>
      <w:r>
        <w:t>相同的用户，或者一条消息的作者被另一条消息</w:t>
      </w:r>
      <w:r>
        <w:t>@</w:t>
      </w:r>
      <w:r>
        <w:t>，</w:t>
      </w:r>
      <w:r w:rsidR="004B6AA3">
        <w:rPr>
          <w:rFonts w:hint="eastAsia"/>
        </w:rPr>
        <w:t>这两条</w:t>
      </w:r>
      <w:r w:rsidR="004B6AA3">
        <w:t>消息的用户互动</w:t>
      </w:r>
      <w:r>
        <w:t>相似度为</w:t>
      </w:r>
      <w:r>
        <w:rPr>
          <w:rFonts w:hint="eastAsia"/>
        </w:rPr>
        <w:t>1</w:t>
      </w:r>
      <w:r w:rsidR="004B6AA3">
        <w:rPr>
          <w:rFonts w:hint="eastAsia"/>
        </w:rPr>
        <w:t>，</w:t>
      </w:r>
      <w:r>
        <w:t>否则为</w:t>
      </w:r>
      <w:r>
        <w:rPr>
          <w:rFonts w:hint="eastAsia"/>
        </w:rPr>
        <w:t>0</w:t>
      </w:r>
      <w:r>
        <w:t>。</w:t>
      </w:r>
      <w:r w:rsidR="00473139">
        <w:rPr>
          <w:rFonts w:hint="eastAsia"/>
        </w:rPr>
        <w:t>可以</w:t>
      </w:r>
      <w:r w:rsidR="00473139">
        <w:t>看出，</w:t>
      </w:r>
      <w:r>
        <w:rPr>
          <w:rFonts w:hint="eastAsia"/>
        </w:rPr>
        <w:t>这里</w:t>
      </w:r>
      <w:r>
        <w:t>定义的</w:t>
      </w:r>
      <w:r w:rsidR="00473139">
        <w:rPr>
          <w:rFonts w:hint="eastAsia"/>
        </w:rPr>
        <w:t>用户</w:t>
      </w:r>
      <w:r w:rsidR="00473139">
        <w:t>互动相似度是二值</w:t>
      </w:r>
      <w:r w:rsidR="00473139">
        <w:rPr>
          <w:rFonts w:hint="eastAsia"/>
        </w:rPr>
        <w:t>的</w:t>
      </w:r>
      <w:r w:rsidR="00777F15">
        <w:rPr>
          <w:rFonts w:hint="eastAsia"/>
        </w:rPr>
        <w:t>，</w:t>
      </w:r>
      <w:r>
        <w:t>这样设计</w:t>
      </w:r>
      <w:r w:rsidR="00777F15">
        <w:t>是</w:t>
      </w:r>
      <w:r>
        <w:rPr>
          <w:rFonts w:hint="eastAsia"/>
        </w:rPr>
        <w:t>因为</w:t>
      </w:r>
      <w:r>
        <w:rPr>
          <w:rFonts w:hint="eastAsia"/>
        </w:rPr>
        <w:t>@</w:t>
      </w:r>
      <w:r w:rsidR="00777F15">
        <w:rPr>
          <w:rFonts w:hint="eastAsia"/>
        </w:rPr>
        <w:t>关系</w:t>
      </w:r>
      <w:r w:rsidR="00777F15">
        <w:t>在社交网络中</w:t>
      </w:r>
      <w:r w:rsidR="00777F15">
        <w:rPr>
          <w:rFonts w:hint="eastAsia"/>
        </w:rPr>
        <w:t>非常稀疏</w:t>
      </w:r>
      <w:r w:rsidR="00777F15">
        <w:t>，一旦</w:t>
      </w:r>
      <w:r>
        <w:rPr>
          <w:rFonts w:hint="eastAsia"/>
        </w:rPr>
        <w:t>两消息</w:t>
      </w:r>
      <w:r w:rsidR="00777F15">
        <w:t>出现</w:t>
      </w:r>
      <w:r>
        <w:rPr>
          <w:rFonts w:hint="eastAsia"/>
        </w:rPr>
        <w:t>了以上任何一种</w:t>
      </w:r>
      <w:r>
        <w:t>@</w:t>
      </w:r>
      <w:r>
        <w:t>关系</w:t>
      </w:r>
      <w:r>
        <w:rPr>
          <w:rFonts w:hint="eastAsia"/>
        </w:rPr>
        <w:t>，</w:t>
      </w:r>
      <w:r>
        <w:t>则可以认为</w:t>
      </w:r>
      <w:r>
        <w:rPr>
          <w:rFonts w:hint="eastAsia"/>
        </w:rPr>
        <w:t>他们产生</w:t>
      </w:r>
      <w:r>
        <w:t>了很高的关联性</w:t>
      </w:r>
      <w:r w:rsidR="00473139">
        <w:t>。在</w:t>
      </w:r>
      <w:r w:rsidR="00494A55">
        <w:rPr>
          <w:rFonts w:hint="eastAsia"/>
        </w:rPr>
        <w:t>本</w:t>
      </w:r>
      <w:r w:rsidR="00494A55">
        <w:t>系统</w:t>
      </w:r>
      <w:r w:rsidR="004B6AA3">
        <w:rPr>
          <w:rFonts w:hint="eastAsia"/>
        </w:rPr>
        <w:t>的</w:t>
      </w:r>
      <w:r w:rsidR="004B6AA3">
        <w:t>二次聚类</w:t>
      </w:r>
      <w:r w:rsidR="00494A55">
        <w:t>中</w:t>
      </w:r>
      <w:r w:rsidR="004B6AA3">
        <w:rPr>
          <w:rFonts w:hint="eastAsia"/>
        </w:rPr>
        <w:t>，</w:t>
      </w:r>
      <w:r w:rsidR="00494A55">
        <w:rPr>
          <w:rFonts w:hint="eastAsia"/>
        </w:rPr>
        <w:t>不是</w:t>
      </w:r>
      <w:r w:rsidR="00494A55">
        <w:t>求两个消息</w:t>
      </w:r>
      <w:r w:rsidR="004B6AA3">
        <w:rPr>
          <w:rFonts w:hint="eastAsia"/>
        </w:rPr>
        <w:t>的</w:t>
      </w:r>
      <w:r w:rsidR="00494A55">
        <w:rPr>
          <w:rFonts w:hint="eastAsia"/>
        </w:rPr>
        <w:t>而是</w:t>
      </w:r>
      <w:r w:rsidR="00494A55">
        <w:t>要</w:t>
      </w:r>
      <w:r w:rsidR="004B6AA3">
        <w:rPr>
          <w:rFonts w:hint="eastAsia"/>
        </w:rPr>
        <w:t>求</w:t>
      </w:r>
      <w:r w:rsidR="00494A55">
        <w:t>两个消息类的</w:t>
      </w:r>
      <w:r w:rsidR="004B6AA3">
        <w:rPr>
          <w:rFonts w:hint="eastAsia"/>
        </w:rPr>
        <w:t>用户</w:t>
      </w:r>
      <w:r w:rsidR="004B6AA3">
        <w:t>互动</w:t>
      </w:r>
      <w:r w:rsidR="00494A55">
        <w:t>相似度</w:t>
      </w:r>
      <w:r w:rsidR="009511A9">
        <w:rPr>
          <w:rFonts w:hint="eastAsia"/>
        </w:rPr>
        <w:t>，这里本文采取的</w:t>
      </w:r>
      <w:r w:rsidR="009511A9">
        <w:t>做法是，</w:t>
      </w:r>
      <w:r w:rsidR="009511A9">
        <w:rPr>
          <w:rFonts w:hint="eastAsia"/>
        </w:rPr>
        <w:t>先</w:t>
      </w:r>
      <w:r w:rsidR="00494A55">
        <w:rPr>
          <w:rFonts w:hint="eastAsia"/>
        </w:rPr>
        <w:t>提取</w:t>
      </w:r>
      <w:r w:rsidR="00494A55">
        <w:t>消息类</w:t>
      </w:r>
      <w:r w:rsidR="00494A55">
        <w:rPr>
          <w:rFonts w:hint="eastAsia"/>
        </w:rPr>
        <w:t>中</w:t>
      </w:r>
      <w:r w:rsidR="00494A55">
        <w:t>所有消息的</w:t>
      </w:r>
      <w:r w:rsidR="00494A55">
        <w:rPr>
          <w:rFonts w:hint="eastAsia"/>
        </w:rPr>
        <w:t>@</w:t>
      </w:r>
      <w:r w:rsidR="00473139">
        <w:rPr>
          <w:rFonts w:hint="eastAsia"/>
        </w:rPr>
        <w:t>用户</w:t>
      </w:r>
      <w:r w:rsidR="00494A55">
        <w:t>名和作者</w:t>
      </w:r>
      <w:r w:rsidR="00473139">
        <w:rPr>
          <w:rFonts w:hint="eastAsia"/>
        </w:rPr>
        <w:t>组成</w:t>
      </w:r>
      <w:r w:rsidR="00473139">
        <w:t>的用户名集合，</w:t>
      </w:r>
      <w:r w:rsidR="009511A9">
        <w:rPr>
          <w:rFonts w:hint="eastAsia"/>
        </w:rPr>
        <w:t>然后</w:t>
      </w:r>
      <w:r w:rsidR="00473139">
        <w:t>如果两消息类的用户名集合</w:t>
      </w:r>
      <w:r w:rsidR="00473139">
        <w:rPr>
          <w:rFonts w:hint="eastAsia"/>
        </w:rPr>
        <w:t>交集</w:t>
      </w:r>
      <w:r w:rsidR="00473139">
        <w:t>不</w:t>
      </w:r>
      <w:r w:rsidR="00473139">
        <w:rPr>
          <w:rFonts w:hint="eastAsia"/>
        </w:rPr>
        <w:t>为</w:t>
      </w:r>
      <w:r w:rsidR="00473139">
        <w:t>空，则相似度为</w:t>
      </w:r>
      <w:r w:rsidR="00473139">
        <w:rPr>
          <w:rFonts w:hint="eastAsia"/>
        </w:rPr>
        <w:t>1</w:t>
      </w:r>
      <w:r w:rsidR="00473139">
        <w:rPr>
          <w:rFonts w:hint="eastAsia"/>
        </w:rPr>
        <w:t>，</w:t>
      </w:r>
      <w:r w:rsidR="00473139">
        <w:t>否则为</w:t>
      </w:r>
      <w:r w:rsidR="00473139">
        <w:rPr>
          <w:rFonts w:hint="eastAsia"/>
        </w:rPr>
        <w:t>0</w:t>
      </w:r>
      <w:r w:rsidR="00473139">
        <w:rPr>
          <w:rFonts w:hint="eastAsia"/>
        </w:rPr>
        <w:t>。</w:t>
      </w:r>
    </w:p>
    <w:p w:rsidR="00295731" w:rsidRDefault="00295731" w:rsidP="00473139">
      <w:r>
        <w:rPr>
          <w:rFonts w:hint="eastAsia"/>
        </w:rPr>
        <w:t>文本</w:t>
      </w:r>
      <w:r>
        <w:t>内容相关</w:t>
      </w:r>
      <w:r>
        <w:rPr>
          <w:rFonts w:hint="eastAsia"/>
        </w:rPr>
        <w:t>因素</w:t>
      </w:r>
      <w:r>
        <w:t>。</w:t>
      </w:r>
      <w:r w:rsidR="00DE00F9">
        <w:rPr>
          <w:rFonts w:hint="eastAsia"/>
        </w:rPr>
        <w:t>其想法</w:t>
      </w:r>
      <w:r w:rsidR="00DE00F9">
        <w:t>来源很</w:t>
      </w:r>
      <w:r w:rsidR="00DE00F9">
        <w:rPr>
          <w:rFonts w:hint="eastAsia"/>
        </w:rPr>
        <w:t>朴素</w:t>
      </w:r>
      <w:r>
        <w:rPr>
          <w:rFonts w:hint="eastAsia"/>
        </w:rPr>
        <w:t>：谈论</w:t>
      </w:r>
      <w:r>
        <w:t>同一话题</w:t>
      </w:r>
      <w:r>
        <w:rPr>
          <w:rFonts w:hint="eastAsia"/>
        </w:rPr>
        <w:t>的</w:t>
      </w:r>
      <w:r>
        <w:t>消息，其文本内容</w:t>
      </w:r>
      <w:r>
        <w:rPr>
          <w:rFonts w:hint="eastAsia"/>
        </w:rPr>
        <w:t>可能</w:t>
      </w:r>
      <w:r>
        <w:t>也非常相似</w:t>
      </w:r>
      <w:r w:rsidR="00B92065">
        <w:rPr>
          <w:rFonts w:hint="eastAsia"/>
        </w:rPr>
        <w:t>。本</w:t>
      </w:r>
      <w:r w:rsidR="00B92065">
        <w:t>系统</w:t>
      </w:r>
      <w:r w:rsidR="00B92065">
        <w:rPr>
          <w:rFonts w:hint="eastAsia"/>
        </w:rPr>
        <w:t>一共</w:t>
      </w:r>
      <w:r w:rsidR="00B92065">
        <w:t>考虑了四种文本内容相关的相似度度量</w:t>
      </w:r>
      <w:r w:rsidR="00B92065">
        <w:rPr>
          <w:rFonts w:hint="eastAsia"/>
        </w:rPr>
        <w:t>。</w:t>
      </w:r>
    </w:p>
    <w:p w:rsidR="00B92065" w:rsidRDefault="00891DEA" w:rsidP="00473139">
      <w:r>
        <w:rPr>
          <w:rFonts w:hint="eastAsia"/>
        </w:rPr>
        <w:t>话题</w:t>
      </w:r>
      <w:r>
        <w:t>标签</w:t>
      </w:r>
      <w:r w:rsidR="009605F9">
        <w:rPr>
          <w:rFonts w:hint="eastAsia"/>
        </w:rPr>
        <w:t>相似度。</w:t>
      </w:r>
      <w:r w:rsidR="00D149C3">
        <w:rPr>
          <w:rFonts w:hint="eastAsia"/>
        </w:rPr>
        <w:t>话题</w:t>
      </w:r>
      <w:r w:rsidR="00D149C3">
        <w:t>标签（</w:t>
      </w:r>
      <w:r w:rsidR="00D149C3">
        <w:rPr>
          <w:rFonts w:hint="eastAsia"/>
        </w:rPr>
        <w:t>hash</w:t>
      </w:r>
      <w:r w:rsidR="00D149C3">
        <w:t>tag</w:t>
      </w:r>
      <w:r w:rsidR="00D149C3">
        <w:t>）</w:t>
      </w:r>
      <w:r w:rsidR="00D149C3">
        <w:rPr>
          <w:rFonts w:hint="eastAsia"/>
        </w:rPr>
        <w:t>是</w:t>
      </w:r>
      <w:r w:rsidR="00D149C3">
        <w:t>社交网络中一种独有的元素，社交网络允许用户在消息文本中附带</w:t>
      </w:r>
      <w:r w:rsidR="00D149C3">
        <w:rPr>
          <w:rFonts w:hint="eastAsia"/>
        </w:rPr>
        <w:t>话题</w:t>
      </w:r>
      <w:r w:rsidR="00D149C3">
        <w:t>标签</w:t>
      </w:r>
      <w:r w:rsidR="00E62CCA">
        <w:rPr>
          <w:rFonts w:hint="eastAsia"/>
        </w:rPr>
        <w:t>（推特</w:t>
      </w:r>
      <w:r w:rsidR="00E62CCA">
        <w:t>中是</w:t>
      </w:r>
      <w:r w:rsidR="00E62CCA">
        <w:rPr>
          <w:rFonts w:hint="eastAsia"/>
        </w:rPr>
        <w:t>“</w:t>
      </w:r>
      <w:r w:rsidR="00E62CCA">
        <w:t>#topic</w:t>
      </w:r>
      <w:r w:rsidR="00E62CCA">
        <w:rPr>
          <w:rFonts w:hint="eastAsia"/>
        </w:rPr>
        <w:t>”</w:t>
      </w:r>
      <w:r w:rsidR="00E62CCA">
        <w:t>）</w:t>
      </w:r>
      <w:r w:rsidR="00D149C3">
        <w:rPr>
          <w:rFonts w:hint="eastAsia"/>
        </w:rPr>
        <w:t>，</w:t>
      </w:r>
      <w:r w:rsidR="00DE00F9">
        <w:t>通过这样</w:t>
      </w:r>
      <w:r w:rsidR="00DE00F9">
        <w:rPr>
          <w:rFonts w:hint="eastAsia"/>
        </w:rPr>
        <w:t>用户</w:t>
      </w:r>
      <w:r w:rsidR="00DE00F9">
        <w:t>可</w:t>
      </w:r>
      <w:r w:rsidR="00D149C3">
        <w:rPr>
          <w:rFonts w:hint="eastAsia"/>
        </w:rPr>
        <w:t>将</w:t>
      </w:r>
      <w:r w:rsidR="00DE00F9">
        <w:rPr>
          <w:rFonts w:hint="eastAsia"/>
        </w:rPr>
        <w:t>自己</w:t>
      </w:r>
      <w:r w:rsidR="00DE00F9">
        <w:t>的消息</w:t>
      </w:r>
      <w:r w:rsidR="00DE00F9">
        <w:rPr>
          <w:rFonts w:hint="eastAsia"/>
        </w:rPr>
        <w:t>归入</w:t>
      </w:r>
      <w:r w:rsidR="00DE00F9">
        <w:t>某类</w:t>
      </w:r>
      <w:r w:rsidR="00DE00F9">
        <w:rPr>
          <w:rFonts w:hint="eastAsia"/>
        </w:rPr>
        <w:t>话题</w:t>
      </w:r>
      <w:r w:rsidR="0029634C">
        <w:rPr>
          <w:rFonts w:hint="eastAsia"/>
        </w:rPr>
        <w:t>，</w:t>
      </w:r>
      <w:r w:rsidR="0029634C">
        <w:t>便于其他用户进行检索</w:t>
      </w:r>
      <w:r w:rsidR="00CA238F">
        <w:rPr>
          <w:rFonts w:hint="eastAsia"/>
        </w:rPr>
        <w:t>和</w:t>
      </w:r>
      <w:r w:rsidR="00CA238F">
        <w:t>阅读</w:t>
      </w:r>
      <w:r w:rsidR="00D149C3">
        <w:t>。</w:t>
      </w:r>
      <w:r w:rsidR="008A5DEC">
        <w:rPr>
          <w:rFonts w:hint="eastAsia"/>
        </w:rPr>
        <w:t>因此非常</w:t>
      </w:r>
      <w:r w:rsidR="008A5DEC">
        <w:t>自然地</w:t>
      </w:r>
      <w:r w:rsidR="00771B85">
        <w:rPr>
          <w:rFonts w:hint="eastAsia"/>
        </w:rPr>
        <w:t>，</w:t>
      </w:r>
      <w:r w:rsidR="00771B85">
        <w:t>如果两则</w:t>
      </w:r>
      <w:r w:rsidR="00771B85">
        <w:rPr>
          <w:rFonts w:hint="eastAsia"/>
        </w:rPr>
        <w:t>消息</w:t>
      </w:r>
      <w:r w:rsidR="00771B85">
        <w:t>被</w:t>
      </w:r>
      <w:r w:rsidR="00771B85">
        <w:rPr>
          <w:rFonts w:hint="eastAsia"/>
        </w:rPr>
        <w:t>打</w:t>
      </w:r>
      <w:r w:rsidR="00771B85">
        <w:t>上</w:t>
      </w:r>
      <w:r w:rsidR="00771B85">
        <w:rPr>
          <w:rFonts w:hint="eastAsia"/>
        </w:rPr>
        <w:t>了</w:t>
      </w:r>
      <w:r w:rsidR="00771B85">
        <w:t>相同的话题标签，</w:t>
      </w:r>
      <w:r w:rsidR="00771B85">
        <w:rPr>
          <w:rFonts w:hint="eastAsia"/>
        </w:rPr>
        <w:t>它们</w:t>
      </w:r>
      <w:r w:rsidR="00771B85">
        <w:t>很有可能</w:t>
      </w:r>
      <w:r w:rsidR="00DE00F9">
        <w:rPr>
          <w:rFonts w:hint="eastAsia"/>
        </w:rPr>
        <w:t>是在</w:t>
      </w:r>
      <w:r w:rsidR="00F60DD5">
        <w:rPr>
          <w:rFonts w:hint="eastAsia"/>
        </w:rPr>
        <w:t>谈论</w:t>
      </w:r>
      <w:r w:rsidR="00771B85">
        <w:t>相同的话题。</w:t>
      </w:r>
      <w:r w:rsidR="00953F27">
        <w:rPr>
          <w:rFonts w:hint="eastAsia"/>
        </w:rPr>
        <w:t>在</w:t>
      </w:r>
      <w:r w:rsidR="00DE00F9">
        <w:rPr>
          <w:rFonts w:hint="eastAsia"/>
        </w:rPr>
        <w:t>本</w:t>
      </w:r>
      <w:r w:rsidR="00953F27">
        <w:t>系统</w:t>
      </w:r>
      <w:r w:rsidR="00DE00F9">
        <w:rPr>
          <w:rFonts w:hint="eastAsia"/>
        </w:rPr>
        <w:t>实现</w:t>
      </w:r>
      <w:r w:rsidR="00953F27">
        <w:t>中</w:t>
      </w:r>
      <w:r w:rsidR="00DE00F9">
        <w:rPr>
          <w:rFonts w:hint="eastAsia"/>
        </w:rPr>
        <w:t>，</w:t>
      </w:r>
      <w:r w:rsidR="00953F27">
        <w:rPr>
          <w:rFonts w:hint="eastAsia"/>
        </w:rPr>
        <w:t>是</w:t>
      </w:r>
      <w:r w:rsidR="00DE00F9">
        <w:rPr>
          <w:rFonts w:hint="eastAsia"/>
        </w:rPr>
        <w:t>分别</w:t>
      </w:r>
      <w:r w:rsidR="00DE00F9">
        <w:t>统计两消息</w:t>
      </w:r>
      <w:r w:rsidR="00DE00F9">
        <w:rPr>
          <w:rFonts w:hint="eastAsia"/>
        </w:rPr>
        <w:t>类</w:t>
      </w:r>
      <w:r w:rsidR="00DE00F9">
        <w:t>中所有消息</w:t>
      </w:r>
      <w:r w:rsidR="00953F27">
        <w:rPr>
          <w:rFonts w:hint="eastAsia"/>
        </w:rPr>
        <w:t>的</w:t>
      </w:r>
      <w:r w:rsidR="00953F27">
        <w:t>话题标签</w:t>
      </w:r>
      <w:r w:rsidR="00953F27">
        <w:rPr>
          <w:rFonts w:hint="eastAsia"/>
        </w:rPr>
        <w:t>集合</w:t>
      </w:r>
      <w:r w:rsidR="00953F27">
        <w:t>，然后计算</w:t>
      </w:r>
      <w:r w:rsidR="00DE00F9">
        <w:rPr>
          <w:rFonts w:hint="eastAsia"/>
        </w:rPr>
        <w:t>这两个</w:t>
      </w:r>
      <w:r w:rsidR="00953F27">
        <w:t>两集合间的</w:t>
      </w:r>
      <w:r w:rsidR="00953F27">
        <w:rPr>
          <w:rFonts w:hint="eastAsia"/>
        </w:rPr>
        <w:t>J</w:t>
      </w:r>
      <w:r w:rsidR="00953F27">
        <w:t>accard</w:t>
      </w:r>
      <w:r w:rsidR="00953F27">
        <w:t>相似度作为</w:t>
      </w:r>
      <w:r w:rsidR="00DE00F9">
        <w:rPr>
          <w:rFonts w:hint="eastAsia"/>
        </w:rPr>
        <w:t>两</w:t>
      </w:r>
      <w:r w:rsidR="00DE00F9">
        <w:t>消息类</w:t>
      </w:r>
      <w:r w:rsidR="00DE00F9">
        <w:rPr>
          <w:rFonts w:hint="eastAsia"/>
        </w:rPr>
        <w:t>的</w:t>
      </w:r>
      <w:r w:rsidR="00953F27">
        <w:rPr>
          <w:rFonts w:hint="eastAsia"/>
        </w:rPr>
        <w:t>话题标签相似度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htg</m:t>
            </m:r>
          </m:sub>
        </m:sSub>
        <m:r>
          <m:rPr>
            <m:sty m:val="p"/>
          </m:rPr>
          <w:rPr>
            <w:rFonts w:ascii="Cambria Math" w:hAnsi="Cambria Math"/>
          </w:rPr>
          <m:t xml:space="preserve"> </m:t>
        </m:r>
      </m:oMath>
      <w:r w:rsidR="00953F27">
        <w:t>。</w:t>
      </w:r>
    </w:p>
    <w:p w:rsidR="004B5646" w:rsidRDefault="000211D8" w:rsidP="00473139">
      <w:r>
        <w:rPr>
          <w:rFonts w:hint="eastAsia"/>
        </w:rPr>
        <w:t>命名实体</w:t>
      </w:r>
      <w:r>
        <w:t>相似度。命名实体（</w:t>
      </w:r>
      <w:r>
        <w:rPr>
          <w:rFonts w:hint="eastAsia"/>
        </w:rPr>
        <w:t>named</w:t>
      </w:r>
      <w:r>
        <w:t xml:space="preserve"> entity</w:t>
      </w:r>
      <w:r>
        <w:t>）</w:t>
      </w:r>
      <w:r w:rsidR="0033008D">
        <w:rPr>
          <w:rFonts w:hint="eastAsia"/>
        </w:rPr>
        <w:t>的</w:t>
      </w:r>
      <w:r w:rsidR="0033008D">
        <w:t>概念有点类似专有名词，一般</w:t>
      </w:r>
      <w:r w:rsidR="0033008D">
        <w:rPr>
          <w:rFonts w:hint="eastAsia"/>
        </w:rPr>
        <w:t>是指</w:t>
      </w:r>
      <w:r w:rsidR="0033008D">
        <w:t>文本中的人名、</w:t>
      </w:r>
      <w:r w:rsidR="0033008D">
        <w:rPr>
          <w:rFonts w:hint="eastAsia"/>
        </w:rPr>
        <w:t>组织</w:t>
      </w:r>
      <w:r w:rsidR="0033008D">
        <w:t>名</w:t>
      </w:r>
      <w:r w:rsidR="0033008D">
        <w:rPr>
          <w:rFonts w:hint="eastAsia"/>
        </w:rPr>
        <w:t>和</w:t>
      </w:r>
      <w:r w:rsidR="0033008D">
        <w:t>地名</w:t>
      </w:r>
      <w:r w:rsidR="00F27FCA">
        <w:rPr>
          <w:rFonts w:hint="eastAsia"/>
        </w:rPr>
        <w:t>等</w:t>
      </w:r>
      <w:r w:rsidR="002C0ECA">
        <w:rPr>
          <w:rFonts w:hint="eastAsia"/>
          <w:vertAlign w:val="superscript"/>
        </w:rPr>
        <w:t>[</w:t>
      </w:r>
      <w:r w:rsidR="002C0ECA">
        <w:rPr>
          <w:vertAlign w:val="superscript"/>
        </w:rPr>
        <w:t>16</w:t>
      </w:r>
      <w:r w:rsidR="002C0ECA">
        <w:rPr>
          <w:rFonts w:hint="eastAsia"/>
          <w:vertAlign w:val="superscript"/>
        </w:rPr>
        <w:t>]</w:t>
      </w:r>
      <w:r w:rsidR="0033008D">
        <w:t>。</w:t>
      </w:r>
      <w:r w:rsidR="00D3089A">
        <w:rPr>
          <w:rFonts w:hint="eastAsia"/>
        </w:rPr>
        <w:t>由于</w:t>
      </w:r>
      <w:r w:rsidR="00D3089A">
        <w:t>微博上的</w:t>
      </w:r>
      <w:r w:rsidR="00D3089A">
        <w:rPr>
          <w:rFonts w:hint="eastAsia"/>
        </w:rPr>
        <w:t>讨论</w:t>
      </w:r>
      <w:r w:rsidR="00D3089A">
        <w:t>话题</w:t>
      </w:r>
      <w:r w:rsidR="00A62CD8">
        <w:rPr>
          <w:rFonts w:hint="eastAsia"/>
        </w:rPr>
        <w:t>（如</w:t>
      </w:r>
      <w:r w:rsidR="00A62CD8">
        <w:t>谣言）</w:t>
      </w:r>
      <w:r w:rsidR="00D3089A">
        <w:rPr>
          <w:rFonts w:hint="eastAsia"/>
        </w:rPr>
        <w:t>经常</w:t>
      </w:r>
      <w:r w:rsidR="00D3089A">
        <w:t>为事件</w:t>
      </w:r>
      <w:r w:rsidR="00D3089A">
        <w:rPr>
          <w:rFonts w:hint="eastAsia"/>
        </w:rPr>
        <w:t>，</w:t>
      </w:r>
      <w:r w:rsidR="00A62CD8">
        <w:rPr>
          <w:rFonts w:hint="eastAsia"/>
        </w:rPr>
        <w:t>一般</w:t>
      </w:r>
      <w:r w:rsidR="00A62CD8">
        <w:t>会</w:t>
      </w:r>
      <w:r w:rsidR="00A62CD8">
        <w:rPr>
          <w:rFonts w:hint="eastAsia"/>
        </w:rPr>
        <w:t>含有事件主体</w:t>
      </w:r>
      <w:r w:rsidR="00A62CD8">
        <w:t>、</w:t>
      </w:r>
      <w:r w:rsidR="00A62CD8">
        <w:rPr>
          <w:rFonts w:hint="eastAsia"/>
        </w:rPr>
        <w:t>地点</w:t>
      </w:r>
      <w:r w:rsidR="00A62CD8">
        <w:t>等</w:t>
      </w:r>
      <w:r w:rsidR="00E608B5">
        <w:rPr>
          <w:rFonts w:hint="eastAsia"/>
        </w:rPr>
        <w:t>要</w:t>
      </w:r>
      <w:r w:rsidR="00A62CD8">
        <w:rPr>
          <w:rFonts w:hint="eastAsia"/>
        </w:rPr>
        <w:t>素</w:t>
      </w:r>
      <w:r w:rsidR="00DE00F9">
        <w:rPr>
          <w:rFonts w:hint="eastAsia"/>
        </w:rPr>
        <w:t>，它们</w:t>
      </w:r>
      <w:r w:rsidR="00DE00F9">
        <w:t>都属于命名实体</w:t>
      </w:r>
      <w:r w:rsidR="00DE00F9">
        <w:rPr>
          <w:rFonts w:hint="eastAsia"/>
        </w:rPr>
        <w:t>。</w:t>
      </w:r>
      <w:r w:rsidR="00A62CD8">
        <w:t>如果</w:t>
      </w:r>
      <w:r w:rsidR="00E608B5">
        <w:rPr>
          <w:rFonts w:hint="eastAsia"/>
        </w:rPr>
        <w:t>此</w:t>
      </w:r>
      <w:r w:rsidR="00A62CD8">
        <w:t>类型的命名实体</w:t>
      </w:r>
      <w:r w:rsidR="00A62CD8">
        <w:rPr>
          <w:rFonts w:hint="eastAsia"/>
        </w:rPr>
        <w:t>在</w:t>
      </w:r>
      <w:r w:rsidR="00A62CD8">
        <w:t>两则消息中</w:t>
      </w:r>
      <w:r w:rsidR="00A62CD8">
        <w:rPr>
          <w:rFonts w:hint="eastAsia"/>
        </w:rPr>
        <w:t>同时</w:t>
      </w:r>
      <w:r w:rsidR="00A62CD8">
        <w:t>出现，那么</w:t>
      </w:r>
      <w:r w:rsidR="00A62CD8">
        <w:rPr>
          <w:rFonts w:hint="eastAsia"/>
        </w:rPr>
        <w:t>这</w:t>
      </w:r>
      <w:r w:rsidR="00A62CD8">
        <w:t>两则</w:t>
      </w:r>
      <w:r w:rsidR="00A62CD8">
        <w:rPr>
          <w:rFonts w:hint="eastAsia"/>
        </w:rPr>
        <w:t>消息</w:t>
      </w:r>
      <w:r w:rsidR="00A62CD8">
        <w:t>很可能</w:t>
      </w:r>
      <w:r w:rsidR="00A62CD8">
        <w:rPr>
          <w:rFonts w:hint="eastAsia"/>
        </w:rPr>
        <w:t>讨论</w:t>
      </w:r>
      <w:r w:rsidR="00A62CD8">
        <w:t>的是同一话题。</w:t>
      </w:r>
      <w:r w:rsidR="00691043">
        <w:rPr>
          <w:rFonts w:hint="eastAsia"/>
        </w:rPr>
        <w:t>因此</w:t>
      </w:r>
      <w:r w:rsidR="00DE00F9">
        <w:rPr>
          <w:rFonts w:hint="eastAsia"/>
        </w:rPr>
        <w:t>在</w:t>
      </w:r>
      <w:r w:rsidR="00DE00F9">
        <w:t>相似度度量上加入命名实体相关的因素</w:t>
      </w:r>
      <w:r w:rsidR="00B03630">
        <w:t>，理论上</w:t>
      </w:r>
      <w:r w:rsidR="00B03630">
        <w:rPr>
          <w:rFonts w:hint="eastAsia"/>
        </w:rPr>
        <w:t>对</w:t>
      </w:r>
      <w:r w:rsidR="00B03630">
        <w:t>社交网络的话题聚类有一定的帮助。</w:t>
      </w:r>
      <w:r w:rsidR="00670639">
        <w:rPr>
          <w:rFonts w:hint="eastAsia"/>
        </w:rPr>
        <w:t>具体</w:t>
      </w:r>
      <w:r w:rsidR="00670639">
        <w:t>实现上可以</w:t>
      </w:r>
      <w:r w:rsidR="00E608B5">
        <w:rPr>
          <w:rFonts w:hint="eastAsia"/>
        </w:rPr>
        <w:t>利用</w:t>
      </w:r>
      <w:r w:rsidR="00E608B5">
        <w:t>命名实体识别技术</w:t>
      </w:r>
      <w:r w:rsidR="00E608B5">
        <w:rPr>
          <w:rFonts w:hint="eastAsia"/>
        </w:rPr>
        <w:t>（</w:t>
      </w:r>
      <w:r w:rsidR="00E608B5">
        <w:rPr>
          <w:rFonts w:hint="eastAsia"/>
        </w:rPr>
        <w:t>named entity recognition</w:t>
      </w:r>
      <w:r w:rsidR="00E608B5">
        <w:t>），</w:t>
      </w:r>
      <w:r w:rsidR="00DE00F9">
        <w:rPr>
          <w:rFonts w:hint="eastAsia"/>
        </w:rPr>
        <w:t>分别</w:t>
      </w:r>
      <w:r w:rsidR="00670639">
        <w:t>提取</w:t>
      </w:r>
      <w:r w:rsidR="00670639">
        <w:rPr>
          <w:rFonts w:hint="eastAsia"/>
        </w:rPr>
        <w:t>两个</w:t>
      </w:r>
      <w:r w:rsidR="00670639">
        <w:t>消息</w:t>
      </w:r>
      <w:r w:rsidR="00DE00F9">
        <w:rPr>
          <w:rFonts w:hint="eastAsia"/>
        </w:rPr>
        <w:t>类</w:t>
      </w:r>
      <w:r w:rsidR="00670639">
        <w:t>的命名实体集合，然后计算两集合间的</w:t>
      </w:r>
      <w:r w:rsidR="00670639">
        <w:rPr>
          <w:rFonts w:hint="eastAsia"/>
        </w:rPr>
        <w:t>J</w:t>
      </w:r>
      <w:r w:rsidR="00670639">
        <w:t>accard</w:t>
      </w:r>
      <w:r w:rsidR="00670639">
        <w:t>相似度作为</w:t>
      </w:r>
      <w:r w:rsidR="00DE00F9">
        <w:rPr>
          <w:rFonts w:hint="eastAsia"/>
        </w:rPr>
        <w:t>两消息</w:t>
      </w:r>
      <w:r w:rsidR="00DE00F9">
        <w:t>类的</w:t>
      </w:r>
      <w:r w:rsidR="00670639">
        <w:t>命名实体相似度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NE</m:t>
            </m:r>
          </m:sub>
        </m:sSub>
      </m:oMath>
      <w:r w:rsidR="00670639">
        <w:rPr>
          <w:rFonts w:hint="eastAsia"/>
        </w:rPr>
        <w:t>。</w:t>
      </w:r>
    </w:p>
    <w:p w:rsidR="00240CAE" w:rsidRDefault="00240CAE" w:rsidP="00473139">
      <w:r>
        <w:rPr>
          <w:rFonts w:hint="eastAsia"/>
        </w:rPr>
        <w:lastRenderedPageBreak/>
        <w:t>文本单词</w:t>
      </w:r>
      <w:r>
        <w:t>集的</w:t>
      </w:r>
      <w:r>
        <w:rPr>
          <w:rFonts w:hint="eastAsia"/>
        </w:rPr>
        <w:t>J</w:t>
      </w:r>
      <w:r>
        <w:t>accard</w:t>
      </w:r>
      <w:r w:rsidR="00DE00F9">
        <w:t>相似度</w:t>
      </w:r>
      <w:r w:rsidR="00DE00F9">
        <w:rPr>
          <w:rFonts w:hint="eastAsia"/>
        </w:rPr>
        <w:t>。其基本</w:t>
      </w:r>
      <w:r w:rsidR="00DE00F9">
        <w:t>想法是：</w:t>
      </w:r>
      <w:r w:rsidR="00DE00F9">
        <w:rPr>
          <w:rFonts w:hint="eastAsia"/>
        </w:rPr>
        <w:t>既然</w:t>
      </w:r>
      <w:r>
        <w:rPr>
          <w:rFonts w:hint="eastAsia"/>
        </w:rPr>
        <w:t>谈论同一</w:t>
      </w:r>
      <w:r>
        <w:t>话题的</w:t>
      </w:r>
      <w:r w:rsidR="00DE00F9">
        <w:rPr>
          <w:rFonts w:hint="eastAsia"/>
        </w:rPr>
        <w:t>两条</w:t>
      </w:r>
      <w:r>
        <w:rPr>
          <w:rFonts w:hint="eastAsia"/>
        </w:rPr>
        <w:t>消息</w:t>
      </w:r>
      <w:r w:rsidR="00DE00F9">
        <w:rPr>
          <w:rFonts w:hint="eastAsia"/>
        </w:rPr>
        <w:t>的</w:t>
      </w:r>
      <w:r>
        <w:t>文本</w:t>
      </w:r>
      <w:r>
        <w:rPr>
          <w:rFonts w:hint="eastAsia"/>
        </w:rPr>
        <w:t>可能</w:t>
      </w:r>
      <w:r>
        <w:t>是相似的，那么其</w:t>
      </w:r>
      <w:r w:rsidR="00DE00F9">
        <w:rPr>
          <w:rFonts w:hint="eastAsia"/>
        </w:rPr>
        <w:t>中</w:t>
      </w:r>
      <w:r>
        <w:rPr>
          <w:rFonts w:hint="eastAsia"/>
        </w:rPr>
        <w:t>出现</w:t>
      </w:r>
      <w:r>
        <w:t>的单词也应该有很高的重叠率。</w:t>
      </w:r>
      <w:r w:rsidR="00DE00F9">
        <w:rPr>
          <w:rFonts w:hint="eastAsia"/>
        </w:rPr>
        <w:t>而</w:t>
      </w:r>
      <w:r w:rsidR="00BA6596">
        <w:rPr>
          <w:rFonts w:hint="eastAsia"/>
        </w:rPr>
        <w:t>事实上</w:t>
      </w:r>
      <w:r w:rsidR="00626F63">
        <w:rPr>
          <w:rFonts w:hint="eastAsia"/>
        </w:rPr>
        <w:t>社交网络中谈论</w:t>
      </w:r>
      <w:r w:rsidR="00626F63">
        <w:t>同一话题的</w:t>
      </w:r>
      <w:r w:rsidR="00626F63">
        <w:rPr>
          <w:rFonts w:hint="eastAsia"/>
        </w:rPr>
        <w:t>消息的确</w:t>
      </w:r>
      <w:r w:rsidR="00626F63">
        <w:t>有很大部分属于转发</w:t>
      </w:r>
      <w:r w:rsidR="00626F63">
        <w:rPr>
          <w:rFonts w:hint="eastAsia"/>
        </w:rPr>
        <w:t>消息</w:t>
      </w:r>
      <w:r w:rsidR="00626F63">
        <w:t>，</w:t>
      </w:r>
      <w:r w:rsidR="00643A21">
        <w:rPr>
          <w:rFonts w:hint="eastAsia"/>
        </w:rPr>
        <w:t>而</w:t>
      </w:r>
      <w:r w:rsidR="00643A21">
        <w:t>转发消息的文本</w:t>
      </w:r>
      <w:r w:rsidR="00643A21">
        <w:rPr>
          <w:rFonts w:hint="eastAsia"/>
        </w:rPr>
        <w:t>重叠</w:t>
      </w:r>
      <w:r w:rsidR="00643A21">
        <w:t>率</w:t>
      </w:r>
      <w:r w:rsidR="00DE00F9">
        <w:rPr>
          <w:rFonts w:hint="eastAsia"/>
        </w:rPr>
        <w:t>确实</w:t>
      </w:r>
      <w:r w:rsidR="00DE00F9">
        <w:t>也</w:t>
      </w:r>
      <w:r w:rsidR="00643A21">
        <w:t>非常高</w:t>
      </w:r>
      <w:r w:rsidR="00643A21">
        <w:rPr>
          <w:rFonts w:hint="eastAsia"/>
        </w:rPr>
        <w:t>；</w:t>
      </w:r>
      <w:r w:rsidR="00DE00F9">
        <w:rPr>
          <w:rFonts w:hint="eastAsia"/>
        </w:rPr>
        <w:t>另外</w:t>
      </w:r>
      <w:r w:rsidR="00643A21">
        <w:rPr>
          <w:rFonts w:hint="eastAsia"/>
        </w:rPr>
        <w:t>即便不是</w:t>
      </w:r>
      <w:r w:rsidR="00643A21">
        <w:t>转发，</w:t>
      </w:r>
      <w:r w:rsidR="00DE00F9">
        <w:rPr>
          <w:rFonts w:hint="eastAsia"/>
        </w:rPr>
        <w:t>由于</w:t>
      </w:r>
      <w:r w:rsidR="00643A21">
        <w:rPr>
          <w:rFonts w:hint="eastAsia"/>
        </w:rPr>
        <w:t>两消息</w:t>
      </w:r>
      <w:r w:rsidR="00643A21">
        <w:t>的</w:t>
      </w:r>
      <w:r w:rsidR="00643A21">
        <w:rPr>
          <w:rFonts w:hint="eastAsia"/>
        </w:rPr>
        <w:t>作者</w:t>
      </w:r>
      <w:r w:rsidR="00643A21">
        <w:t>可能是看了同一</w:t>
      </w:r>
      <w:r w:rsidR="00643A21">
        <w:rPr>
          <w:rFonts w:hint="eastAsia"/>
        </w:rPr>
        <w:t>消息</w:t>
      </w:r>
      <w:r w:rsidR="00B42A73">
        <w:rPr>
          <w:rFonts w:hint="eastAsia"/>
        </w:rPr>
        <w:t>来源</w:t>
      </w:r>
      <w:r w:rsidR="00B42A73">
        <w:t>后进行意见发表，</w:t>
      </w:r>
      <w:r w:rsidR="00B42A73">
        <w:rPr>
          <w:rFonts w:hint="eastAsia"/>
        </w:rPr>
        <w:t>所以它们</w:t>
      </w:r>
      <w:r w:rsidR="00B42A73">
        <w:t>的</w:t>
      </w:r>
      <w:r w:rsidR="00643A21">
        <w:rPr>
          <w:rFonts w:hint="eastAsia"/>
        </w:rPr>
        <w:t>措辞和</w:t>
      </w:r>
      <w:r w:rsidR="00643A21">
        <w:t>关键词</w:t>
      </w:r>
      <w:r w:rsidR="00BA6596">
        <w:rPr>
          <w:rFonts w:hint="eastAsia"/>
        </w:rPr>
        <w:t>很可能</w:t>
      </w:r>
      <w:r w:rsidR="00BA6596">
        <w:t>会</w:t>
      </w:r>
      <w:r w:rsidR="00260415">
        <w:rPr>
          <w:rFonts w:hint="eastAsia"/>
        </w:rPr>
        <w:t>受到</w:t>
      </w:r>
      <w:r w:rsidR="00260415">
        <w:t>消息</w:t>
      </w:r>
      <w:r w:rsidR="00B42A73">
        <w:rPr>
          <w:rFonts w:hint="eastAsia"/>
        </w:rPr>
        <w:t>来源</w:t>
      </w:r>
      <w:r w:rsidR="00260415">
        <w:t>文本的影响</w:t>
      </w:r>
      <w:r w:rsidR="00BA6596">
        <w:rPr>
          <w:rFonts w:hint="eastAsia"/>
        </w:rPr>
        <w:t>而</w:t>
      </w:r>
      <w:r w:rsidR="00BA6596">
        <w:t>导致</w:t>
      </w:r>
      <w:r w:rsidR="00B42A73">
        <w:rPr>
          <w:rFonts w:hint="eastAsia"/>
        </w:rPr>
        <w:t>很</w:t>
      </w:r>
      <w:r w:rsidR="00BA6596">
        <w:rPr>
          <w:rFonts w:hint="eastAsia"/>
        </w:rPr>
        <w:t>相似</w:t>
      </w:r>
      <w:r w:rsidR="004A65DD">
        <w:rPr>
          <w:rFonts w:hint="eastAsia"/>
        </w:rPr>
        <w:t>。</w:t>
      </w:r>
      <w:r w:rsidR="00643A21">
        <w:rPr>
          <w:rFonts w:hint="eastAsia"/>
        </w:rPr>
        <w:t>因此</w:t>
      </w:r>
      <w:r w:rsidR="004A65DD">
        <w:rPr>
          <w:rFonts w:hint="eastAsia"/>
        </w:rPr>
        <w:t>，</w:t>
      </w:r>
      <w:r w:rsidR="00B42A73">
        <w:rPr>
          <w:rFonts w:hint="eastAsia"/>
        </w:rPr>
        <w:t>加入</w:t>
      </w:r>
      <w:r w:rsidR="00517C3F">
        <w:t>文本单词</w:t>
      </w:r>
      <w:r w:rsidR="00517C3F">
        <w:rPr>
          <w:rFonts w:hint="eastAsia"/>
        </w:rPr>
        <w:t>集合的</w:t>
      </w:r>
      <w:r w:rsidR="00643A21">
        <w:rPr>
          <w:rFonts w:hint="eastAsia"/>
        </w:rPr>
        <w:t>J</w:t>
      </w:r>
      <w:r w:rsidR="00643A21">
        <w:t>accard</w:t>
      </w:r>
      <w:r w:rsidR="00643A21">
        <w:t>相似度</w:t>
      </w:r>
      <w:r w:rsidR="00B42A73">
        <w:rPr>
          <w:rFonts w:hint="eastAsia"/>
        </w:rPr>
        <w:t>，</w:t>
      </w:r>
      <w:r w:rsidR="00B42A73">
        <w:t>理论上</w:t>
      </w:r>
      <w:r w:rsidR="00BA6596">
        <w:rPr>
          <w:rFonts w:hint="eastAsia"/>
        </w:rPr>
        <w:t>对</w:t>
      </w:r>
      <w:r w:rsidR="00B42A73">
        <w:rPr>
          <w:rFonts w:hint="eastAsia"/>
        </w:rPr>
        <w:t>社交网络</w:t>
      </w:r>
      <w:r w:rsidR="00B42A73">
        <w:t>的话题聚类会有很大帮助</w:t>
      </w:r>
      <w:r w:rsidR="004A65DD">
        <w:rPr>
          <w:rFonts w:hint="eastAsia"/>
        </w:rPr>
        <w:t>。</w:t>
      </w:r>
      <w:r w:rsidR="00B42A73">
        <w:rPr>
          <w:rFonts w:hint="eastAsia"/>
        </w:rPr>
        <w:t>本文</w:t>
      </w:r>
      <w:r w:rsidR="00B42A73">
        <w:t>将</w:t>
      </w:r>
      <w:r w:rsidR="00B42A73">
        <w:rPr>
          <w:rFonts w:hint="eastAsia"/>
        </w:rPr>
        <w:t>此相似度</w:t>
      </w:r>
      <w:r w:rsidR="00B42A73">
        <w:t>的</w:t>
      </w:r>
      <w:r w:rsidR="004A65DD">
        <w:rPr>
          <w:rFonts w:hint="eastAsia"/>
        </w:rPr>
        <w:t>符号</w:t>
      </w:r>
      <w:r w:rsidR="004A65DD">
        <w:t>记为</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jacc</m:t>
            </m:r>
          </m:sub>
        </m:sSub>
        <m:r>
          <m:rPr>
            <m:sty m:val="p"/>
          </m:rPr>
          <w:rPr>
            <w:rFonts w:ascii="Cambria Math" w:hAnsi="Cambria Math"/>
          </w:rPr>
          <m:t xml:space="preserve"> </m:t>
        </m:r>
      </m:oMath>
      <w:r w:rsidR="004A65DD">
        <w:t>。</w:t>
      </w:r>
    </w:p>
    <w:p w:rsidR="00517C3F" w:rsidRDefault="00517C3F" w:rsidP="00473139">
      <w:r>
        <w:rPr>
          <w:rFonts w:hint="eastAsia"/>
        </w:rPr>
        <w:t>文本词频</w:t>
      </w:r>
      <w:r>
        <w:t>-</w:t>
      </w:r>
      <w:r>
        <w:t>逆文档频率相似度。词频</w:t>
      </w:r>
      <w:r>
        <w:rPr>
          <w:rFonts w:hint="eastAsia"/>
        </w:rPr>
        <w:t>-</w:t>
      </w:r>
      <w:r>
        <w:t>逆文档频率（</w:t>
      </w:r>
      <w:r>
        <w:rPr>
          <w:rFonts w:hint="eastAsia"/>
        </w:rPr>
        <w:t>tf</w:t>
      </w:r>
      <w:r>
        <w:t>-idf</w:t>
      </w:r>
      <w:r>
        <w:t>）</w:t>
      </w:r>
      <w:r w:rsidR="00A30A0C">
        <w:rPr>
          <w:rFonts w:hint="eastAsia"/>
        </w:rPr>
        <w:t>是</w:t>
      </w:r>
      <w:r w:rsidR="00EF6740">
        <w:rPr>
          <w:rFonts w:hint="eastAsia"/>
        </w:rPr>
        <w:t>一种</w:t>
      </w:r>
      <w:r w:rsidR="00805C47">
        <w:rPr>
          <w:rFonts w:hint="eastAsia"/>
        </w:rPr>
        <w:t>统计</w:t>
      </w:r>
      <w:r w:rsidR="00805C47">
        <w:t>的权重，反应</w:t>
      </w:r>
      <w:r w:rsidR="00805C47">
        <w:rPr>
          <w:rFonts w:hint="eastAsia"/>
        </w:rPr>
        <w:t>一个</w:t>
      </w:r>
      <w:r w:rsidR="00805C47">
        <w:t>单词在</w:t>
      </w:r>
      <w:r w:rsidR="00805C47">
        <w:rPr>
          <w:rFonts w:hint="eastAsia"/>
        </w:rPr>
        <w:t>文本集</w:t>
      </w:r>
      <w:r w:rsidR="00805C47">
        <w:t>的某文本中的重要程度</w:t>
      </w:r>
      <w:r w:rsidR="007A1936">
        <w:rPr>
          <w:rFonts w:hint="eastAsia"/>
          <w:vertAlign w:val="superscript"/>
        </w:rPr>
        <w:t>[</w:t>
      </w:r>
      <w:r w:rsidR="007A1936">
        <w:rPr>
          <w:vertAlign w:val="superscript"/>
        </w:rPr>
        <w:t>18</w:t>
      </w:r>
      <w:r w:rsidR="007A1936">
        <w:rPr>
          <w:rFonts w:hint="eastAsia"/>
          <w:vertAlign w:val="superscript"/>
        </w:rPr>
        <w:t>]</w:t>
      </w:r>
      <w:r w:rsidR="00B42A73">
        <w:rPr>
          <w:rFonts w:hint="eastAsia"/>
        </w:rPr>
        <w:t>，</w:t>
      </w:r>
      <w:r w:rsidR="00037B55">
        <w:t>其</w:t>
      </w:r>
      <w:r w:rsidR="00037B55">
        <w:rPr>
          <w:rFonts w:hint="eastAsia"/>
        </w:rPr>
        <w:t>由</w:t>
      </w:r>
      <w:r w:rsidR="00037B55">
        <w:t>两部分</w:t>
      </w:r>
      <w:r w:rsidR="00037B55">
        <w:rPr>
          <w:rFonts w:hint="eastAsia"/>
        </w:rPr>
        <w:t>相乘</w:t>
      </w:r>
      <w:r w:rsidR="00037B55">
        <w:t>得到，第一部分是词频（</w:t>
      </w:r>
      <w:r w:rsidR="00037B55">
        <w:rPr>
          <w:rFonts w:hint="eastAsia"/>
        </w:rPr>
        <w:t>term</w:t>
      </w:r>
      <w:r w:rsidR="00037B55">
        <w:t xml:space="preserve"> frequency</w:t>
      </w:r>
      <w:r w:rsidR="00037B55">
        <w:t>）</w:t>
      </w:r>
      <w:r w:rsidR="00037B55">
        <w:rPr>
          <w:rFonts w:hint="eastAsia"/>
        </w:rPr>
        <w:t>，</w:t>
      </w:r>
      <w:r w:rsidR="00B42A73">
        <w:rPr>
          <w:rFonts w:hint="eastAsia"/>
        </w:rPr>
        <w:t>是</w:t>
      </w:r>
      <w:r w:rsidR="00037B55">
        <w:rPr>
          <w:rFonts w:hint="eastAsia"/>
        </w:rPr>
        <w:t>单词</w:t>
      </w:r>
      <w:r w:rsidR="00037B55">
        <w:t>在文本中的出现频率；而第二部分是逆文档频率（</w:t>
      </w:r>
      <w:r w:rsidR="00037B55">
        <w:rPr>
          <w:rFonts w:hint="eastAsia"/>
        </w:rPr>
        <w:t>inverse</w:t>
      </w:r>
      <w:r w:rsidR="00037B55">
        <w:t xml:space="preserve"> document frequency</w:t>
      </w:r>
      <w:r w:rsidR="00037B55">
        <w:t>）</w:t>
      </w:r>
      <w:r w:rsidR="00037B55">
        <w:rPr>
          <w:rFonts w:hint="eastAsia"/>
        </w:rPr>
        <w:t>，</w:t>
      </w:r>
      <w:r w:rsidR="00B42A73">
        <w:rPr>
          <w:rFonts w:hint="eastAsia"/>
        </w:rPr>
        <w:t>是</w:t>
      </w:r>
      <w:r w:rsidR="00037B55">
        <w:rPr>
          <w:rFonts w:hint="eastAsia"/>
        </w:rPr>
        <w:t>含</w:t>
      </w:r>
      <w:r w:rsidR="00037B55">
        <w:t>该单词的</w:t>
      </w:r>
      <w:r w:rsidR="00037B55">
        <w:rPr>
          <w:rFonts w:hint="eastAsia"/>
        </w:rPr>
        <w:t>所有</w:t>
      </w:r>
      <w:r w:rsidR="00037B55">
        <w:t>文本</w:t>
      </w:r>
      <w:r w:rsidR="00B42A73">
        <w:rPr>
          <w:rFonts w:hint="eastAsia"/>
        </w:rPr>
        <w:t>的</w:t>
      </w:r>
      <w:r w:rsidR="00B42A73">
        <w:t>数量</w:t>
      </w:r>
      <w:r w:rsidR="00037B55">
        <w:t>占文本集中所有文本</w:t>
      </w:r>
      <w:r w:rsidR="00B42A73">
        <w:rPr>
          <w:rFonts w:hint="eastAsia"/>
        </w:rPr>
        <w:t>总数</w:t>
      </w:r>
      <w:r w:rsidR="00037B55">
        <w:t>比例</w:t>
      </w:r>
      <w:r w:rsidR="005D0F46">
        <w:rPr>
          <w:rFonts w:hint="eastAsia"/>
        </w:rPr>
        <w:t>的</w:t>
      </w:r>
      <w:r w:rsidR="005D0F46">
        <w:t>倒数</w:t>
      </w:r>
      <w:r w:rsidR="00037B55">
        <w:t>，</w:t>
      </w:r>
      <w:r w:rsidR="00B42A73">
        <w:rPr>
          <w:rFonts w:hint="eastAsia"/>
        </w:rPr>
        <w:t>它</w:t>
      </w:r>
      <w:r w:rsidR="00037B55">
        <w:t>反应的是单词在文本集</w:t>
      </w:r>
      <w:r w:rsidR="001B4B28">
        <w:rPr>
          <w:rFonts w:hint="eastAsia"/>
        </w:rPr>
        <w:t>中</w:t>
      </w:r>
      <w:r w:rsidR="001B4B28">
        <w:t>的独特程度。</w:t>
      </w:r>
      <w:r w:rsidR="007022F1">
        <w:rPr>
          <w:rFonts w:hint="eastAsia"/>
        </w:rPr>
        <w:t>此</w:t>
      </w:r>
      <w:r w:rsidR="00B42A73">
        <w:t>概念被广泛</w:t>
      </w:r>
      <w:r w:rsidR="007022F1">
        <w:t>用</w:t>
      </w:r>
      <w:r w:rsidR="007022F1">
        <w:rPr>
          <w:rFonts w:hint="eastAsia"/>
        </w:rPr>
        <w:t>于</w:t>
      </w:r>
      <w:r w:rsidR="008B31CD">
        <w:rPr>
          <w:rFonts w:hint="eastAsia"/>
        </w:rPr>
        <w:t>文本</w:t>
      </w:r>
      <w:r w:rsidR="008B31CD">
        <w:t>检索</w:t>
      </w:r>
      <w:r w:rsidR="008B31CD">
        <w:rPr>
          <w:rFonts w:hint="eastAsia"/>
        </w:rPr>
        <w:t>中</w:t>
      </w:r>
      <w:r w:rsidR="008B31CD">
        <w:t>的相关性排名</w:t>
      </w:r>
      <w:r w:rsidR="00B42A73">
        <w:rPr>
          <w:rFonts w:hint="eastAsia"/>
        </w:rPr>
        <w:t>。当我们</w:t>
      </w:r>
      <w:r w:rsidR="00B42A73">
        <w:t>计算两</w:t>
      </w:r>
      <w:r w:rsidR="00B42A73">
        <w:rPr>
          <w:rFonts w:hint="eastAsia"/>
        </w:rPr>
        <w:t>消息</w:t>
      </w:r>
      <w:r w:rsidR="00B42A73">
        <w:t>的文本相似度时，</w:t>
      </w:r>
      <w:r w:rsidR="00B42A73">
        <w:rPr>
          <w:rFonts w:hint="eastAsia"/>
        </w:rPr>
        <w:t>其实</w:t>
      </w:r>
      <w:r w:rsidR="00B42A73">
        <w:t>并不关心一些常用词（</w:t>
      </w:r>
      <w:r w:rsidR="00B42A73">
        <w:rPr>
          <w:rFonts w:hint="eastAsia"/>
        </w:rPr>
        <w:t>如</w:t>
      </w:r>
      <w:r w:rsidR="00B42A73">
        <w:t>is</w:t>
      </w:r>
      <w:r w:rsidR="00B42A73">
        <w:t>、</w:t>
      </w:r>
      <w:r w:rsidR="00B42A73">
        <w:t>the</w:t>
      </w:r>
      <w:r w:rsidR="00B42A73">
        <w:t>、</w:t>
      </w:r>
      <w:r w:rsidR="00B42A73">
        <w:t>a</w:t>
      </w:r>
      <w:r w:rsidR="00B42A73">
        <w:t>）</w:t>
      </w:r>
      <w:r w:rsidR="00F37F6B">
        <w:rPr>
          <w:rFonts w:hint="eastAsia"/>
        </w:rPr>
        <w:t>的</w:t>
      </w:r>
      <w:r w:rsidR="00F37F6B">
        <w:t>重复率，而是希望求得</w:t>
      </w:r>
      <w:r w:rsidR="00F37F6B">
        <w:rPr>
          <w:rFonts w:hint="eastAsia"/>
        </w:rPr>
        <w:t>它们</w:t>
      </w:r>
      <w:r w:rsidR="00F37F6B">
        <w:t>的关键词的重复率</w:t>
      </w:r>
      <w:r w:rsidR="00F37F6B">
        <w:rPr>
          <w:rFonts w:hint="eastAsia"/>
        </w:rPr>
        <w:t>；</w:t>
      </w:r>
      <w:r w:rsidR="00F37F6B">
        <w:t>但</w:t>
      </w:r>
      <w:r w:rsidR="005F0AC8">
        <w:rPr>
          <w:rFonts w:hint="eastAsia"/>
        </w:rPr>
        <w:t>“</w:t>
      </w:r>
      <w:r w:rsidR="005F0AC8">
        <w:t>关键词</w:t>
      </w:r>
      <w:r w:rsidR="00F37F6B">
        <w:rPr>
          <w:rFonts w:hint="eastAsia"/>
        </w:rPr>
        <w:t>”应当</w:t>
      </w:r>
      <w:r w:rsidR="00F37F6B">
        <w:t>如何定义</w:t>
      </w:r>
      <w:r w:rsidR="00F37F6B">
        <w:rPr>
          <w:rFonts w:hint="eastAsia"/>
        </w:rPr>
        <w:t>？一种</w:t>
      </w:r>
      <w:r w:rsidR="00F37F6B">
        <w:t>方法是我们可以</w:t>
      </w:r>
      <w:r w:rsidR="00F37F6B">
        <w:rPr>
          <w:rFonts w:hint="eastAsia"/>
        </w:rPr>
        <w:t>根据</w:t>
      </w:r>
      <w:r w:rsidR="00F37F6B">
        <w:t>先验知识来定义，比如将</w:t>
      </w:r>
      <w:r w:rsidR="005F0AC8">
        <w:t>话题标签</w:t>
      </w:r>
      <w:r w:rsidR="00F37F6B">
        <w:rPr>
          <w:rFonts w:hint="eastAsia"/>
        </w:rPr>
        <w:t>、</w:t>
      </w:r>
      <w:r w:rsidR="002461BA">
        <w:t>命名实体</w:t>
      </w:r>
      <w:r w:rsidR="00F37F6B">
        <w:rPr>
          <w:rFonts w:hint="eastAsia"/>
        </w:rPr>
        <w:t>取</w:t>
      </w:r>
      <w:r w:rsidR="00F37F6B">
        <w:t>为关键词</w:t>
      </w:r>
      <w:r w:rsidR="00F37F6B">
        <w:rPr>
          <w:rFonts w:hint="eastAsia"/>
        </w:rPr>
        <w:t>；</w:t>
      </w:r>
      <w:r w:rsidR="002461BA">
        <w:t>而词频</w:t>
      </w:r>
      <w:r w:rsidR="002461BA">
        <w:t>-</w:t>
      </w:r>
      <w:r w:rsidR="002461BA">
        <w:t>逆文档频率</w:t>
      </w:r>
      <w:r w:rsidR="00F37F6B">
        <w:rPr>
          <w:rFonts w:hint="eastAsia"/>
        </w:rPr>
        <w:t>则是</w:t>
      </w:r>
      <w:r w:rsidR="002461BA">
        <w:t>将</w:t>
      </w:r>
      <w:r w:rsidR="00F37F6B">
        <w:rPr>
          <w:rFonts w:hint="eastAsia"/>
        </w:rPr>
        <w:t>关键词定义</w:t>
      </w:r>
      <w:r w:rsidR="00F37F6B">
        <w:t>为</w:t>
      </w:r>
      <w:r w:rsidR="00F37F6B">
        <w:rPr>
          <w:rFonts w:hint="eastAsia"/>
        </w:rPr>
        <w:t>那些</w:t>
      </w:r>
      <w:r w:rsidR="00F37F6B">
        <w:t>文本集</w:t>
      </w:r>
      <w:r w:rsidR="00F37F6B">
        <w:rPr>
          <w:rFonts w:hint="eastAsia"/>
        </w:rPr>
        <w:t>中不经常</w:t>
      </w:r>
      <w:r w:rsidR="00F37F6B">
        <w:t>出现</w:t>
      </w:r>
      <w:r w:rsidR="00F37F6B">
        <w:rPr>
          <w:rFonts w:hint="eastAsia"/>
        </w:rPr>
        <w:t>的</w:t>
      </w:r>
      <w:r w:rsidR="00F37F6B">
        <w:t>独特单词</w:t>
      </w:r>
      <w:r w:rsidR="00F37F6B">
        <w:rPr>
          <w:rFonts w:hint="eastAsia"/>
        </w:rPr>
        <w:t>（因为它们</w:t>
      </w:r>
      <w:r w:rsidR="00F37F6B">
        <w:t>有区分度）</w:t>
      </w:r>
      <w:r w:rsidR="00F37F6B">
        <w:rPr>
          <w:rFonts w:hint="eastAsia"/>
        </w:rPr>
        <w:t>，在</w:t>
      </w:r>
      <w:r w:rsidR="00F37F6B">
        <w:t>计算文本相似度时通过逆文档频率来调高这些关键词的权重</w:t>
      </w:r>
      <w:r w:rsidR="00F37F6B">
        <w:rPr>
          <w:rFonts w:hint="eastAsia"/>
        </w:rPr>
        <w:t>。经过多年</w:t>
      </w:r>
      <w:r w:rsidR="00F37F6B">
        <w:t>的研究与实验</w:t>
      </w:r>
      <w:r w:rsidR="00F37F6B">
        <w:rPr>
          <w:rFonts w:hint="eastAsia"/>
        </w:rPr>
        <w:t>发现</w:t>
      </w:r>
      <w:r w:rsidR="00F37F6B">
        <w:t>，</w:t>
      </w:r>
      <w:r w:rsidR="002461BA">
        <w:t>词频</w:t>
      </w:r>
      <w:r w:rsidR="002461BA">
        <w:t>-</w:t>
      </w:r>
      <w:r w:rsidR="00F37F6B">
        <w:t>逆文档频率</w:t>
      </w:r>
      <w:r w:rsidR="00F37F6B">
        <w:rPr>
          <w:rFonts w:hint="eastAsia"/>
        </w:rPr>
        <w:t>相似度</w:t>
      </w:r>
      <w:r w:rsidR="00F37F6B">
        <w:t>的确是很有效的</w:t>
      </w:r>
      <w:r w:rsidR="00F37F6B">
        <w:rPr>
          <w:rFonts w:hint="eastAsia"/>
        </w:rPr>
        <w:t>文本</w:t>
      </w:r>
      <w:r w:rsidR="00F37F6B">
        <w:t>相似度度量</w:t>
      </w:r>
      <w:r w:rsidR="006F6686">
        <w:rPr>
          <w:rFonts w:hint="eastAsia"/>
        </w:rPr>
        <w:t>，所以在社交网络</w:t>
      </w:r>
      <w:r w:rsidR="006F6686">
        <w:t>的话题聚类</w:t>
      </w:r>
      <w:r w:rsidR="006F6686">
        <w:rPr>
          <w:rFonts w:hint="eastAsia"/>
        </w:rPr>
        <w:t>中</w:t>
      </w:r>
      <w:r w:rsidR="00F37F6B">
        <w:rPr>
          <w:rFonts w:hint="eastAsia"/>
        </w:rPr>
        <w:t>也</w:t>
      </w:r>
      <w:r w:rsidR="00F37F6B">
        <w:t>推荐</w:t>
      </w:r>
      <w:r w:rsidR="006F6686">
        <w:t>引入</w:t>
      </w:r>
      <w:r w:rsidR="00F37F6B">
        <w:rPr>
          <w:rFonts w:hint="eastAsia"/>
        </w:rPr>
        <w:t>此</w:t>
      </w:r>
      <w:r w:rsidR="00F37F6B">
        <w:t>相似度</w:t>
      </w:r>
      <w:r w:rsidR="006F6686">
        <w:rPr>
          <w:rFonts w:hint="eastAsia"/>
        </w:rPr>
        <w:t>。在</w:t>
      </w:r>
      <w:r w:rsidR="00B855B7">
        <w:rPr>
          <w:rFonts w:hint="eastAsia"/>
        </w:rPr>
        <w:t>本</w:t>
      </w:r>
      <w:r w:rsidR="00F37F6B">
        <w:t>系统</w:t>
      </w:r>
      <w:r w:rsidR="00B855B7">
        <w:rPr>
          <w:rFonts w:hint="eastAsia"/>
        </w:rPr>
        <w:t>的</w:t>
      </w:r>
      <w:r w:rsidR="00F37F6B">
        <w:t>实现</w:t>
      </w:r>
      <w:r w:rsidR="00F37F6B">
        <w:rPr>
          <w:rFonts w:hint="eastAsia"/>
        </w:rPr>
        <w:t>中</w:t>
      </w:r>
      <w:r w:rsidR="006F6686">
        <w:t>，</w:t>
      </w:r>
      <w:r w:rsidR="00B855B7">
        <w:rPr>
          <w:rFonts w:hint="eastAsia"/>
        </w:rPr>
        <w:t>先分别</w:t>
      </w:r>
      <w:r w:rsidR="00B855B7">
        <w:t>计算</w:t>
      </w:r>
      <w:r w:rsidR="00B855B7">
        <w:rPr>
          <w:rFonts w:hint="eastAsia"/>
        </w:rPr>
        <w:t>出两</w:t>
      </w:r>
      <w:r w:rsidR="00B855B7">
        <w:t>消息类的</w:t>
      </w:r>
      <w:r w:rsidR="002A6B3E">
        <w:t>词频</w:t>
      </w:r>
      <w:r w:rsidR="002A6B3E">
        <w:t>-</w:t>
      </w:r>
      <w:r w:rsidR="002A6B3E">
        <w:t>逆文档频率</w:t>
      </w:r>
      <w:r w:rsidR="002A6B3E">
        <w:rPr>
          <w:rFonts w:hint="eastAsia"/>
        </w:rPr>
        <w:t>特征</w:t>
      </w:r>
      <w:r w:rsidR="002A6B3E">
        <w:t>向量，</w:t>
      </w:r>
      <w:r w:rsidR="00B855B7">
        <w:rPr>
          <w:rFonts w:hint="eastAsia"/>
        </w:rPr>
        <w:t>然后计算两</w:t>
      </w:r>
      <w:r w:rsidR="002A6B3E">
        <w:t>向量的余弦相似度作为词频</w:t>
      </w:r>
      <w:r w:rsidR="002A6B3E">
        <w:t>-</w:t>
      </w:r>
      <w:r w:rsidR="002A6B3E">
        <w:t>逆文档频率</w:t>
      </w:r>
      <w:r w:rsidR="002A6B3E">
        <w:rPr>
          <w:rFonts w:hint="eastAsia"/>
        </w:rPr>
        <w:t>相似度</w:t>
      </w:r>
      <m:oMath>
        <m:sSub>
          <m:sSubPr>
            <m:ctrlPr>
              <w:rPr>
                <w:rFonts w:ascii="Cambria Math" w:hAnsi="Cambria Math"/>
              </w:rPr>
            </m:ctrlPr>
          </m:sSubPr>
          <m:e>
            <m:r>
              <m:rPr>
                <m:sty m:val="p"/>
              </m:rPr>
              <w:rPr>
                <w:rFonts w:ascii="Cambria Math" w:hAnsi="Cambria Math"/>
              </w:rPr>
              <m:t xml:space="preserve"> sim</m:t>
            </m:r>
          </m:e>
          <m:sub>
            <m:r>
              <m:rPr>
                <m:sty m:val="p"/>
              </m:rPr>
              <w:rPr>
                <w:rFonts w:ascii="Cambria Math" w:hAnsi="Cambria Math"/>
              </w:rPr>
              <m:t>tf-idf</m:t>
            </m:r>
          </m:sub>
        </m:sSub>
      </m:oMath>
      <w:r w:rsidR="002A6B3E">
        <w:t>。</w:t>
      </w:r>
    </w:p>
    <w:p w:rsidR="00517C3F" w:rsidRDefault="0042241E" w:rsidP="00473139">
      <w:r>
        <w:rPr>
          <w:rFonts w:hint="eastAsia"/>
        </w:rPr>
        <w:t>以上</w:t>
      </w:r>
      <w:r>
        <w:t>介绍的</w:t>
      </w:r>
      <w:r>
        <w:rPr>
          <w:rFonts w:hint="eastAsia"/>
        </w:rPr>
        <w:t>6</w:t>
      </w:r>
      <w:r>
        <w:rPr>
          <w:rFonts w:hint="eastAsia"/>
        </w:rPr>
        <w:t>种</w:t>
      </w:r>
      <w:r>
        <w:t>相似度度量</w:t>
      </w:r>
      <w:r>
        <w:rPr>
          <w:rFonts w:hint="eastAsia"/>
        </w:rPr>
        <w:t>，包括</w:t>
      </w:r>
      <w:r>
        <w:rPr>
          <w:rFonts w:hint="eastAsia"/>
        </w:rPr>
        <w:t>1</w:t>
      </w:r>
      <w:r>
        <w:rPr>
          <w:rFonts w:hint="eastAsia"/>
        </w:rPr>
        <w:t>种</w:t>
      </w:r>
      <w:r>
        <w:t>时间相关相似度，</w:t>
      </w:r>
      <w:r>
        <w:rPr>
          <w:rFonts w:hint="eastAsia"/>
        </w:rPr>
        <w:t>1</w:t>
      </w:r>
      <w:r>
        <w:rPr>
          <w:rFonts w:hint="eastAsia"/>
        </w:rPr>
        <w:t>种</w:t>
      </w:r>
      <w:r>
        <w:t>用户互动相关相似度，以及</w:t>
      </w:r>
      <w:r>
        <w:rPr>
          <w:rFonts w:hint="eastAsia"/>
        </w:rPr>
        <w:t>4</w:t>
      </w:r>
      <w:r>
        <w:rPr>
          <w:rFonts w:hint="eastAsia"/>
        </w:rPr>
        <w:t>种</w:t>
      </w:r>
      <w:r>
        <w:t>文本内容相关相似度，</w:t>
      </w:r>
      <w:r>
        <w:rPr>
          <w:rFonts w:hint="eastAsia"/>
        </w:rPr>
        <w:t>它们</w:t>
      </w:r>
      <w:r>
        <w:t>用于话题聚类都有</w:t>
      </w:r>
      <w:r>
        <w:rPr>
          <w:rFonts w:hint="eastAsia"/>
        </w:rPr>
        <w:t>一定</w:t>
      </w:r>
      <w:r>
        <w:t>的合理性，但是</w:t>
      </w:r>
      <w:r w:rsidR="00B84601">
        <w:rPr>
          <w:rFonts w:hint="eastAsia"/>
        </w:rPr>
        <w:t>仅仅</w:t>
      </w:r>
      <w:r w:rsidR="00B84601">
        <w:t>是其中</w:t>
      </w:r>
      <w:r w:rsidR="00B84601">
        <w:rPr>
          <w:rFonts w:hint="eastAsia"/>
        </w:rPr>
        <w:t>1</w:t>
      </w:r>
      <w:r w:rsidR="00B84601">
        <w:rPr>
          <w:rFonts w:hint="eastAsia"/>
        </w:rPr>
        <w:t>种</w:t>
      </w:r>
      <w:r w:rsidR="00B84601">
        <w:t>相似度高</w:t>
      </w:r>
      <w:r w:rsidR="00B84601">
        <w:rPr>
          <w:rFonts w:hint="eastAsia"/>
        </w:rPr>
        <w:t>远不能说明</w:t>
      </w:r>
      <w:r w:rsidR="00B84601">
        <w:t>两消息讨论的是同一话题，</w:t>
      </w:r>
      <w:r w:rsidR="00B84601">
        <w:rPr>
          <w:rFonts w:hint="eastAsia"/>
        </w:rPr>
        <w:t>真正</w:t>
      </w:r>
      <w:r w:rsidR="00B84601">
        <w:t>的情况是</w:t>
      </w:r>
      <w:r w:rsidR="0052545A">
        <w:rPr>
          <w:rFonts w:hint="eastAsia"/>
        </w:rPr>
        <w:t>有</w:t>
      </w:r>
      <w:r w:rsidR="0052545A">
        <w:t>越多</w:t>
      </w:r>
      <w:r w:rsidR="0052545A">
        <w:rPr>
          <w:rFonts w:hint="eastAsia"/>
        </w:rPr>
        <w:t>种类</w:t>
      </w:r>
      <w:r w:rsidR="0052545A">
        <w:t>的相似度高</w:t>
      </w:r>
      <w:r w:rsidR="0052545A">
        <w:rPr>
          <w:rFonts w:hint="eastAsia"/>
        </w:rPr>
        <w:t>，</w:t>
      </w:r>
      <w:r w:rsidR="0052545A">
        <w:t>两消息属于同一话题的可能性</w:t>
      </w:r>
      <w:r w:rsidR="00976408">
        <w:rPr>
          <w:rFonts w:hint="eastAsia"/>
        </w:rPr>
        <w:t>就</w:t>
      </w:r>
      <w:r w:rsidR="0052545A">
        <w:t>越高</w:t>
      </w:r>
      <w:r w:rsidR="0054796D">
        <w:rPr>
          <w:rFonts w:hint="eastAsia"/>
        </w:rPr>
        <w:t>。</w:t>
      </w:r>
      <w:r w:rsidR="00374556">
        <w:rPr>
          <w:rFonts w:hint="eastAsia"/>
        </w:rPr>
        <w:t>因此</w:t>
      </w:r>
      <w:r w:rsidR="00374556">
        <w:t>在实际应用中我们</w:t>
      </w:r>
      <w:r w:rsidR="00AC5B64">
        <w:rPr>
          <w:rFonts w:hint="eastAsia"/>
        </w:rPr>
        <w:t>应同时</w:t>
      </w:r>
      <w:r w:rsidR="00374556">
        <w:t>考虑这</w:t>
      </w:r>
      <w:r w:rsidR="00AC5B64">
        <w:rPr>
          <w:rFonts w:hint="eastAsia"/>
        </w:rPr>
        <w:t>几种</w:t>
      </w:r>
      <w:r w:rsidR="00AC5B64">
        <w:t>相似度，得到</w:t>
      </w:r>
      <w:r w:rsidR="00AC5B64">
        <w:rPr>
          <w:rFonts w:hint="eastAsia"/>
        </w:rPr>
        <w:t>一个</w:t>
      </w:r>
      <w:r w:rsidR="00AC5B64">
        <w:t>综合的相似度</w:t>
      </w:r>
      <w:r w:rsidR="00AC5B64">
        <w:rPr>
          <w:rFonts w:hint="eastAsia"/>
        </w:rPr>
        <w:t>度量</w:t>
      </w:r>
      <w:r w:rsidR="00AC5B64">
        <w:t>。</w:t>
      </w:r>
      <w:r w:rsidR="0060095A">
        <w:rPr>
          <w:rFonts w:hint="eastAsia"/>
        </w:rPr>
        <w:t>本</w:t>
      </w:r>
      <w:r w:rsidR="0060095A">
        <w:t>系统</w:t>
      </w:r>
      <w:r w:rsidR="00D61231">
        <w:rPr>
          <w:rFonts w:hint="eastAsia"/>
        </w:rPr>
        <w:t>采用</w:t>
      </w:r>
      <w:r w:rsidR="00D61231">
        <w:t>的</w:t>
      </w:r>
      <w:r w:rsidR="00541BAF">
        <w:rPr>
          <w:rFonts w:hint="eastAsia"/>
        </w:rPr>
        <w:t>方式</w:t>
      </w:r>
      <w:r w:rsidR="00541BAF">
        <w:t>是</w:t>
      </w:r>
      <w:r w:rsidR="00892866">
        <w:rPr>
          <w:rFonts w:hint="eastAsia"/>
        </w:rPr>
        <w:t>将</w:t>
      </w:r>
      <w:r w:rsidR="00892866">
        <w:t>这几个相似度</w:t>
      </w:r>
      <w:r w:rsidR="004F634B">
        <w:rPr>
          <w:rFonts w:hint="eastAsia"/>
        </w:rPr>
        <w:t>加权平均</w:t>
      </w:r>
      <w:r w:rsidR="00892866">
        <w:t>得到综合的</w:t>
      </w:r>
      <w:r w:rsidR="00844178">
        <w:rPr>
          <w:rFonts w:hint="eastAsia"/>
        </w:rPr>
        <w:t>加权</w:t>
      </w:r>
      <w:r w:rsidR="00892866">
        <w:t>相似度</w:t>
      </w:r>
      <m:oMath>
        <m:sSub>
          <m:sSubPr>
            <m:ctrlPr>
              <w:rPr>
                <w:rFonts w:ascii="Cambria Math" w:hAnsi="Cambria Math"/>
              </w:rPr>
            </m:ctrlPr>
          </m:sSubPr>
          <m:e>
            <m:r>
              <m:rPr>
                <m:sty m:val="p"/>
              </m:rPr>
              <w:rPr>
                <w:rFonts w:ascii="Cambria Math" w:hAnsi="Cambria Math"/>
              </w:rPr>
              <m:t>sim</m:t>
            </m:r>
          </m:e>
          <m:sub>
            <m:r>
              <m:rPr>
                <m:sty m:val="p"/>
              </m:rPr>
              <w:rPr>
                <w:rFonts w:ascii="Cambria Math" w:hAnsi="Cambria Math"/>
              </w:rPr>
              <m:t>w</m:t>
            </m:r>
          </m:sub>
        </m:sSub>
      </m:oMath>
      <w:r w:rsidR="00892866">
        <w:t>：</w:t>
      </w:r>
    </w:p>
    <w:p w:rsidR="003A2EAF" w:rsidRPr="007B5CA7" w:rsidRDefault="007A15E7" w:rsidP="007A15E7">
      <w:pPr>
        <w:pStyle w:val="afc"/>
        <w:tabs>
          <w:tab w:val="left" w:pos="284"/>
          <w:tab w:val="left" w:pos="567"/>
          <w:tab w:val="left" w:pos="7938"/>
          <w:tab w:val="left" w:pos="8100"/>
        </w:tabs>
        <w:ind w:firstLine="0"/>
        <w:jc w:val="left"/>
        <w:rPr>
          <w:rFonts w:hint="eastAsia"/>
          <w:i w:val="0"/>
        </w:rPr>
      </w:pPr>
      <w:r>
        <w:rPr>
          <w:rFonts w:ascii="Times New Roman" w:hAnsi="Times New Roman"/>
          <w:i w:val="0"/>
        </w:rPr>
        <w:tab/>
      </w:r>
      <w:r>
        <w:rPr>
          <w:rFonts w:ascii="Times New Roman" w:hAnsi="Times New Roman"/>
          <w:i w:val="0"/>
        </w:rPr>
        <w:tab/>
      </w:r>
      <m:oMath>
        <m:r>
          <m:t>si</m:t>
        </m:r>
        <m:sSub>
          <m:sSubPr>
            <m:ctrlPr/>
          </m:sSubPr>
          <m:e>
            <m:r>
              <m:t>m</m:t>
            </m:r>
          </m:e>
          <m:sub>
            <m:r>
              <m:t>w</m:t>
            </m:r>
          </m:sub>
        </m:sSub>
        <m:r>
          <m:t>=</m:t>
        </m:r>
        <m:sSub>
          <m:sSubPr>
            <m:ctrlPr>
              <w:rPr>
                <w:i w:val="0"/>
              </w:rPr>
            </m:ctrlPr>
          </m:sSubPr>
          <m:e>
            <m:r>
              <m:t>w</m:t>
            </m:r>
          </m:e>
          <m:sub>
            <m:r>
              <m:t>time</m:t>
            </m:r>
          </m:sub>
        </m:sSub>
        <m:r>
          <m:t>*</m:t>
        </m:r>
        <m:sSub>
          <m:sSubPr>
            <m:ctrlPr/>
          </m:sSubPr>
          <m:e>
            <m:r>
              <m:t>sim</m:t>
            </m:r>
          </m:e>
          <m:sub>
            <m:r>
              <m:t>time</m:t>
            </m:r>
          </m:sub>
        </m:sSub>
        <m:r>
          <m:t>+</m:t>
        </m:r>
        <m:sSub>
          <m:sSubPr>
            <m:ctrlPr/>
          </m:sSubPr>
          <m:e>
            <m:sSub>
              <m:sSubPr>
                <m:ctrlPr>
                  <w:rPr>
                    <w:i w:val="0"/>
                  </w:rPr>
                </m:ctrlPr>
              </m:sSubPr>
              <m:e>
                <m:r>
                  <m:t>w</m:t>
                </m:r>
              </m:e>
              <m:sub>
                <m:r>
                  <m:t>itr</m:t>
                </m:r>
              </m:sub>
            </m:sSub>
            <m:r>
              <m:t>*sim</m:t>
            </m:r>
          </m:e>
          <m:sub>
            <m:r>
              <m:t>itr</m:t>
            </m:r>
          </m:sub>
        </m:sSub>
        <m:r>
          <m:t>+</m:t>
        </m:r>
        <m:sSub>
          <m:sSubPr>
            <m:ctrlPr/>
          </m:sSubPr>
          <m:e>
            <m:sSub>
              <m:sSubPr>
                <m:ctrlPr>
                  <w:rPr>
                    <w:i w:val="0"/>
                  </w:rPr>
                </m:ctrlPr>
              </m:sSubPr>
              <m:e>
                <m:r>
                  <m:t>w</m:t>
                </m:r>
              </m:e>
              <m:sub>
                <m:r>
                  <m:t>htg</m:t>
                </m:r>
              </m:sub>
            </m:sSub>
            <m:r>
              <m:t>*sim</m:t>
            </m:r>
          </m:e>
          <m:sub>
            <m:r>
              <m:t>htg</m:t>
            </m:r>
          </m:sub>
        </m:sSub>
        <m:r>
          <m:t>+</m:t>
        </m:r>
        <m:sSub>
          <m:sSubPr>
            <m:ctrlPr/>
          </m:sSubPr>
          <m:e>
            <m:sSub>
              <m:sSubPr>
                <m:ctrlPr>
                  <w:rPr>
                    <w:i w:val="0"/>
                  </w:rPr>
                </m:ctrlPr>
              </m:sSubPr>
              <m:e>
                <m:r>
                  <m:t>w</m:t>
                </m:r>
              </m:e>
              <m:sub>
                <m:r>
                  <m:t>NE</m:t>
                </m:r>
              </m:sub>
            </m:sSub>
            <m:r>
              <m:t>*sim</m:t>
            </m:r>
          </m:e>
          <m:sub>
            <m:r>
              <m:t>NE</m:t>
            </m:r>
          </m:sub>
        </m:sSub>
        <m:r>
          <m:t>+</m:t>
        </m:r>
        <m:sSub>
          <m:sSubPr>
            <m:ctrlPr/>
          </m:sSubPr>
          <m:e>
            <m:sSub>
              <m:sSubPr>
                <m:ctrlPr>
                  <w:rPr>
                    <w:i w:val="0"/>
                  </w:rPr>
                </m:ctrlPr>
              </m:sSubPr>
              <m:e>
                <m:r>
                  <m:t xml:space="preserve">                           w</m:t>
                </m:r>
              </m:e>
              <m:sub>
                <m:r>
                  <m:t>jacc</m:t>
                </m:r>
              </m:sub>
            </m:sSub>
            <m:r>
              <m:t>*sim</m:t>
            </m:r>
          </m:e>
          <m:sub>
            <m:r>
              <m:t>jacc</m:t>
            </m:r>
          </m:sub>
        </m:sSub>
        <m:r>
          <m:t>+</m:t>
        </m:r>
        <m:sSub>
          <m:sSubPr>
            <m:ctrlPr/>
          </m:sSubPr>
          <m:e>
            <m:sSub>
              <m:sSubPr>
                <m:ctrlPr>
                  <w:rPr>
                    <w:i w:val="0"/>
                  </w:rPr>
                </m:ctrlPr>
              </m:sSubPr>
              <m:e>
                <m:r>
                  <m:t>w</m:t>
                </m:r>
              </m:e>
              <m:sub>
                <m:r>
                  <m:t>tf-idf</m:t>
                </m:r>
              </m:sub>
            </m:sSub>
            <m:r>
              <m:t>*sim</m:t>
            </m:r>
          </m:e>
          <m:sub>
            <m:r>
              <m:t>tf-idf</m:t>
            </m:r>
          </m:sub>
        </m:sSub>
      </m:oMath>
      <w:r>
        <w:rPr>
          <w:rFonts w:ascii="Times New Roman" w:hAnsi="Times New Roman"/>
          <w:i w:val="0"/>
        </w:rPr>
        <w:t xml:space="preserve">                       </w:t>
      </w:r>
      <w:r w:rsidR="00613B49">
        <w:rPr>
          <w:rFonts w:ascii="Times New Roman" w:hAnsi="Times New Roman"/>
          <w:i w:val="0"/>
        </w:rPr>
        <w:t xml:space="preserve"> </w:t>
      </w:r>
      <w:r>
        <w:rPr>
          <w:i w:val="0"/>
        </w:rPr>
        <w:t>(1)</w:t>
      </w:r>
    </w:p>
    <w:p w:rsidR="007B5CA7" w:rsidRPr="007B5CA7" w:rsidRDefault="007B5CA7" w:rsidP="007B5CA7">
      <w:pPr>
        <w:pStyle w:val="afc"/>
        <w:tabs>
          <w:tab w:val="left" w:pos="567"/>
          <w:tab w:val="left" w:pos="7938"/>
        </w:tabs>
        <w:ind w:firstLine="0"/>
        <w:jc w:val="left"/>
        <w:rPr>
          <w:rFonts w:hint="eastAsia"/>
        </w:rPr>
      </w:pPr>
      <w:r>
        <w:rPr>
          <w:i w:val="0"/>
        </w:rPr>
        <w:tab/>
      </w:r>
      <m:oMath>
        <m:sSub>
          <m:sSubPr>
            <m:ctrlPr>
              <w:rPr>
                <w:i w:val="0"/>
              </w:rPr>
            </m:ctrlPr>
          </m:sSubPr>
          <m:e>
            <m:r>
              <m:t>w</m:t>
            </m:r>
          </m:e>
          <m:sub>
            <m:r>
              <m:t>time</m:t>
            </m:r>
          </m:sub>
        </m:sSub>
        <m:r>
          <m:t xml:space="preserve">+ </m:t>
        </m:r>
        <m:sSub>
          <m:sSubPr>
            <m:ctrlPr>
              <w:rPr>
                <w:i w:val="0"/>
              </w:rPr>
            </m:ctrlPr>
          </m:sSubPr>
          <m:e>
            <m:r>
              <m:t>w</m:t>
            </m:r>
          </m:e>
          <m:sub>
            <m:r>
              <m:t>itr</m:t>
            </m:r>
          </m:sub>
        </m:sSub>
        <m:r>
          <m:t xml:space="preserve">+ </m:t>
        </m:r>
        <m:sSub>
          <m:sSubPr>
            <m:ctrlPr>
              <w:rPr>
                <w:i w:val="0"/>
              </w:rPr>
            </m:ctrlPr>
          </m:sSubPr>
          <m:e>
            <m:r>
              <m:t>w</m:t>
            </m:r>
          </m:e>
          <m:sub>
            <m:r>
              <m:t>htg</m:t>
            </m:r>
          </m:sub>
        </m:sSub>
        <m:r>
          <m:t>+</m:t>
        </m:r>
        <m:sSub>
          <m:sSubPr>
            <m:ctrlPr>
              <w:rPr>
                <w:i w:val="0"/>
              </w:rPr>
            </m:ctrlPr>
          </m:sSubPr>
          <m:e>
            <m:r>
              <m:t>w</m:t>
            </m:r>
          </m:e>
          <m:sub>
            <m:r>
              <m:t>NE</m:t>
            </m:r>
          </m:sub>
        </m:sSub>
        <m:r>
          <m:t>+</m:t>
        </m:r>
        <m:sSub>
          <m:sSubPr>
            <m:ctrlPr>
              <w:rPr>
                <w:i w:val="0"/>
              </w:rPr>
            </m:ctrlPr>
          </m:sSubPr>
          <m:e>
            <m:r>
              <m:t>w</m:t>
            </m:r>
          </m:e>
          <m:sub>
            <m:r>
              <m:t>jacc</m:t>
            </m:r>
          </m:sub>
        </m:sSub>
        <m:r>
          <m:t>+</m:t>
        </m:r>
        <m:sSub>
          <m:sSubPr>
            <m:ctrlPr>
              <w:rPr>
                <w:i w:val="0"/>
              </w:rPr>
            </m:ctrlPr>
          </m:sSubPr>
          <m:e>
            <m:r>
              <m:t>w</m:t>
            </m:r>
          </m:e>
          <m:sub>
            <m:r>
              <m:t>tf-idf</m:t>
            </m:r>
          </m:sub>
        </m:sSub>
        <m:r>
          <m:t xml:space="preserve">=1 </m:t>
        </m:r>
      </m:oMath>
      <w:r w:rsidR="00613B49">
        <w:rPr>
          <w:i w:val="0"/>
        </w:rPr>
        <w:t xml:space="preserve">                   (2)</w:t>
      </w:r>
    </w:p>
    <w:p w:rsidR="00892866" w:rsidRDefault="00B2378A" w:rsidP="00473139">
      <w:r>
        <w:rPr>
          <w:rFonts w:hint="eastAsia"/>
        </w:rPr>
        <w:lastRenderedPageBreak/>
        <w:t>上面的公式中，各个</w:t>
      </w:r>
      <w:r>
        <w:rPr>
          <w:rFonts w:hint="eastAsia"/>
        </w:rPr>
        <w:t>w</w:t>
      </w:r>
      <w:r>
        <w:rPr>
          <w:rFonts w:hint="eastAsia"/>
        </w:rPr>
        <w:t>符号表示不同相似度的权重，所有的权重之和为</w:t>
      </w:r>
      <w:r>
        <w:rPr>
          <w:rFonts w:hint="eastAsia"/>
        </w:rPr>
        <w:t>1</w:t>
      </w:r>
      <w:r>
        <w:rPr>
          <w:rFonts w:hint="eastAsia"/>
        </w:rPr>
        <w:t>。</w:t>
      </w:r>
      <w:r w:rsidR="00EF7837">
        <w:rPr>
          <w:rFonts w:hint="eastAsia"/>
        </w:rPr>
        <w:t>由于</w:t>
      </w:r>
      <w:r w:rsidR="00EF7837">
        <w:t>并不知道怎样的权重分配能得到比较好的结果，所以</w:t>
      </w:r>
      <w:r w:rsidR="00EF7837">
        <w:rPr>
          <w:rFonts w:hint="eastAsia"/>
        </w:rPr>
        <w:t>实验</w:t>
      </w:r>
      <w:r w:rsidR="00EF7837">
        <w:t>中使用了网格搜索</w:t>
      </w:r>
      <w:r w:rsidR="00EF7837">
        <w:rPr>
          <w:rFonts w:hint="eastAsia"/>
        </w:rPr>
        <w:t>（</w:t>
      </w:r>
      <w:r w:rsidR="00EF7837">
        <w:rPr>
          <w:rFonts w:hint="eastAsia"/>
        </w:rPr>
        <w:t>grid</w:t>
      </w:r>
      <w:r w:rsidR="00EF7837">
        <w:t xml:space="preserve"> search</w:t>
      </w:r>
      <w:r w:rsidR="00EF7837">
        <w:t>）的</w:t>
      </w:r>
      <w:r w:rsidR="00417994">
        <w:rPr>
          <w:rFonts w:hint="eastAsia"/>
        </w:rPr>
        <w:t>方式</w:t>
      </w:r>
      <w:r w:rsidR="00417994">
        <w:t>遍历参数，</w:t>
      </w:r>
      <w:r w:rsidR="00EF7837">
        <w:rPr>
          <w:rFonts w:hint="eastAsia"/>
        </w:rPr>
        <w:t>确定</w:t>
      </w:r>
      <w:r w:rsidR="00EF7837">
        <w:t>最好的</w:t>
      </w:r>
      <w:r w:rsidR="00417994">
        <w:rPr>
          <w:rFonts w:hint="eastAsia"/>
        </w:rPr>
        <w:t>权重</w:t>
      </w:r>
      <w:r w:rsidR="00417994">
        <w:t>配比</w:t>
      </w:r>
      <w:r w:rsidR="00EF7837">
        <w:t>。</w:t>
      </w:r>
    </w:p>
    <w:p w:rsidR="00EF7837" w:rsidRDefault="00EF7837" w:rsidP="00473139">
      <w:r>
        <w:rPr>
          <w:rFonts w:hint="eastAsia"/>
        </w:rPr>
        <w:t>当然</w:t>
      </w:r>
      <w:r>
        <w:t>，</w:t>
      </w:r>
      <w:r>
        <w:rPr>
          <w:rFonts w:hint="eastAsia"/>
        </w:rPr>
        <w:t>除了加权平均</w:t>
      </w:r>
      <w:r>
        <w:t>，也可以通过相乘，或者加</w:t>
      </w:r>
      <w:r>
        <w:rPr>
          <w:rFonts w:hint="eastAsia"/>
        </w:rPr>
        <w:t>乘</w:t>
      </w:r>
      <w:r>
        <w:t>结合的方式将</w:t>
      </w:r>
      <w:r>
        <w:rPr>
          <w:rFonts w:hint="eastAsia"/>
        </w:rPr>
        <w:t>不同</w:t>
      </w:r>
      <w:r>
        <w:t>的相似度度量结合</w:t>
      </w:r>
      <w:r>
        <w:rPr>
          <w:rFonts w:hint="eastAsia"/>
        </w:rPr>
        <w:t>考虑</w:t>
      </w:r>
      <w:r w:rsidR="004F0001">
        <w:rPr>
          <w:rFonts w:hint="eastAsia"/>
        </w:rPr>
        <w:t>。</w:t>
      </w:r>
      <w:r>
        <w:t>但</w:t>
      </w:r>
      <w:r>
        <w:rPr>
          <w:rFonts w:hint="eastAsia"/>
        </w:rPr>
        <w:t>经过</w:t>
      </w:r>
      <w:r w:rsidR="009E75C5">
        <w:rPr>
          <w:rFonts w:hint="eastAsia"/>
        </w:rPr>
        <w:t>尝试</w:t>
      </w:r>
      <w:r>
        <w:rPr>
          <w:rFonts w:hint="eastAsia"/>
        </w:rPr>
        <w:t>，在</w:t>
      </w:r>
      <w:r>
        <w:t>本系统采用的数据集</w:t>
      </w:r>
      <w:r w:rsidR="00900D32">
        <w:rPr>
          <w:rFonts w:hint="eastAsia"/>
        </w:rPr>
        <w:t>中</w:t>
      </w:r>
      <w:r>
        <w:rPr>
          <w:rFonts w:hint="eastAsia"/>
        </w:rPr>
        <w:t>是</w:t>
      </w:r>
      <w:r>
        <w:t>加权平均的方式最为有效，因此</w:t>
      </w:r>
      <w:r>
        <w:rPr>
          <w:rFonts w:hint="eastAsia"/>
        </w:rPr>
        <w:t>系统</w:t>
      </w:r>
      <w:r>
        <w:t>最终</w:t>
      </w:r>
      <w:r w:rsidR="00C32CBC">
        <w:rPr>
          <w:rFonts w:hint="eastAsia"/>
        </w:rPr>
        <w:t>实现</w:t>
      </w:r>
      <w:r>
        <w:t>的</w:t>
      </w:r>
      <w:r w:rsidR="00C32CBC">
        <w:rPr>
          <w:rFonts w:hint="eastAsia"/>
        </w:rPr>
        <w:t>、</w:t>
      </w:r>
      <w:r w:rsidR="00C32CBC">
        <w:t>以及</w:t>
      </w:r>
      <w:r w:rsidR="00C32CBC">
        <w:rPr>
          <w:rFonts w:hint="eastAsia"/>
        </w:rPr>
        <w:t>实验</w:t>
      </w:r>
      <w:r w:rsidR="00C32CBC">
        <w:t>中</w:t>
      </w:r>
      <w:r w:rsidR="00C32CBC">
        <w:rPr>
          <w:rFonts w:hint="eastAsia"/>
        </w:rPr>
        <w:t>汇报</w:t>
      </w:r>
      <w:r w:rsidR="00C32CBC">
        <w:t>的</w:t>
      </w:r>
      <w:r>
        <w:t>就是这种</w:t>
      </w:r>
      <w:r w:rsidR="004E1922">
        <w:rPr>
          <w:rFonts w:hint="eastAsia"/>
        </w:rPr>
        <w:t>结合</w:t>
      </w:r>
      <w:r w:rsidR="004E1922">
        <w:t>方式</w:t>
      </w:r>
      <w:r>
        <w:t>。</w:t>
      </w:r>
    </w:p>
    <w:p w:rsidR="00F90DD4" w:rsidRDefault="00F90DD4" w:rsidP="00F90DD4">
      <w:pPr>
        <w:pStyle w:val="2"/>
      </w:pPr>
      <w:bookmarkStart w:id="47" w:name="_Ref453018623"/>
      <w:bookmarkStart w:id="48" w:name="_Ref453018832"/>
      <w:bookmarkStart w:id="49" w:name="_Toc453167139"/>
      <w:r>
        <w:rPr>
          <w:rFonts w:hint="eastAsia"/>
        </w:rPr>
        <w:t>实验数据集</w:t>
      </w:r>
      <w:r w:rsidR="009371F8">
        <w:rPr>
          <w:rFonts w:hint="eastAsia"/>
        </w:rPr>
        <w:t>与</w:t>
      </w:r>
      <w:r w:rsidR="00285040">
        <w:rPr>
          <w:rFonts w:hint="eastAsia"/>
        </w:rPr>
        <w:t>聚类</w:t>
      </w:r>
      <w:r w:rsidR="00B04D8E">
        <w:t>评价</w:t>
      </w:r>
      <w:r w:rsidR="00B04D8E">
        <w:rPr>
          <w:rFonts w:hint="eastAsia"/>
        </w:rPr>
        <w:t>指标</w:t>
      </w:r>
      <w:bookmarkEnd w:id="47"/>
      <w:bookmarkEnd w:id="48"/>
      <w:bookmarkEnd w:id="49"/>
    </w:p>
    <w:p w:rsidR="00F90DD4" w:rsidRDefault="00844178" w:rsidP="00F90DD4">
      <w:r>
        <w:rPr>
          <w:rFonts w:hint="eastAsia"/>
        </w:rPr>
        <w:t>本小节</w:t>
      </w:r>
      <w:r w:rsidR="00F90DD4">
        <w:t>简要介绍本文使用的实验数据集</w:t>
      </w:r>
      <w:r w:rsidR="00B04D8E">
        <w:rPr>
          <w:rFonts w:hint="eastAsia"/>
        </w:rPr>
        <w:t>和聚类</w:t>
      </w:r>
      <w:r w:rsidR="00B04D8E">
        <w:t>评价指标</w:t>
      </w:r>
      <w:r w:rsidR="00F90DD4">
        <w:t>。</w:t>
      </w:r>
    </w:p>
    <w:p w:rsidR="0031743A" w:rsidRDefault="0031743A" w:rsidP="00F90DD4">
      <w:r>
        <w:rPr>
          <w:rFonts w:hint="eastAsia"/>
        </w:rPr>
        <w:t>本文</w:t>
      </w:r>
      <w:r>
        <w:t>使用的实验数据集</w:t>
      </w:r>
      <w:r w:rsidR="007B374E">
        <w:rPr>
          <w:rFonts w:hint="eastAsia"/>
        </w:rPr>
        <w:t>是</w:t>
      </w:r>
      <w:r w:rsidR="007B374E">
        <w:t>推特</w:t>
      </w:r>
      <w:r w:rsidR="00DF0956">
        <w:rPr>
          <w:rFonts w:hint="eastAsia"/>
        </w:rPr>
        <w:t>中</w:t>
      </w:r>
      <w:r w:rsidR="00DF0956">
        <w:t>的</w:t>
      </w:r>
      <w:r w:rsidR="00DF0956">
        <w:rPr>
          <w:rFonts w:hint="eastAsia"/>
        </w:rPr>
        <w:t>埃博拉消息</w:t>
      </w:r>
      <w:r w:rsidR="007B374E">
        <w:t>数据集，</w:t>
      </w:r>
      <w:r w:rsidR="00577B6D">
        <w:rPr>
          <w:rFonts w:hint="eastAsia"/>
        </w:rPr>
        <w:t>该</w:t>
      </w:r>
      <w:r w:rsidR="00577B6D">
        <w:t>数据集使用</w:t>
      </w:r>
      <w:r w:rsidR="00835DCC">
        <w:rPr>
          <w:rFonts w:hint="eastAsia"/>
        </w:rPr>
        <w:t>了</w:t>
      </w:r>
      <w:r w:rsidR="00577B6D">
        <w:t>推特</w:t>
      </w:r>
      <w:r w:rsidR="00577B6D">
        <w:rPr>
          <w:rFonts w:hint="eastAsia"/>
        </w:rPr>
        <w:t>API</w:t>
      </w:r>
      <w:r w:rsidR="00577B6D">
        <w:t>以</w:t>
      </w:r>
      <w:r w:rsidR="00577B6D">
        <w:rPr>
          <w:rFonts w:hint="eastAsia"/>
        </w:rPr>
        <w:t>“</w:t>
      </w:r>
      <w:r w:rsidR="00577B6D">
        <w:t>ebola</w:t>
      </w:r>
      <w:r w:rsidR="00577B6D">
        <w:rPr>
          <w:rFonts w:hint="eastAsia"/>
        </w:rPr>
        <w:t>”（埃博拉</w:t>
      </w:r>
      <w:r w:rsidR="00577B6D">
        <w:t>病毒）</w:t>
      </w:r>
      <w:r w:rsidR="00577B6D">
        <w:rPr>
          <w:rFonts w:hint="eastAsia"/>
        </w:rPr>
        <w:t>作为</w:t>
      </w:r>
      <w:r w:rsidR="00DF0956">
        <w:rPr>
          <w:rFonts w:hint="eastAsia"/>
        </w:rPr>
        <w:t>关键词</w:t>
      </w:r>
      <w:r w:rsidR="00577B6D">
        <w:t>进行</w:t>
      </w:r>
      <w:r w:rsidR="00DF0956">
        <w:rPr>
          <w:rFonts w:hint="eastAsia"/>
        </w:rPr>
        <w:t>检索和抓取，</w:t>
      </w:r>
      <w:r w:rsidR="00835DCC">
        <w:rPr>
          <w:rFonts w:hint="eastAsia"/>
        </w:rPr>
        <w:t>完整</w:t>
      </w:r>
      <w:r w:rsidR="00835DCC">
        <w:t>的数据集包括</w:t>
      </w:r>
      <w:r w:rsidR="00835DCC" w:rsidRPr="00835DCC">
        <w:t>16</w:t>
      </w:r>
      <w:r w:rsidR="00835DCC">
        <w:t>,</w:t>
      </w:r>
      <w:r w:rsidR="00835DCC" w:rsidRPr="00835DCC">
        <w:t>711</w:t>
      </w:r>
      <w:r w:rsidR="00835DCC">
        <w:t>,</w:t>
      </w:r>
      <w:r w:rsidR="00835DCC" w:rsidRPr="00835DCC">
        <w:t>671</w:t>
      </w:r>
      <w:r w:rsidR="00835DCC">
        <w:rPr>
          <w:rFonts w:hint="eastAsia"/>
        </w:rPr>
        <w:t>条</w:t>
      </w:r>
      <w:r w:rsidR="00DF0956">
        <w:t>推特消息，</w:t>
      </w:r>
      <w:r w:rsidR="00DF0956">
        <w:rPr>
          <w:rFonts w:hint="eastAsia"/>
        </w:rPr>
        <w:t>共</w:t>
      </w:r>
      <w:r w:rsidR="00835DCC" w:rsidRPr="00835DCC">
        <w:t>1</w:t>
      </w:r>
      <w:r w:rsidR="00835DCC">
        <w:t>,</w:t>
      </w:r>
      <w:r w:rsidR="00835DCC" w:rsidRPr="00835DCC">
        <w:t>240</w:t>
      </w:r>
      <w:r w:rsidR="00835DCC">
        <w:t>,</w:t>
      </w:r>
      <w:r w:rsidR="00835DCC" w:rsidRPr="00835DCC">
        <w:t>415</w:t>
      </w:r>
      <w:r w:rsidR="00835DCC">
        <w:rPr>
          <w:rFonts w:hint="eastAsia"/>
        </w:rPr>
        <w:t>个</w:t>
      </w:r>
      <w:r w:rsidR="00835DCC">
        <w:t>用户，</w:t>
      </w:r>
      <w:r w:rsidR="00835DCC">
        <w:rPr>
          <w:rFonts w:hint="eastAsia"/>
        </w:rPr>
        <w:t>时间</w:t>
      </w:r>
      <w:r w:rsidR="00835DCC">
        <w:t>范围</w:t>
      </w:r>
      <w:r w:rsidR="00835DCC">
        <w:rPr>
          <w:rFonts w:hint="eastAsia"/>
        </w:rPr>
        <w:t>是</w:t>
      </w:r>
      <w:r w:rsidR="00835DCC">
        <w:t>从</w:t>
      </w:r>
      <w:r w:rsidR="00835DCC">
        <w:rPr>
          <w:rFonts w:hint="eastAsia"/>
        </w:rPr>
        <w:t>2006</w:t>
      </w:r>
      <w:r w:rsidR="00835DCC">
        <w:rPr>
          <w:rFonts w:hint="eastAsia"/>
        </w:rPr>
        <w:t>年</w:t>
      </w:r>
      <w:r w:rsidR="00835DCC">
        <w:rPr>
          <w:rFonts w:hint="eastAsia"/>
        </w:rPr>
        <w:t>12</w:t>
      </w:r>
      <w:r w:rsidR="00835DCC">
        <w:rPr>
          <w:rFonts w:hint="eastAsia"/>
        </w:rPr>
        <w:t>月</w:t>
      </w:r>
      <w:r w:rsidR="00835DCC">
        <w:rPr>
          <w:rFonts w:hint="eastAsia"/>
        </w:rPr>
        <w:t>25</w:t>
      </w:r>
      <w:r w:rsidR="00835DCC">
        <w:rPr>
          <w:rFonts w:hint="eastAsia"/>
        </w:rPr>
        <w:t>日</w:t>
      </w:r>
      <w:r w:rsidR="00835DCC">
        <w:t>到</w:t>
      </w:r>
      <w:r w:rsidR="00835DCC">
        <w:rPr>
          <w:rFonts w:hint="eastAsia"/>
        </w:rPr>
        <w:t>2016</w:t>
      </w:r>
      <w:r w:rsidR="00835DCC">
        <w:rPr>
          <w:rFonts w:hint="eastAsia"/>
        </w:rPr>
        <w:t>年</w:t>
      </w:r>
      <w:r w:rsidR="00835DCC">
        <w:rPr>
          <w:rFonts w:hint="eastAsia"/>
        </w:rPr>
        <w:t>2</w:t>
      </w:r>
      <w:r w:rsidR="00835DCC">
        <w:rPr>
          <w:rFonts w:hint="eastAsia"/>
        </w:rPr>
        <w:t>月</w:t>
      </w:r>
      <w:r w:rsidR="00835DCC">
        <w:rPr>
          <w:rFonts w:hint="eastAsia"/>
        </w:rPr>
        <w:t>21</w:t>
      </w:r>
      <w:r w:rsidR="00835DCC">
        <w:rPr>
          <w:rFonts w:hint="eastAsia"/>
        </w:rPr>
        <w:t>日。</w:t>
      </w:r>
      <w:r w:rsidR="00C935EA">
        <w:rPr>
          <w:rFonts w:hint="eastAsia"/>
        </w:rPr>
        <w:t>完整</w:t>
      </w:r>
      <w:r w:rsidR="00C935EA">
        <w:t>数据集</w:t>
      </w:r>
      <w:r w:rsidR="00C935EA">
        <w:rPr>
          <w:rFonts w:hint="eastAsia"/>
        </w:rPr>
        <w:t>将</w:t>
      </w:r>
      <w:r w:rsidR="00C935EA">
        <w:t>用于</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11C38">
        <w:rPr>
          <w:rFonts w:hint="eastAsia"/>
        </w:rPr>
        <w:t>第</w:t>
      </w:r>
      <w:r w:rsidR="00611C38">
        <w:rPr>
          <w:rFonts w:hint="eastAsia"/>
        </w:rPr>
        <w:t>4</w:t>
      </w:r>
      <w:r w:rsidR="00611C38">
        <w:rPr>
          <w:rFonts w:hint="eastAsia"/>
        </w:rPr>
        <w:t>章</w:t>
      </w:r>
      <w:r w:rsidR="00666ADB">
        <w:fldChar w:fldCharType="end"/>
      </w:r>
      <w:r w:rsidR="00666ADB">
        <w:rPr>
          <w:rFonts w:hint="eastAsia"/>
        </w:rPr>
        <w:t>和</w:t>
      </w:r>
      <w:r w:rsidR="00666ADB">
        <w:fldChar w:fldCharType="begin"/>
      </w:r>
      <w:r w:rsidR="00666ADB">
        <w:instrText xml:space="preserve"> </w:instrText>
      </w:r>
      <w:r w:rsidR="00666ADB">
        <w:rPr>
          <w:rFonts w:hint="eastAsia"/>
        </w:rPr>
        <w:instrText>REF _Ref453019088 \r \h</w:instrText>
      </w:r>
      <w:r w:rsidR="00666ADB">
        <w:instrText xml:space="preserve"> </w:instrText>
      </w:r>
      <w:r w:rsidR="00666ADB">
        <w:fldChar w:fldCharType="separate"/>
      </w:r>
      <w:r w:rsidR="00611C38">
        <w:rPr>
          <w:rFonts w:hint="eastAsia"/>
        </w:rPr>
        <w:t>第</w:t>
      </w:r>
      <w:r w:rsidR="00611C38">
        <w:rPr>
          <w:rFonts w:hint="eastAsia"/>
        </w:rPr>
        <w:t>5</w:t>
      </w:r>
      <w:r w:rsidR="00611C38">
        <w:rPr>
          <w:rFonts w:hint="eastAsia"/>
        </w:rPr>
        <w:t>章</w:t>
      </w:r>
      <w:r w:rsidR="00666ADB">
        <w:fldChar w:fldCharType="end"/>
      </w:r>
      <w:r w:rsidR="00C935EA">
        <w:t>的实验</w:t>
      </w:r>
      <w:r w:rsidR="00C935EA">
        <w:rPr>
          <w:rFonts w:hint="eastAsia"/>
        </w:rPr>
        <w:t>中</w:t>
      </w:r>
      <w:r w:rsidR="00626397">
        <w:rPr>
          <w:rFonts w:hint="eastAsia"/>
        </w:rPr>
        <w:t>（</w:t>
      </w:r>
      <w:r w:rsidR="00626397">
        <w:t>章节</w:t>
      </w:r>
      <w:r w:rsidR="00666ADB">
        <w:fldChar w:fldCharType="begin"/>
      </w:r>
      <w:r w:rsidR="00666ADB">
        <w:instrText xml:space="preserve"> REF _Ref453018580 \r \h </w:instrText>
      </w:r>
      <w:r w:rsidR="00666ADB">
        <w:fldChar w:fldCharType="separate"/>
      </w:r>
      <w:r w:rsidR="00611C38">
        <w:t>5.4</w:t>
      </w:r>
      <w:r w:rsidR="00666ADB">
        <w:fldChar w:fldCharType="end"/>
      </w:r>
      <w:r w:rsidR="00626397">
        <w:rPr>
          <w:rFonts w:hint="eastAsia"/>
        </w:rPr>
        <w:t>的</w:t>
      </w:r>
      <w:r w:rsidR="00626397">
        <w:t>实验二）</w:t>
      </w:r>
      <w:r w:rsidR="00C935EA">
        <w:t>，而</w:t>
      </w:r>
      <w:r w:rsidR="00D7409E">
        <w:rPr>
          <w:rFonts w:hint="eastAsia"/>
        </w:rPr>
        <w:t>此</w:t>
      </w:r>
      <w:r w:rsidR="00D7409E">
        <w:t>章</w:t>
      </w:r>
      <w:r w:rsidR="00D7409E">
        <w:rPr>
          <w:rFonts w:hint="eastAsia"/>
        </w:rPr>
        <w:t>话题</w:t>
      </w:r>
      <w:r w:rsidR="00D7409E">
        <w:t>聚类</w:t>
      </w:r>
      <w:r w:rsidR="00D7409E">
        <w:rPr>
          <w:rFonts w:hint="eastAsia"/>
        </w:rPr>
        <w:t>的</w:t>
      </w:r>
      <w:r w:rsidR="00D7409E">
        <w:t>实验将用</w:t>
      </w:r>
      <w:r w:rsidR="00066C64">
        <w:rPr>
          <w:rFonts w:hint="eastAsia"/>
        </w:rPr>
        <w:t>其</w:t>
      </w:r>
      <w:r w:rsidR="00392B72">
        <w:rPr>
          <w:rFonts w:hint="eastAsia"/>
        </w:rPr>
        <w:t>在</w:t>
      </w:r>
      <w:r w:rsidR="00392B72">
        <w:rPr>
          <w:rFonts w:hint="eastAsia"/>
        </w:rPr>
        <w:t>201</w:t>
      </w:r>
      <w:r w:rsidR="00FA4AB7">
        <w:t>4</w:t>
      </w:r>
      <w:r w:rsidR="00392B72">
        <w:rPr>
          <w:rFonts w:hint="eastAsia"/>
        </w:rPr>
        <w:t>年</w:t>
      </w:r>
      <w:r w:rsidR="00392B72">
        <w:rPr>
          <w:rFonts w:hint="eastAsia"/>
        </w:rPr>
        <w:t>11</w:t>
      </w:r>
      <w:r w:rsidR="00392B72">
        <w:rPr>
          <w:rFonts w:hint="eastAsia"/>
        </w:rPr>
        <w:t>月</w:t>
      </w:r>
      <w:r w:rsidR="00392B72">
        <w:t>的</w:t>
      </w:r>
      <w:r w:rsidR="00066C64">
        <w:rPr>
          <w:rFonts w:hint="eastAsia"/>
        </w:rPr>
        <w:t>消息</w:t>
      </w:r>
      <w:r w:rsidR="00392B72">
        <w:t>子集</w:t>
      </w:r>
      <w:r w:rsidR="00392B72">
        <w:rPr>
          <w:rFonts w:hint="eastAsia"/>
        </w:rPr>
        <w:t>。</w:t>
      </w:r>
      <w:r w:rsidR="00FA4AB7">
        <w:rPr>
          <w:rFonts w:hint="eastAsia"/>
        </w:rPr>
        <w:t>此推特消息</w:t>
      </w:r>
      <w:r w:rsidR="00FA4AB7">
        <w:t>子集</w:t>
      </w:r>
      <w:r w:rsidR="00FA4AB7">
        <w:rPr>
          <w:rFonts w:hint="eastAsia"/>
        </w:rPr>
        <w:t>共</w:t>
      </w:r>
      <w:r w:rsidR="00FA4AB7">
        <w:t>有</w:t>
      </w:r>
      <w:r w:rsidR="00FA4AB7" w:rsidRPr="00FA4AB7">
        <w:t>1</w:t>
      </w:r>
      <w:r w:rsidR="00FA4AB7">
        <w:t>,</w:t>
      </w:r>
      <w:r w:rsidR="00FA4AB7" w:rsidRPr="00FA4AB7">
        <w:t>594</w:t>
      </w:r>
      <w:r w:rsidR="00FA4AB7">
        <w:rPr>
          <w:rFonts w:hint="eastAsia"/>
        </w:rPr>
        <w:t>,</w:t>
      </w:r>
      <w:r w:rsidR="00FA4AB7" w:rsidRPr="00FA4AB7">
        <w:t>572</w:t>
      </w:r>
      <w:r w:rsidR="00FA4AB7">
        <w:rPr>
          <w:rFonts w:hint="eastAsia"/>
        </w:rPr>
        <w:t>条</w:t>
      </w:r>
      <w:r w:rsidR="00FA4AB7">
        <w:t>推特消息，共</w:t>
      </w:r>
      <w:r w:rsidR="00FA4AB7" w:rsidRPr="00FA4AB7">
        <w:t>274</w:t>
      </w:r>
      <w:r w:rsidR="00FA4AB7">
        <w:rPr>
          <w:rFonts w:hint="eastAsia"/>
        </w:rPr>
        <w:t>,</w:t>
      </w:r>
      <w:r w:rsidR="00FA4AB7" w:rsidRPr="00FA4AB7">
        <w:t>339</w:t>
      </w:r>
      <w:r w:rsidR="00FA4AB7">
        <w:rPr>
          <w:rFonts w:hint="eastAsia"/>
        </w:rPr>
        <w:t>个</w:t>
      </w:r>
      <w:r w:rsidR="00FA4AB7">
        <w:t>用户，时间范围是从</w:t>
      </w:r>
      <w:r w:rsidR="00FA4AB7">
        <w:rPr>
          <w:rFonts w:hint="eastAsia"/>
        </w:rPr>
        <w:t>2014</w:t>
      </w:r>
      <w:r w:rsidR="00FA4AB7">
        <w:rPr>
          <w:rFonts w:hint="eastAsia"/>
        </w:rPr>
        <w:t>年</w:t>
      </w:r>
      <w:r w:rsidR="00FA4AB7">
        <w:rPr>
          <w:rFonts w:hint="eastAsia"/>
        </w:rPr>
        <w:t>11</w:t>
      </w:r>
      <w:r w:rsidR="00FA4AB7">
        <w:rPr>
          <w:rFonts w:hint="eastAsia"/>
        </w:rPr>
        <w:t>月</w:t>
      </w:r>
      <w:r w:rsidR="00FA4AB7">
        <w:rPr>
          <w:rFonts w:hint="eastAsia"/>
        </w:rPr>
        <w:t>1</w:t>
      </w:r>
      <w:r w:rsidR="00FA4AB7">
        <w:rPr>
          <w:rFonts w:hint="eastAsia"/>
        </w:rPr>
        <w:t>日</w:t>
      </w:r>
      <w:r w:rsidR="00FA4AB7">
        <w:t>到</w:t>
      </w:r>
      <w:r w:rsidR="00FA4AB7">
        <w:rPr>
          <w:rFonts w:hint="eastAsia"/>
        </w:rPr>
        <w:t>2014</w:t>
      </w:r>
      <w:r w:rsidR="00FA4AB7">
        <w:rPr>
          <w:rFonts w:hint="eastAsia"/>
        </w:rPr>
        <w:t>年</w:t>
      </w:r>
      <w:r w:rsidR="00FA4AB7">
        <w:rPr>
          <w:rFonts w:hint="eastAsia"/>
        </w:rPr>
        <w:t>11</w:t>
      </w:r>
      <w:r w:rsidR="00FA4AB7">
        <w:rPr>
          <w:rFonts w:hint="eastAsia"/>
        </w:rPr>
        <w:t>月</w:t>
      </w:r>
      <w:r w:rsidR="00FA4AB7">
        <w:rPr>
          <w:rFonts w:hint="eastAsia"/>
        </w:rPr>
        <w:t>30</w:t>
      </w:r>
      <w:r w:rsidR="00FA4AB7">
        <w:rPr>
          <w:rFonts w:hint="eastAsia"/>
        </w:rPr>
        <w:t>日</w:t>
      </w:r>
      <w:r w:rsidR="00FA4AB7">
        <w:t>。</w:t>
      </w:r>
      <w:r w:rsidR="00B7385F">
        <w:rPr>
          <w:rFonts w:hint="eastAsia"/>
        </w:rPr>
        <w:t>之所以</w:t>
      </w:r>
      <w:r w:rsidR="00B7385F">
        <w:t>用此消息子集是因为</w:t>
      </w:r>
      <w:r w:rsidR="00DF0956">
        <w:rPr>
          <w:rFonts w:hint="eastAsia"/>
        </w:rPr>
        <w:t>评测</w:t>
      </w:r>
      <w:r w:rsidR="00B7385F">
        <w:t>聚类需要对消息</w:t>
      </w:r>
      <w:r w:rsidR="00B7385F">
        <w:rPr>
          <w:rFonts w:hint="eastAsia"/>
        </w:rPr>
        <w:t>人工</w:t>
      </w:r>
      <w:r w:rsidR="00B7385F">
        <w:t>地打上</w:t>
      </w:r>
      <w:r w:rsidR="00B7385F">
        <w:rPr>
          <w:rFonts w:hint="eastAsia"/>
        </w:rPr>
        <w:t>真实</w:t>
      </w:r>
      <w:r w:rsidR="00B7385F">
        <w:t>聚类标签，</w:t>
      </w:r>
      <w:r w:rsidR="00DF0956">
        <w:rPr>
          <w:rFonts w:hint="eastAsia"/>
        </w:rPr>
        <w:t>如果使用</w:t>
      </w:r>
      <w:r w:rsidR="009C03D6">
        <w:t>完整的数据集则</w:t>
      </w:r>
      <w:r w:rsidR="00336C19">
        <w:rPr>
          <w:rFonts w:hint="eastAsia"/>
        </w:rPr>
        <w:t>标注</w:t>
      </w:r>
      <w:r w:rsidR="009C03D6">
        <w:t>工作量太大</w:t>
      </w:r>
      <w:r w:rsidR="00336C19">
        <w:rPr>
          <w:rFonts w:hint="eastAsia"/>
        </w:rPr>
        <w:t>，</w:t>
      </w:r>
      <w:r w:rsidR="00DF0956">
        <w:rPr>
          <w:rFonts w:hint="eastAsia"/>
        </w:rPr>
        <w:t>所以</w:t>
      </w:r>
      <w:r w:rsidR="00DF0956">
        <w:t>仅</w:t>
      </w:r>
      <w:r w:rsidR="00336C19">
        <w:rPr>
          <w:rFonts w:hint="eastAsia"/>
        </w:rPr>
        <w:t>使用</w:t>
      </w:r>
      <w:r w:rsidR="00DF0956">
        <w:rPr>
          <w:rFonts w:hint="eastAsia"/>
        </w:rPr>
        <w:t>其</w:t>
      </w:r>
      <w:r w:rsidR="00336C19">
        <w:rPr>
          <w:rFonts w:hint="eastAsia"/>
        </w:rPr>
        <w:t>子集</w:t>
      </w:r>
      <w:r w:rsidR="009C03D6">
        <w:t>。</w:t>
      </w:r>
      <w:r w:rsidR="00AA4961">
        <w:rPr>
          <w:rFonts w:hint="eastAsia"/>
        </w:rPr>
        <w:t>由于</w:t>
      </w:r>
      <w:r w:rsidR="009D705A">
        <w:rPr>
          <w:rFonts w:hint="eastAsia"/>
        </w:rPr>
        <w:t>推特</w:t>
      </w:r>
      <w:r w:rsidR="009D705A">
        <w:t>上热烈讨论</w:t>
      </w:r>
      <w:r w:rsidR="009D705A">
        <w:rPr>
          <w:rFonts w:hint="eastAsia"/>
        </w:rPr>
        <w:t>埃博拉</w:t>
      </w:r>
      <w:r w:rsidR="009D705A">
        <w:t>病毒</w:t>
      </w:r>
      <w:r w:rsidR="009D705A">
        <w:rPr>
          <w:rFonts w:hint="eastAsia"/>
        </w:rPr>
        <w:t>的</w:t>
      </w:r>
      <w:r w:rsidR="009D705A">
        <w:t>时期是</w:t>
      </w:r>
      <w:r w:rsidR="009D705A">
        <w:rPr>
          <w:rFonts w:hint="eastAsia"/>
        </w:rPr>
        <w:t>2014</w:t>
      </w:r>
      <w:r w:rsidR="009D705A">
        <w:rPr>
          <w:rFonts w:hint="eastAsia"/>
        </w:rPr>
        <w:t>年</w:t>
      </w:r>
      <w:r w:rsidR="009D705A">
        <w:t>9</w:t>
      </w:r>
      <w:r w:rsidR="009D705A">
        <w:rPr>
          <w:rFonts w:hint="eastAsia"/>
        </w:rPr>
        <w:t>月到</w:t>
      </w:r>
      <w:r w:rsidR="009D705A">
        <w:rPr>
          <w:rFonts w:hint="eastAsia"/>
        </w:rPr>
        <w:t>2014</w:t>
      </w:r>
      <w:r w:rsidR="009D705A">
        <w:rPr>
          <w:rFonts w:hint="eastAsia"/>
        </w:rPr>
        <w:t>年</w:t>
      </w:r>
      <w:r w:rsidR="009D705A">
        <w:rPr>
          <w:rFonts w:hint="eastAsia"/>
        </w:rPr>
        <w:t>11</w:t>
      </w:r>
      <w:r w:rsidR="009D705A">
        <w:rPr>
          <w:rFonts w:hint="eastAsia"/>
        </w:rPr>
        <w:t>月这三</w:t>
      </w:r>
      <w:r w:rsidR="009D705A">
        <w:t>个月，</w:t>
      </w:r>
      <w:r w:rsidR="009D705A">
        <w:rPr>
          <w:rFonts w:hint="eastAsia"/>
        </w:rPr>
        <w:t>而</w:t>
      </w:r>
      <w:r w:rsidR="009D705A">
        <w:rPr>
          <w:rFonts w:hint="eastAsia"/>
        </w:rPr>
        <w:t>11</w:t>
      </w:r>
      <w:r w:rsidR="009D705A">
        <w:rPr>
          <w:rFonts w:hint="eastAsia"/>
        </w:rPr>
        <w:t>月</w:t>
      </w:r>
      <w:r w:rsidR="009D705A">
        <w:t>是</w:t>
      </w:r>
      <w:r w:rsidR="009D705A">
        <w:rPr>
          <w:rFonts w:hint="eastAsia"/>
        </w:rPr>
        <w:t>埃博拉</w:t>
      </w:r>
      <w:r w:rsidR="009D705A">
        <w:t>讨论的收尾期</w:t>
      </w:r>
      <w:r w:rsidR="009D705A">
        <w:rPr>
          <w:rFonts w:hint="eastAsia"/>
        </w:rPr>
        <w:t>，</w:t>
      </w:r>
      <w:r w:rsidR="00DF0956">
        <w:rPr>
          <w:rFonts w:hint="eastAsia"/>
        </w:rPr>
        <w:t>这个</w:t>
      </w:r>
      <w:r w:rsidR="00DF0956">
        <w:t>月的</w:t>
      </w:r>
      <w:r w:rsidR="00DF0956">
        <w:rPr>
          <w:rFonts w:hint="eastAsia"/>
        </w:rPr>
        <w:t>消息</w:t>
      </w:r>
      <w:r w:rsidR="009D705A">
        <w:t>量</w:t>
      </w:r>
      <w:r w:rsidR="009D705A">
        <w:rPr>
          <w:rFonts w:hint="eastAsia"/>
        </w:rPr>
        <w:t>适中</w:t>
      </w:r>
      <w:r w:rsidR="009D705A">
        <w:t>，</w:t>
      </w:r>
      <w:r w:rsidR="009D705A">
        <w:rPr>
          <w:rFonts w:hint="eastAsia"/>
        </w:rPr>
        <w:t>因此</w:t>
      </w:r>
      <w:r w:rsidR="00DF0956">
        <w:rPr>
          <w:rFonts w:hint="eastAsia"/>
        </w:rPr>
        <w:t>本文选择</w:t>
      </w:r>
      <w:r w:rsidR="00DF0956">
        <w:t>了</w:t>
      </w:r>
      <w:r w:rsidR="009D705A">
        <w:t>这段时间的</w:t>
      </w:r>
      <w:r w:rsidR="009D705A">
        <w:rPr>
          <w:rFonts w:hint="eastAsia"/>
        </w:rPr>
        <w:t>消息</w:t>
      </w:r>
      <w:r w:rsidR="009D705A">
        <w:t>子集。</w:t>
      </w:r>
    </w:p>
    <w:p w:rsidR="005779BD" w:rsidRDefault="00450705" w:rsidP="005779BD">
      <w:r>
        <w:rPr>
          <w:rFonts w:hint="eastAsia"/>
        </w:rPr>
        <w:t>实际</w:t>
      </w:r>
      <w:r>
        <w:t>上</w:t>
      </w:r>
      <w:r>
        <w:rPr>
          <w:rFonts w:hint="eastAsia"/>
        </w:rPr>
        <w:t>，</w:t>
      </w:r>
      <w:r w:rsidR="00DF0956">
        <w:rPr>
          <w:rFonts w:hint="eastAsia"/>
        </w:rPr>
        <w:t>需要标注</w:t>
      </w:r>
      <w:r w:rsidR="00DF0956">
        <w:t>真实聚类标签的不是</w:t>
      </w:r>
      <w:r>
        <w:t>消息</w:t>
      </w:r>
      <w:r w:rsidR="00DF0956">
        <w:rPr>
          <w:rFonts w:hint="eastAsia"/>
        </w:rPr>
        <w:t>，</w:t>
      </w:r>
      <w:r w:rsidR="001C1B39">
        <w:rPr>
          <w:rFonts w:hint="eastAsia"/>
        </w:rPr>
        <w:t>因为</w:t>
      </w:r>
      <w:r w:rsidR="001C1B39">
        <w:t>本</w:t>
      </w:r>
      <w:r w:rsidR="00DF0956">
        <w:rPr>
          <w:rFonts w:hint="eastAsia"/>
        </w:rPr>
        <w:t>章</w:t>
      </w:r>
      <w:r w:rsidR="00B46ED3">
        <w:t>目的是给原谣言检测系统检测出来的</w:t>
      </w:r>
      <w:r w:rsidR="00B46ED3">
        <w:rPr>
          <w:rFonts w:hint="eastAsia"/>
        </w:rPr>
        <w:t>谣言</w:t>
      </w:r>
      <w:r w:rsidR="00B46ED3">
        <w:t>候选消息类进行二次聚类，降低</w:t>
      </w:r>
      <w:r w:rsidR="00AA4961">
        <w:rPr>
          <w:rFonts w:hint="eastAsia"/>
        </w:rPr>
        <w:t>候选</w:t>
      </w:r>
      <w:r w:rsidR="00B56B35">
        <w:rPr>
          <w:rFonts w:hint="eastAsia"/>
        </w:rPr>
        <w:t>消息类</w:t>
      </w:r>
      <w:r w:rsidR="00B46ED3">
        <w:rPr>
          <w:rFonts w:hint="eastAsia"/>
        </w:rPr>
        <w:t>的</w:t>
      </w:r>
      <w:r w:rsidR="00B46ED3">
        <w:t>话题重复率，所以实际上是</w:t>
      </w:r>
      <w:r w:rsidR="00B56B35">
        <w:rPr>
          <w:rFonts w:hint="eastAsia"/>
        </w:rPr>
        <w:t>要</w:t>
      </w:r>
      <w:r w:rsidR="00B46ED3">
        <w:t>给谣言候选消息类打上真实的聚类标签</w:t>
      </w:r>
      <w:r w:rsidR="00B46ED3">
        <w:rPr>
          <w:rFonts w:hint="eastAsia"/>
        </w:rPr>
        <w:t>（</w:t>
      </w:r>
      <w:r w:rsidR="00B46ED3">
        <w:t>将</w:t>
      </w:r>
      <w:r w:rsidR="00B46ED3">
        <w:rPr>
          <w:rFonts w:hint="eastAsia"/>
        </w:rPr>
        <w:t>讨论</w:t>
      </w:r>
      <w:r w:rsidR="00B46ED3">
        <w:t>同一话题的消息类打上相同的</w:t>
      </w:r>
      <w:r w:rsidR="00B46ED3">
        <w:rPr>
          <w:rFonts w:hint="eastAsia"/>
        </w:rPr>
        <w:t>标签）</w:t>
      </w:r>
      <w:r w:rsidR="00B46ED3">
        <w:t>。</w:t>
      </w:r>
      <w:r w:rsidR="00D4457D">
        <w:t>原系统在经过</w:t>
      </w:r>
      <w:r w:rsidR="00D4457D">
        <w:rPr>
          <w:rFonts w:hint="eastAsia"/>
        </w:rPr>
        <w:t>模式</w:t>
      </w:r>
      <w:r w:rsidR="00D4457D">
        <w:t>匹配和聚类后</w:t>
      </w:r>
      <w:r w:rsidR="00D4457D">
        <w:rPr>
          <w:rFonts w:hint="eastAsia"/>
        </w:rPr>
        <w:t>，从</w:t>
      </w:r>
      <w:r w:rsidR="00D4457D">
        <w:rPr>
          <w:rFonts w:hint="eastAsia"/>
        </w:rPr>
        <w:t>2014</w:t>
      </w:r>
      <w:r w:rsidR="00D4457D">
        <w:rPr>
          <w:rFonts w:hint="eastAsia"/>
        </w:rPr>
        <w:t>年</w:t>
      </w:r>
      <w:r w:rsidR="00D4457D">
        <w:rPr>
          <w:rFonts w:hint="eastAsia"/>
        </w:rPr>
        <w:t>11</w:t>
      </w:r>
      <w:r w:rsidR="00D4457D">
        <w:rPr>
          <w:rFonts w:hint="eastAsia"/>
        </w:rPr>
        <w:t>月</w:t>
      </w:r>
      <w:r w:rsidR="00D4457D">
        <w:t>的</w:t>
      </w:r>
      <w:r w:rsidR="00D4457D">
        <w:rPr>
          <w:rFonts w:hint="eastAsia"/>
        </w:rPr>
        <w:t>埃博拉</w:t>
      </w:r>
      <w:r w:rsidR="00D4457D">
        <w:t>消息子集中筛选</w:t>
      </w:r>
      <w:r w:rsidR="00D4457D">
        <w:rPr>
          <w:rFonts w:hint="eastAsia"/>
        </w:rPr>
        <w:t>出</w:t>
      </w:r>
      <w:r w:rsidR="00334F1C" w:rsidRPr="00334F1C">
        <w:rPr>
          <w:rFonts w:hint="eastAsia"/>
        </w:rPr>
        <w:t>9</w:t>
      </w:r>
      <w:r w:rsidR="00334F1C">
        <w:t>,</w:t>
      </w:r>
      <w:r w:rsidR="00334F1C" w:rsidRPr="00334F1C">
        <w:rPr>
          <w:rFonts w:hint="eastAsia"/>
        </w:rPr>
        <w:t>488</w:t>
      </w:r>
      <w:r w:rsidR="00334F1C">
        <w:rPr>
          <w:rFonts w:hint="eastAsia"/>
        </w:rPr>
        <w:t>条谣言候选消息（包括</w:t>
      </w:r>
      <w:r w:rsidR="00334F1C">
        <w:t>信号消息与非信号消息），</w:t>
      </w:r>
      <w:r w:rsidR="00334F1C">
        <w:rPr>
          <w:rFonts w:hint="eastAsia"/>
        </w:rPr>
        <w:t>原系统聚类</w:t>
      </w:r>
      <w:r w:rsidR="00334F1C">
        <w:t>后</w:t>
      </w:r>
      <w:r w:rsidR="00334F1C">
        <w:rPr>
          <w:rFonts w:hint="eastAsia"/>
        </w:rPr>
        <w:t>共产生</w:t>
      </w:r>
      <w:r w:rsidR="00D4457D">
        <w:rPr>
          <w:rFonts w:hint="eastAsia"/>
        </w:rPr>
        <w:t>93</w:t>
      </w:r>
      <w:r w:rsidR="00D4457D">
        <w:t>9</w:t>
      </w:r>
      <w:r w:rsidR="00D4457D">
        <w:rPr>
          <w:rFonts w:hint="eastAsia"/>
        </w:rPr>
        <w:t>个</w:t>
      </w:r>
      <w:r w:rsidR="00D4457D">
        <w:t>谣言候选</w:t>
      </w:r>
      <w:r w:rsidR="00D4457D">
        <w:rPr>
          <w:rFonts w:hint="eastAsia"/>
        </w:rPr>
        <w:t>消息类</w:t>
      </w:r>
      <w:r w:rsidR="00D4457D">
        <w:t>，只需要对</w:t>
      </w:r>
      <w:r w:rsidR="00D4457D">
        <w:rPr>
          <w:rFonts w:hint="eastAsia"/>
        </w:rPr>
        <w:t>它们</w:t>
      </w:r>
      <w:r w:rsidR="00D4457D">
        <w:t>进行标注即可。</w:t>
      </w:r>
      <w:r w:rsidR="008456DE">
        <w:rPr>
          <w:rFonts w:hint="eastAsia"/>
        </w:rPr>
        <w:t>经过</w:t>
      </w:r>
      <w:r w:rsidR="008456DE">
        <w:t>人工标注，</w:t>
      </w:r>
      <w:r w:rsidR="008456DE">
        <w:t>939</w:t>
      </w:r>
      <w:r w:rsidR="008456DE">
        <w:rPr>
          <w:rFonts w:hint="eastAsia"/>
        </w:rPr>
        <w:t>个</w:t>
      </w:r>
      <w:r w:rsidR="008456DE">
        <w:t>谣言消息类中含有</w:t>
      </w:r>
      <w:r w:rsidR="008456DE">
        <w:rPr>
          <w:rFonts w:hint="eastAsia"/>
        </w:rPr>
        <w:t>真实</w:t>
      </w:r>
      <w:r w:rsidR="008456DE">
        <w:t>话题</w:t>
      </w:r>
      <w:r w:rsidR="008456DE">
        <w:rPr>
          <w:rFonts w:hint="eastAsia"/>
        </w:rPr>
        <w:t>686</w:t>
      </w:r>
      <w:r w:rsidR="00B56B35">
        <w:rPr>
          <w:rFonts w:hint="eastAsia"/>
        </w:rPr>
        <w:t>类</w:t>
      </w:r>
      <w:r w:rsidR="003E7356">
        <w:rPr>
          <w:rFonts w:hint="eastAsia"/>
        </w:rPr>
        <w:t>，此</w:t>
      </w:r>
      <w:r w:rsidR="003E7356">
        <w:t>子</w:t>
      </w:r>
      <w:r w:rsidR="00BD69C6">
        <w:rPr>
          <w:rFonts w:hint="eastAsia"/>
        </w:rPr>
        <w:t>数据</w:t>
      </w:r>
      <w:r w:rsidR="003E7356">
        <w:t>集称为数据集</w:t>
      </w:r>
      <w:r w:rsidR="003E7356">
        <w:rPr>
          <w:rFonts w:hint="eastAsia"/>
        </w:rPr>
        <w:t>A</w:t>
      </w:r>
      <w:r w:rsidR="003E7356">
        <w:rPr>
          <w:rFonts w:hint="eastAsia"/>
        </w:rPr>
        <w:t>。</w:t>
      </w:r>
      <w:r w:rsidR="00BD69C6">
        <w:rPr>
          <w:rFonts w:hint="eastAsia"/>
        </w:rPr>
        <w:t>数据集</w:t>
      </w:r>
      <w:r w:rsidR="00BD69C6">
        <w:rPr>
          <w:rFonts w:hint="eastAsia"/>
        </w:rPr>
        <w:t>A</w:t>
      </w:r>
      <w:r w:rsidR="00CC0BE5">
        <w:t>之所以有这么多话题是因为</w:t>
      </w:r>
      <w:r w:rsidR="00CC0BE5">
        <w:rPr>
          <w:rFonts w:hint="eastAsia"/>
        </w:rPr>
        <w:t>数据集</w:t>
      </w:r>
      <w:r w:rsidR="00CC0BE5">
        <w:t>中</w:t>
      </w:r>
      <w:r w:rsidR="00CC0BE5">
        <w:rPr>
          <w:rFonts w:hint="eastAsia"/>
        </w:rPr>
        <w:t>夹杂</w:t>
      </w:r>
      <w:r w:rsidR="00CC0BE5">
        <w:t>着很多传播</w:t>
      </w:r>
      <w:r w:rsidR="00B56B35">
        <w:rPr>
          <w:rFonts w:hint="eastAsia"/>
        </w:rPr>
        <w:t>不广</w:t>
      </w:r>
      <w:r w:rsidR="00CC0BE5">
        <w:t>的</w:t>
      </w:r>
      <w:r w:rsidR="00B56B35">
        <w:rPr>
          <w:rFonts w:hint="eastAsia"/>
        </w:rPr>
        <w:t>“冷门话题”</w:t>
      </w:r>
      <w:r w:rsidR="00CC0BE5">
        <w:t>，</w:t>
      </w:r>
      <w:r w:rsidR="00B56B35">
        <w:rPr>
          <w:rFonts w:hint="eastAsia"/>
        </w:rPr>
        <w:t>这些</w:t>
      </w:r>
      <w:r w:rsidR="00B56B35">
        <w:t>话题中的消息很少，</w:t>
      </w:r>
      <w:r w:rsidR="00B56B35">
        <w:rPr>
          <w:rFonts w:hint="eastAsia"/>
        </w:rPr>
        <w:t>话题经常只含</w:t>
      </w:r>
      <w:r w:rsidR="00B56B35">
        <w:t>一个消息类</w:t>
      </w:r>
      <w:r w:rsidR="00CC0BE5">
        <w:rPr>
          <w:rFonts w:hint="eastAsia"/>
        </w:rPr>
        <w:t>，</w:t>
      </w:r>
      <w:r w:rsidR="00B56B35">
        <w:rPr>
          <w:rFonts w:hint="eastAsia"/>
        </w:rPr>
        <w:t>也就是</w:t>
      </w:r>
      <w:r w:rsidR="00B56B35">
        <w:rPr>
          <w:rFonts w:hint="eastAsia"/>
        </w:rPr>
        <w:t>686</w:t>
      </w:r>
      <w:r w:rsidR="00B56B35">
        <w:rPr>
          <w:rFonts w:hint="eastAsia"/>
        </w:rPr>
        <w:t>个</w:t>
      </w:r>
      <w:r w:rsidR="00B56B35">
        <w:t>类</w:t>
      </w:r>
      <w:r w:rsidR="00B56B35">
        <w:rPr>
          <w:rFonts w:hint="eastAsia"/>
        </w:rPr>
        <w:t>中有</w:t>
      </w:r>
      <w:r w:rsidR="00CC0BE5">
        <w:t>很多实际仅有一个元素</w:t>
      </w:r>
      <w:r w:rsidR="00396DA0">
        <w:rPr>
          <w:rFonts w:hint="eastAsia"/>
        </w:rPr>
        <w:t>，</w:t>
      </w:r>
      <w:r w:rsidR="00B56B35">
        <w:t>这些</w:t>
      </w:r>
      <w:r w:rsidR="00B56B35">
        <w:rPr>
          <w:rFonts w:hint="eastAsia"/>
        </w:rPr>
        <w:t>话题价值</w:t>
      </w:r>
      <w:r w:rsidR="00B56B35">
        <w:t>不高，</w:t>
      </w:r>
      <w:r w:rsidR="00396DA0">
        <w:t>即使是谣言也并没有</w:t>
      </w:r>
      <w:r w:rsidR="00396DA0">
        <w:rPr>
          <w:rFonts w:hint="eastAsia"/>
        </w:rPr>
        <w:t>得到广泛</w:t>
      </w:r>
      <w:r w:rsidR="00396DA0">
        <w:t>传播</w:t>
      </w:r>
      <w:r w:rsidR="00CC0BE5">
        <w:t>。</w:t>
      </w:r>
    </w:p>
    <w:p w:rsidR="00450705" w:rsidRDefault="00B14EB5" w:rsidP="005779BD">
      <w:r>
        <w:rPr>
          <w:rFonts w:hint="eastAsia"/>
        </w:rPr>
        <w:t>为了</w:t>
      </w:r>
      <w:r>
        <w:t>去除这些小范围</w:t>
      </w:r>
      <w:r w:rsidR="00B56B35">
        <w:rPr>
          <w:rFonts w:hint="eastAsia"/>
        </w:rPr>
        <w:t>传播</w:t>
      </w:r>
      <w:r>
        <w:t>的噪声话题，</w:t>
      </w:r>
      <w:r>
        <w:rPr>
          <w:rFonts w:hint="eastAsia"/>
        </w:rPr>
        <w:t>本文</w:t>
      </w:r>
      <w:r w:rsidR="005779BD">
        <w:rPr>
          <w:rFonts w:hint="eastAsia"/>
        </w:rPr>
        <w:t>过滤</w:t>
      </w:r>
      <w:r w:rsidR="005779BD">
        <w:t>掉</w:t>
      </w:r>
      <w:r>
        <w:t>了那些</w:t>
      </w:r>
      <w:r w:rsidR="00D502DD">
        <w:rPr>
          <w:rFonts w:hint="eastAsia"/>
        </w:rPr>
        <w:t>包含</w:t>
      </w:r>
      <w:r w:rsidR="00D502DD">
        <w:t>消息</w:t>
      </w:r>
      <w:r w:rsidR="005779BD">
        <w:rPr>
          <w:rFonts w:hint="eastAsia"/>
        </w:rPr>
        <w:t>少于</w:t>
      </w:r>
      <w:r w:rsidR="00D502DD">
        <w:rPr>
          <w:rFonts w:hint="eastAsia"/>
        </w:rPr>
        <w:t>10</w:t>
      </w:r>
      <w:r w:rsidR="00D502DD">
        <w:rPr>
          <w:rFonts w:hint="eastAsia"/>
        </w:rPr>
        <w:t>条</w:t>
      </w:r>
      <w:r w:rsidR="00D502DD">
        <w:lastRenderedPageBreak/>
        <w:t>的</w:t>
      </w:r>
      <w:r w:rsidR="00334F1C">
        <w:rPr>
          <w:rFonts w:hint="eastAsia"/>
        </w:rPr>
        <w:t>“</w:t>
      </w:r>
      <w:r w:rsidR="005779BD">
        <w:rPr>
          <w:rFonts w:hint="eastAsia"/>
        </w:rPr>
        <w:t>冷门</w:t>
      </w:r>
      <w:r w:rsidR="00D75602">
        <w:rPr>
          <w:rFonts w:hint="eastAsia"/>
        </w:rPr>
        <w:t>话题</w:t>
      </w:r>
      <w:r w:rsidR="00334F1C">
        <w:rPr>
          <w:rFonts w:hint="eastAsia"/>
        </w:rPr>
        <w:t>”</w:t>
      </w:r>
      <w:r w:rsidR="005779BD">
        <w:rPr>
          <w:rFonts w:hint="eastAsia"/>
        </w:rPr>
        <w:t>以及</w:t>
      </w:r>
      <w:r w:rsidR="005779BD">
        <w:t>它们的消息</w:t>
      </w:r>
      <w:r w:rsidR="00D502DD">
        <w:t>，</w:t>
      </w:r>
      <w:r w:rsidR="005779BD">
        <w:rPr>
          <w:rFonts w:hint="eastAsia"/>
        </w:rPr>
        <w:t>过滤</w:t>
      </w:r>
      <w:r w:rsidR="005779BD">
        <w:t>后</w:t>
      </w:r>
      <w:r w:rsidR="005779BD">
        <w:rPr>
          <w:rFonts w:hint="eastAsia"/>
        </w:rPr>
        <w:t>谣言</w:t>
      </w:r>
      <w:r w:rsidR="005779BD">
        <w:t>候选消息</w:t>
      </w:r>
      <w:r w:rsidR="005779BD">
        <w:rPr>
          <w:rFonts w:hint="eastAsia"/>
        </w:rPr>
        <w:t>剩下</w:t>
      </w:r>
      <w:r w:rsidR="005779BD" w:rsidRPr="005779BD">
        <w:t>8</w:t>
      </w:r>
      <w:r w:rsidR="005779BD">
        <w:rPr>
          <w:rFonts w:hint="eastAsia"/>
        </w:rPr>
        <w:t>,</w:t>
      </w:r>
      <w:r w:rsidR="005779BD" w:rsidRPr="005779BD">
        <w:t>373</w:t>
      </w:r>
      <w:r w:rsidR="005779BD">
        <w:rPr>
          <w:rFonts w:hint="eastAsia"/>
        </w:rPr>
        <w:t>条</w:t>
      </w:r>
      <w:r w:rsidR="005779BD">
        <w:t>，</w:t>
      </w:r>
      <w:r w:rsidR="00AF7125">
        <w:rPr>
          <w:rFonts w:hint="eastAsia"/>
        </w:rPr>
        <w:t>原系统</w:t>
      </w:r>
      <w:r w:rsidR="00B56B35">
        <w:rPr>
          <w:rFonts w:hint="eastAsia"/>
        </w:rPr>
        <w:t>聚成</w:t>
      </w:r>
      <w:r w:rsidR="00AF7125">
        <w:t>的</w:t>
      </w:r>
      <w:r w:rsidR="00D502DD">
        <w:rPr>
          <w:rFonts w:hint="eastAsia"/>
        </w:rPr>
        <w:t>谣言</w:t>
      </w:r>
      <w:r w:rsidR="00D502DD">
        <w:t>候选消息类</w:t>
      </w:r>
      <w:r w:rsidR="00D502DD">
        <w:rPr>
          <w:rFonts w:hint="eastAsia"/>
        </w:rPr>
        <w:t>共</w:t>
      </w:r>
      <w:r w:rsidR="00D502DD">
        <w:t>有</w:t>
      </w:r>
      <w:r w:rsidR="00EE3BD4">
        <w:rPr>
          <w:rFonts w:hint="eastAsia"/>
        </w:rPr>
        <w:t>214</w:t>
      </w:r>
      <w:r w:rsidR="00EE3BD4">
        <w:rPr>
          <w:rFonts w:hint="eastAsia"/>
        </w:rPr>
        <w:t>个</w:t>
      </w:r>
      <w:r w:rsidR="00EE3BD4">
        <w:t>，</w:t>
      </w:r>
      <w:r w:rsidR="008A2DFD">
        <w:rPr>
          <w:rFonts w:hint="eastAsia"/>
        </w:rPr>
        <w:t>人工</w:t>
      </w:r>
      <w:r w:rsidR="008A2DFD">
        <w:t>标注后</w:t>
      </w:r>
      <w:r w:rsidR="008A2DFD">
        <w:rPr>
          <w:rFonts w:hint="eastAsia"/>
        </w:rPr>
        <w:t>其</w:t>
      </w:r>
      <w:r w:rsidR="008A2DFD">
        <w:t>真实话题</w:t>
      </w:r>
      <w:r w:rsidR="00B56B35">
        <w:rPr>
          <w:rFonts w:hint="eastAsia"/>
        </w:rPr>
        <w:t>仅</w:t>
      </w:r>
      <w:r w:rsidR="008A2DFD">
        <w:t>有</w:t>
      </w:r>
      <w:r w:rsidR="008A2DFD">
        <w:rPr>
          <w:rFonts w:hint="eastAsia"/>
        </w:rPr>
        <w:t>67</w:t>
      </w:r>
      <w:r w:rsidR="008A2DFD">
        <w:rPr>
          <w:rFonts w:hint="eastAsia"/>
        </w:rPr>
        <w:t>类</w:t>
      </w:r>
      <w:r w:rsidR="00F44B0D">
        <w:rPr>
          <w:rFonts w:hint="eastAsia"/>
        </w:rPr>
        <w:t>，</w:t>
      </w:r>
      <w:r w:rsidR="00792FA4">
        <w:rPr>
          <w:rFonts w:hint="eastAsia"/>
        </w:rPr>
        <w:t>也即</w:t>
      </w:r>
      <w:r w:rsidR="00B56B35">
        <w:rPr>
          <w:rFonts w:hint="eastAsia"/>
        </w:rPr>
        <w:t>候选</w:t>
      </w:r>
      <w:r w:rsidR="00B56B35">
        <w:t>消息类的</w:t>
      </w:r>
      <w:r w:rsidR="00F44B0D">
        <w:rPr>
          <w:rFonts w:hint="eastAsia"/>
        </w:rPr>
        <w:t>话题重复率</w:t>
      </w:r>
      <w:r w:rsidR="00F44B0D">
        <w:t>高达</w:t>
      </w:r>
      <w:r w:rsidR="00F44B0D">
        <w:rPr>
          <w:rFonts w:hint="eastAsia"/>
        </w:rPr>
        <w:t>3.2</w:t>
      </w:r>
      <w:r w:rsidR="00F44B0D">
        <w:rPr>
          <w:rFonts w:hint="eastAsia"/>
        </w:rPr>
        <w:t>倍</w:t>
      </w:r>
      <w:r w:rsidR="00B56B35">
        <w:rPr>
          <w:rFonts w:hint="eastAsia"/>
        </w:rPr>
        <w:t>。</w:t>
      </w:r>
      <w:r w:rsidR="00792FA4">
        <w:rPr>
          <w:rFonts w:hint="eastAsia"/>
        </w:rPr>
        <w:t>换言之</w:t>
      </w:r>
      <w:r w:rsidR="00F576B2">
        <w:t>原系统的确存在话题重复率过高的问题，</w:t>
      </w:r>
      <w:r w:rsidR="00F576B2">
        <w:rPr>
          <w:rFonts w:hint="eastAsia"/>
        </w:rPr>
        <w:t>这将</w:t>
      </w:r>
      <w:r w:rsidR="00F576B2">
        <w:t>导致</w:t>
      </w:r>
      <w:r w:rsidR="0099225A">
        <w:rPr>
          <w:rFonts w:hint="eastAsia"/>
        </w:rPr>
        <w:t>后期</w:t>
      </w:r>
      <w:r w:rsidR="00F576B2">
        <w:t>人工</w:t>
      </w:r>
      <w:r w:rsidR="00952863">
        <w:rPr>
          <w:rFonts w:hint="eastAsia"/>
        </w:rPr>
        <w:t>复核</w:t>
      </w:r>
      <w:r w:rsidR="00F576B2">
        <w:rPr>
          <w:rFonts w:hint="eastAsia"/>
        </w:rPr>
        <w:t>成本</w:t>
      </w:r>
      <w:r w:rsidR="00F576B2">
        <w:t>的增加（</w:t>
      </w:r>
      <w:r w:rsidR="00F576B2">
        <w:rPr>
          <w:rFonts w:hint="eastAsia"/>
        </w:rPr>
        <w:t>详见</w:t>
      </w:r>
      <w:r w:rsidR="00F576B2">
        <w:t>章节</w:t>
      </w:r>
      <w:r w:rsidR="008521BA">
        <w:fldChar w:fldCharType="begin"/>
      </w:r>
      <w:r w:rsidR="008521BA">
        <w:instrText xml:space="preserve"> REF _Ref453174464 \r \h </w:instrText>
      </w:r>
      <w:r w:rsidR="008521BA">
        <w:fldChar w:fldCharType="separate"/>
      </w:r>
      <w:r w:rsidR="00611C38">
        <w:t>1.3</w:t>
      </w:r>
      <w:r w:rsidR="008521BA">
        <w:fldChar w:fldCharType="end"/>
      </w:r>
      <w:r w:rsidR="00F576B2">
        <w:rPr>
          <w:rFonts w:hint="eastAsia"/>
        </w:rPr>
        <w:t>和章节</w:t>
      </w:r>
      <w:r w:rsidR="00666ADB">
        <w:fldChar w:fldCharType="begin"/>
      </w:r>
      <w:r w:rsidR="00666ADB">
        <w:instrText xml:space="preserve"> </w:instrText>
      </w:r>
      <w:r w:rsidR="00666ADB">
        <w:rPr>
          <w:rFonts w:hint="eastAsia"/>
        </w:rPr>
        <w:instrText>REF _Ref453018606 \r \h</w:instrText>
      </w:r>
      <w:r w:rsidR="00666ADB">
        <w:instrText xml:space="preserve"> </w:instrText>
      </w:r>
      <w:r w:rsidR="00666ADB">
        <w:fldChar w:fldCharType="separate"/>
      </w:r>
      <w:r w:rsidR="00611C38">
        <w:t>2.2</w:t>
      </w:r>
      <w:r w:rsidR="00666ADB">
        <w:fldChar w:fldCharType="end"/>
      </w:r>
      <w:r w:rsidR="00F576B2">
        <w:t>）</w:t>
      </w:r>
      <w:r w:rsidR="0099225A">
        <w:rPr>
          <w:rFonts w:hint="eastAsia"/>
        </w:rPr>
        <w:t>，</w:t>
      </w:r>
      <w:r w:rsidR="0099225A">
        <w:t>因此</w:t>
      </w:r>
      <w:r w:rsidR="00AA4961">
        <w:rPr>
          <w:rFonts w:hint="eastAsia"/>
        </w:rPr>
        <w:t>确实</w:t>
      </w:r>
      <w:r w:rsidR="0099225A">
        <w:t>有</w:t>
      </w:r>
      <w:r w:rsidR="00AA4961">
        <w:rPr>
          <w:rFonts w:hint="eastAsia"/>
        </w:rPr>
        <w:t>对其实施</w:t>
      </w:r>
      <w:r w:rsidR="007613DD">
        <w:rPr>
          <w:rFonts w:hint="eastAsia"/>
        </w:rPr>
        <w:t>二次</w:t>
      </w:r>
      <w:r w:rsidR="0099225A">
        <w:t>聚类</w:t>
      </w:r>
      <w:r w:rsidR="007613DD">
        <w:rPr>
          <w:rFonts w:hint="eastAsia"/>
        </w:rPr>
        <w:t>的</w:t>
      </w:r>
      <w:r w:rsidR="00AA4961">
        <w:rPr>
          <w:rFonts w:hint="eastAsia"/>
        </w:rPr>
        <w:t>必要</w:t>
      </w:r>
      <w:r w:rsidR="0099225A">
        <w:t>。</w:t>
      </w:r>
      <w:r w:rsidR="00B94B85">
        <w:rPr>
          <w:rFonts w:hint="eastAsia"/>
        </w:rPr>
        <w:t>此删减了</w:t>
      </w:r>
      <w:r w:rsidR="00AA4961">
        <w:rPr>
          <w:rFonts w:hint="eastAsia"/>
        </w:rPr>
        <w:t>“</w:t>
      </w:r>
      <w:r w:rsidR="00AA4961">
        <w:t>冷门话题</w:t>
      </w:r>
      <w:r w:rsidR="00AA4961">
        <w:rPr>
          <w:rFonts w:hint="eastAsia"/>
        </w:rPr>
        <w:t>”的</w:t>
      </w:r>
      <w:r w:rsidR="00BD69C6">
        <w:rPr>
          <w:rFonts w:hint="eastAsia"/>
        </w:rPr>
        <w:t>子数据集</w:t>
      </w:r>
      <w:r w:rsidR="00BD69C6">
        <w:t>称为</w:t>
      </w:r>
      <w:r w:rsidR="00501AA3">
        <w:rPr>
          <w:rFonts w:hint="eastAsia"/>
        </w:rPr>
        <w:t>数据</w:t>
      </w:r>
      <w:r w:rsidR="00BD69C6">
        <w:t>集</w:t>
      </w:r>
      <w:r w:rsidR="00BD69C6">
        <w:rPr>
          <w:rFonts w:hint="eastAsia"/>
        </w:rPr>
        <w:t>B</w:t>
      </w:r>
      <w:r w:rsidR="00BD69C6">
        <w:rPr>
          <w:rFonts w:hint="eastAsia"/>
        </w:rPr>
        <w:t>。</w:t>
      </w:r>
    </w:p>
    <w:p w:rsidR="00804FC7" w:rsidRDefault="005F2BAE" w:rsidP="005779BD">
      <w:r>
        <w:rPr>
          <w:rFonts w:hint="eastAsia"/>
        </w:rPr>
        <w:t>聚类</w:t>
      </w:r>
      <w:r>
        <w:t>评价指标。</w:t>
      </w:r>
      <w:r w:rsidR="002C7F84">
        <w:rPr>
          <w:rFonts w:hint="eastAsia"/>
        </w:rPr>
        <w:t>本文</w:t>
      </w:r>
      <w:r w:rsidR="002C7F84">
        <w:t>采用的聚类评价指标是</w:t>
      </w:r>
      <w:r w:rsidR="002C7F84">
        <w:rPr>
          <w:rFonts w:hint="eastAsia"/>
        </w:rPr>
        <w:t>被</w:t>
      </w:r>
      <w:r w:rsidR="002C7F84">
        <w:t>广泛使用的</w:t>
      </w:r>
      <w:r w:rsidR="00A31E7D">
        <w:rPr>
          <w:rFonts w:hint="eastAsia"/>
        </w:rPr>
        <w:t>归一化</w:t>
      </w:r>
      <w:r w:rsidR="002C7F84">
        <w:t>互信息</w:t>
      </w:r>
      <w:r w:rsidR="00A31E7D">
        <w:rPr>
          <w:rFonts w:hint="eastAsia"/>
          <w:vertAlign w:val="superscript"/>
        </w:rPr>
        <w:t>[</w:t>
      </w:r>
      <w:r w:rsidR="00A31E7D">
        <w:rPr>
          <w:vertAlign w:val="superscript"/>
        </w:rPr>
        <w:t>19</w:t>
      </w:r>
      <w:r w:rsidR="00A31E7D">
        <w:rPr>
          <w:rFonts w:hint="eastAsia"/>
          <w:vertAlign w:val="superscript"/>
        </w:rPr>
        <w:t>]</w:t>
      </w:r>
      <w:r w:rsidR="002C7F84">
        <w:t>（</w:t>
      </w:r>
      <w:r w:rsidR="002C7F84">
        <w:t>normalized mutual information (NMI)</w:t>
      </w:r>
      <w:r w:rsidR="002C7F84">
        <w:t>）</w:t>
      </w:r>
      <w:r w:rsidR="002C7F84">
        <w:rPr>
          <w:rFonts w:hint="eastAsia"/>
        </w:rPr>
        <w:t>，</w:t>
      </w:r>
      <w:r w:rsidR="00A31E7D">
        <w:rPr>
          <w:rFonts w:hint="eastAsia"/>
        </w:rPr>
        <w:t>这是</w:t>
      </w:r>
      <w:r w:rsidR="00A31E7D">
        <w:t>一个</w:t>
      </w:r>
      <w:r w:rsidR="00A31E7D">
        <w:rPr>
          <w:rFonts w:hint="eastAsia"/>
        </w:rPr>
        <w:t>值域</w:t>
      </w:r>
      <w:r w:rsidR="00A31E7D">
        <w:t>为</w:t>
      </w:r>
      <w:r w:rsidR="00A31E7D">
        <w:rPr>
          <w:rFonts w:hint="eastAsia"/>
        </w:rPr>
        <w:t>[</w:t>
      </w:r>
      <w:r w:rsidR="00A31E7D">
        <w:t>0,1</w:t>
      </w:r>
      <w:r w:rsidR="00A31E7D">
        <w:rPr>
          <w:rFonts w:hint="eastAsia"/>
        </w:rPr>
        <w:t>]</w:t>
      </w:r>
      <w:r w:rsidR="00A31E7D">
        <w:rPr>
          <w:rFonts w:hint="eastAsia"/>
        </w:rPr>
        <w:t>的指标</w:t>
      </w:r>
      <w:r w:rsidR="00A31E7D">
        <w:t>，越高</w:t>
      </w:r>
      <w:r w:rsidR="00A31E7D">
        <w:rPr>
          <w:rFonts w:hint="eastAsia"/>
        </w:rPr>
        <w:t>的</w:t>
      </w:r>
      <w:r w:rsidR="00A31E7D">
        <w:rPr>
          <w:rFonts w:hint="eastAsia"/>
        </w:rPr>
        <w:t>NMI</w:t>
      </w:r>
      <w:r w:rsidR="00A31E7D">
        <w:rPr>
          <w:rFonts w:hint="eastAsia"/>
        </w:rPr>
        <w:t>值</w:t>
      </w:r>
      <w:r w:rsidR="00A31E7D">
        <w:t>表示聚类效果</w:t>
      </w:r>
      <w:r w:rsidR="00A31E7D">
        <w:rPr>
          <w:rFonts w:hint="eastAsia"/>
        </w:rPr>
        <w:t>越好</w:t>
      </w:r>
      <w:r w:rsidR="00A31E7D">
        <w:t>。</w:t>
      </w:r>
    </w:p>
    <w:p w:rsidR="002430DA" w:rsidRDefault="005C3BF0" w:rsidP="005C3BF0">
      <w:pPr>
        <w:pStyle w:val="2"/>
      </w:pPr>
      <w:bookmarkStart w:id="50" w:name="_Ref453053907"/>
      <w:bookmarkStart w:id="51" w:name="_Toc453167140"/>
      <w:r>
        <w:rPr>
          <w:rFonts w:hint="eastAsia"/>
        </w:rPr>
        <w:t>实验</w:t>
      </w:r>
      <w:r w:rsidR="00852E46">
        <w:rPr>
          <w:rFonts w:hint="eastAsia"/>
        </w:rPr>
        <w:t>与分析</w:t>
      </w:r>
      <w:bookmarkEnd w:id="50"/>
      <w:bookmarkEnd w:id="51"/>
    </w:p>
    <w:p w:rsidR="005C3BF0" w:rsidRDefault="00465367" w:rsidP="005C3BF0">
      <w:r>
        <w:rPr>
          <w:rFonts w:hint="eastAsia"/>
        </w:rPr>
        <w:t>本文</w:t>
      </w:r>
      <w:r>
        <w:t>分别</w:t>
      </w:r>
      <w:r>
        <w:rPr>
          <w:rFonts w:hint="eastAsia"/>
        </w:rPr>
        <w:t>在数据</w:t>
      </w:r>
      <w:r>
        <w:t>集</w:t>
      </w:r>
      <w:r>
        <w:rPr>
          <w:rFonts w:hint="eastAsia"/>
        </w:rPr>
        <w:t>A</w:t>
      </w:r>
      <w:r>
        <w:t>以及数据集</w:t>
      </w:r>
      <w:r>
        <w:rPr>
          <w:rFonts w:hint="eastAsia"/>
        </w:rPr>
        <w:t>B</w:t>
      </w:r>
      <w:r w:rsidR="003A6C3E">
        <w:rPr>
          <w:rFonts w:hint="eastAsia"/>
        </w:rPr>
        <w:t>上进行</w:t>
      </w:r>
      <w:r w:rsidR="003A6C3E">
        <w:t>实验，</w:t>
      </w:r>
      <w:r w:rsidR="003A6C3E">
        <w:rPr>
          <w:rFonts w:hint="eastAsia"/>
        </w:rPr>
        <w:t>对</w:t>
      </w:r>
      <w:r w:rsidR="003A6C3E">
        <w:t>原系统</w:t>
      </w:r>
      <w:r w:rsidR="003A6C3E">
        <w:rPr>
          <w:rFonts w:hint="eastAsia"/>
        </w:rPr>
        <w:t>聚类</w:t>
      </w:r>
      <w:r w:rsidR="003A6C3E">
        <w:t>得到的消息类再进行</w:t>
      </w:r>
      <w:r w:rsidR="003A6C3E">
        <w:rPr>
          <w:rFonts w:hint="eastAsia"/>
        </w:rPr>
        <w:t>二次</w:t>
      </w:r>
      <w:r w:rsidR="003A6C3E">
        <w:t>聚类。</w:t>
      </w:r>
      <w:r w:rsidR="003A6C3E">
        <w:rPr>
          <w:rFonts w:hint="eastAsia"/>
        </w:rPr>
        <w:t>数据集相关</w:t>
      </w:r>
      <w:r w:rsidR="003A6C3E">
        <w:t>信息和聚类评价指标请参考章节</w:t>
      </w:r>
      <w:r w:rsidR="00666ADB">
        <w:fldChar w:fldCharType="begin"/>
      </w:r>
      <w:r w:rsidR="00666ADB">
        <w:instrText xml:space="preserve"> REF _Ref453018623 \r \h </w:instrText>
      </w:r>
      <w:r w:rsidR="00666ADB">
        <w:fldChar w:fldCharType="separate"/>
      </w:r>
      <w:r w:rsidR="00611C38">
        <w:t>3.3</w:t>
      </w:r>
      <w:r w:rsidR="00666ADB">
        <w:fldChar w:fldCharType="end"/>
      </w:r>
      <w:r w:rsidR="003A6C3E">
        <w:rPr>
          <w:rFonts w:hint="eastAsia"/>
        </w:rPr>
        <w:t>，新</w:t>
      </w:r>
      <w:r w:rsidR="003A6C3E">
        <w:t>系统二次</w:t>
      </w:r>
      <w:r w:rsidR="003A6C3E">
        <w:rPr>
          <w:rFonts w:hint="eastAsia"/>
        </w:rPr>
        <w:t>聚类</w:t>
      </w:r>
      <w:r w:rsidR="003A6C3E">
        <w:t>时使用的相似度度量请参考章节</w:t>
      </w:r>
      <w:r w:rsidR="00666ADB">
        <w:fldChar w:fldCharType="begin"/>
      </w:r>
      <w:r w:rsidR="00666ADB">
        <w:instrText xml:space="preserve"> REF _Ref453018632 \r \h </w:instrText>
      </w:r>
      <w:r w:rsidR="00666ADB">
        <w:fldChar w:fldCharType="separate"/>
      </w:r>
      <w:r w:rsidR="00611C38">
        <w:t>3.2</w:t>
      </w:r>
      <w:r w:rsidR="00666ADB">
        <w:fldChar w:fldCharType="end"/>
      </w:r>
      <w:r w:rsidR="003A6C3E">
        <w:rPr>
          <w:rFonts w:hint="eastAsia"/>
        </w:rPr>
        <w:t>，新</w:t>
      </w:r>
      <w:r w:rsidR="003A6C3E">
        <w:t>系统采用的</w:t>
      </w:r>
      <w:r w:rsidR="003A6C3E">
        <w:rPr>
          <w:rFonts w:hint="eastAsia"/>
        </w:rPr>
        <w:t>聚类</w:t>
      </w:r>
      <w:r w:rsidR="003A6C3E">
        <w:t>方法请参考章节</w:t>
      </w:r>
      <w:r w:rsidR="00666ADB">
        <w:fldChar w:fldCharType="begin"/>
      </w:r>
      <w:r w:rsidR="00666ADB">
        <w:instrText xml:space="preserve"> REF _Ref453018644 \r \h </w:instrText>
      </w:r>
      <w:r w:rsidR="00666ADB">
        <w:fldChar w:fldCharType="separate"/>
      </w:r>
      <w:r w:rsidR="00611C38">
        <w:t>3.1</w:t>
      </w:r>
      <w:r w:rsidR="00666ADB">
        <w:fldChar w:fldCharType="end"/>
      </w:r>
      <w:r w:rsidR="003A6C3E">
        <w:rPr>
          <w:rFonts w:hint="eastAsia"/>
        </w:rPr>
        <w:t>。</w:t>
      </w:r>
      <w:r w:rsidR="00931E7A">
        <w:rPr>
          <w:rFonts w:hint="eastAsia"/>
        </w:rPr>
        <w:t>其中</w:t>
      </w:r>
      <w:r w:rsidR="00E41423">
        <w:rPr>
          <w:rFonts w:hint="eastAsia"/>
        </w:rPr>
        <w:t>关于</w:t>
      </w:r>
      <w:r w:rsidR="00E41423">
        <w:t>聚类</w:t>
      </w:r>
      <w:r w:rsidR="00E41423">
        <w:rPr>
          <w:rFonts w:hint="eastAsia"/>
        </w:rPr>
        <w:t>评价</w:t>
      </w:r>
      <w:r w:rsidR="00E41423">
        <w:t>指标</w:t>
      </w:r>
      <w:r w:rsidR="00E41423">
        <w:rPr>
          <w:rFonts w:hint="eastAsia"/>
        </w:rPr>
        <w:t>和</w:t>
      </w:r>
      <w:r w:rsidR="00E41423">
        <w:t>聚类方法</w:t>
      </w:r>
      <w:r w:rsidR="00931E7A">
        <w:rPr>
          <w:rFonts w:hint="eastAsia"/>
        </w:rPr>
        <w:t>的</w:t>
      </w:r>
      <w:r w:rsidR="00931E7A">
        <w:t>实现</w:t>
      </w:r>
      <w:r w:rsidR="00B408B4">
        <w:rPr>
          <w:rFonts w:hint="eastAsia"/>
        </w:rPr>
        <w:t>，</w:t>
      </w:r>
      <w:r w:rsidR="00B378E1">
        <w:rPr>
          <w:rFonts w:hint="eastAsia"/>
        </w:rPr>
        <w:t>NMI</w:t>
      </w:r>
      <w:r w:rsidR="00B378E1">
        <w:rPr>
          <w:rFonts w:hint="eastAsia"/>
        </w:rPr>
        <w:t>的</w:t>
      </w:r>
      <w:r w:rsidR="00B378E1">
        <w:t>计算</w:t>
      </w:r>
      <w:r w:rsidR="00B378E1">
        <w:rPr>
          <w:rFonts w:hint="eastAsia"/>
        </w:rPr>
        <w:t>、</w:t>
      </w:r>
      <w:r w:rsidR="00B378E1">
        <w:rPr>
          <w:rFonts w:hint="eastAsia"/>
        </w:rPr>
        <w:t>K</w:t>
      </w:r>
      <w:r w:rsidR="00B378E1">
        <w:rPr>
          <w:rFonts w:hint="eastAsia"/>
        </w:rPr>
        <w:t>均值</w:t>
      </w:r>
      <w:r w:rsidR="00B378E1">
        <w:t>聚类法、</w:t>
      </w:r>
      <w:r w:rsidR="00B408B4">
        <w:t>谱聚类</w:t>
      </w:r>
      <w:r w:rsidR="00B378E1">
        <w:rPr>
          <w:rFonts w:hint="eastAsia"/>
        </w:rPr>
        <w:t>法</w:t>
      </w:r>
      <w:r w:rsidR="00B408B4">
        <w:t>使用了</w:t>
      </w:r>
      <w:r w:rsidR="00B378E1">
        <w:rPr>
          <w:rFonts w:hint="eastAsia"/>
        </w:rPr>
        <w:t>W</w:t>
      </w:r>
      <w:r w:rsidR="00B378E1">
        <w:t>en-Yen Chen</w:t>
      </w:r>
      <w:r w:rsidR="00B378E1">
        <w:t>等人</w:t>
      </w:r>
      <w:r w:rsidR="00B378E1">
        <w:rPr>
          <w:rFonts w:hint="eastAsia"/>
        </w:rPr>
        <w:t>实现</w:t>
      </w:r>
      <w:r w:rsidR="00B378E1">
        <w:t>的版本</w:t>
      </w:r>
      <w:r w:rsidR="00B378E1">
        <w:rPr>
          <w:rFonts w:hint="eastAsia"/>
          <w:vertAlign w:val="superscript"/>
        </w:rPr>
        <w:t>[</w:t>
      </w:r>
      <w:r w:rsidR="00B378E1">
        <w:rPr>
          <w:vertAlign w:val="superscript"/>
        </w:rPr>
        <w:t>15</w:t>
      </w:r>
      <w:r w:rsidR="00B378E1">
        <w:rPr>
          <w:rFonts w:hint="eastAsia"/>
          <w:vertAlign w:val="superscript"/>
        </w:rPr>
        <w:t>]</w:t>
      </w:r>
      <w:r w:rsidR="00B378E1">
        <w:rPr>
          <w:rFonts w:hint="eastAsia"/>
        </w:rPr>
        <w:t>，基于</w:t>
      </w:r>
      <w:r w:rsidR="00B378E1">
        <w:t>核</w:t>
      </w:r>
      <w:r w:rsidR="00B378E1">
        <w:rPr>
          <w:rFonts w:hint="eastAsia"/>
        </w:rPr>
        <w:t>函数的</w:t>
      </w:r>
      <w:r w:rsidR="00B378E1">
        <w:rPr>
          <w:rFonts w:hint="eastAsia"/>
        </w:rPr>
        <w:t>K</w:t>
      </w:r>
      <w:r w:rsidR="00B378E1">
        <w:rPr>
          <w:rFonts w:hint="eastAsia"/>
        </w:rPr>
        <w:t>均值</w:t>
      </w:r>
      <w:r w:rsidR="00B378E1">
        <w:t>聚类</w:t>
      </w:r>
      <w:r w:rsidR="00B378E1">
        <w:rPr>
          <w:rFonts w:hint="eastAsia"/>
        </w:rPr>
        <w:t>法</w:t>
      </w:r>
      <w:r w:rsidR="00B378E1">
        <w:t>使用了</w:t>
      </w:r>
      <w:r w:rsidR="00ED2654">
        <w:rPr>
          <w:rFonts w:hint="eastAsia"/>
        </w:rPr>
        <w:t>M</w:t>
      </w:r>
      <w:r w:rsidR="00ED2654">
        <w:t>o Chen</w:t>
      </w:r>
      <w:r w:rsidR="00ED2654">
        <w:rPr>
          <w:rFonts w:hint="eastAsia"/>
        </w:rPr>
        <w:t>实现的版本</w:t>
      </w:r>
      <w:r w:rsidR="00ED2654">
        <w:rPr>
          <w:rStyle w:val="afd"/>
        </w:rPr>
        <w:footnoteReference w:id="1"/>
      </w:r>
      <w:r w:rsidR="00ED2654">
        <w:rPr>
          <w:rFonts w:hint="eastAsia"/>
        </w:rPr>
        <w:t>（使用</w:t>
      </w:r>
      <w:r w:rsidR="00ED2654">
        <w:t>高斯核函数）</w:t>
      </w:r>
      <w:r w:rsidR="00B94B85">
        <w:rPr>
          <w:rFonts w:hint="eastAsia"/>
        </w:rPr>
        <w:t>，</w:t>
      </w:r>
      <w:r w:rsidR="00D436BB">
        <w:rPr>
          <w:rFonts w:hint="eastAsia"/>
        </w:rPr>
        <w:t>层级</w:t>
      </w:r>
      <w:r w:rsidR="00D436BB">
        <w:t>聚类</w:t>
      </w:r>
      <w:r w:rsidR="00084068">
        <w:rPr>
          <w:rFonts w:hint="eastAsia"/>
        </w:rPr>
        <w:t>使用</w:t>
      </w:r>
      <w:r w:rsidR="00084068">
        <w:t>了</w:t>
      </w:r>
      <w:r w:rsidR="00084068">
        <w:rPr>
          <w:rFonts w:hint="eastAsia"/>
        </w:rPr>
        <w:t>M</w:t>
      </w:r>
      <w:r w:rsidR="00084068">
        <w:t>atlab</w:t>
      </w:r>
      <w:r w:rsidR="00084068">
        <w:rPr>
          <w:rFonts w:hint="eastAsia"/>
        </w:rPr>
        <w:t>的</w:t>
      </w:r>
      <w:r w:rsidR="00084068">
        <w:t>实现版本</w:t>
      </w:r>
      <w:r w:rsidR="005B0C69">
        <w:rPr>
          <w:rStyle w:val="afd"/>
        </w:rPr>
        <w:footnoteReference w:id="2"/>
      </w:r>
      <w:r w:rsidR="00C468BE">
        <w:rPr>
          <w:rFonts w:hint="eastAsia"/>
        </w:rPr>
        <w:t>（</w:t>
      </w:r>
      <w:r w:rsidR="00300A13">
        <w:rPr>
          <w:rFonts w:hint="eastAsia"/>
        </w:rPr>
        <w:t>算法</w:t>
      </w:r>
      <w:r w:rsidR="00C468BE">
        <w:rPr>
          <w:rFonts w:hint="eastAsia"/>
        </w:rPr>
        <w:t>使用</w:t>
      </w:r>
      <w:r w:rsidR="00C468BE">
        <w:t>的</w:t>
      </w:r>
      <w:r w:rsidR="00C468BE">
        <w:rPr>
          <w:rFonts w:hint="eastAsia"/>
        </w:rPr>
        <w:t>连结方式</w:t>
      </w:r>
      <w:r w:rsidR="00C468BE">
        <w:t>共</w:t>
      </w:r>
      <w:r w:rsidR="00C468BE">
        <w:rPr>
          <w:rFonts w:hint="eastAsia"/>
        </w:rPr>
        <w:t>5</w:t>
      </w:r>
      <w:r w:rsidR="00C468BE">
        <w:rPr>
          <w:rFonts w:hint="eastAsia"/>
        </w:rPr>
        <w:t>种</w:t>
      </w:r>
      <w:r w:rsidR="00C468BE">
        <w:t>，请参考章节</w:t>
      </w:r>
      <w:r w:rsidR="00666ADB">
        <w:fldChar w:fldCharType="begin"/>
      </w:r>
      <w:r w:rsidR="00666ADB">
        <w:instrText xml:space="preserve"> REF _Ref453018644 \r \h </w:instrText>
      </w:r>
      <w:r w:rsidR="00666ADB">
        <w:fldChar w:fldCharType="separate"/>
      </w:r>
      <w:r w:rsidR="00611C38">
        <w:t>3.1</w:t>
      </w:r>
      <w:r w:rsidR="00666ADB">
        <w:fldChar w:fldCharType="end"/>
      </w:r>
      <w:r w:rsidR="00C468BE">
        <w:t>）</w:t>
      </w:r>
      <w:r w:rsidR="00084068">
        <w:t>。</w:t>
      </w:r>
      <w:r w:rsidR="00AF6D5D">
        <w:rPr>
          <w:rFonts w:hint="eastAsia"/>
        </w:rPr>
        <w:t>实验</w:t>
      </w:r>
      <w:r w:rsidR="00AF6D5D">
        <w:t>结果如下：</w:t>
      </w:r>
    </w:p>
    <w:p w:rsidR="007E791E" w:rsidRDefault="007E791E" w:rsidP="007E791E">
      <w:pPr>
        <w:pStyle w:val="a5"/>
        <w:keepNext/>
        <w:spacing w:beforeLines="50" w:before="156"/>
      </w:pPr>
      <w:bookmarkStart w:id="52" w:name="_Ref452816711"/>
      <w:bookmarkStart w:id="53" w:name="_Toc453167004"/>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611C38">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611C38">
        <w:rPr>
          <w:noProof/>
        </w:rPr>
        <w:t>1</w:t>
      </w:r>
      <w:r w:rsidR="0079342A">
        <w:fldChar w:fldCharType="end"/>
      </w:r>
      <w:bookmarkEnd w:id="52"/>
      <w:r>
        <w:t xml:space="preserve"> </w:t>
      </w:r>
      <w:r>
        <w:rPr>
          <w:rFonts w:hint="eastAsia"/>
        </w:rPr>
        <w:t>数据</w:t>
      </w:r>
      <w:r>
        <w:t>集</w:t>
      </w:r>
      <w:r>
        <w:rPr>
          <w:rFonts w:hint="eastAsia"/>
        </w:rPr>
        <w:t>A</w:t>
      </w:r>
      <w:r>
        <w:rPr>
          <w:rFonts w:hint="eastAsia"/>
        </w:rPr>
        <w:t>的</w:t>
      </w:r>
      <w:r>
        <w:t>聚类结果（</w:t>
      </w:r>
      <w:r>
        <w:rPr>
          <w:rFonts w:hint="eastAsia"/>
        </w:rPr>
        <w:t>指标</w:t>
      </w:r>
      <w:r>
        <w:t>：</w:t>
      </w:r>
      <w:r>
        <w:rPr>
          <w:rFonts w:hint="eastAsia"/>
        </w:rPr>
        <w:t>NMI</w:t>
      </w:r>
      <w:r>
        <w:t>）</w:t>
      </w:r>
      <w:bookmarkEnd w:id="53"/>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709"/>
        <w:gridCol w:w="708"/>
        <w:gridCol w:w="709"/>
        <w:gridCol w:w="851"/>
        <w:gridCol w:w="992"/>
        <w:gridCol w:w="709"/>
        <w:gridCol w:w="708"/>
        <w:gridCol w:w="709"/>
        <w:gridCol w:w="709"/>
        <w:gridCol w:w="726"/>
      </w:tblGrid>
      <w:tr w:rsidR="004300E7" w:rsidTr="002343B6">
        <w:tc>
          <w:tcPr>
            <w:tcW w:w="851" w:type="dxa"/>
            <w:tcBorders>
              <w:top w:val="single" w:sz="12" w:space="0" w:color="auto"/>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Method</w:t>
            </w:r>
          </w:p>
        </w:tc>
        <w:tc>
          <w:tcPr>
            <w:tcW w:w="709" w:type="dxa"/>
            <w:tcBorders>
              <w:top w:val="single" w:sz="12" w:space="0" w:color="auto"/>
              <w:bottom w:val="single" w:sz="8" w:space="0" w:color="auto"/>
            </w:tcBorders>
            <w:vAlign w:val="center"/>
          </w:tcPr>
          <w:p w:rsidR="004300E7" w:rsidRPr="008D3E3B" w:rsidRDefault="00C30DC5" w:rsidP="004300E7">
            <w:pPr>
              <w:ind w:firstLine="0"/>
              <w:jc w:val="center"/>
              <w:rPr>
                <w:sz w:val="18"/>
                <w:szCs w:val="18"/>
              </w:rPr>
            </w:pPr>
            <m:oMathPara>
              <m:oMath>
                <m:sSub>
                  <m:sSubPr>
                    <m:ctrlPr>
                      <w:rPr>
                        <w:rFonts w:ascii="Cambria Math" w:hAnsi="Cambria Math"/>
                        <w:sz w:val="18"/>
                        <w:szCs w:val="18"/>
                      </w:rPr>
                    </m:ctrlPr>
                  </m:sSubPr>
                  <m:e>
                    <m:r>
                      <w:rPr>
                        <w:rFonts w:ascii="Cambria Math" w:hAnsi="Cambria Math"/>
                        <w:sz w:val="18"/>
                        <w:szCs w:val="18"/>
                      </w:rPr>
                      <m:t>sim</m:t>
                    </m:r>
                  </m:e>
                  <m:sub>
                    <m:r>
                      <w:rPr>
                        <w:rFonts w:ascii="Cambria Math" w:hAnsi="Cambria Math"/>
                        <w:sz w:val="18"/>
                        <w:szCs w:val="18"/>
                      </w:rPr>
                      <m:t>time</m:t>
                    </m:r>
                  </m:sub>
                </m:sSub>
              </m:oMath>
            </m:oMathPara>
          </w:p>
        </w:tc>
        <w:tc>
          <w:tcPr>
            <w:tcW w:w="708" w:type="dxa"/>
            <w:tcBorders>
              <w:top w:val="single" w:sz="12" w:space="0" w:color="auto"/>
              <w:bottom w:val="single" w:sz="8" w:space="0" w:color="auto"/>
            </w:tcBorders>
            <w:vAlign w:val="center"/>
          </w:tcPr>
          <w:p w:rsidR="004300E7" w:rsidRPr="008D3E3B" w:rsidRDefault="00C30DC5"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htg</m:t>
                    </m:r>
                  </m:sub>
                </m:sSub>
              </m:oMath>
            </m:oMathPara>
          </w:p>
        </w:tc>
        <w:tc>
          <w:tcPr>
            <w:tcW w:w="709" w:type="dxa"/>
            <w:tcBorders>
              <w:top w:val="single" w:sz="12" w:space="0" w:color="auto"/>
              <w:bottom w:val="single" w:sz="8" w:space="0" w:color="auto"/>
            </w:tcBorders>
            <w:vAlign w:val="center"/>
          </w:tcPr>
          <w:p w:rsidR="004300E7" w:rsidRPr="008D3E3B" w:rsidRDefault="00C30DC5"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NE</m:t>
                    </m:r>
                  </m:sub>
                </m:sSub>
              </m:oMath>
            </m:oMathPara>
          </w:p>
        </w:tc>
        <w:tc>
          <w:tcPr>
            <w:tcW w:w="851" w:type="dxa"/>
            <w:tcBorders>
              <w:top w:val="single" w:sz="12" w:space="0" w:color="auto"/>
              <w:bottom w:val="single" w:sz="8" w:space="0" w:color="auto"/>
            </w:tcBorders>
            <w:vAlign w:val="center"/>
          </w:tcPr>
          <w:p w:rsidR="004300E7" w:rsidRPr="008D3E3B" w:rsidRDefault="00C30DC5" w:rsidP="004300E7">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jacc</m:t>
                    </m:r>
                  </m:sub>
                </m:sSub>
              </m:oMath>
            </m:oMathPara>
          </w:p>
        </w:tc>
        <w:tc>
          <w:tcPr>
            <w:tcW w:w="992" w:type="dxa"/>
            <w:tcBorders>
              <w:top w:val="single" w:sz="12" w:space="0" w:color="auto"/>
              <w:bottom w:val="single" w:sz="8" w:space="0" w:color="auto"/>
            </w:tcBorders>
            <w:vAlign w:val="center"/>
          </w:tcPr>
          <w:p w:rsidR="004300E7" w:rsidRPr="008D3E3B" w:rsidRDefault="00C30DC5" w:rsidP="004300E7">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tf-idf</m:t>
                    </m:r>
                  </m:sub>
                </m:sSub>
              </m:oMath>
            </m:oMathPara>
          </w:p>
        </w:tc>
        <w:tc>
          <w:tcPr>
            <w:tcW w:w="709" w:type="dxa"/>
            <w:tcBorders>
              <w:top w:val="single" w:sz="12" w:space="0" w:color="auto"/>
              <w:bottom w:val="single" w:sz="8" w:space="0" w:color="auto"/>
              <w:right w:val="single" w:sz="8" w:space="0" w:color="auto"/>
            </w:tcBorders>
            <w:vAlign w:val="center"/>
          </w:tcPr>
          <w:p w:rsidR="004300E7" w:rsidRPr="008D3E3B" w:rsidRDefault="00C30DC5" w:rsidP="004300E7">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sim</m:t>
                    </m:r>
                  </m:e>
                  <m:sub>
                    <m:r>
                      <w:rPr>
                        <w:rFonts w:ascii="Cambria Math" w:hAnsi="Cambria Math"/>
                        <w:sz w:val="18"/>
                        <w:szCs w:val="18"/>
                      </w:rPr>
                      <m:t>itr</m:t>
                    </m:r>
                  </m:sub>
                </m:sSub>
              </m:oMath>
            </m:oMathPara>
          </w:p>
        </w:tc>
        <w:tc>
          <w:tcPr>
            <w:tcW w:w="708" w:type="dxa"/>
            <w:tcBorders>
              <w:top w:val="single" w:sz="12" w:space="0" w:color="auto"/>
              <w:left w:val="single" w:sz="8" w:space="0" w:color="auto"/>
              <w:bottom w:val="single" w:sz="8" w:space="0" w:color="auto"/>
              <w:right w:val="single" w:sz="8" w:space="0" w:color="auto"/>
            </w:tcBorders>
            <w:vAlign w:val="center"/>
          </w:tcPr>
          <w:p w:rsidR="004300E7" w:rsidRPr="008D3E3B" w:rsidRDefault="004300E7" w:rsidP="004300E7">
            <w:pPr>
              <w:ind w:firstLine="0"/>
              <w:jc w:val="center"/>
              <w:rPr>
                <w:i/>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w</m:t>
                    </m:r>
                  </m:sub>
                </m:sSub>
              </m:oMath>
            </m:oMathPara>
          </w:p>
        </w:tc>
        <w:tc>
          <w:tcPr>
            <w:tcW w:w="709" w:type="dxa"/>
            <w:tcBorders>
              <w:top w:val="single" w:sz="12" w:space="0" w:color="auto"/>
              <w:left w:val="single" w:sz="8" w:space="0" w:color="auto"/>
              <w:bottom w:val="single" w:sz="8" w:space="0" w:color="auto"/>
            </w:tcBorders>
            <w:vAlign w:val="center"/>
          </w:tcPr>
          <w:p w:rsidR="004300E7" w:rsidRPr="008D3E3B" w:rsidRDefault="004300E7" w:rsidP="004300E7">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CM</m:t>
                    </m:r>
                  </m:sub>
                </m:sSub>
              </m:oMath>
            </m:oMathPara>
          </w:p>
        </w:tc>
        <w:tc>
          <w:tcPr>
            <w:tcW w:w="709" w:type="dxa"/>
            <w:tcBorders>
              <w:top w:val="single" w:sz="12" w:space="0" w:color="auto"/>
              <w:bottom w:val="single" w:sz="8" w:space="0" w:color="auto"/>
              <w:right w:val="single" w:sz="8" w:space="0" w:color="auto"/>
            </w:tcBorders>
            <w:vAlign w:val="center"/>
          </w:tcPr>
          <w:p w:rsidR="004300E7" w:rsidRPr="008D3E3B" w:rsidRDefault="004300E7" w:rsidP="004300E7">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g</m:t>
                    </m:r>
                  </m:sub>
                </m:sSub>
              </m:oMath>
            </m:oMathPara>
          </w:p>
        </w:tc>
        <w:tc>
          <w:tcPr>
            <w:tcW w:w="726" w:type="dxa"/>
            <w:tcBorders>
              <w:top w:val="single" w:sz="12" w:space="0" w:color="auto"/>
              <w:left w:val="single" w:sz="8" w:space="0" w:color="auto"/>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Avg</w:t>
            </w:r>
          </w:p>
        </w:tc>
      </w:tr>
      <w:tr w:rsidR="004300E7" w:rsidTr="002343B6">
        <w:tc>
          <w:tcPr>
            <w:tcW w:w="851" w:type="dxa"/>
            <w:tcBorders>
              <w:top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S</w:t>
            </w:r>
            <w:r w:rsidRPr="008D3E3B">
              <w:rPr>
                <w:sz w:val="18"/>
                <w:szCs w:val="18"/>
              </w:rPr>
              <w:t>pectral</w:t>
            </w:r>
          </w:p>
        </w:tc>
        <w:tc>
          <w:tcPr>
            <w:tcW w:w="709"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0.9313</w:t>
            </w:r>
          </w:p>
        </w:tc>
        <w:tc>
          <w:tcPr>
            <w:tcW w:w="708"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0.8756</w:t>
            </w:r>
          </w:p>
        </w:tc>
        <w:tc>
          <w:tcPr>
            <w:tcW w:w="709"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0.9107</w:t>
            </w:r>
          </w:p>
        </w:tc>
        <w:tc>
          <w:tcPr>
            <w:tcW w:w="851"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0.9321</w:t>
            </w:r>
          </w:p>
        </w:tc>
        <w:tc>
          <w:tcPr>
            <w:tcW w:w="992" w:type="dxa"/>
            <w:tcBorders>
              <w:top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0.9363</w:t>
            </w:r>
          </w:p>
        </w:tc>
        <w:tc>
          <w:tcPr>
            <w:tcW w:w="709" w:type="dxa"/>
            <w:tcBorders>
              <w:top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0.9288</w:t>
            </w:r>
          </w:p>
        </w:tc>
        <w:tc>
          <w:tcPr>
            <w:tcW w:w="708" w:type="dxa"/>
            <w:tcBorders>
              <w:top w:val="single" w:sz="8" w:space="0" w:color="auto"/>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0.9384</w:t>
            </w:r>
          </w:p>
        </w:tc>
        <w:tc>
          <w:tcPr>
            <w:tcW w:w="709" w:type="dxa"/>
            <w:tcBorders>
              <w:top w:val="single" w:sz="8" w:space="0" w:color="auto"/>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0.9265</w:t>
            </w:r>
          </w:p>
        </w:tc>
        <w:tc>
          <w:tcPr>
            <w:tcW w:w="709" w:type="dxa"/>
            <w:tcBorders>
              <w:top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0.9253</w:t>
            </w:r>
          </w:p>
        </w:tc>
        <w:tc>
          <w:tcPr>
            <w:tcW w:w="726" w:type="dxa"/>
            <w:tcBorders>
              <w:top w:val="single" w:sz="8" w:space="0" w:color="auto"/>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0.9227</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H-S</w:t>
            </w:r>
            <w:r w:rsidRPr="008D3E3B">
              <w:rPr>
                <w:sz w:val="18"/>
                <w:szCs w:val="18"/>
              </w:rPr>
              <w:t>gl</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0.9282</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0.8694</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0.8876</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0.9146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0.9485</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0.8480</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0.9623</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0.9008</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0.8809</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0.9044</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H-Cpl</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0.9304</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0.8858</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0.9201</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0.9476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0.9552</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0.9097</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0.9625</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0.9231</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0.9323</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0.9296</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H-Avg</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0.9301</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0.8817</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0.9189</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0.9459</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0.9573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0.9075</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b/>
                <w:bCs/>
                <w:color w:val="000000" w:themeColor="text1"/>
                <w:kern w:val="24"/>
                <w:sz w:val="16"/>
                <w:szCs w:val="16"/>
              </w:rPr>
              <w:t>0.9658</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0.9222</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0.9278</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H-Wtd</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0.9301</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0.8817</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0.9185</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0.9461</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0.9571</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0.9126</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b/>
                <w:bCs/>
                <w:color w:val="000000" w:themeColor="text1"/>
                <w:kern w:val="24"/>
                <w:sz w:val="16"/>
                <w:szCs w:val="16"/>
              </w:rPr>
              <w:t>0.9658</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0.9213</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0.9304</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0.9292</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H-Wrd</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0.9309</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0.8898</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0.9255</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0.9474</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0.9544</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0.9195</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0.9617</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0.9236</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0.9294</w:t>
            </w:r>
          </w:p>
        </w:tc>
        <w:tc>
          <w:tcPr>
            <w:tcW w:w="726" w:type="dxa"/>
            <w:tcBorders>
              <w:left w:val="single" w:sz="8" w:space="0" w:color="auto"/>
            </w:tcBorders>
            <w:vAlign w:val="bottom"/>
          </w:tcPr>
          <w:p w:rsidR="004300E7" w:rsidRPr="006D23D8" w:rsidRDefault="004300E7" w:rsidP="004300E7">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6D23D8">
              <w:rPr>
                <w:rFonts w:ascii="Times New Roman" w:hAnsi="Times New Roman" w:cs="Times New Roman"/>
                <w:b/>
                <w:color w:val="000000" w:themeColor="text1"/>
                <w:kern w:val="24"/>
                <w:sz w:val="16"/>
                <w:szCs w:val="16"/>
              </w:rPr>
              <w:t>0.9313</w:t>
            </w:r>
          </w:p>
        </w:tc>
      </w:tr>
      <w:tr w:rsidR="004300E7" w:rsidTr="002343B6">
        <w:tc>
          <w:tcPr>
            <w:tcW w:w="851" w:type="dxa"/>
            <w:vAlign w:val="center"/>
          </w:tcPr>
          <w:p w:rsidR="004300E7" w:rsidRPr="008D3E3B" w:rsidRDefault="004300E7" w:rsidP="004300E7">
            <w:pPr>
              <w:ind w:firstLine="0"/>
              <w:jc w:val="center"/>
              <w:rPr>
                <w:sz w:val="18"/>
                <w:szCs w:val="18"/>
              </w:rPr>
            </w:pPr>
            <w:r w:rsidRPr="008D3E3B">
              <w:rPr>
                <w:rFonts w:hint="eastAsia"/>
                <w:sz w:val="18"/>
                <w:szCs w:val="18"/>
              </w:rPr>
              <w:t>Kmeans</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0.9294</w:t>
            </w:r>
          </w:p>
        </w:tc>
        <w:tc>
          <w:tcPr>
            <w:tcW w:w="708"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0.5159</w:t>
            </w:r>
          </w:p>
        </w:tc>
        <w:tc>
          <w:tcPr>
            <w:tcW w:w="709"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0.7034</w:t>
            </w:r>
          </w:p>
        </w:tc>
        <w:tc>
          <w:tcPr>
            <w:tcW w:w="851"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0.9296</w:t>
            </w:r>
          </w:p>
        </w:tc>
        <w:tc>
          <w:tcPr>
            <w:tcW w:w="992" w:type="dxa"/>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0.9349</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0.8903</w:t>
            </w:r>
          </w:p>
        </w:tc>
        <w:tc>
          <w:tcPr>
            <w:tcW w:w="708" w:type="dxa"/>
            <w:tcBorders>
              <w:left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0.9380</w:t>
            </w:r>
          </w:p>
        </w:tc>
        <w:tc>
          <w:tcPr>
            <w:tcW w:w="709" w:type="dxa"/>
            <w:tcBorders>
              <w:lef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0.9216</w:t>
            </w:r>
          </w:p>
        </w:tc>
        <w:tc>
          <w:tcPr>
            <w:tcW w:w="709" w:type="dxa"/>
            <w:tcBorders>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0.9164</w:t>
            </w:r>
          </w:p>
        </w:tc>
        <w:tc>
          <w:tcPr>
            <w:tcW w:w="726" w:type="dxa"/>
            <w:tcBorders>
              <w:left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0.8532</w:t>
            </w:r>
          </w:p>
        </w:tc>
      </w:tr>
      <w:tr w:rsidR="004300E7" w:rsidTr="002343B6">
        <w:tc>
          <w:tcPr>
            <w:tcW w:w="851" w:type="dxa"/>
            <w:tcBorders>
              <w:bottom w:val="single" w:sz="8"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Kn-Km</w:t>
            </w:r>
          </w:p>
        </w:tc>
        <w:tc>
          <w:tcPr>
            <w:tcW w:w="709"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0.8491</w:t>
            </w:r>
          </w:p>
        </w:tc>
        <w:tc>
          <w:tcPr>
            <w:tcW w:w="708"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0.5116</w:t>
            </w:r>
          </w:p>
        </w:tc>
        <w:tc>
          <w:tcPr>
            <w:tcW w:w="709"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0.6928</w:t>
            </w:r>
          </w:p>
        </w:tc>
        <w:tc>
          <w:tcPr>
            <w:tcW w:w="851"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0.9012</w:t>
            </w:r>
          </w:p>
        </w:tc>
        <w:tc>
          <w:tcPr>
            <w:tcW w:w="992" w:type="dxa"/>
            <w:tcBorders>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0.9056</w:t>
            </w:r>
          </w:p>
        </w:tc>
        <w:tc>
          <w:tcPr>
            <w:tcW w:w="709" w:type="dxa"/>
            <w:tcBorders>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0.8966</w:t>
            </w:r>
          </w:p>
        </w:tc>
        <w:tc>
          <w:tcPr>
            <w:tcW w:w="708" w:type="dxa"/>
            <w:tcBorders>
              <w:left w:val="single" w:sz="8" w:space="0" w:color="auto"/>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0.9191</w:t>
            </w:r>
          </w:p>
        </w:tc>
        <w:tc>
          <w:tcPr>
            <w:tcW w:w="709" w:type="dxa"/>
            <w:tcBorders>
              <w:left w:val="single" w:sz="8" w:space="0" w:color="auto"/>
              <w:bottom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0.8996</w:t>
            </w:r>
          </w:p>
        </w:tc>
        <w:tc>
          <w:tcPr>
            <w:tcW w:w="709" w:type="dxa"/>
            <w:tcBorders>
              <w:bottom w:val="single" w:sz="8"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sz w:val="16"/>
                <w:szCs w:val="16"/>
              </w:rPr>
            </w:pPr>
            <w:r w:rsidRPr="0028420F">
              <w:rPr>
                <w:rFonts w:ascii="Times New Roman" w:hAnsi="Times New Roman" w:cs="Times New Roman"/>
                <w:color w:val="000000" w:themeColor="text1"/>
                <w:kern w:val="24"/>
                <w:sz w:val="16"/>
                <w:szCs w:val="16"/>
              </w:rPr>
              <w:t>0.8882</w:t>
            </w:r>
          </w:p>
        </w:tc>
        <w:tc>
          <w:tcPr>
            <w:tcW w:w="726" w:type="dxa"/>
            <w:tcBorders>
              <w:left w:val="single" w:sz="8" w:space="0" w:color="auto"/>
              <w:bottom w:val="single" w:sz="8" w:space="0" w:color="auto"/>
            </w:tcBorders>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0.8293</w:t>
            </w:r>
          </w:p>
        </w:tc>
      </w:tr>
      <w:tr w:rsidR="004300E7" w:rsidTr="002343B6">
        <w:tc>
          <w:tcPr>
            <w:tcW w:w="851" w:type="dxa"/>
            <w:tcBorders>
              <w:top w:val="single" w:sz="8" w:space="0" w:color="auto"/>
              <w:bottom w:val="single" w:sz="12" w:space="0" w:color="auto"/>
            </w:tcBorders>
            <w:vAlign w:val="center"/>
          </w:tcPr>
          <w:p w:rsidR="004300E7" w:rsidRPr="008D3E3B" w:rsidRDefault="004300E7" w:rsidP="004300E7">
            <w:pPr>
              <w:ind w:firstLine="0"/>
              <w:jc w:val="center"/>
              <w:rPr>
                <w:sz w:val="18"/>
                <w:szCs w:val="18"/>
              </w:rPr>
            </w:pPr>
            <w:r w:rsidRPr="008D3E3B">
              <w:rPr>
                <w:rFonts w:hint="eastAsia"/>
                <w:sz w:val="18"/>
                <w:szCs w:val="18"/>
              </w:rPr>
              <w:t>Avg</w:t>
            </w:r>
          </w:p>
        </w:tc>
        <w:tc>
          <w:tcPr>
            <w:tcW w:w="709"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0.9199</w:t>
            </w:r>
          </w:p>
        </w:tc>
        <w:tc>
          <w:tcPr>
            <w:tcW w:w="708"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0.7889</w:t>
            </w:r>
          </w:p>
        </w:tc>
        <w:tc>
          <w:tcPr>
            <w:tcW w:w="709" w:type="dxa"/>
            <w:tcBorders>
              <w:top w:val="single" w:sz="8" w:space="0" w:color="auto"/>
              <w:left w:val="nil"/>
              <w:bottom w:val="single" w:sz="12" w:space="0" w:color="auto"/>
              <w:right w:val="nil"/>
            </w:tcBorders>
            <w:shd w:val="clear" w:color="auto" w:fill="auto"/>
            <w:vAlign w:val="bottom"/>
          </w:tcPr>
          <w:p w:rsidR="004300E7" w:rsidRPr="0028420F" w:rsidRDefault="004300E7" w:rsidP="00D86D44">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0.859</w:t>
            </w:r>
            <w:r>
              <w:rPr>
                <w:rFonts w:ascii="Times New Roman" w:hAnsi="Times New Roman" w:cs="Times New Roman"/>
                <w:color w:val="000000" w:themeColor="text1"/>
                <w:kern w:val="24"/>
                <w:sz w:val="16"/>
                <w:szCs w:val="16"/>
              </w:rPr>
              <w:t>6</w:t>
            </w:r>
          </w:p>
        </w:tc>
        <w:tc>
          <w:tcPr>
            <w:tcW w:w="851"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0.9330</w:t>
            </w:r>
          </w:p>
        </w:tc>
        <w:tc>
          <w:tcPr>
            <w:tcW w:w="992" w:type="dxa"/>
            <w:tcBorders>
              <w:top w:val="single" w:sz="8" w:space="0" w:color="auto"/>
              <w:left w:val="nil"/>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0.9436</w:t>
            </w:r>
          </w:p>
        </w:tc>
        <w:tc>
          <w:tcPr>
            <w:tcW w:w="709" w:type="dxa"/>
            <w:tcBorders>
              <w:top w:val="single" w:sz="8" w:space="0" w:color="auto"/>
              <w:left w:val="nil"/>
              <w:bottom w:val="single" w:sz="12"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0.9016</w:t>
            </w:r>
          </w:p>
        </w:tc>
        <w:tc>
          <w:tcPr>
            <w:tcW w:w="708" w:type="dxa"/>
            <w:tcBorders>
              <w:top w:val="single" w:sz="8" w:space="0" w:color="auto"/>
              <w:left w:val="single" w:sz="8" w:space="0" w:color="auto"/>
              <w:bottom w:val="single" w:sz="12" w:space="0" w:color="auto"/>
              <w:right w:val="single" w:sz="8" w:space="0" w:color="auto"/>
            </w:tcBorders>
            <w:shd w:val="clear" w:color="auto" w:fill="auto"/>
            <w:vAlign w:val="bottom"/>
          </w:tcPr>
          <w:p w:rsidR="004300E7" w:rsidRPr="006D23D8" w:rsidRDefault="004300E7" w:rsidP="004300E7">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6D23D8">
              <w:rPr>
                <w:rFonts w:ascii="Times New Roman" w:hAnsi="Times New Roman" w:cs="Times New Roman"/>
                <w:b/>
                <w:color w:val="000000" w:themeColor="text1"/>
                <w:kern w:val="24"/>
                <w:sz w:val="16"/>
                <w:szCs w:val="16"/>
              </w:rPr>
              <w:t>0.9517</w:t>
            </w:r>
          </w:p>
        </w:tc>
        <w:tc>
          <w:tcPr>
            <w:tcW w:w="709" w:type="dxa"/>
            <w:tcBorders>
              <w:top w:val="single" w:sz="8" w:space="0" w:color="auto"/>
              <w:left w:val="single" w:sz="8" w:space="0" w:color="auto"/>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0.9172</w:t>
            </w:r>
          </w:p>
        </w:tc>
        <w:tc>
          <w:tcPr>
            <w:tcW w:w="709" w:type="dxa"/>
            <w:tcBorders>
              <w:top w:val="single" w:sz="8" w:space="0" w:color="auto"/>
              <w:left w:val="nil"/>
              <w:bottom w:val="single" w:sz="12" w:space="0" w:color="auto"/>
              <w:right w:val="single" w:sz="8" w:space="0" w:color="auto"/>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28420F">
              <w:rPr>
                <w:rFonts w:ascii="Times New Roman" w:hAnsi="Times New Roman" w:cs="Times New Roman"/>
                <w:color w:val="000000" w:themeColor="text1"/>
                <w:kern w:val="24"/>
                <w:sz w:val="16"/>
                <w:szCs w:val="16"/>
              </w:rPr>
              <w:t>0.9156</w:t>
            </w:r>
          </w:p>
        </w:tc>
        <w:tc>
          <w:tcPr>
            <w:tcW w:w="726" w:type="dxa"/>
            <w:tcBorders>
              <w:top w:val="single" w:sz="8" w:space="0" w:color="auto"/>
              <w:left w:val="single" w:sz="8" w:space="0" w:color="auto"/>
              <w:bottom w:val="single" w:sz="12" w:space="0" w:color="auto"/>
              <w:right w:val="nil"/>
            </w:tcBorders>
            <w:shd w:val="clear" w:color="auto" w:fill="auto"/>
            <w:vAlign w:val="bottom"/>
          </w:tcPr>
          <w:p w:rsidR="004300E7" w:rsidRPr="0028420F" w:rsidRDefault="004300E7" w:rsidP="004300E7">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Pr>
                <w:rFonts w:ascii="Times New Roman" w:hAnsi="Times New Roman" w:cs="Times New Roman"/>
                <w:color w:val="000000" w:themeColor="text1"/>
                <w:kern w:val="24"/>
                <w:sz w:val="16"/>
                <w:szCs w:val="16"/>
              </w:rPr>
              <w:t>0.9034</w:t>
            </w:r>
          </w:p>
        </w:tc>
      </w:tr>
    </w:tbl>
    <w:p w:rsidR="004969B2" w:rsidRDefault="004969B2" w:rsidP="005C3BF0"/>
    <w:p w:rsidR="006D23D8" w:rsidRDefault="006D23D8" w:rsidP="006D23D8">
      <w:pPr>
        <w:pStyle w:val="a5"/>
        <w:keepNext/>
      </w:pPr>
      <w:bookmarkStart w:id="54" w:name="_Ref452817952"/>
      <w:bookmarkStart w:id="55" w:name="_Toc453167005"/>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611C38">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611C38">
        <w:rPr>
          <w:noProof/>
        </w:rPr>
        <w:t>2</w:t>
      </w:r>
      <w:r w:rsidR="0079342A">
        <w:fldChar w:fldCharType="end"/>
      </w:r>
      <w:bookmarkEnd w:id="54"/>
      <w:r>
        <w:t xml:space="preserve"> </w:t>
      </w:r>
      <w:r>
        <w:rPr>
          <w:rFonts w:hint="eastAsia"/>
        </w:rPr>
        <w:t>数据</w:t>
      </w:r>
      <w:r>
        <w:t>集</w:t>
      </w:r>
      <w:r>
        <w:rPr>
          <w:rFonts w:hint="eastAsia"/>
        </w:rPr>
        <w:t>B</w:t>
      </w:r>
      <w:r>
        <w:rPr>
          <w:rFonts w:hint="eastAsia"/>
        </w:rPr>
        <w:t>的</w:t>
      </w:r>
      <w:r>
        <w:t>聚类结果（</w:t>
      </w:r>
      <w:r>
        <w:rPr>
          <w:rFonts w:hint="eastAsia"/>
        </w:rPr>
        <w:t>指标</w:t>
      </w:r>
      <w:r>
        <w:t>：</w:t>
      </w:r>
      <w:r>
        <w:rPr>
          <w:rFonts w:hint="eastAsia"/>
        </w:rPr>
        <w:t>NMI</w:t>
      </w:r>
      <w:r>
        <w:t>）</w:t>
      </w:r>
      <w:bookmarkEnd w:id="55"/>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1"/>
        <w:gridCol w:w="709"/>
        <w:gridCol w:w="708"/>
        <w:gridCol w:w="709"/>
        <w:gridCol w:w="851"/>
        <w:gridCol w:w="992"/>
        <w:gridCol w:w="709"/>
        <w:gridCol w:w="708"/>
        <w:gridCol w:w="709"/>
        <w:gridCol w:w="709"/>
        <w:gridCol w:w="726"/>
      </w:tblGrid>
      <w:tr w:rsidR="00D86D44" w:rsidTr="002343B6">
        <w:tc>
          <w:tcPr>
            <w:tcW w:w="851" w:type="dxa"/>
            <w:tcBorders>
              <w:top w:val="single" w:sz="12" w:space="0" w:color="auto"/>
              <w:bottom w:val="single" w:sz="8" w:space="0" w:color="auto"/>
            </w:tcBorders>
            <w:vAlign w:val="center"/>
          </w:tcPr>
          <w:p w:rsidR="00D86D44" w:rsidRPr="008D3E3B" w:rsidRDefault="00D86D44" w:rsidP="00765B3E">
            <w:pPr>
              <w:ind w:firstLine="0"/>
              <w:jc w:val="center"/>
              <w:rPr>
                <w:sz w:val="18"/>
                <w:szCs w:val="18"/>
              </w:rPr>
            </w:pPr>
            <w:r w:rsidRPr="008D3E3B">
              <w:rPr>
                <w:rFonts w:hint="eastAsia"/>
                <w:sz w:val="18"/>
                <w:szCs w:val="18"/>
              </w:rPr>
              <w:t>Method</w:t>
            </w:r>
          </w:p>
        </w:tc>
        <w:tc>
          <w:tcPr>
            <w:tcW w:w="709" w:type="dxa"/>
            <w:tcBorders>
              <w:top w:val="single" w:sz="12" w:space="0" w:color="auto"/>
              <w:bottom w:val="single" w:sz="8" w:space="0" w:color="auto"/>
            </w:tcBorders>
            <w:vAlign w:val="center"/>
          </w:tcPr>
          <w:p w:rsidR="00D86D44" w:rsidRPr="008D3E3B" w:rsidRDefault="00C30DC5" w:rsidP="00765B3E">
            <w:pPr>
              <w:ind w:firstLine="0"/>
              <w:jc w:val="center"/>
              <w:rPr>
                <w:sz w:val="18"/>
                <w:szCs w:val="18"/>
              </w:rPr>
            </w:pPr>
            <m:oMathPara>
              <m:oMath>
                <m:sSub>
                  <m:sSubPr>
                    <m:ctrlPr>
                      <w:rPr>
                        <w:rFonts w:ascii="Cambria Math" w:hAnsi="Cambria Math"/>
                        <w:sz w:val="18"/>
                        <w:szCs w:val="18"/>
                      </w:rPr>
                    </m:ctrlPr>
                  </m:sSubPr>
                  <m:e>
                    <m:r>
                      <w:rPr>
                        <w:rFonts w:ascii="Cambria Math" w:hAnsi="Cambria Math"/>
                        <w:sz w:val="18"/>
                        <w:szCs w:val="18"/>
                      </w:rPr>
                      <m:t>sim</m:t>
                    </m:r>
                  </m:e>
                  <m:sub>
                    <m:r>
                      <w:rPr>
                        <w:rFonts w:ascii="Cambria Math" w:hAnsi="Cambria Math"/>
                        <w:sz w:val="18"/>
                        <w:szCs w:val="18"/>
                      </w:rPr>
                      <m:t>time</m:t>
                    </m:r>
                  </m:sub>
                </m:sSub>
              </m:oMath>
            </m:oMathPara>
          </w:p>
        </w:tc>
        <w:tc>
          <w:tcPr>
            <w:tcW w:w="708" w:type="dxa"/>
            <w:tcBorders>
              <w:top w:val="single" w:sz="12" w:space="0" w:color="auto"/>
              <w:bottom w:val="single" w:sz="8" w:space="0" w:color="auto"/>
            </w:tcBorders>
            <w:vAlign w:val="center"/>
          </w:tcPr>
          <w:p w:rsidR="00D86D44" w:rsidRPr="008D3E3B" w:rsidRDefault="00C30DC5"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htg</m:t>
                    </m:r>
                  </m:sub>
                </m:sSub>
              </m:oMath>
            </m:oMathPara>
          </w:p>
        </w:tc>
        <w:tc>
          <w:tcPr>
            <w:tcW w:w="709" w:type="dxa"/>
            <w:tcBorders>
              <w:top w:val="single" w:sz="12" w:space="0" w:color="auto"/>
              <w:bottom w:val="single" w:sz="8" w:space="0" w:color="auto"/>
            </w:tcBorders>
            <w:vAlign w:val="center"/>
          </w:tcPr>
          <w:p w:rsidR="00D86D44" w:rsidRPr="008D3E3B" w:rsidRDefault="00C30DC5"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NE</m:t>
                    </m:r>
                  </m:sub>
                </m:sSub>
              </m:oMath>
            </m:oMathPara>
          </w:p>
        </w:tc>
        <w:tc>
          <w:tcPr>
            <w:tcW w:w="851" w:type="dxa"/>
            <w:tcBorders>
              <w:top w:val="single" w:sz="12" w:space="0" w:color="auto"/>
              <w:bottom w:val="single" w:sz="8" w:space="0" w:color="auto"/>
            </w:tcBorders>
            <w:vAlign w:val="center"/>
          </w:tcPr>
          <w:p w:rsidR="00D86D44" w:rsidRPr="008D3E3B" w:rsidRDefault="00C30DC5" w:rsidP="00765B3E">
            <w:pPr>
              <w:ind w:firstLine="0"/>
              <w:jc w:val="center"/>
              <w:rPr>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jacc</m:t>
                    </m:r>
                  </m:sub>
                </m:sSub>
              </m:oMath>
            </m:oMathPara>
          </w:p>
        </w:tc>
        <w:tc>
          <w:tcPr>
            <w:tcW w:w="992" w:type="dxa"/>
            <w:tcBorders>
              <w:top w:val="single" w:sz="12" w:space="0" w:color="auto"/>
              <w:bottom w:val="single" w:sz="8" w:space="0" w:color="auto"/>
            </w:tcBorders>
            <w:vAlign w:val="center"/>
          </w:tcPr>
          <w:p w:rsidR="00D86D44" w:rsidRPr="008D3E3B" w:rsidRDefault="00C30DC5" w:rsidP="00765B3E">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 xml:space="preserve"> sim</m:t>
                    </m:r>
                  </m:e>
                  <m:sub>
                    <m:r>
                      <w:rPr>
                        <w:rFonts w:ascii="Cambria Math" w:hAnsi="Cambria Math"/>
                        <w:sz w:val="18"/>
                        <w:szCs w:val="18"/>
                      </w:rPr>
                      <m:t>tf-idf</m:t>
                    </m:r>
                  </m:sub>
                </m:sSub>
              </m:oMath>
            </m:oMathPara>
          </w:p>
        </w:tc>
        <w:tc>
          <w:tcPr>
            <w:tcW w:w="709" w:type="dxa"/>
            <w:tcBorders>
              <w:top w:val="single" w:sz="12" w:space="0" w:color="auto"/>
              <w:bottom w:val="single" w:sz="8" w:space="0" w:color="auto"/>
              <w:right w:val="single" w:sz="8" w:space="0" w:color="auto"/>
            </w:tcBorders>
            <w:vAlign w:val="center"/>
          </w:tcPr>
          <w:p w:rsidR="00D86D44" w:rsidRPr="008D3E3B" w:rsidRDefault="00C30DC5" w:rsidP="00765B3E">
            <w:pPr>
              <w:ind w:firstLine="0"/>
              <w:jc w:val="center"/>
              <w:rPr>
                <w:rFonts w:ascii="Cambria Math" w:hAnsi="Cambria Math" w:hint="eastAsia"/>
                <w:i/>
                <w:sz w:val="18"/>
                <w:szCs w:val="18"/>
              </w:rPr>
            </w:pPr>
            <m:oMathPara>
              <m:oMath>
                <m:sSub>
                  <m:sSubPr>
                    <m:ctrlPr>
                      <w:rPr>
                        <w:rFonts w:ascii="Cambria Math" w:hAnsi="Cambria Math"/>
                        <w:i/>
                        <w:sz w:val="18"/>
                        <w:szCs w:val="18"/>
                      </w:rPr>
                    </m:ctrlPr>
                  </m:sSubPr>
                  <m:e>
                    <m:r>
                      <w:rPr>
                        <w:rFonts w:ascii="Cambria Math" w:hAnsi="Cambria Math"/>
                        <w:sz w:val="18"/>
                        <w:szCs w:val="18"/>
                      </w:rPr>
                      <m:t>sim</m:t>
                    </m:r>
                  </m:e>
                  <m:sub>
                    <m:r>
                      <w:rPr>
                        <w:rFonts w:ascii="Cambria Math" w:hAnsi="Cambria Math"/>
                        <w:sz w:val="18"/>
                        <w:szCs w:val="18"/>
                      </w:rPr>
                      <m:t>itr</m:t>
                    </m:r>
                  </m:sub>
                </m:sSub>
              </m:oMath>
            </m:oMathPara>
          </w:p>
        </w:tc>
        <w:tc>
          <w:tcPr>
            <w:tcW w:w="708" w:type="dxa"/>
            <w:tcBorders>
              <w:top w:val="single" w:sz="12" w:space="0" w:color="auto"/>
              <w:left w:val="single" w:sz="8" w:space="0" w:color="auto"/>
              <w:bottom w:val="single" w:sz="8" w:space="0" w:color="auto"/>
              <w:right w:val="single" w:sz="8" w:space="0" w:color="auto"/>
            </w:tcBorders>
            <w:vAlign w:val="center"/>
          </w:tcPr>
          <w:p w:rsidR="00D86D44" w:rsidRPr="008D3E3B" w:rsidRDefault="00D86D44" w:rsidP="00765B3E">
            <w:pPr>
              <w:ind w:firstLine="0"/>
              <w:jc w:val="center"/>
              <w:rPr>
                <w:i/>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w</m:t>
                    </m:r>
                  </m:sub>
                </m:sSub>
              </m:oMath>
            </m:oMathPara>
          </w:p>
        </w:tc>
        <w:tc>
          <w:tcPr>
            <w:tcW w:w="709" w:type="dxa"/>
            <w:tcBorders>
              <w:top w:val="single" w:sz="12" w:space="0" w:color="auto"/>
              <w:left w:val="single" w:sz="8" w:space="0" w:color="auto"/>
              <w:bottom w:val="single" w:sz="8" w:space="0" w:color="auto"/>
            </w:tcBorders>
            <w:vAlign w:val="center"/>
          </w:tcPr>
          <w:p w:rsidR="00D86D44" w:rsidRPr="008D3E3B" w:rsidRDefault="00D86D44" w:rsidP="00765B3E">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CM</m:t>
                    </m:r>
                  </m:sub>
                </m:sSub>
              </m:oMath>
            </m:oMathPara>
          </w:p>
        </w:tc>
        <w:tc>
          <w:tcPr>
            <w:tcW w:w="709" w:type="dxa"/>
            <w:tcBorders>
              <w:top w:val="single" w:sz="12" w:space="0" w:color="auto"/>
              <w:bottom w:val="single" w:sz="8" w:space="0" w:color="auto"/>
              <w:right w:val="single" w:sz="8" w:space="0" w:color="auto"/>
            </w:tcBorders>
            <w:vAlign w:val="center"/>
          </w:tcPr>
          <w:p w:rsidR="00D86D44" w:rsidRPr="008D3E3B" w:rsidRDefault="00D86D44" w:rsidP="00765B3E">
            <w:pPr>
              <w:ind w:firstLine="0"/>
              <w:jc w:val="center"/>
              <w:rPr>
                <w:sz w:val="18"/>
                <w:szCs w:val="18"/>
              </w:rPr>
            </w:pPr>
            <m:oMathPara>
              <m:oMath>
                <m:r>
                  <w:rPr>
                    <w:rFonts w:ascii="Cambria Math" w:hAnsi="Cambria Math"/>
                    <w:sz w:val="18"/>
                    <w:szCs w:val="18"/>
                  </w:rPr>
                  <m:t>si</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g</m:t>
                    </m:r>
                  </m:sub>
                </m:sSub>
              </m:oMath>
            </m:oMathPara>
          </w:p>
        </w:tc>
        <w:tc>
          <w:tcPr>
            <w:tcW w:w="726" w:type="dxa"/>
            <w:tcBorders>
              <w:top w:val="single" w:sz="12" w:space="0" w:color="auto"/>
              <w:left w:val="single" w:sz="8" w:space="0" w:color="auto"/>
              <w:bottom w:val="single" w:sz="8" w:space="0" w:color="auto"/>
            </w:tcBorders>
            <w:vAlign w:val="center"/>
          </w:tcPr>
          <w:p w:rsidR="00D86D44" w:rsidRPr="008D3E3B" w:rsidRDefault="00D86D44" w:rsidP="00765B3E">
            <w:pPr>
              <w:ind w:firstLine="0"/>
              <w:jc w:val="center"/>
              <w:rPr>
                <w:sz w:val="18"/>
                <w:szCs w:val="18"/>
              </w:rPr>
            </w:pPr>
            <w:r w:rsidRPr="008D3E3B">
              <w:rPr>
                <w:rFonts w:hint="eastAsia"/>
                <w:sz w:val="18"/>
                <w:szCs w:val="18"/>
              </w:rPr>
              <w:t>Avg</w:t>
            </w:r>
          </w:p>
        </w:tc>
      </w:tr>
      <w:tr w:rsidR="006D23D8" w:rsidTr="002343B6">
        <w:tc>
          <w:tcPr>
            <w:tcW w:w="851" w:type="dxa"/>
            <w:tcBorders>
              <w:top w:val="single" w:sz="8" w:space="0" w:color="auto"/>
            </w:tcBorders>
            <w:vAlign w:val="center"/>
          </w:tcPr>
          <w:p w:rsidR="006D23D8" w:rsidRPr="008D3E3B" w:rsidRDefault="006D23D8" w:rsidP="006D23D8">
            <w:pPr>
              <w:ind w:firstLine="0"/>
              <w:jc w:val="center"/>
              <w:rPr>
                <w:sz w:val="18"/>
                <w:szCs w:val="18"/>
              </w:rPr>
            </w:pPr>
            <w:r w:rsidRPr="008D3E3B">
              <w:rPr>
                <w:rFonts w:hint="eastAsia"/>
                <w:sz w:val="18"/>
                <w:szCs w:val="18"/>
              </w:rPr>
              <w:t>S</w:t>
            </w:r>
            <w:r w:rsidRPr="008D3E3B">
              <w:rPr>
                <w:sz w:val="18"/>
                <w:szCs w:val="18"/>
              </w:rPr>
              <w:t>pectral</w:t>
            </w:r>
          </w:p>
        </w:tc>
        <w:tc>
          <w:tcPr>
            <w:tcW w:w="709"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0.7463</w:t>
            </w:r>
          </w:p>
        </w:tc>
        <w:tc>
          <w:tcPr>
            <w:tcW w:w="708"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0.6069</w:t>
            </w:r>
          </w:p>
        </w:tc>
        <w:tc>
          <w:tcPr>
            <w:tcW w:w="709"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0.6609</w:t>
            </w:r>
          </w:p>
        </w:tc>
        <w:tc>
          <w:tcPr>
            <w:tcW w:w="851"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0.6698</w:t>
            </w:r>
          </w:p>
        </w:tc>
        <w:tc>
          <w:tcPr>
            <w:tcW w:w="992" w:type="dxa"/>
            <w:tcBorders>
              <w:top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0.6763</w:t>
            </w:r>
          </w:p>
        </w:tc>
        <w:tc>
          <w:tcPr>
            <w:tcW w:w="709" w:type="dxa"/>
            <w:tcBorders>
              <w:top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0.6961</w:t>
            </w:r>
          </w:p>
        </w:tc>
        <w:tc>
          <w:tcPr>
            <w:tcW w:w="708" w:type="dxa"/>
            <w:tcBorders>
              <w:top w:val="single" w:sz="8" w:space="0" w:color="auto"/>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0.8662</w:t>
            </w:r>
          </w:p>
        </w:tc>
        <w:tc>
          <w:tcPr>
            <w:tcW w:w="709" w:type="dxa"/>
            <w:tcBorders>
              <w:top w:val="single" w:sz="8" w:space="0" w:color="auto"/>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0.7091</w:t>
            </w:r>
          </w:p>
        </w:tc>
        <w:tc>
          <w:tcPr>
            <w:tcW w:w="709" w:type="dxa"/>
            <w:tcBorders>
              <w:top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0.7131</w:t>
            </w:r>
          </w:p>
        </w:tc>
        <w:tc>
          <w:tcPr>
            <w:tcW w:w="726" w:type="dxa"/>
            <w:tcBorders>
              <w:top w:val="single" w:sz="8" w:space="0" w:color="auto"/>
              <w:left w:val="single" w:sz="8" w:space="0" w:color="auto"/>
            </w:tcBorders>
            <w:vAlign w:val="bottom"/>
          </w:tcPr>
          <w:p w:rsidR="006D23D8" w:rsidRPr="0074473B" w:rsidRDefault="006D23D8" w:rsidP="0074473B">
            <w:pPr>
              <w:widowControl/>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0.7049</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H-S</w:t>
            </w:r>
            <w:r w:rsidRPr="008D3E3B">
              <w:rPr>
                <w:sz w:val="18"/>
                <w:szCs w:val="18"/>
              </w:rPr>
              <w:t>gl</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0.7347</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0.5478</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0.5217</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0.6203</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0.7666</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0.5007</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0.8723</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0.5038</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0.4959</w:t>
            </w:r>
          </w:p>
        </w:tc>
        <w:tc>
          <w:tcPr>
            <w:tcW w:w="726" w:type="dxa"/>
            <w:tcBorders>
              <w:left w:val="single" w:sz="8" w:space="0" w:color="auto"/>
            </w:tcBorders>
            <w:vAlign w:val="bottom"/>
          </w:tcPr>
          <w:p w:rsidR="006D23D8" w:rsidRPr="0074473B" w:rsidRDefault="006D23D8"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0.6182</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H-Cpl</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0.7420</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0.5885</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0.5578</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0.8024</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0.8677</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0.5830</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0.8957</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0.6966</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0.7300</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0.7181</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H-Avg</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0.7445</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0.5482</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0.5342</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0.8130</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0.8905</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0.4769</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74473B">
              <w:rPr>
                <w:rFonts w:ascii="Times New Roman" w:hAnsi="Times New Roman" w:cs="Times New Roman"/>
                <w:b/>
                <w:color w:val="000000" w:themeColor="text1"/>
                <w:kern w:val="24"/>
                <w:sz w:val="16"/>
                <w:szCs w:val="16"/>
              </w:rPr>
              <w:t>0.9299</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0.6951</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0.6960</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0.7031</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H-Wtd</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0.7428</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0.5444</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0.5313</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0.8131</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0.8844</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0.4731</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0.9241</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0.6860</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0.7027</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0.7002</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H-Wrd</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0.7452</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0.6175</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0.6410</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0.8132</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0.8644</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0.6572</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0.8907</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0.7289</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0.7429</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b/>
                <w:color w:val="000000" w:themeColor="text1"/>
                <w:kern w:val="24"/>
                <w:sz w:val="16"/>
                <w:szCs w:val="16"/>
              </w:rPr>
            </w:pPr>
            <w:r w:rsidRPr="0074473B">
              <w:rPr>
                <w:rFonts w:cs="Times New Roman" w:hint="eastAsia"/>
                <w:b/>
                <w:color w:val="000000" w:themeColor="text1"/>
                <w:kern w:val="24"/>
                <w:sz w:val="16"/>
                <w:szCs w:val="16"/>
              </w:rPr>
              <w:t>0.7445</w:t>
            </w:r>
          </w:p>
        </w:tc>
      </w:tr>
      <w:tr w:rsidR="006D23D8" w:rsidTr="002343B6">
        <w:tc>
          <w:tcPr>
            <w:tcW w:w="851" w:type="dxa"/>
            <w:vAlign w:val="center"/>
          </w:tcPr>
          <w:p w:rsidR="006D23D8" w:rsidRPr="008D3E3B" w:rsidRDefault="006D23D8" w:rsidP="006D23D8">
            <w:pPr>
              <w:ind w:firstLine="0"/>
              <w:jc w:val="center"/>
              <w:rPr>
                <w:sz w:val="18"/>
                <w:szCs w:val="18"/>
              </w:rPr>
            </w:pPr>
            <w:r w:rsidRPr="008D3E3B">
              <w:rPr>
                <w:rFonts w:hint="eastAsia"/>
                <w:sz w:val="18"/>
                <w:szCs w:val="18"/>
              </w:rPr>
              <w:t>Kmeans</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0.7451</w:t>
            </w:r>
          </w:p>
        </w:tc>
        <w:tc>
          <w:tcPr>
            <w:tcW w:w="708"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0.4780</w:t>
            </w:r>
          </w:p>
        </w:tc>
        <w:tc>
          <w:tcPr>
            <w:tcW w:w="709"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0.5545</w:t>
            </w:r>
          </w:p>
        </w:tc>
        <w:tc>
          <w:tcPr>
            <w:tcW w:w="851"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0.7488</w:t>
            </w:r>
          </w:p>
        </w:tc>
        <w:tc>
          <w:tcPr>
            <w:tcW w:w="992" w:type="dxa"/>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0.8118</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0.6088</w:t>
            </w:r>
          </w:p>
        </w:tc>
        <w:tc>
          <w:tcPr>
            <w:tcW w:w="708" w:type="dxa"/>
            <w:tcBorders>
              <w:left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0.8436</w:t>
            </w:r>
          </w:p>
        </w:tc>
        <w:tc>
          <w:tcPr>
            <w:tcW w:w="709" w:type="dxa"/>
            <w:tcBorders>
              <w:lef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0.7039</w:t>
            </w:r>
          </w:p>
        </w:tc>
        <w:tc>
          <w:tcPr>
            <w:tcW w:w="709" w:type="dxa"/>
            <w:tcBorders>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0.7305</w:t>
            </w:r>
          </w:p>
        </w:tc>
        <w:tc>
          <w:tcPr>
            <w:tcW w:w="726" w:type="dxa"/>
            <w:tcBorders>
              <w:left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0.6916</w:t>
            </w:r>
          </w:p>
        </w:tc>
      </w:tr>
      <w:tr w:rsidR="006D23D8" w:rsidTr="002343B6">
        <w:tc>
          <w:tcPr>
            <w:tcW w:w="851" w:type="dxa"/>
            <w:tcBorders>
              <w:bottom w:val="single" w:sz="8" w:space="0" w:color="auto"/>
            </w:tcBorders>
            <w:vAlign w:val="center"/>
          </w:tcPr>
          <w:p w:rsidR="006D23D8" w:rsidRPr="008D3E3B" w:rsidRDefault="006D23D8" w:rsidP="006D23D8">
            <w:pPr>
              <w:ind w:firstLine="0"/>
              <w:jc w:val="center"/>
              <w:rPr>
                <w:sz w:val="18"/>
                <w:szCs w:val="18"/>
              </w:rPr>
            </w:pPr>
            <w:r w:rsidRPr="008D3E3B">
              <w:rPr>
                <w:rFonts w:hint="eastAsia"/>
                <w:sz w:val="18"/>
                <w:szCs w:val="18"/>
              </w:rPr>
              <w:t>Kn-Km</w:t>
            </w:r>
          </w:p>
        </w:tc>
        <w:tc>
          <w:tcPr>
            <w:tcW w:w="709"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0.7168</w:t>
            </w:r>
          </w:p>
        </w:tc>
        <w:tc>
          <w:tcPr>
            <w:tcW w:w="708"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0.5581</w:t>
            </w:r>
          </w:p>
        </w:tc>
        <w:tc>
          <w:tcPr>
            <w:tcW w:w="709"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0.6467</w:t>
            </w:r>
          </w:p>
        </w:tc>
        <w:tc>
          <w:tcPr>
            <w:tcW w:w="851"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0.6692</w:t>
            </w:r>
          </w:p>
        </w:tc>
        <w:tc>
          <w:tcPr>
            <w:tcW w:w="992" w:type="dxa"/>
            <w:tcBorders>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0.7003</w:t>
            </w:r>
          </w:p>
        </w:tc>
        <w:tc>
          <w:tcPr>
            <w:tcW w:w="709" w:type="dxa"/>
            <w:tcBorders>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0.6932</w:t>
            </w:r>
          </w:p>
        </w:tc>
        <w:tc>
          <w:tcPr>
            <w:tcW w:w="708" w:type="dxa"/>
            <w:tcBorders>
              <w:left w:val="single" w:sz="8" w:space="0" w:color="auto"/>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0.7990</w:t>
            </w:r>
          </w:p>
        </w:tc>
        <w:tc>
          <w:tcPr>
            <w:tcW w:w="709" w:type="dxa"/>
            <w:tcBorders>
              <w:left w:val="single" w:sz="8" w:space="0" w:color="auto"/>
              <w:bottom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0.6951</w:t>
            </w:r>
          </w:p>
        </w:tc>
        <w:tc>
          <w:tcPr>
            <w:tcW w:w="709" w:type="dxa"/>
            <w:tcBorders>
              <w:bottom w:val="single" w:sz="8" w:space="0" w:color="auto"/>
              <w:right w:val="single" w:sz="8" w:space="0" w:color="auto"/>
            </w:tcBorders>
            <w:shd w:val="clear" w:color="auto" w:fill="auto"/>
            <w:vAlign w:val="bottom"/>
          </w:tcPr>
          <w:p w:rsidR="006D23D8" w:rsidRPr="0074473B" w:rsidRDefault="006D23D8"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6D23D8">
              <w:rPr>
                <w:rFonts w:ascii="Times New Roman" w:hAnsi="Times New Roman" w:cs="Times New Roman"/>
                <w:color w:val="000000" w:themeColor="text1"/>
                <w:kern w:val="24"/>
                <w:sz w:val="16"/>
                <w:szCs w:val="16"/>
              </w:rPr>
              <w:t>0.7141</w:t>
            </w:r>
          </w:p>
        </w:tc>
        <w:tc>
          <w:tcPr>
            <w:tcW w:w="726" w:type="dxa"/>
            <w:tcBorders>
              <w:left w:val="single" w:sz="8" w:space="0" w:color="auto"/>
              <w:bottom w:val="single" w:sz="8" w:space="0" w:color="auto"/>
            </w:tcBorders>
            <w:vAlign w:val="bottom"/>
          </w:tcPr>
          <w:p w:rsidR="006D23D8" w:rsidRPr="0074473B" w:rsidRDefault="009A741F" w:rsidP="0074473B">
            <w:pPr>
              <w:spacing w:line="240" w:lineRule="auto"/>
              <w:ind w:firstLine="0"/>
              <w:jc w:val="center"/>
              <w:textAlignment w:val="center"/>
              <w:rPr>
                <w:rFonts w:cs="Times New Roman"/>
                <w:color w:val="000000" w:themeColor="text1"/>
                <w:kern w:val="24"/>
                <w:sz w:val="16"/>
                <w:szCs w:val="16"/>
              </w:rPr>
            </w:pPr>
            <w:r w:rsidRPr="0074473B">
              <w:rPr>
                <w:rFonts w:cs="Times New Roman" w:hint="eastAsia"/>
                <w:color w:val="000000" w:themeColor="text1"/>
                <w:kern w:val="24"/>
                <w:sz w:val="16"/>
                <w:szCs w:val="16"/>
              </w:rPr>
              <w:t>0.6880</w:t>
            </w:r>
          </w:p>
        </w:tc>
      </w:tr>
      <w:tr w:rsidR="009A741F" w:rsidTr="002343B6">
        <w:tc>
          <w:tcPr>
            <w:tcW w:w="851" w:type="dxa"/>
            <w:tcBorders>
              <w:top w:val="single" w:sz="8" w:space="0" w:color="auto"/>
              <w:bottom w:val="single" w:sz="12" w:space="0" w:color="auto"/>
            </w:tcBorders>
            <w:vAlign w:val="center"/>
          </w:tcPr>
          <w:p w:rsidR="009A741F" w:rsidRPr="008D3E3B" w:rsidRDefault="009A741F" w:rsidP="009A741F">
            <w:pPr>
              <w:ind w:firstLine="0"/>
              <w:jc w:val="center"/>
              <w:rPr>
                <w:sz w:val="18"/>
                <w:szCs w:val="18"/>
              </w:rPr>
            </w:pPr>
            <w:r w:rsidRPr="008D3E3B">
              <w:rPr>
                <w:rFonts w:hint="eastAsia"/>
                <w:sz w:val="18"/>
                <w:szCs w:val="18"/>
              </w:rPr>
              <w:t>Avg</w:t>
            </w:r>
          </w:p>
        </w:tc>
        <w:tc>
          <w:tcPr>
            <w:tcW w:w="709"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0.7396</w:t>
            </w:r>
          </w:p>
        </w:tc>
        <w:tc>
          <w:tcPr>
            <w:tcW w:w="708"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0.5611</w:t>
            </w:r>
          </w:p>
        </w:tc>
        <w:tc>
          <w:tcPr>
            <w:tcW w:w="709"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0.5810</w:t>
            </w:r>
          </w:p>
        </w:tc>
        <w:tc>
          <w:tcPr>
            <w:tcW w:w="851"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0.7437</w:t>
            </w:r>
          </w:p>
        </w:tc>
        <w:tc>
          <w:tcPr>
            <w:tcW w:w="992" w:type="dxa"/>
            <w:tcBorders>
              <w:top w:val="single" w:sz="8" w:space="0" w:color="auto"/>
              <w:left w:val="nil"/>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0.8077</w:t>
            </w:r>
          </w:p>
        </w:tc>
        <w:tc>
          <w:tcPr>
            <w:tcW w:w="709" w:type="dxa"/>
            <w:tcBorders>
              <w:top w:val="single" w:sz="8" w:space="0" w:color="auto"/>
              <w:left w:val="nil"/>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0.5861</w:t>
            </w:r>
          </w:p>
        </w:tc>
        <w:tc>
          <w:tcPr>
            <w:tcW w:w="708" w:type="dxa"/>
            <w:tcBorders>
              <w:top w:val="single" w:sz="8" w:space="0" w:color="auto"/>
              <w:left w:val="single" w:sz="8" w:space="0" w:color="auto"/>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b/>
                <w:color w:val="000000" w:themeColor="text1"/>
                <w:kern w:val="24"/>
                <w:sz w:val="16"/>
                <w:szCs w:val="16"/>
              </w:rPr>
            </w:pPr>
            <w:r w:rsidRPr="0074473B">
              <w:rPr>
                <w:rFonts w:ascii="Times New Roman" w:hAnsi="Times New Roman" w:cs="Times New Roman" w:hint="eastAsia"/>
                <w:b/>
                <w:color w:val="000000" w:themeColor="text1"/>
                <w:kern w:val="24"/>
                <w:sz w:val="16"/>
                <w:szCs w:val="16"/>
              </w:rPr>
              <w:t>0.8776</w:t>
            </w:r>
          </w:p>
        </w:tc>
        <w:tc>
          <w:tcPr>
            <w:tcW w:w="709" w:type="dxa"/>
            <w:tcBorders>
              <w:top w:val="single" w:sz="8" w:space="0" w:color="auto"/>
              <w:left w:val="single" w:sz="8" w:space="0" w:color="auto"/>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0.6773</w:t>
            </w:r>
          </w:p>
        </w:tc>
        <w:tc>
          <w:tcPr>
            <w:tcW w:w="709" w:type="dxa"/>
            <w:tcBorders>
              <w:top w:val="single" w:sz="8" w:space="0" w:color="auto"/>
              <w:left w:val="nil"/>
              <w:bottom w:val="single" w:sz="12" w:space="0" w:color="auto"/>
              <w:right w:val="single" w:sz="8" w:space="0" w:color="auto"/>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0.6906</w:t>
            </w:r>
          </w:p>
        </w:tc>
        <w:tc>
          <w:tcPr>
            <w:tcW w:w="726" w:type="dxa"/>
            <w:tcBorders>
              <w:top w:val="single" w:sz="8" w:space="0" w:color="auto"/>
              <w:left w:val="single" w:sz="8" w:space="0" w:color="auto"/>
              <w:bottom w:val="single" w:sz="12" w:space="0" w:color="auto"/>
              <w:right w:val="nil"/>
            </w:tcBorders>
            <w:shd w:val="clear" w:color="auto" w:fill="auto"/>
            <w:vAlign w:val="bottom"/>
          </w:tcPr>
          <w:p w:rsidR="009A741F" w:rsidRPr="0074473B" w:rsidRDefault="009A741F" w:rsidP="0074473B">
            <w:pPr>
              <w:pStyle w:val="afe"/>
              <w:spacing w:before="0" w:beforeAutospacing="0" w:after="0" w:afterAutospacing="0"/>
              <w:jc w:val="center"/>
              <w:textAlignment w:val="center"/>
              <w:rPr>
                <w:rFonts w:ascii="Times New Roman" w:hAnsi="Times New Roman" w:cs="Times New Roman"/>
                <w:color w:val="000000" w:themeColor="text1"/>
                <w:kern w:val="24"/>
                <w:sz w:val="16"/>
                <w:szCs w:val="16"/>
              </w:rPr>
            </w:pPr>
            <w:r w:rsidRPr="0074473B">
              <w:rPr>
                <w:rFonts w:ascii="Times New Roman" w:hAnsi="Times New Roman" w:cs="Times New Roman" w:hint="eastAsia"/>
                <w:color w:val="000000" w:themeColor="text1"/>
                <w:kern w:val="24"/>
                <w:sz w:val="16"/>
                <w:szCs w:val="16"/>
              </w:rPr>
              <w:t>0.6961</w:t>
            </w:r>
          </w:p>
        </w:tc>
      </w:tr>
    </w:tbl>
    <w:p w:rsidR="004969B2" w:rsidRPr="00651D62" w:rsidRDefault="006D23D8" w:rsidP="004C25BF">
      <w:pPr>
        <w:spacing w:beforeLines="100" w:before="312"/>
        <w:rPr>
          <w:sz w:val="18"/>
          <w:szCs w:val="18"/>
        </w:rPr>
      </w:pPr>
      <w:r w:rsidRPr="004C25BF">
        <w:rPr>
          <w:rFonts w:hint="eastAsia"/>
        </w:rPr>
        <w:t>对</w:t>
      </w:r>
      <w:r w:rsidRPr="004C25BF">
        <w:t>实验结果</w:t>
      </w:r>
      <w:r w:rsidRPr="004C25BF">
        <w:rPr>
          <w:rFonts w:hint="eastAsia"/>
        </w:rPr>
        <w:t>的</w:t>
      </w:r>
      <w:r w:rsidRPr="004C25BF">
        <w:t>表头进行</w:t>
      </w:r>
      <w:r>
        <w:t>一定说明：</w:t>
      </w:r>
      <w:r w:rsidR="006F710A">
        <w:rPr>
          <w:rFonts w:hint="eastAsia"/>
        </w:rPr>
        <w:t>最左边</w:t>
      </w:r>
      <w:r w:rsidR="006F710A">
        <w:t>一列是聚类方法（</w:t>
      </w:r>
      <w:r w:rsidR="006F710A">
        <w:rPr>
          <w:rFonts w:hint="eastAsia"/>
        </w:rPr>
        <w:t>M</w:t>
      </w:r>
      <w:r w:rsidR="006F710A">
        <w:t>ethod</w:t>
      </w:r>
      <w:r w:rsidR="006F710A">
        <w:t>）</w:t>
      </w:r>
      <w:r w:rsidR="006F710A">
        <w:rPr>
          <w:rFonts w:hint="eastAsia"/>
        </w:rPr>
        <w:t>，</w:t>
      </w:r>
      <w:r w:rsidR="00A253E0">
        <w:rPr>
          <w:rFonts w:hint="eastAsia"/>
        </w:rPr>
        <w:t>分别</w:t>
      </w:r>
      <w:r w:rsidR="00A253E0">
        <w:t>有谱聚类</w:t>
      </w:r>
      <w:r w:rsidR="00A253E0">
        <w:rPr>
          <w:rFonts w:hint="eastAsia"/>
        </w:rPr>
        <w:t>（</w:t>
      </w:r>
      <w:r w:rsidR="00A253E0">
        <w:rPr>
          <w:rFonts w:hint="eastAsia"/>
        </w:rPr>
        <w:t>S</w:t>
      </w:r>
      <w:r w:rsidR="00A253E0">
        <w:t>pectral</w:t>
      </w:r>
      <w:r w:rsidR="00A253E0">
        <w:t>）</w:t>
      </w:r>
      <w:r w:rsidR="00A253E0">
        <w:rPr>
          <w:rFonts w:hint="eastAsia"/>
        </w:rPr>
        <w:t>，</w:t>
      </w:r>
      <w:r w:rsidR="00A253E0">
        <w:t>层级聚类</w:t>
      </w:r>
      <w:r w:rsidR="00A253E0">
        <w:rPr>
          <w:rFonts w:hint="eastAsia"/>
        </w:rPr>
        <w:t>（简单</w:t>
      </w:r>
      <w:r w:rsidR="00A253E0">
        <w:t>连结</w:t>
      </w:r>
      <w:r w:rsidR="00A253E0">
        <w:rPr>
          <w:rFonts w:hint="eastAsia"/>
        </w:rPr>
        <w:t>H</w:t>
      </w:r>
      <w:r w:rsidR="00A253E0">
        <w:t>-Sgl</w:t>
      </w:r>
      <w:r w:rsidR="00A253E0">
        <w:t>，</w:t>
      </w:r>
      <w:r w:rsidR="00A253E0">
        <w:rPr>
          <w:rFonts w:hint="eastAsia"/>
        </w:rPr>
        <w:t>完全</w:t>
      </w:r>
      <w:r w:rsidR="00A253E0">
        <w:t>连结</w:t>
      </w:r>
      <w:r w:rsidR="00A253E0">
        <w:rPr>
          <w:rFonts w:hint="eastAsia"/>
        </w:rPr>
        <w:t>H</w:t>
      </w:r>
      <w:r w:rsidR="00A253E0">
        <w:t>-</w:t>
      </w:r>
      <w:r w:rsidR="00A253E0">
        <w:rPr>
          <w:rFonts w:hint="eastAsia"/>
        </w:rPr>
        <w:t>Cpl</w:t>
      </w:r>
      <w:r w:rsidR="00A253E0">
        <w:rPr>
          <w:rFonts w:hint="eastAsia"/>
        </w:rPr>
        <w:t>，平均</w:t>
      </w:r>
      <w:r w:rsidR="00A253E0">
        <w:t>连结</w:t>
      </w:r>
      <w:r w:rsidR="00A253E0">
        <w:rPr>
          <w:rFonts w:hint="eastAsia"/>
        </w:rPr>
        <w:t>H</w:t>
      </w:r>
      <w:r w:rsidR="00A253E0">
        <w:t>-A</w:t>
      </w:r>
      <w:r w:rsidR="00A253E0">
        <w:rPr>
          <w:rFonts w:hint="eastAsia"/>
        </w:rPr>
        <w:t>vg</w:t>
      </w:r>
      <w:r w:rsidR="00A253E0">
        <w:t>，</w:t>
      </w:r>
      <w:r w:rsidR="00A253E0">
        <w:rPr>
          <w:rFonts w:hint="eastAsia"/>
        </w:rPr>
        <w:t>加权</w:t>
      </w:r>
      <w:r w:rsidR="00A253E0">
        <w:t>连结</w:t>
      </w:r>
      <w:r w:rsidR="00A253E0">
        <w:rPr>
          <w:rFonts w:hint="eastAsia"/>
        </w:rPr>
        <w:t>H</w:t>
      </w:r>
      <w:r w:rsidR="00A253E0">
        <w:t>-W</w:t>
      </w:r>
      <w:r w:rsidR="00A253E0">
        <w:rPr>
          <w:rFonts w:hint="eastAsia"/>
        </w:rPr>
        <w:t>td</w:t>
      </w:r>
      <w:r w:rsidR="00A253E0">
        <w:t>，</w:t>
      </w:r>
      <w:r w:rsidR="00A253E0">
        <w:rPr>
          <w:rFonts w:hint="eastAsia"/>
        </w:rPr>
        <w:t>沃德方法</w:t>
      </w:r>
      <w:r w:rsidR="00A253E0">
        <w:rPr>
          <w:rFonts w:hint="eastAsia"/>
        </w:rPr>
        <w:t>H</w:t>
      </w:r>
      <w:r w:rsidR="00A253E0">
        <w:t>-Wrd</w:t>
      </w:r>
      <w:r w:rsidR="00A253E0">
        <w:t>）</w:t>
      </w:r>
      <w:r w:rsidR="00A253E0">
        <w:rPr>
          <w:rFonts w:hint="eastAsia"/>
        </w:rPr>
        <w:t>，</w:t>
      </w:r>
      <w:r w:rsidR="00A253E0">
        <w:rPr>
          <w:rFonts w:hint="eastAsia"/>
        </w:rPr>
        <w:t>K</w:t>
      </w:r>
      <w:r w:rsidR="00A253E0">
        <w:rPr>
          <w:rFonts w:hint="eastAsia"/>
        </w:rPr>
        <w:t>均值</w:t>
      </w:r>
      <w:r w:rsidR="00A253E0">
        <w:t>聚类（</w:t>
      </w:r>
      <w:r w:rsidR="00A253E0">
        <w:rPr>
          <w:rFonts w:hint="eastAsia"/>
        </w:rPr>
        <w:t>K</w:t>
      </w:r>
      <w:r w:rsidR="00A253E0">
        <w:t>means</w:t>
      </w:r>
      <w:r w:rsidR="00A253E0">
        <w:t>）</w:t>
      </w:r>
      <w:r w:rsidR="00A253E0">
        <w:rPr>
          <w:rFonts w:hint="eastAsia"/>
        </w:rPr>
        <w:t>，</w:t>
      </w:r>
      <w:r w:rsidR="00A253E0">
        <w:t>基于核函数的</w:t>
      </w:r>
      <w:r w:rsidR="00A253E0">
        <w:rPr>
          <w:rFonts w:hint="eastAsia"/>
        </w:rPr>
        <w:t>K</w:t>
      </w:r>
      <w:r w:rsidR="00A253E0">
        <w:rPr>
          <w:rFonts w:hint="eastAsia"/>
        </w:rPr>
        <w:t>均值</w:t>
      </w:r>
      <w:r w:rsidR="00A253E0">
        <w:t>聚类（</w:t>
      </w:r>
      <w:r w:rsidR="00A253E0">
        <w:rPr>
          <w:rFonts w:hint="eastAsia"/>
        </w:rPr>
        <w:t>K</w:t>
      </w:r>
      <w:r w:rsidR="00A253E0">
        <w:t>n-Km</w:t>
      </w:r>
      <w:r w:rsidR="00A253E0">
        <w:t>）</w:t>
      </w:r>
      <w:r w:rsidR="00A253E0">
        <w:rPr>
          <w:rFonts w:hint="eastAsia"/>
        </w:rPr>
        <w:t>，</w:t>
      </w:r>
      <w:r w:rsidR="00A253E0">
        <w:t>以及</w:t>
      </w:r>
      <w:r w:rsidR="00A253E0">
        <w:rPr>
          <w:rFonts w:hint="eastAsia"/>
        </w:rPr>
        <w:t>列均值（</w:t>
      </w:r>
      <w:r w:rsidR="00A253E0">
        <w:rPr>
          <w:rFonts w:hint="eastAsia"/>
        </w:rPr>
        <w:t>A</w:t>
      </w:r>
      <w:r w:rsidR="00A253E0">
        <w:t>vg</w:t>
      </w:r>
      <w:r w:rsidR="00A253E0">
        <w:t>）</w:t>
      </w:r>
      <w:r w:rsidR="00A253E0">
        <w:rPr>
          <w:rFonts w:hint="eastAsia"/>
        </w:rPr>
        <w:t>。最上方</w:t>
      </w:r>
      <w:r w:rsidR="00A253E0">
        <w:t>一</w:t>
      </w:r>
      <w:r w:rsidR="00B94B85">
        <w:rPr>
          <w:rFonts w:hint="eastAsia"/>
        </w:rPr>
        <w:t>行</w:t>
      </w:r>
      <w:r w:rsidR="00A253E0">
        <w:rPr>
          <w:rFonts w:hint="eastAsia"/>
        </w:rPr>
        <w:t>除</w:t>
      </w:r>
      <w:r w:rsidR="00A253E0">
        <w:rPr>
          <w:rFonts w:hint="eastAsia"/>
        </w:rPr>
        <w:t>M</w:t>
      </w:r>
      <w:r w:rsidR="00A253E0">
        <w:t>ethod</w:t>
      </w:r>
      <w:r w:rsidR="00A253E0">
        <w:t>的表头</w:t>
      </w:r>
      <w:r w:rsidR="00A253E0">
        <w:rPr>
          <w:rFonts w:hint="eastAsia"/>
        </w:rPr>
        <w:t>均为</w:t>
      </w:r>
      <w:r w:rsidR="00A253E0">
        <w:t>相似度矩阵的类型，分别是时间相似度（</w:t>
      </w:r>
      <m:oMath>
        <m:sSub>
          <m:sSubPr>
            <m:ctrlPr>
              <w:rPr>
                <w:rFonts w:ascii="Cambria Math" w:hAnsi="Cambria Math"/>
                <w:szCs w:val="24"/>
              </w:rPr>
            </m:ctrlPr>
          </m:sSubPr>
          <m:e>
            <m:r>
              <w:rPr>
                <w:rFonts w:ascii="Cambria Math" w:hAnsi="Cambria Math"/>
                <w:szCs w:val="24"/>
              </w:rPr>
              <m:t>sim</m:t>
            </m:r>
          </m:e>
          <m:sub>
            <m:r>
              <w:rPr>
                <w:rFonts w:ascii="Cambria Math" w:hAnsi="Cambria Math"/>
                <w:szCs w:val="24"/>
              </w:rPr>
              <m:t>time</m:t>
            </m:r>
          </m:sub>
        </m:sSub>
      </m:oMath>
      <w:r w:rsidR="00A253E0">
        <w:t>），</w:t>
      </w:r>
      <w:r w:rsidR="0036672B">
        <w:rPr>
          <w:rFonts w:hint="eastAsia"/>
        </w:rPr>
        <w:t>话题</w:t>
      </w:r>
      <w:r w:rsidR="0036672B">
        <w:t>标签相似度</w:t>
      </w:r>
      <w:r w:rsidR="0036672B">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htg</m:t>
            </m:r>
          </m:sub>
        </m:sSub>
      </m:oMath>
      <w:r w:rsidR="0036672B">
        <w:t>）</w:t>
      </w:r>
      <w:r w:rsidR="0036672B">
        <w:rPr>
          <w:rFonts w:hint="eastAsia"/>
        </w:rPr>
        <w:t>，命名实体</w:t>
      </w:r>
      <w:r w:rsidR="0036672B">
        <w:t>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NE</m:t>
            </m:r>
          </m:sub>
        </m:sSub>
      </m:oMath>
      <w:r w:rsidR="00651D62">
        <w:t>）</w:t>
      </w:r>
      <w:r w:rsidR="0036672B">
        <w:t>，单词集合的</w:t>
      </w:r>
      <w:r w:rsidR="0036672B">
        <w:rPr>
          <w:rFonts w:hint="eastAsia"/>
        </w:rPr>
        <w:t>J</w:t>
      </w:r>
      <w:r w:rsidR="0036672B">
        <w:t>accard</w:t>
      </w:r>
      <w:r w:rsidR="0036672B">
        <w:t>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jacc</m:t>
            </m:r>
          </m:sub>
        </m:sSub>
      </m:oMath>
      <w:r w:rsidR="00651D62">
        <w:t>）</w:t>
      </w:r>
      <w:r w:rsidR="0036672B">
        <w:t>，词频</w:t>
      </w:r>
      <w:r w:rsidR="0036672B">
        <w:t>-</w:t>
      </w:r>
      <w:r w:rsidR="0036672B">
        <w:t>逆文档频率相似度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tf-idf</m:t>
            </m:r>
          </m:sub>
        </m:sSub>
      </m:oMath>
      <w:r w:rsidR="00651D62">
        <w:t>）</w:t>
      </w:r>
      <w:r w:rsidR="0036672B">
        <w:rPr>
          <w:rFonts w:hint="eastAsia"/>
        </w:rPr>
        <w:t>，</w:t>
      </w:r>
      <w:r w:rsidR="00B94B85">
        <w:t>用户互动相似度</w:t>
      </w:r>
      <w:r w:rsidR="00B94B85">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itr</m:t>
            </m:r>
          </m:sub>
        </m:sSub>
      </m:oMath>
      <w:r w:rsidR="00B94B85">
        <w:t>），</w:t>
      </w:r>
      <w:r w:rsidR="0036672B">
        <w:rPr>
          <w:rFonts w:hint="eastAsia"/>
        </w:rPr>
        <w:t>将</w:t>
      </w:r>
      <w:r w:rsidR="0036672B">
        <w:t>以上</w:t>
      </w:r>
      <w:r w:rsidR="0036672B">
        <w:rPr>
          <w:rFonts w:hint="eastAsia"/>
        </w:rPr>
        <w:t>6</w:t>
      </w:r>
      <w:r w:rsidR="0036672B">
        <w:rPr>
          <w:rFonts w:hint="eastAsia"/>
        </w:rPr>
        <w:t>种相似度</w:t>
      </w:r>
      <w:r w:rsidR="0036672B">
        <w:t>进行加权平均的加权相似度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w</m:t>
            </m:r>
          </m:sub>
        </m:sSub>
      </m:oMath>
      <w:r w:rsidR="00651D62">
        <w:t>）</w:t>
      </w:r>
      <w:r w:rsidR="0036672B">
        <w:rPr>
          <w:rFonts w:hint="eastAsia"/>
        </w:rPr>
        <w:t>，两种</w:t>
      </w:r>
      <w:r w:rsidR="0036672B">
        <w:t>用于对照实验的基准相似度</w:t>
      </w:r>
      <w:r w:rsidR="00651D62">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CM</m:t>
            </m:r>
          </m:sub>
        </m:sSub>
      </m:oMath>
      <w:r w:rsidR="00651D62">
        <w:rPr>
          <w:rFonts w:hint="eastAsia"/>
          <w:szCs w:val="24"/>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g</m:t>
            </m:r>
          </m:sub>
        </m:sSub>
      </m:oMath>
      <w:r w:rsidR="00651D62">
        <w:t>）</w:t>
      </w:r>
      <w:r w:rsidR="0036672B">
        <w:rPr>
          <w:rFonts w:hint="eastAsia"/>
        </w:rPr>
        <w:t>，以及</w:t>
      </w:r>
      <w:r w:rsidR="0036672B">
        <w:t>行均值</w:t>
      </w:r>
      <w:r w:rsidR="00651D62">
        <w:rPr>
          <w:rFonts w:hint="eastAsia"/>
        </w:rPr>
        <w:t>（</w:t>
      </w:r>
      <w:r w:rsidR="00651D62">
        <w:rPr>
          <w:rFonts w:hint="eastAsia"/>
        </w:rPr>
        <w:t>A</w:t>
      </w:r>
      <w:r w:rsidR="00651D62">
        <w:t>vg</w:t>
      </w:r>
      <w:r w:rsidR="00651D62">
        <w:t>）</w:t>
      </w:r>
      <w:r w:rsidR="0036672B">
        <w:t>。</w:t>
      </w:r>
      <w:r w:rsidR="004C25BF">
        <w:rPr>
          <w:rFonts w:hint="eastAsia"/>
        </w:rPr>
        <w:t>表格</w:t>
      </w:r>
      <w:r w:rsidR="00376AB1">
        <w:rPr>
          <w:rFonts w:hint="eastAsia"/>
        </w:rPr>
        <w:t>右下角</w:t>
      </w:r>
      <w:r w:rsidR="00651D62">
        <w:rPr>
          <w:rFonts w:hint="eastAsia"/>
        </w:rPr>
        <w:t>是</w:t>
      </w:r>
      <w:r w:rsidR="00376AB1">
        <w:rPr>
          <w:rFonts w:hint="eastAsia"/>
        </w:rPr>
        <w:t>除</w:t>
      </w:r>
      <w:r w:rsidR="00651D62">
        <w:rPr>
          <w:rFonts w:hint="eastAsia"/>
        </w:rPr>
        <w:t>行列</w:t>
      </w:r>
      <w:r w:rsidR="00376AB1">
        <w:t>均值外所有</w:t>
      </w:r>
      <w:r w:rsidR="00C83F30">
        <w:rPr>
          <w:rFonts w:hint="eastAsia"/>
        </w:rPr>
        <w:t>表格</w:t>
      </w:r>
      <w:r w:rsidR="00C83F30">
        <w:t>数据</w:t>
      </w:r>
      <w:r w:rsidR="00376AB1">
        <w:t>的</w:t>
      </w:r>
      <w:r w:rsidR="00651D62">
        <w:rPr>
          <w:rFonts w:hint="eastAsia"/>
        </w:rPr>
        <w:t>总</w:t>
      </w:r>
      <w:r w:rsidR="00376AB1">
        <w:t>均值。</w:t>
      </w:r>
      <w:r w:rsidR="004C25BF">
        <w:rPr>
          <w:rFonts w:hint="eastAsia"/>
        </w:rPr>
        <w:t>其中</w:t>
      </w:r>
      <w:r w:rsidR="004C25BF">
        <w:t>行、列均值</w:t>
      </w:r>
      <w:r w:rsidR="004C25BF">
        <w:rPr>
          <w:rFonts w:hint="eastAsia"/>
        </w:rPr>
        <w:t>以及</w:t>
      </w:r>
      <w:r w:rsidR="004C25BF">
        <w:t>所有数据的最大值</w:t>
      </w:r>
      <w:r w:rsidR="004C25BF">
        <w:rPr>
          <w:rFonts w:hint="eastAsia"/>
        </w:rPr>
        <w:t>都</w:t>
      </w:r>
      <w:r w:rsidR="004C25BF">
        <w:t>已用粗体</w:t>
      </w:r>
      <w:r w:rsidR="004C25BF">
        <w:rPr>
          <w:rFonts w:hint="eastAsia"/>
        </w:rPr>
        <w:t>标识</w:t>
      </w:r>
      <w:r w:rsidR="004C25BF">
        <w:t>出来了。</w:t>
      </w:r>
    </w:p>
    <w:p w:rsidR="00824831" w:rsidRDefault="00966185" w:rsidP="00B94B85">
      <w:r>
        <w:rPr>
          <w:rFonts w:hint="eastAsia"/>
        </w:rPr>
        <w:t>实验</w:t>
      </w:r>
      <w:r>
        <w:t>中</w:t>
      </w:r>
      <w:r w:rsidR="002C37D0">
        <w:t>两种</w:t>
      </w:r>
      <w:r w:rsidR="002C37D0">
        <w:rPr>
          <w:rFonts w:hint="eastAsia"/>
        </w:rPr>
        <w:t>用于</w:t>
      </w:r>
      <w:r>
        <w:t>对照</w:t>
      </w:r>
      <w:r w:rsidR="002C37D0">
        <w:t>的基准相似度</w:t>
      </w:r>
      <w:r>
        <w:rPr>
          <w:rFonts w:hint="eastAsia"/>
        </w:rPr>
        <w:t>，</w:t>
      </w:r>
      <w:r w:rsidR="002465E3">
        <w:rPr>
          <w:rFonts w:hint="eastAsia"/>
        </w:rPr>
        <w:t>它们都</w:t>
      </w:r>
      <w:r w:rsidR="002465E3">
        <w:t>只考虑</w:t>
      </w:r>
      <w:r w:rsidR="002465E3">
        <w:rPr>
          <w:rFonts w:hint="eastAsia"/>
        </w:rPr>
        <w:t>了</w:t>
      </w:r>
      <w:r w:rsidR="002510E1">
        <w:t>消息之间</w:t>
      </w:r>
      <w:r w:rsidR="002465E3">
        <w:t>文本内容</w:t>
      </w:r>
      <w:r w:rsidR="002465E3">
        <w:rPr>
          <w:rFonts w:hint="eastAsia"/>
        </w:rPr>
        <w:t>的</w:t>
      </w:r>
      <w:r w:rsidR="002465E3">
        <w:t>相似性</w:t>
      </w:r>
      <w:r w:rsidR="002465E3">
        <w:rPr>
          <w:rFonts w:hint="eastAsia"/>
        </w:rPr>
        <w:t>，采用</w:t>
      </w:r>
      <w:r w:rsidR="002465E3">
        <w:t>的度量是语义相似度</w:t>
      </w:r>
      <w:r w:rsidR="002465E3">
        <w:rPr>
          <w:rFonts w:hint="eastAsia"/>
        </w:rPr>
        <w:t>，使用</w:t>
      </w:r>
      <w:r w:rsidR="002465E3">
        <w:t>的工具</w:t>
      </w:r>
      <w:r w:rsidR="00C5633D">
        <w:rPr>
          <w:rFonts w:hint="eastAsia"/>
        </w:rPr>
        <w:t>包</w:t>
      </w:r>
      <w:r w:rsidR="002465E3">
        <w:t>为</w:t>
      </w:r>
      <w:r w:rsidR="00C5633D">
        <w:rPr>
          <w:rFonts w:hint="eastAsia"/>
        </w:rPr>
        <w:t>SEMILAR</w:t>
      </w:r>
      <w:r w:rsidR="00C5633D">
        <w:rPr>
          <w:rFonts w:hint="eastAsia"/>
          <w:vertAlign w:val="superscript"/>
        </w:rPr>
        <w:t>[</w:t>
      </w:r>
      <w:r w:rsidR="00C5633D">
        <w:rPr>
          <w:vertAlign w:val="superscript"/>
        </w:rPr>
        <w:t>20</w:t>
      </w:r>
      <w:r w:rsidR="00C5633D">
        <w:rPr>
          <w:rFonts w:hint="eastAsia"/>
          <w:vertAlign w:val="superscript"/>
        </w:rPr>
        <w:t>]</w:t>
      </w:r>
      <w:r w:rsidR="00C5633D">
        <w:rPr>
          <w:rFonts w:hint="eastAsia"/>
        </w:rPr>
        <w:t>，选用</w:t>
      </w:r>
      <w:r w:rsidR="00C5633D">
        <w:t>了</w:t>
      </w:r>
      <w:r w:rsidR="00824831">
        <w:rPr>
          <w:rFonts w:hint="eastAsia"/>
        </w:rPr>
        <w:t>包</w:t>
      </w:r>
      <w:r w:rsidR="00C5633D">
        <w:t>中</w:t>
      </w:r>
      <w:r w:rsidR="00C5633D">
        <w:rPr>
          <w:rFonts w:hint="eastAsia"/>
        </w:rPr>
        <w:t>计算</w:t>
      </w:r>
      <w:r w:rsidR="00C5633D">
        <w:t>句</w:t>
      </w:r>
      <w:r w:rsidR="00C5633D">
        <w:rPr>
          <w:rFonts w:hint="eastAsia"/>
        </w:rPr>
        <w:t>子间</w:t>
      </w:r>
      <w:r w:rsidR="00C5633D">
        <w:t>相似度的</w:t>
      </w:r>
      <w:r w:rsidR="00C5633D">
        <w:rPr>
          <w:rFonts w:hint="eastAsia"/>
        </w:rPr>
        <w:t>CM</w:t>
      </w:r>
      <w:r w:rsidR="00C5633D">
        <w:rPr>
          <w:rFonts w:hint="eastAsia"/>
        </w:rPr>
        <w:t>法</w:t>
      </w:r>
      <w:r w:rsidR="00C5633D">
        <w:rPr>
          <w:rFonts w:hint="eastAsia"/>
          <w:vertAlign w:val="superscript"/>
        </w:rPr>
        <w:t>[</w:t>
      </w:r>
      <w:r w:rsidR="00C5633D">
        <w:rPr>
          <w:vertAlign w:val="superscript"/>
        </w:rPr>
        <w:t>21</w:t>
      </w:r>
      <w:r w:rsidR="00C5633D">
        <w:rPr>
          <w:rFonts w:hint="eastAsia"/>
          <w:vertAlign w:val="superscript"/>
        </w:rPr>
        <w:t>]</w:t>
      </w:r>
      <w:r w:rsidR="00C5633D">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CM</m:t>
            </m:r>
          </m:sub>
        </m:sSub>
      </m:oMath>
      <w:r w:rsidR="00C5633D">
        <w:t>）</w:t>
      </w:r>
      <w:r w:rsidR="00C5633D">
        <w:rPr>
          <w:rFonts w:hint="eastAsia"/>
        </w:rPr>
        <w:t>和贪心法</w:t>
      </w:r>
      <w:r w:rsidR="00C5633D">
        <w:rPr>
          <w:rFonts w:hint="eastAsia"/>
          <w:vertAlign w:val="superscript"/>
        </w:rPr>
        <w:t>[</w:t>
      </w:r>
      <w:r w:rsidR="00C5633D">
        <w:rPr>
          <w:vertAlign w:val="superscript"/>
        </w:rPr>
        <w:t>22</w:t>
      </w:r>
      <w:r w:rsidR="00C5633D">
        <w:rPr>
          <w:rFonts w:hint="eastAsia"/>
          <w:vertAlign w:val="superscript"/>
        </w:rPr>
        <w:t>]</w:t>
      </w:r>
      <w:r w:rsidR="00C5633D">
        <w:rPr>
          <w:rFonts w:hint="eastAsia"/>
        </w:rPr>
        <w:t>（</w:t>
      </w:r>
      <m:oMath>
        <m:sSub>
          <m:sSubPr>
            <m:ctrlPr>
              <w:rPr>
                <w:rFonts w:ascii="Cambria Math" w:hAnsi="Cambria Math"/>
                <w:i/>
                <w:szCs w:val="24"/>
              </w:rPr>
            </m:ctrlPr>
          </m:sSubPr>
          <m:e>
            <m:r>
              <w:rPr>
                <w:rFonts w:ascii="Cambria Math" w:hAnsi="Cambria Math"/>
                <w:szCs w:val="24"/>
              </w:rPr>
              <m:t>sim</m:t>
            </m:r>
          </m:e>
          <m:sub>
            <m:r>
              <w:rPr>
                <w:rFonts w:ascii="Cambria Math" w:hAnsi="Cambria Math"/>
                <w:szCs w:val="24"/>
              </w:rPr>
              <m:t>g</m:t>
            </m:r>
          </m:sub>
        </m:sSub>
      </m:oMath>
      <w:r w:rsidR="00C5633D">
        <w:t>）</w:t>
      </w:r>
      <w:r w:rsidR="00824831">
        <w:rPr>
          <w:rFonts w:hint="eastAsia"/>
        </w:rPr>
        <w:t>，这两种</w:t>
      </w:r>
      <w:r w:rsidR="00824831">
        <w:t>算法</w:t>
      </w:r>
      <w:r w:rsidR="00035779">
        <w:rPr>
          <w:rFonts w:hint="eastAsia"/>
        </w:rPr>
        <w:t>的核心都是</w:t>
      </w:r>
      <w:r w:rsidR="00035779">
        <w:t>基于单词网</w:t>
      </w:r>
      <w:r w:rsidR="00D94F73">
        <w:rPr>
          <w:rFonts w:hint="eastAsia"/>
          <w:vertAlign w:val="superscript"/>
        </w:rPr>
        <w:t>[</w:t>
      </w:r>
      <w:r w:rsidR="00D94F73">
        <w:rPr>
          <w:vertAlign w:val="superscript"/>
        </w:rPr>
        <w:t>23</w:t>
      </w:r>
      <w:r w:rsidR="00D94F73">
        <w:rPr>
          <w:rFonts w:hint="eastAsia"/>
          <w:vertAlign w:val="superscript"/>
        </w:rPr>
        <w:t>]</w:t>
      </w:r>
      <w:r w:rsidR="00035779">
        <w:rPr>
          <w:rFonts w:hint="eastAsia"/>
        </w:rPr>
        <w:t>（</w:t>
      </w:r>
      <w:r w:rsidR="00035779">
        <w:rPr>
          <w:rFonts w:hint="eastAsia"/>
        </w:rPr>
        <w:t>W</w:t>
      </w:r>
      <w:r w:rsidR="00DD4EE5">
        <w:t>or</w:t>
      </w:r>
      <w:r w:rsidR="00035779">
        <w:t>dNet</w:t>
      </w:r>
      <w:r w:rsidR="00035779">
        <w:t>）</w:t>
      </w:r>
      <w:r w:rsidR="00035779">
        <w:rPr>
          <w:rFonts w:hint="eastAsia"/>
        </w:rPr>
        <w:t>中单词与单词的相似度度量</w:t>
      </w:r>
      <w:r w:rsidR="00C5633D">
        <w:rPr>
          <w:rFonts w:hint="eastAsia"/>
        </w:rPr>
        <w:t>。</w:t>
      </w:r>
      <w:r w:rsidR="0006633C">
        <w:rPr>
          <w:rFonts w:hint="eastAsia"/>
        </w:rPr>
        <w:t>实验</w:t>
      </w:r>
      <w:r w:rsidR="0006633C">
        <w:t>中将所有</w:t>
      </w:r>
      <w:r w:rsidR="0006633C">
        <w:rPr>
          <w:rFonts w:hint="eastAsia"/>
        </w:rPr>
        <w:t>方法的聚类类别</w:t>
      </w:r>
      <w:r w:rsidR="0006633C">
        <w:t>数量</w:t>
      </w:r>
      <w:r w:rsidR="0006633C">
        <w:rPr>
          <w:rFonts w:hint="eastAsia"/>
        </w:rPr>
        <w:t>（如</w:t>
      </w:r>
      <w:r w:rsidR="0006633C">
        <w:rPr>
          <w:rFonts w:hint="eastAsia"/>
        </w:rPr>
        <w:t>K</w:t>
      </w:r>
      <w:r w:rsidR="0006633C">
        <w:rPr>
          <w:rFonts w:hint="eastAsia"/>
        </w:rPr>
        <w:t>均值法</w:t>
      </w:r>
      <w:r w:rsidR="0006633C">
        <w:t>中的</w:t>
      </w:r>
      <w:r w:rsidR="0006633C">
        <w:rPr>
          <w:rFonts w:hint="eastAsia"/>
        </w:rPr>
        <w:t>K</w:t>
      </w:r>
      <w:r w:rsidR="0006633C">
        <w:rPr>
          <w:rFonts w:hint="eastAsia"/>
        </w:rPr>
        <w:t>值</w:t>
      </w:r>
      <w:r w:rsidR="0006633C">
        <w:t>）都设置为与</w:t>
      </w:r>
      <w:r w:rsidR="0006633C">
        <w:rPr>
          <w:rFonts w:hint="eastAsia"/>
        </w:rPr>
        <w:t>真实</w:t>
      </w:r>
      <w:r w:rsidR="0006633C">
        <w:t>话题数量一致（</w:t>
      </w:r>
      <w:r w:rsidR="0006633C">
        <w:rPr>
          <w:rFonts w:hint="eastAsia"/>
        </w:rPr>
        <w:t>数据集</w:t>
      </w:r>
      <w:r w:rsidR="0006633C">
        <w:rPr>
          <w:rFonts w:hint="eastAsia"/>
        </w:rPr>
        <w:t>A</w:t>
      </w:r>
      <w:r w:rsidR="0006633C">
        <w:rPr>
          <w:rFonts w:hint="eastAsia"/>
        </w:rPr>
        <w:t>中为</w:t>
      </w:r>
      <w:r w:rsidR="0006633C">
        <w:rPr>
          <w:rFonts w:hint="eastAsia"/>
        </w:rPr>
        <w:t>686</w:t>
      </w:r>
      <w:r w:rsidR="0006633C">
        <w:rPr>
          <w:rFonts w:hint="eastAsia"/>
        </w:rPr>
        <w:t>类</w:t>
      </w:r>
      <w:r w:rsidR="0006633C">
        <w:t>，数据集</w:t>
      </w:r>
      <w:r w:rsidR="0006633C">
        <w:rPr>
          <w:rFonts w:hint="eastAsia"/>
        </w:rPr>
        <w:t>B</w:t>
      </w:r>
      <w:r w:rsidR="0006633C">
        <w:rPr>
          <w:rFonts w:hint="eastAsia"/>
        </w:rPr>
        <w:t>中</w:t>
      </w:r>
      <w:r w:rsidR="0006633C">
        <w:t>为</w:t>
      </w:r>
      <w:r w:rsidR="0006633C">
        <w:rPr>
          <w:rFonts w:hint="eastAsia"/>
        </w:rPr>
        <w:t>67</w:t>
      </w:r>
      <w:r w:rsidR="00623DC3">
        <w:rPr>
          <w:rFonts w:hint="eastAsia"/>
        </w:rPr>
        <w:t>类</w:t>
      </w:r>
      <w:r w:rsidR="00623DC3">
        <w:t>）。</w:t>
      </w:r>
    </w:p>
    <w:p w:rsidR="00623DC3" w:rsidRDefault="003A5C24" w:rsidP="004C25BF">
      <w:r>
        <w:fldChar w:fldCharType="begin"/>
      </w:r>
      <w:r>
        <w:instrText xml:space="preserve"> </w:instrText>
      </w:r>
      <w:r>
        <w:rPr>
          <w:rFonts w:hint="eastAsia"/>
        </w:rPr>
        <w:instrText>REF _Ref452816711 \h</w:instrText>
      </w:r>
      <w:r>
        <w:instrText xml:space="preserve"> </w:instrText>
      </w:r>
      <w:r>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1</w:t>
      </w:r>
      <w:r>
        <w:fldChar w:fldCharType="end"/>
      </w:r>
      <w:r>
        <w:rPr>
          <w:rFonts w:hint="eastAsia"/>
        </w:rPr>
        <w:t>为</w:t>
      </w:r>
      <w:r>
        <w:t>数据集</w:t>
      </w:r>
      <w:r>
        <w:rPr>
          <w:rFonts w:hint="eastAsia"/>
        </w:rPr>
        <w:t>A</w:t>
      </w:r>
      <w:r>
        <w:rPr>
          <w:rFonts w:hint="eastAsia"/>
        </w:rPr>
        <w:t>的</w:t>
      </w:r>
      <w:r>
        <w:t>二次聚类结果</w:t>
      </w:r>
      <w:r>
        <w:rPr>
          <w:rFonts w:hint="eastAsia"/>
        </w:rPr>
        <w:t>。按行看</w:t>
      </w:r>
      <w:r>
        <w:t>，</w:t>
      </w:r>
      <w:r>
        <w:rPr>
          <w:rFonts w:hint="eastAsia"/>
        </w:rPr>
        <w:t>聚类</w:t>
      </w:r>
      <w:r>
        <w:t>结果最好的</w:t>
      </w:r>
      <w:r>
        <w:rPr>
          <w:rFonts w:hint="eastAsia"/>
        </w:rPr>
        <w:t>是使用沃德</w:t>
      </w:r>
      <w:r>
        <w:t>方法的层级聚类法</w:t>
      </w:r>
      <w:r>
        <w:rPr>
          <w:rFonts w:hint="eastAsia"/>
        </w:rPr>
        <w:t>（</w:t>
      </w:r>
      <w:r>
        <w:rPr>
          <w:rFonts w:hint="eastAsia"/>
        </w:rPr>
        <w:t>H</w:t>
      </w:r>
      <w:r>
        <w:t>-Wrd</w:t>
      </w:r>
      <w:r>
        <w:t>）</w:t>
      </w:r>
      <w:r>
        <w:rPr>
          <w:rFonts w:hint="eastAsia"/>
        </w:rPr>
        <w:t>，</w:t>
      </w:r>
      <w:r>
        <w:t>NMI</w:t>
      </w:r>
      <w:r>
        <w:rPr>
          <w:rFonts w:hint="eastAsia"/>
        </w:rPr>
        <w:t>均值</w:t>
      </w:r>
      <w:r>
        <w:t>为</w:t>
      </w:r>
      <w:r>
        <w:rPr>
          <w:rFonts w:hint="eastAsia"/>
        </w:rPr>
        <w:t>0.</w:t>
      </w:r>
      <w:r>
        <w:t>9313</w:t>
      </w:r>
      <w:r w:rsidR="00B94B85">
        <w:rPr>
          <w:rFonts w:hint="eastAsia"/>
        </w:rPr>
        <w:t>。</w:t>
      </w:r>
      <w:r>
        <w:t>实际上除了</w:t>
      </w:r>
      <w:r>
        <w:rPr>
          <w:rFonts w:hint="eastAsia"/>
        </w:rPr>
        <w:t>简单连结</w:t>
      </w:r>
      <w:r>
        <w:t>外的所有层级聚类</w:t>
      </w:r>
      <w:r>
        <w:rPr>
          <w:rFonts w:hint="eastAsia"/>
        </w:rPr>
        <w:t>法</w:t>
      </w:r>
      <w:r>
        <w:t>表现都</w:t>
      </w:r>
      <w:r>
        <w:rPr>
          <w:rFonts w:hint="eastAsia"/>
        </w:rPr>
        <w:t>非常</w:t>
      </w:r>
      <w:r>
        <w:t>好，</w:t>
      </w:r>
      <w:r>
        <w:rPr>
          <w:rFonts w:hint="eastAsia"/>
        </w:rPr>
        <w:t>NMI</w:t>
      </w:r>
      <w:r>
        <w:rPr>
          <w:rFonts w:hint="eastAsia"/>
        </w:rPr>
        <w:t>均值</w:t>
      </w:r>
      <w:r>
        <w:t>都</w:t>
      </w:r>
      <w:r>
        <w:rPr>
          <w:rFonts w:hint="eastAsia"/>
        </w:rPr>
        <w:t>接近</w:t>
      </w:r>
      <w:r>
        <w:rPr>
          <w:rFonts w:hint="eastAsia"/>
        </w:rPr>
        <w:t>0.93</w:t>
      </w:r>
      <w:r>
        <w:rPr>
          <w:rFonts w:hint="eastAsia"/>
        </w:rPr>
        <w:t>；</w:t>
      </w:r>
      <w:r>
        <w:t>而</w:t>
      </w:r>
      <w:r>
        <w:rPr>
          <w:rFonts w:hint="eastAsia"/>
        </w:rPr>
        <w:t>表现</w:t>
      </w:r>
      <w:r>
        <w:t>第二好的是谱聚类法</w:t>
      </w:r>
      <w:r>
        <w:rPr>
          <w:rFonts w:hint="eastAsia"/>
        </w:rPr>
        <w:t>（</w:t>
      </w:r>
      <w:r>
        <w:rPr>
          <w:rFonts w:hint="eastAsia"/>
        </w:rPr>
        <w:t>NMI</w:t>
      </w:r>
      <w:r>
        <w:rPr>
          <w:rFonts w:hint="eastAsia"/>
        </w:rPr>
        <w:lastRenderedPageBreak/>
        <w:t>均值为</w:t>
      </w:r>
      <w:r>
        <w:rPr>
          <w:rFonts w:hint="eastAsia"/>
        </w:rPr>
        <w:t>0.92</w:t>
      </w:r>
      <w:r>
        <w:t>27</w:t>
      </w:r>
      <w:r>
        <w:rPr>
          <w:rFonts w:hint="eastAsia"/>
        </w:rPr>
        <w:t>），</w:t>
      </w:r>
      <w:r>
        <w:t>然后是</w:t>
      </w:r>
      <w:r>
        <w:rPr>
          <w:rFonts w:hint="eastAsia"/>
        </w:rPr>
        <w:t>K</w:t>
      </w:r>
      <w:r>
        <w:rPr>
          <w:rFonts w:hint="eastAsia"/>
        </w:rPr>
        <w:t>均值</w:t>
      </w:r>
      <w:r>
        <w:t>法，最后是基于核函数的</w:t>
      </w:r>
      <w:r>
        <w:rPr>
          <w:rFonts w:hint="eastAsia"/>
        </w:rPr>
        <w:t>K</w:t>
      </w:r>
      <w:r>
        <w:rPr>
          <w:rFonts w:hint="eastAsia"/>
        </w:rPr>
        <w:t>均值</w:t>
      </w:r>
      <w:r>
        <w:t>法。按</w:t>
      </w:r>
      <w:r>
        <w:rPr>
          <w:rFonts w:hint="eastAsia"/>
        </w:rPr>
        <w:t>列</w:t>
      </w:r>
      <w:r>
        <w:t>来看，前</w:t>
      </w:r>
      <w:r>
        <w:rPr>
          <w:rFonts w:hint="eastAsia"/>
        </w:rPr>
        <w:t>六列为</w:t>
      </w:r>
      <w:r>
        <w:t>章节</w:t>
      </w:r>
      <w:r w:rsidR="00666ADB">
        <w:fldChar w:fldCharType="begin"/>
      </w:r>
      <w:r w:rsidR="00666ADB">
        <w:instrText xml:space="preserve"> REF _Ref453018702 \r \h </w:instrText>
      </w:r>
      <w:r w:rsidR="00666ADB">
        <w:fldChar w:fldCharType="separate"/>
      </w:r>
      <w:r w:rsidR="00611C38">
        <w:t>3.2</w:t>
      </w:r>
      <w:r w:rsidR="00666ADB">
        <w:fldChar w:fldCharType="end"/>
      </w:r>
      <w:r>
        <w:rPr>
          <w:rFonts w:hint="eastAsia"/>
        </w:rPr>
        <w:t>中提出</w:t>
      </w:r>
      <w:r>
        <w:t>推荐</w:t>
      </w:r>
      <w:r>
        <w:rPr>
          <w:rFonts w:hint="eastAsia"/>
        </w:rPr>
        <w:t>的</w:t>
      </w:r>
      <w:r>
        <w:rPr>
          <w:rFonts w:hint="eastAsia"/>
        </w:rPr>
        <w:t>6</w:t>
      </w:r>
      <w:r>
        <w:rPr>
          <w:rFonts w:hint="eastAsia"/>
        </w:rPr>
        <w:t>种相似度</w:t>
      </w:r>
      <w:r>
        <w:t>，</w:t>
      </w:r>
      <w:r w:rsidR="00DF4EE4">
        <w:rPr>
          <w:rFonts w:hint="eastAsia"/>
        </w:rPr>
        <w:t>单独</w:t>
      </w:r>
      <w:r w:rsidR="00DF4EE4">
        <w:t>使用时</w:t>
      </w:r>
      <w:r>
        <w:rPr>
          <w:rFonts w:hint="eastAsia"/>
        </w:rPr>
        <w:t>表现</w:t>
      </w:r>
      <w:r>
        <w:t>最好的是词频</w:t>
      </w:r>
      <w:r>
        <w:t>-</w:t>
      </w:r>
      <w:r>
        <w:t>逆文档频率相似度</w:t>
      </w:r>
      <w:r w:rsidR="00DD37AF">
        <w:rPr>
          <w:rFonts w:hint="eastAsia"/>
        </w:rPr>
        <w:t>（</w:t>
      </w:r>
      <w:r w:rsidR="00DD37AF">
        <w:rPr>
          <w:rFonts w:hint="eastAsia"/>
        </w:rPr>
        <w:t>NMI</w:t>
      </w:r>
      <w:r w:rsidR="00DD37AF">
        <w:rPr>
          <w:rFonts w:hint="eastAsia"/>
        </w:rPr>
        <w:t>均值</w:t>
      </w:r>
      <w:r w:rsidR="00DD37AF">
        <w:rPr>
          <w:rFonts w:hint="eastAsia"/>
        </w:rPr>
        <w:t>0.9436</w:t>
      </w:r>
      <w:r w:rsidR="00DD37AF">
        <w:t>）</w:t>
      </w:r>
      <w:r>
        <w:t>，</w:t>
      </w:r>
      <w:r w:rsidR="00DD37AF">
        <w:rPr>
          <w:rFonts w:hint="eastAsia"/>
        </w:rPr>
        <w:t>紧接</w:t>
      </w:r>
      <w:r w:rsidR="00DD37AF">
        <w:t>其后的</w:t>
      </w:r>
      <w:r w:rsidR="00DD37AF">
        <w:rPr>
          <w:rFonts w:hint="eastAsia"/>
        </w:rPr>
        <w:t>是</w:t>
      </w:r>
      <w:r w:rsidR="00DD37AF">
        <w:t>单词集合的</w:t>
      </w:r>
      <w:r w:rsidR="00DF4EE4">
        <w:rPr>
          <w:rFonts w:hint="eastAsia"/>
        </w:rPr>
        <w:t>J</w:t>
      </w:r>
      <w:r w:rsidR="00DF4EE4">
        <w:t>accard</w:t>
      </w:r>
      <w:r w:rsidR="00DD37AF">
        <w:t>相似度</w:t>
      </w:r>
      <w:r w:rsidR="00DD37AF">
        <w:rPr>
          <w:rFonts w:hint="eastAsia"/>
        </w:rPr>
        <w:t>、</w:t>
      </w:r>
      <w:r w:rsidR="00DD37AF">
        <w:t>时间相似度</w:t>
      </w:r>
      <w:r w:rsidR="00DD37AF">
        <w:rPr>
          <w:rFonts w:hint="eastAsia"/>
        </w:rPr>
        <w:t>以及</w:t>
      </w:r>
      <w:r w:rsidR="00DD37AF">
        <w:t>用户互动相似度，</w:t>
      </w:r>
      <w:r w:rsidR="00DD37AF">
        <w:rPr>
          <w:rFonts w:hint="eastAsia"/>
        </w:rPr>
        <w:t>而</w:t>
      </w:r>
      <w:r w:rsidR="00DD37AF">
        <w:t>命名实体相似度的</w:t>
      </w:r>
      <w:r w:rsidR="00DD37AF">
        <w:rPr>
          <w:rFonts w:hint="eastAsia"/>
        </w:rPr>
        <w:t>聚类</w:t>
      </w:r>
      <w:r w:rsidR="00DD37AF">
        <w:t>结果</w:t>
      </w:r>
      <w:r w:rsidR="00DD37AF">
        <w:rPr>
          <w:rFonts w:hint="eastAsia"/>
        </w:rPr>
        <w:t>倒数</w:t>
      </w:r>
      <w:r w:rsidR="00DD37AF">
        <w:t>第二，</w:t>
      </w:r>
      <w:r w:rsidR="00DD37AF">
        <w:rPr>
          <w:rFonts w:hint="eastAsia"/>
        </w:rPr>
        <w:t>话题</w:t>
      </w:r>
      <w:r w:rsidR="00DD37AF">
        <w:t>标签相似度的结果</w:t>
      </w:r>
      <w:r w:rsidR="00DD37AF">
        <w:rPr>
          <w:rFonts w:hint="eastAsia"/>
        </w:rPr>
        <w:t>最差</w:t>
      </w:r>
      <w:r w:rsidR="00DD37AF">
        <w:t>（</w:t>
      </w:r>
      <w:r w:rsidR="00DD37AF">
        <w:rPr>
          <w:rFonts w:hint="eastAsia"/>
        </w:rPr>
        <w:t>NMI</w:t>
      </w:r>
      <w:r w:rsidR="00DD37AF">
        <w:rPr>
          <w:rFonts w:hint="eastAsia"/>
        </w:rPr>
        <w:t>均值</w:t>
      </w:r>
      <w:r w:rsidR="00DD37AF">
        <w:rPr>
          <w:rFonts w:hint="eastAsia"/>
        </w:rPr>
        <w:t>0.</w:t>
      </w:r>
      <w:r w:rsidR="00DD37AF">
        <w:t>7889</w:t>
      </w:r>
      <w:r w:rsidR="00DD37AF">
        <w:t>）</w:t>
      </w:r>
      <w:r w:rsidR="00DD37AF">
        <w:rPr>
          <w:rFonts w:hint="eastAsia"/>
        </w:rPr>
        <w:t>。而</w:t>
      </w:r>
      <w:r w:rsidR="00DD37AF">
        <w:t>综合考虑这</w:t>
      </w:r>
      <w:r w:rsidR="00DD37AF">
        <w:rPr>
          <w:rFonts w:hint="eastAsia"/>
        </w:rPr>
        <w:t>6</w:t>
      </w:r>
      <w:r w:rsidR="00DD37AF">
        <w:rPr>
          <w:rFonts w:hint="eastAsia"/>
        </w:rPr>
        <w:t>种</w:t>
      </w:r>
      <w:r w:rsidR="00DD37AF">
        <w:t>相似度的加权相似度则是所有相似度</w:t>
      </w:r>
      <w:r w:rsidR="00DD37AF">
        <w:rPr>
          <w:rFonts w:hint="eastAsia"/>
        </w:rPr>
        <w:t>矩阵中</w:t>
      </w:r>
      <w:r w:rsidR="00DD37AF">
        <w:t>聚类表现最好的</w:t>
      </w:r>
      <w:r w:rsidR="00DD37AF">
        <w:rPr>
          <w:rFonts w:hint="eastAsia"/>
        </w:rPr>
        <w:t>（</w:t>
      </w:r>
      <w:r w:rsidR="00DD37AF">
        <w:rPr>
          <w:rFonts w:hint="eastAsia"/>
        </w:rPr>
        <w:t>NMI</w:t>
      </w:r>
      <w:r w:rsidR="00DD37AF">
        <w:rPr>
          <w:rFonts w:hint="eastAsia"/>
        </w:rPr>
        <w:t>均值</w:t>
      </w:r>
      <w:r w:rsidR="00DD37AF">
        <w:t>达到</w:t>
      </w:r>
      <w:r w:rsidR="00DD37AF">
        <w:rPr>
          <w:rFonts w:hint="eastAsia"/>
        </w:rPr>
        <w:t>0.9517</w:t>
      </w:r>
      <w:r w:rsidR="00DD37AF">
        <w:t>），</w:t>
      </w:r>
      <w:r w:rsidR="00DD37AF">
        <w:rPr>
          <w:rFonts w:hint="eastAsia"/>
        </w:rPr>
        <w:t>在采用</w:t>
      </w:r>
      <w:r w:rsidR="00DD37AF">
        <w:t>平均连结</w:t>
      </w:r>
      <w:r w:rsidR="00DF4EE4">
        <w:rPr>
          <w:rFonts w:hint="eastAsia"/>
        </w:rPr>
        <w:t>或</w:t>
      </w:r>
      <w:r w:rsidR="00DD37AF">
        <w:t>加权连结的层级聚类</w:t>
      </w:r>
      <w:r w:rsidR="00DF4EE4">
        <w:rPr>
          <w:rFonts w:hint="eastAsia"/>
        </w:rPr>
        <w:t>法</w:t>
      </w:r>
      <w:r w:rsidR="00DD37AF">
        <w:t>时，</w:t>
      </w:r>
      <w:r w:rsidR="00DF4EE4">
        <w:rPr>
          <w:rFonts w:hint="eastAsia"/>
        </w:rPr>
        <w:t>NMI</w:t>
      </w:r>
      <w:r w:rsidR="00DD37AF">
        <w:t>更是达到了所有</w:t>
      </w:r>
      <w:r w:rsidR="00DD37AF">
        <w:rPr>
          <w:rFonts w:hint="eastAsia"/>
        </w:rPr>
        <w:t>实验</w:t>
      </w:r>
      <w:r w:rsidR="00DD37AF">
        <w:t>结果的最大值</w:t>
      </w:r>
      <w:r w:rsidR="00DD37AF">
        <w:rPr>
          <w:rFonts w:hint="eastAsia"/>
        </w:rPr>
        <w:t>0.</w:t>
      </w:r>
      <w:r w:rsidR="00DD37AF">
        <w:t>9658</w:t>
      </w:r>
      <w:r w:rsidR="00DD37AF">
        <w:rPr>
          <w:rFonts w:hint="eastAsia"/>
        </w:rPr>
        <w:t>。</w:t>
      </w:r>
      <w:r w:rsidR="00F10D37">
        <w:rPr>
          <w:rFonts w:hint="eastAsia"/>
        </w:rPr>
        <w:t>至于</w:t>
      </w:r>
      <w:r w:rsidR="00F10D37">
        <w:t>两种对照的基准相似度，它们的</w:t>
      </w:r>
      <w:r w:rsidR="00F10D37">
        <w:rPr>
          <w:rFonts w:hint="eastAsia"/>
        </w:rPr>
        <w:t>NMI</w:t>
      </w:r>
      <w:r w:rsidR="00F10D37">
        <w:rPr>
          <w:rFonts w:hint="eastAsia"/>
        </w:rPr>
        <w:t>值</w:t>
      </w:r>
      <w:r w:rsidR="00F10D37">
        <w:t>都在</w:t>
      </w:r>
      <w:r w:rsidR="00F10D37">
        <w:rPr>
          <w:rFonts w:hint="eastAsia"/>
        </w:rPr>
        <w:t>0.915</w:t>
      </w:r>
      <w:r w:rsidR="00F10D37">
        <w:rPr>
          <w:rFonts w:hint="eastAsia"/>
        </w:rPr>
        <w:t>左右</w:t>
      </w:r>
      <w:r w:rsidR="00F10D37">
        <w:t>，</w:t>
      </w:r>
      <w:r w:rsidR="00F10D37">
        <w:rPr>
          <w:rFonts w:hint="eastAsia"/>
        </w:rPr>
        <w:t>本文采用</w:t>
      </w:r>
      <w:r w:rsidR="00F10D37">
        <w:t>的</w:t>
      </w:r>
      <w:r w:rsidR="00F10D37">
        <w:t>6</w:t>
      </w:r>
      <w:r w:rsidR="00F10D37">
        <w:rPr>
          <w:rFonts w:hint="eastAsia"/>
        </w:rPr>
        <w:t>种</w:t>
      </w:r>
      <w:r w:rsidR="00F10D37">
        <w:t>相似度</w:t>
      </w:r>
      <w:r w:rsidR="00F10D37">
        <w:rPr>
          <w:rFonts w:hint="eastAsia"/>
        </w:rPr>
        <w:t>中比</w:t>
      </w:r>
      <w:r w:rsidR="00DF4EE4">
        <w:rPr>
          <w:rFonts w:hint="eastAsia"/>
        </w:rPr>
        <w:t>基准相似度</w:t>
      </w:r>
      <w:r w:rsidR="00F10D37">
        <w:rPr>
          <w:rFonts w:hint="eastAsia"/>
        </w:rPr>
        <w:t>表现</w:t>
      </w:r>
      <w:r w:rsidR="00F10D37">
        <w:t>好的为词频</w:t>
      </w:r>
      <w:r w:rsidR="00F10D37">
        <w:t>-</w:t>
      </w:r>
      <w:r w:rsidR="00F10D37">
        <w:t>逆文档频率相似度</w:t>
      </w:r>
      <w:r w:rsidR="00F10D37">
        <w:rPr>
          <w:rFonts w:hint="eastAsia"/>
        </w:rPr>
        <w:t>单词、</w:t>
      </w:r>
      <w:r w:rsidR="00DF4EE4">
        <w:rPr>
          <w:rFonts w:hint="eastAsia"/>
        </w:rPr>
        <w:t>单词</w:t>
      </w:r>
      <w:r w:rsidR="00DF4EE4">
        <w:t>集合</w:t>
      </w:r>
      <w:r w:rsidR="00F10D37">
        <w:t>的</w:t>
      </w:r>
      <w:r w:rsidR="00DF4EE4">
        <w:rPr>
          <w:rFonts w:hint="eastAsia"/>
        </w:rPr>
        <w:t>J</w:t>
      </w:r>
      <w:r w:rsidR="00DF4EE4">
        <w:t>accard</w:t>
      </w:r>
      <w:r w:rsidR="00F10D37">
        <w:t>相似度</w:t>
      </w:r>
      <w:r w:rsidR="00F10D37">
        <w:rPr>
          <w:rFonts w:hint="eastAsia"/>
        </w:rPr>
        <w:t>以及</w:t>
      </w:r>
      <w:r w:rsidR="00F10D37">
        <w:t>时间相似度</w:t>
      </w:r>
      <w:r w:rsidR="000A7A2A">
        <w:rPr>
          <w:rFonts w:hint="eastAsia"/>
        </w:rPr>
        <w:t>，</w:t>
      </w:r>
      <w:r w:rsidR="000A7A2A">
        <w:t>而用户互动相似度</w:t>
      </w:r>
      <w:r w:rsidR="000A7A2A">
        <w:rPr>
          <w:rFonts w:hint="eastAsia"/>
        </w:rPr>
        <w:t>虽</w:t>
      </w:r>
      <w:r w:rsidR="000A7A2A">
        <w:t>不如基准但与其差不多，</w:t>
      </w:r>
      <w:r w:rsidR="000A7A2A">
        <w:rPr>
          <w:rFonts w:hint="eastAsia"/>
        </w:rPr>
        <w:t>但命名实体</w:t>
      </w:r>
      <w:r w:rsidR="000A7A2A">
        <w:t>相似度和</w:t>
      </w:r>
      <w:r w:rsidR="000A7A2A">
        <w:rPr>
          <w:rFonts w:hint="eastAsia"/>
        </w:rPr>
        <w:t>话题</w:t>
      </w:r>
      <w:r w:rsidR="000A7A2A">
        <w:t>标签</w:t>
      </w:r>
      <w:r w:rsidR="000A7A2A">
        <w:rPr>
          <w:rFonts w:hint="eastAsia"/>
        </w:rPr>
        <w:t>相似度</w:t>
      </w:r>
      <w:r w:rsidR="000A7A2A">
        <w:t>则远不如基准</w:t>
      </w:r>
      <w:r w:rsidR="00DF4EE4">
        <w:rPr>
          <w:rFonts w:hint="eastAsia"/>
        </w:rPr>
        <w:t>相似度</w:t>
      </w:r>
      <w:r w:rsidR="00F10D37">
        <w:t>。</w:t>
      </w:r>
    </w:p>
    <w:p w:rsidR="00C04B33" w:rsidRDefault="00C04B33" w:rsidP="004C25BF">
      <w:r>
        <w:rPr>
          <w:rFonts w:hint="eastAsia"/>
        </w:rPr>
        <w:t>与</w:t>
      </w:r>
      <w:r>
        <w:fldChar w:fldCharType="begin"/>
      </w:r>
      <w:r>
        <w:instrText xml:space="preserve"> </w:instrText>
      </w:r>
      <w:r>
        <w:rPr>
          <w:rFonts w:hint="eastAsia"/>
        </w:rPr>
        <w:instrText>REF _Ref452816711 \h</w:instrText>
      </w:r>
      <w:r>
        <w:instrText xml:space="preserve"> </w:instrText>
      </w:r>
      <w:r>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1</w:t>
      </w:r>
      <w:r>
        <w:fldChar w:fldCharType="end"/>
      </w:r>
      <w:r>
        <w:rPr>
          <w:rFonts w:hint="eastAsia"/>
        </w:rPr>
        <w:t>相比</w:t>
      </w:r>
      <w:r>
        <w:t>，</w:t>
      </w:r>
      <w:r w:rsidR="00382424">
        <w:fldChar w:fldCharType="begin"/>
      </w:r>
      <w:r w:rsidR="00382424">
        <w:instrText xml:space="preserve"> </w:instrText>
      </w:r>
      <w:r w:rsidR="00382424">
        <w:rPr>
          <w:rFonts w:hint="eastAsia"/>
        </w:rPr>
        <w:instrText>REF _Ref452817952 \h</w:instrText>
      </w:r>
      <w:r w:rsidR="00382424">
        <w:instrText xml:space="preserve"> </w:instrText>
      </w:r>
      <w:r w:rsidR="00382424">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2</w:t>
      </w:r>
      <w:r w:rsidR="00382424">
        <w:fldChar w:fldCharType="end"/>
      </w:r>
      <w:r>
        <w:rPr>
          <w:rFonts w:hint="eastAsia"/>
        </w:rPr>
        <w:t>总体</w:t>
      </w:r>
      <w:r>
        <w:t>的</w:t>
      </w:r>
      <w:r>
        <w:rPr>
          <w:rFonts w:hint="eastAsia"/>
        </w:rPr>
        <w:t>NMI</w:t>
      </w:r>
      <w:r>
        <w:rPr>
          <w:rFonts w:hint="eastAsia"/>
        </w:rPr>
        <w:t>指标都</w:t>
      </w:r>
      <w:r>
        <w:t>要低很多，原因是</w:t>
      </w:r>
      <w:r>
        <w:rPr>
          <w:rFonts w:hint="eastAsia"/>
        </w:rPr>
        <w:t>数据集</w:t>
      </w:r>
      <w:r>
        <w:rPr>
          <w:rFonts w:hint="eastAsia"/>
        </w:rPr>
        <w:t>A</w:t>
      </w:r>
      <w:r>
        <w:rPr>
          <w:rFonts w:hint="eastAsia"/>
        </w:rPr>
        <w:t>中</w:t>
      </w:r>
      <w:r>
        <w:t>的</w:t>
      </w:r>
      <w:r w:rsidR="00562DC2">
        <w:rPr>
          <w:rFonts w:hint="eastAsia"/>
        </w:rPr>
        <w:t>真实</w:t>
      </w:r>
      <w:r>
        <w:t>类别数目大</w:t>
      </w:r>
      <w:r>
        <w:rPr>
          <w:rFonts w:hint="eastAsia"/>
        </w:rPr>
        <w:t>、每个</w:t>
      </w:r>
      <w:r>
        <w:t>类别中含有</w:t>
      </w:r>
      <w:r>
        <w:rPr>
          <w:rFonts w:hint="eastAsia"/>
        </w:rPr>
        <w:t>的</w:t>
      </w:r>
      <w:r>
        <w:t>元素数目少，这</w:t>
      </w:r>
      <w:r>
        <w:rPr>
          <w:rFonts w:hint="eastAsia"/>
        </w:rPr>
        <w:t>容易</w:t>
      </w:r>
      <w:r>
        <w:t>造成</w:t>
      </w:r>
      <w:r>
        <w:rPr>
          <w:rFonts w:hint="eastAsia"/>
        </w:rPr>
        <w:t>NMI</w:t>
      </w:r>
      <w:r>
        <w:rPr>
          <w:rFonts w:hint="eastAsia"/>
        </w:rPr>
        <w:t>指标计算</w:t>
      </w:r>
      <w:r>
        <w:t>的结果偏大</w:t>
      </w:r>
      <w:r>
        <w:rPr>
          <w:rFonts w:hint="eastAsia"/>
        </w:rPr>
        <w:t>；而</w:t>
      </w:r>
      <w:r>
        <w:t>数据集</w:t>
      </w:r>
      <w:r>
        <w:rPr>
          <w:rFonts w:hint="eastAsia"/>
        </w:rPr>
        <w:t>B</w:t>
      </w:r>
      <w:r>
        <w:rPr>
          <w:rFonts w:hint="eastAsia"/>
        </w:rPr>
        <w:t>经过</w:t>
      </w:r>
      <w:r>
        <w:t>了</w:t>
      </w:r>
      <w:r>
        <w:rPr>
          <w:rFonts w:hint="eastAsia"/>
        </w:rPr>
        <w:t>“冷门话题”的</w:t>
      </w:r>
      <w:r>
        <w:t>剔除，仅剩下</w:t>
      </w:r>
      <w:r>
        <w:rPr>
          <w:rFonts w:hint="eastAsia"/>
        </w:rPr>
        <w:t>67</w:t>
      </w:r>
      <w:r>
        <w:rPr>
          <w:rFonts w:hint="eastAsia"/>
        </w:rPr>
        <w:t>类</w:t>
      </w:r>
      <w:r>
        <w:t>共</w:t>
      </w:r>
      <w:r>
        <w:rPr>
          <w:rFonts w:hint="eastAsia"/>
        </w:rPr>
        <w:t>214</w:t>
      </w:r>
      <w:r>
        <w:rPr>
          <w:rFonts w:hint="eastAsia"/>
        </w:rPr>
        <w:t>个元素</w:t>
      </w:r>
      <w:r>
        <w:t>，</w:t>
      </w:r>
      <w:r>
        <w:rPr>
          <w:rFonts w:hint="eastAsia"/>
        </w:rPr>
        <w:t>其</w:t>
      </w:r>
      <w:r w:rsidR="001E4988">
        <w:rPr>
          <w:rFonts w:hint="eastAsia"/>
        </w:rPr>
        <w:t>真实</w:t>
      </w:r>
      <w:r>
        <w:t>类别数目小、每个类别中</w:t>
      </w:r>
      <w:r>
        <w:rPr>
          <w:rFonts w:hint="eastAsia"/>
        </w:rPr>
        <w:t>含有</w:t>
      </w:r>
      <w:r>
        <w:t>的元素数目多，</w:t>
      </w:r>
      <w:r w:rsidR="001E4988">
        <w:rPr>
          <w:rFonts w:hint="eastAsia"/>
        </w:rPr>
        <w:t>换言之</w:t>
      </w:r>
      <w:r w:rsidR="00562DC2">
        <w:rPr>
          <w:rFonts w:hint="eastAsia"/>
        </w:rPr>
        <w:t>将</w:t>
      </w:r>
      <w:r w:rsidR="00562DC2">
        <w:t>其</w:t>
      </w:r>
      <w:r w:rsidR="001E4988">
        <w:t>正确聚类的难度大，</w:t>
      </w:r>
      <w:r>
        <w:t>因此</w:t>
      </w:r>
      <w:r w:rsidR="00382424">
        <w:rPr>
          <w:rFonts w:hint="eastAsia"/>
        </w:rPr>
        <w:t>总体</w:t>
      </w:r>
      <w:r>
        <w:rPr>
          <w:rFonts w:hint="eastAsia"/>
        </w:rPr>
        <w:t>NMI</w:t>
      </w:r>
      <w:r>
        <w:t>偏小。</w:t>
      </w:r>
    </w:p>
    <w:p w:rsidR="002F200E" w:rsidRDefault="00E33F12" w:rsidP="00A843E7">
      <w:r>
        <w:rPr>
          <w:rFonts w:hint="eastAsia"/>
        </w:rPr>
        <w:t>下面</w:t>
      </w:r>
      <w:r>
        <w:t>来</w:t>
      </w:r>
      <w:r>
        <w:rPr>
          <w:rFonts w:hint="eastAsia"/>
        </w:rPr>
        <w:t>观察</w:t>
      </w:r>
      <w:r>
        <w:t>数据集</w:t>
      </w:r>
      <w:r>
        <w:rPr>
          <w:rFonts w:hint="eastAsia"/>
        </w:rPr>
        <w:t>B</w:t>
      </w:r>
      <w:r>
        <w:rPr>
          <w:rFonts w:hint="eastAsia"/>
        </w:rPr>
        <w:t>的二次</w:t>
      </w:r>
      <w:r>
        <w:t>聚类结果</w:t>
      </w:r>
      <w:r>
        <w:rPr>
          <w:rFonts w:hint="eastAsia"/>
        </w:rPr>
        <w:t>（</w:t>
      </w:r>
      <w:r>
        <w:fldChar w:fldCharType="begin"/>
      </w:r>
      <w:r>
        <w:instrText xml:space="preserve"> </w:instrText>
      </w:r>
      <w:r>
        <w:rPr>
          <w:rFonts w:hint="eastAsia"/>
        </w:rPr>
        <w:instrText>REF _Ref452817952 \h</w:instrText>
      </w:r>
      <w:r>
        <w:instrText xml:space="preserve"> </w:instrText>
      </w:r>
      <w:r>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2</w:t>
      </w:r>
      <w:r>
        <w:fldChar w:fldCharType="end"/>
      </w:r>
      <w:r>
        <w:t>）。</w:t>
      </w:r>
      <w:r w:rsidR="000257DD">
        <w:rPr>
          <w:rFonts w:hint="eastAsia"/>
        </w:rPr>
        <w:t>按</w:t>
      </w:r>
      <w:r w:rsidR="00F35D7B">
        <w:rPr>
          <w:rFonts w:hint="eastAsia"/>
        </w:rPr>
        <w:t>行</w:t>
      </w:r>
      <w:r w:rsidR="00F35D7B">
        <w:t>来看，其中</w:t>
      </w:r>
      <w:r w:rsidR="00F35D7B">
        <w:rPr>
          <w:rFonts w:hint="eastAsia"/>
        </w:rPr>
        <w:t>表现</w:t>
      </w:r>
      <w:r w:rsidR="00F35D7B">
        <w:t>最好的聚类算法仍是使用沃德方法的层级聚类法</w:t>
      </w:r>
      <w:r w:rsidR="00F35D7B">
        <w:rPr>
          <w:rFonts w:hint="eastAsia"/>
        </w:rPr>
        <w:t>（平均</w:t>
      </w:r>
      <w:r w:rsidR="00F35D7B">
        <w:rPr>
          <w:rFonts w:hint="eastAsia"/>
        </w:rPr>
        <w:t>NMI</w:t>
      </w:r>
      <w:r w:rsidR="00F35D7B">
        <w:rPr>
          <w:rFonts w:hint="eastAsia"/>
        </w:rPr>
        <w:t>为</w:t>
      </w:r>
      <w:r w:rsidR="00F35D7B">
        <w:rPr>
          <w:rFonts w:hint="eastAsia"/>
        </w:rPr>
        <w:t>0.7445</w:t>
      </w:r>
      <w:r w:rsidR="00F35D7B">
        <w:t>），</w:t>
      </w:r>
      <w:r w:rsidR="00F35D7B">
        <w:rPr>
          <w:rFonts w:hint="eastAsia"/>
        </w:rPr>
        <w:t>同</w:t>
      </w:r>
      <w:r w:rsidR="00F35D7B">
        <w:t>数据集</w:t>
      </w:r>
      <w:r w:rsidR="00F35D7B">
        <w:rPr>
          <w:rFonts w:hint="eastAsia"/>
        </w:rPr>
        <w:t>A</w:t>
      </w:r>
      <w:r w:rsidR="00F35D7B">
        <w:rPr>
          <w:rFonts w:hint="eastAsia"/>
        </w:rPr>
        <w:t>上</w:t>
      </w:r>
      <w:r w:rsidR="00F35D7B">
        <w:t>的结果类似，</w:t>
      </w:r>
      <w:r w:rsidR="00F35D7B">
        <w:rPr>
          <w:rFonts w:hint="eastAsia"/>
        </w:rPr>
        <w:t>各种</w:t>
      </w:r>
      <w:r w:rsidR="00F35D7B">
        <w:t>层级聚类法（</w:t>
      </w:r>
      <w:r w:rsidR="00F35D7B">
        <w:rPr>
          <w:rFonts w:hint="eastAsia"/>
        </w:rPr>
        <w:t>除了</w:t>
      </w:r>
      <w:r w:rsidR="00F35D7B">
        <w:t>简单连结）</w:t>
      </w:r>
      <w:r w:rsidR="00F35D7B">
        <w:rPr>
          <w:rFonts w:hint="eastAsia"/>
        </w:rPr>
        <w:t>的</w:t>
      </w:r>
      <w:r w:rsidR="00F35D7B">
        <w:t>聚类效果都</w:t>
      </w:r>
      <w:r w:rsidR="00F35D7B">
        <w:rPr>
          <w:rFonts w:hint="eastAsia"/>
        </w:rPr>
        <w:t>很好</w:t>
      </w:r>
      <w:r w:rsidR="00F35D7B">
        <w:t>（</w:t>
      </w:r>
      <w:r w:rsidR="00F35D7B">
        <w:rPr>
          <w:rFonts w:hint="eastAsia"/>
        </w:rPr>
        <w:t>平均</w:t>
      </w:r>
      <w:r w:rsidR="00F35D7B">
        <w:rPr>
          <w:rFonts w:hint="eastAsia"/>
        </w:rPr>
        <w:t>NMI</w:t>
      </w:r>
      <w:r w:rsidR="00F35D7B">
        <w:rPr>
          <w:rFonts w:hint="eastAsia"/>
        </w:rPr>
        <w:t>都</w:t>
      </w:r>
      <w:r w:rsidR="00F35D7B">
        <w:t>在</w:t>
      </w:r>
      <w:r w:rsidR="00F35D7B">
        <w:rPr>
          <w:rFonts w:hint="eastAsia"/>
        </w:rPr>
        <w:t>0.7</w:t>
      </w:r>
      <w:r w:rsidR="00F35D7B">
        <w:rPr>
          <w:rFonts w:hint="eastAsia"/>
        </w:rPr>
        <w:t>以上</w:t>
      </w:r>
      <w:r w:rsidR="00F35D7B">
        <w:t>）</w:t>
      </w:r>
      <w:r w:rsidR="00F35D7B">
        <w:rPr>
          <w:rFonts w:hint="eastAsia"/>
        </w:rPr>
        <w:t>，谱聚类</w:t>
      </w:r>
      <w:r w:rsidR="00F35D7B">
        <w:t>法与其</w:t>
      </w:r>
      <w:r w:rsidR="00F35D7B">
        <w:rPr>
          <w:rFonts w:hint="eastAsia"/>
        </w:rPr>
        <w:t>基本</w:t>
      </w:r>
      <w:r w:rsidR="00F35D7B">
        <w:t>相当</w:t>
      </w:r>
      <w:r w:rsidR="00F35D7B">
        <w:rPr>
          <w:rFonts w:hint="eastAsia"/>
        </w:rPr>
        <w:t>（平均</w:t>
      </w:r>
      <w:r w:rsidR="00F35D7B">
        <w:rPr>
          <w:rFonts w:hint="eastAsia"/>
        </w:rPr>
        <w:t>NMI</w:t>
      </w:r>
      <w:r w:rsidR="00F35D7B">
        <w:rPr>
          <w:rFonts w:hint="eastAsia"/>
        </w:rPr>
        <w:t>为</w:t>
      </w:r>
      <w:r w:rsidR="00F35D7B">
        <w:rPr>
          <w:rFonts w:hint="eastAsia"/>
        </w:rPr>
        <w:t>0.7049</w:t>
      </w:r>
      <w:r w:rsidR="00F35D7B">
        <w:t>）</w:t>
      </w:r>
      <w:r w:rsidR="00F35D7B">
        <w:rPr>
          <w:rFonts w:hint="eastAsia"/>
        </w:rPr>
        <w:t>，而普通</w:t>
      </w:r>
      <w:r w:rsidR="00F35D7B">
        <w:t>的和基于核函数的</w:t>
      </w:r>
      <w:r w:rsidR="00F35D7B">
        <w:rPr>
          <w:rFonts w:hint="eastAsia"/>
        </w:rPr>
        <w:t>K</w:t>
      </w:r>
      <w:r w:rsidR="00F35D7B">
        <w:rPr>
          <w:rFonts w:hint="eastAsia"/>
        </w:rPr>
        <w:t>均值</w:t>
      </w:r>
      <w:r w:rsidR="00F35D7B">
        <w:t>法</w:t>
      </w:r>
      <w:r w:rsidR="00F35D7B">
        <w:rPr>
          <w:rFonts w:hint="eastAsia"/>
        </w:rPr>
        <w:t>表现</w:t>
      </w:r>
      <w:r w:rsidR="00F35D7B">
        <w:t>仍是最差（</w:t>
      </w:r>
      <w:r w:rsidR="00F35D7B">
        <w:rPr>
          <w:rFonts w:hint="eastAsia"/>
        </w:rPr>
        <w:t>平均</w:t>
      </w:r>
      <w:r w:rsidR="00F35D7B">
        <w:rPr>
          <w:rFonts w:hint="eastAsia"/>
        </w:rPr>
        <w:t>NMI</w:t>
      </w:r>
      <w:r w:rsidR="00F35D7B">
        <w:rPr>
          <w:rFonts w:hint="eastAsia"/>
        </w:rPr>
        <w:t>分别</w:t>
      </w:r>
      <w:r w:rsidR="00F35D7B">
        <w:t>为</w:t>
      </w:r>
      <w:r w:rsidR="00F35D7B">
        <w:rPr>
          <w:rFonts w:hint="eastAsia"/>
        </w:rPr>
        <w:t>0.6916</w:t>
      </w:r>
      <w:r w:rsidR="00F35D7B">
        <w:rPr>
          <w:rFonts w:hint="eastAsia"/>
        </w:rPr>
        <w:t>和</w:t>
      </w:r>
      <w:r w:rsidR="00F35D7B">
        <w:rPr>
          <w:rFonts w:hint="eastAsia"/>
        </w:rPr>
        <w:t>0.6880</w:t>
      </w:r>
      <w:r w:rsidR="00F35D7B">
        <w:t>）</w:t>
      </w:r>
      <w:r w:rsidR="00F35D7B">
        <w:rPr>
          <w:rFonts w:hint="eastAsia"/>
        </w:rPr>
        <w:t>，</w:t>
      </w:r>
      <w:r w:rsidR="00F35D7B">
        <w:t>但在</w:t>
      </w:r>
      <w:r w:rsidR="00F35D7B">
        <w:rPr>
          <w:rFonts w:hint="eastAsia"/>
        </w:rPr>
        <w:t>数据</w:t>
      </w:r>
      <w:r w:rsidR="00F35D7B">
        <w:t>集</w:t>
      </w:r>
      <w:r w:rsidR="00F35D7B">
        <w:rPr>
          <w:rFonts w:hint="eastAsia"/>
        </w:rPr>
        <w:t>B</w:t>
      </w:r>
      <w:r w:rsidR="00F35D7B">
        <w:rPr>
          <w:rFonts w:hint="eastAsia"/>
        </w:rPr>
        <w:t>上</w:t>
      </w:r>
      <w:r w:rsidR="00861504">
        <w:rPr>
          <w:rFonts w:hint="eastAsia"/>
        </w:rPr>
        <w:t>所有</w:t>
      </w:r>
      <w:r w:rsidR="00F35D7B">
        <w:t>算法平均表现</w:t>
      </w:r>
      <w:r w:rsidR="00F35D7B">
        <w:rPr>
          <w:rFonts w:hint="eastAsia"/>
        </w:rPr>
        <w:t>相差</w:t>
      </w:r>
      <w:r w:rsidR="00F35D7B">
        <w:t>不大。</w:t>
      </w:r>
      <w:r w:rsidR="00477BA3">
        <w:rPr>
          <w:rFonts w:hint="eastAsia"/>
        </w:rPr>
        <w:t>按</w:t>
      </w:r>
      <w:r w:rsidR="00477BA3">
        <w:t>列来看，</w:t>
      </w:r>
      <w:r w:rsidR="00EB77E7">
        <w:rPr>
          <w:rFonts w:hint="eastAsia"/>
        </w:rPr>
        <w:t>6</w:t>
      </w:r>
      <w:r w:rsidR="00477BA3">
        <w:rPr>
          <w:rFonts w:hint="eastAsia"/>
        </w:rPr>
        <w:t>种</w:t>
      </w:r>
      <w:r w:rsidR="00477BA3">
        <w:t>相似度</w:t>
      </w:r>
      <w:r w:rsidR="00477BA3">
        <w:rPr>
          <w:rFonts w:hint="eastAsia"/>
        </w:rPr>
        <w:t>矩阵</w:t>
      </w:r>
      <w:r w:rsidR="00DA3C2D">
        <w:rPr>
          <w:rFonts w:hint="eastAsia"/>
        </w:rPr>
        <w:t>的</w:t>
      </w:r>
      <w:r w:rsidR="00DA3C2D">
        <w:t>表现排名与数据集</w:t>
      </w:r>
      <w:r w:rsidR="00DA3C2D">
        <w:rPr>
          <w:rFonts w:hint="eastAsia"/>
        </w:rPr>
        <w:t>A</w:t>
      </w:r>
      <w:r w:rsidR="00DA3C2D">
        <w:rPr>
          <w:rFonts w:hint="eastAsia"/>
        </w:rPr>
        <w:t>一致，</w:t>
      </w:r>
      <w:r w:rsidR="00477BA3">
        <w:t>词频</w:t>
      </w:r>
      <w:r w:rsidR="00477BA3">
        <w:rPr>
          <w:rFonts w:hint="eastAsia"/>
        </w:rPr>
        <w:t>-</w:t>
      </w:r>
      <w:r w:rsidR="00477BA3">
        <w:t>逆文档频率相似度</w:t>
      </w:r>
      <w:r w:rsidR="00DA3C2D">
        <w:rPr>
          <w:rFonts w:hint="eastAsia"/>
        </w:rPr>
        <w:t>（</w:t>
      </w:r>
      <w:r w:rsidR="00DA3C2D">
        <w:rPr>
          <w:rFonts w:hint="eastAsia"/>
        </w:rPr>
        <w:t>NMI</w:t>
      </w:r>
      <w:r w:rsidR="00DA3C2D">
        <w:rPr>
          <w:rFonts w:hint="eastAsia"/>
        </w:rPr>
        <w:t>均值</w:t>
      </w:r>
      <w:r w:rsidR="00DA3C2D">
        <w:rPr>
          <w:rFonts w:hint="eastAsia"/>
        </w:rPr>
        <w:t>0.8077</w:t>
      </w:r>
      <w:r w:rsidR="00DA3C2D">
        <w:t>）</w:t>
      </w:r>
      <w:r w:rsidR="00DA3C2D">
        <w:rPr>
          <w:rFonts w:hint="eastAsia"/>
        </w:rPr>
        <w:t>远远超出</w:t>
      </w:r>
      <w:r w:rsidR="00DA3C2D">
        <w:t>其它</w:t>
      </w:r>
      <w:r w:rsidR="00EB77E7">
        <w:rPr>
          <w:rFonts w:hint="eastAsia"/>
        </w:rPr>
        <w:t>5</w:t>
      </w:r>
      <w:r w:rsidR="00DA3C2D">
        <w:rPr>
          <w:rFonts w:hint="eastAsia"/>
        </w:rPr>
        <w:t>种</w:t>
      </w:r>
      <w:r w:rsidR="00DA3C2D">
        <w:t>相似度</w:t>
      </w:r>
      <w:r w:rsidR="00DA3C2D">
        <w:rPr>
          <w:rFonts w:hint="eastAsia"/>
        </w:rPr>
        <w:t>，接着</w:t>
      </w:r>
      <w:r w:rsidR="00DA3C2D">
        <w:t>是</w:t>
      </w:r>
      <w:r w:rsidR="00DA3C2D">
        <w:rPr>
          <w:rFonts w:hint="eastAsia"/>
        </w:rPr>
        <w:t>单词</w:t>
      </w:r>
      <w:r w:rsidR="00DA3C2D">
        <w:t>集合的</w:t>
      </w:r>
      <w:r w:rsidR="00A843E7">
        <w:rPr>
          <w:rFonts w:hint="eastAsia"/>
        </w:rPr>
        <w:t>J</w:t>
      </w:r>
      <w:r w:rsidR="00A843E7">
        <w:t>accard</w:t>
      </w:r>
      <w:r w:rsidR="00DA3C2D">
        <w:t>相似度和时间相似度</w:t>
      </w:r>
      <w:r w:rsidR="00DA3C2D">
        <w:rPr>
          <w:rFonts w:hint="eastAsia"/>
        </w:rPr>
        <w:t>（</w:t>
      </w:r>
      <w:r w:rsidR="00DA3C2D">
        <w:rPr>
          <w:rFonts w:hint="eastAsia"/>
        </w:rPr>
        <w:t>NMI</w:t>
      </w:r>
      <w:r w:rsidR="00DA3C2D">
        <w:rPr>
          <w:rFonts w:hint="eastAsia"/>
        </w:rPr>
        <w:t>均值</w:t>
      </w:r>
      <w:r w:rsidR="00DA3C2D">
        <w:t>分别为</w:t>
      </w:r>
      <w:r w:rsidR="00DA3C2D">
        <w:rPr>
          <w:rFonts w:hint="eastAsia"/>
        </w:rPr>
        <w:t>0.7437</w:t>
      </w:r>
      <w:r w:rsidR="00DA3C2D">
        <w:rPr>
          <w:rFonts w:hint="eastAsia"/>
        </w:rPr>
        <w:t>和</w:t>
      </w:r>
      <w:r w:rsidR="00DA3C2D">
        <w:rPr>
          <w:rFonts w:hint="eastAsia"/>
        </w:rPr>
        <w:t>0.7369</w:t>
      </w:r>
      <w:r w:rsidR="00DA3C2D">
        <w:t>）</w:t>
      </w:r>
      <w:r w:rsidR="00DA3C2D">
        <w:rPr>
          <w:rFonts w:hint="eastAsia"/>
        </w:rPr>
        <w:t>，表现</w:t>
      </w:r>
      <w:r w:rsidR="00DA3C2D">
        <w:t>最差是</w:t>
      </w:r>
      <w:r w:rsidR="00DA3C2D">
        <w:rPr>
          <w:rFonts w:hint="eastAsia"/>
        </w:rPr>
        <w:t>用户</w:t>
      </w:r>
      <w:r w:rsidR="00DA3C2D">
        <w:t>互动相似度、</w:t>
      </w:r>
      <w:r w:rsidR="00DA3C2D">
        <w:rPr>
          <w:rFonts w:hint="eastAsia"/>
        </w:rPr>
        <w:t>命名</w:t>
      </w:r>
      <w:r w:rsidR="00DA3C2D">
        <w:t>实体相似度和话题标签相似度（</w:t>
      </w:r>
      <w:r w:rsidR="00DA3C2D">
        <w:rPr>
          <w:rFonts w:hint="eastAsia"/>
        </w:rPr>
        <w:t>NMI</w:t>
      </w:r>
      <w:r w:rsidR="00DA3C2D">
        <w:rPr>
          <w:rFonts w:hint="eastAsia"/>
        </w:rPr>
        <w:t>均值都在</w:t>
      </w:r>
      <w:r w:rsidR="00DA3C2D">
        <w:rPr>
          <w:rFonts w:hint="eastAsia"/>
        </w:rPr>
        <w:t>0.58</w:t>
      </w:r>
      <w:r w:rsidR="00DA3C2D">
        <w:rPr>
          <w:rFonts w:hint="eastAsia"/>
        </w:rPr>
        <w:t>左右</w:t>
      </w:r>
      <w:r w:rsidR="00DA3C2D">
        <w:t>）</w:t>
      </w:r>
      <w:r w:rsidR="00DA3C2D">
        <w:rPr>
          <w:rFonts w:hint="eastAsia"/>
        </w:rPr>
        <w:t>，</w:t>
      </w:r>
      <w:r w:rsidR="00A843E7">
        <w:rPr>
          <w:rFonts w:hint="eastAsia"/>
        </w:rPr>
        <w:t>说明</w:t>
      </w:r>
      <w:r w:rsidR="00DA3C2D">
        <w:rPr>
          <w:rFonts w:hint="eastAsia"/>
        </w:rPr>
        <w:t>使用</w:t>
      </w:r>
      <w:r w:rsidR="00DA3C2D">
        <w:t>它们单独进行聚类</w:t>
      </w:r>
      <w:r w:rsidR="00DA3C2D">
        <w:rPr>
          <w:rFonts w:hint="eastAsia"/>
        </w:rPr>
        <w:t>的</w:t>
      </w:r>
      <w:r w:rsidR="00DA3C2D">
        <w:t>效果非常不好。</w:t>
      </w:r>
      <w:r w:rsidR="00CB24FA">
        <w:rPr>
          <w:rFonts w:hint="eastAsia"/>
        </w:rPr>
        <w:t>同数据集</w:t>
      </w:r>
      <w:r w:rsidR="00CB24FA">
        <w:rPr>
          <w:rFonts w:hint="eastAsia"/>
        </w:rPr>
        <w:t>A</w:t>
      </w:r>
      <w:r w:rsidR="002F200E">
        <w:rPr>
          <w:rFonts w:hint="eastAsia"/>
        </w:rPr>
        <w:t>的</w:t>
      </w:r>
      <w:r w:rsidR="002F200E">
        <w:t>情况</w:t>
      </w:r>
      <w:r w:rsidR="00A843E7">
        <w:rPr>
          <w:rFonts w:hint="eastAsia"/>
        </w:rPr>
        <w:t>类似</w:t>
      </w:r>
      <w:r w:rsidR="00CB24FA">
        <w:t>，</w:t>
      </w:r>
      <w:r w:rsidR="00EB77E7">
        <w:rPr>
          <w:rFonts w:hint="eastAsia"/>
        </w:rPr>
        <w:t>综合</w:t>
      </w:r>
      <w:r w:rsidR="00EB77E7">
        <w:t>考虑这</w:t>
      </w:r>
      <w:r w:rsidR="00EB77E7">
        <w:rPr>
          <w:rFonts w:hint="eastAsia"/>
        </w:rPr>
        <w:t>6</w:t>
      </w:r>
      <w:r w:rsidR="00EB77E7">
        <w:rPr>
          <w:rFonts w:hint="eastAsia"/>
        </w:rPr>
        <w:t>种</w:t>
      </w:r>
      <w:r w:rsidR="00CB1368">
        <w:rPr>
          <w:rFonts w:hint="eastAsia"/>
        </w:rPr>
        <w:t>相似度</w:t>
      </w:r>
      <w:r w:rsidR="00CB1368">
        <w:t>的加权相似度</w:t>
      </w:r>
      <w:r w:rsidR="00A843E7">
        <w:rPr>
          <w:rFonts w:hint="eastAsia"/>
        </w:rPr>
        <w:t>在</w:t>
      </w:r>
      <w:r w:rsidR="00A843E7">
        <w:t>所有相似度中</w:t>
      </w:r>
      <w:r w:rsidR="002F200E">
        <w:rPr>
          <w:rFonts w:hint="eastAsia"/>
        </w:rPr>
        <w:t>聚类</w:t>
      </w:r>
      <w:r w:rsidR="002F200E">
        <w:t>表现最好，其</w:t>
      </w:r>
      <w:r w:rsidR="002F200E">
        <w:rPr>
          <w:rFonts w:hint="eastAsia"/>
        </w:rPr>
        <w:t>NMI</w:t>
      </w:r>
      <w:r w:rsidR="002F200E">
        <w:rPr>
          <w:rFonts w:hint="eastAsia"/>
        </w:rPr>
        <w:t>均值</w:t>
      </w:r>
      <w:r w:rsidR="002F200E">
        <w:t>达到</w:t>
      </w:r>
      <w:r w:rsidR="002F200E">
        <w:rPr>
          <w:rFonts w:hint="eastAsia"/>
        </w:rPr>
        <w:t>0.87</w:t>
      </w:r>
      <w:r w:rsidR="002F200E">
        <w:t>76</w:t>
      </w:r>
      <w:r w:rsidR="002F200E">
        <w:rPr>
          <w:rFonts w:hint="eastAsia"/>
        </w:rPr>
        <w:t>，</w:t>
      </w:r>
      <w:r w:rsidR="002F200E">
        <w:t>比</w:t>
      </w:r>
      <w:r w:rsidR="002F200E">
        <w:rPr>
          <w:rFonts w:hint="eastAsia"/>
        </w:rPr>
        <w:t>单独</w:t>
      </w:r>
      <w:r w:rsidR="002F200E">
        <w:t>表现最好的词频</w:t>
      </w:r>
      <w:r w:rsidR="002F200E">
        <w:t>-</w:t>
      </w:r>
      <w:r w:rsidR="002F200E">
        <w:t>逆文档频率相似度的</w:t>
      </w:r>
      <w:r w:rsidR="002F200E">
        <w:rPr>
          <w:rFonts w:hint="eastAsia"/>
        </w:rPr>
        <w:t>NMI</w:t>
      </w:r>
      <w:r w:rsidR="002F200E">
        <w:rPr>
          <w:rFonts w:hint="eastAsia"/>
        </w:rPr>
        <w:t>均值</w:t>
      </w:r>
      <w:r w:rsidR="002F200E">
        <w:rPr>
          <w:rFonts w:hint="eastAsia"/>
        </w:rPr>
        <w:t>0.8077</w:t>
      </w:r>
      <w:r w:rsidR="00A843E7">
        <w:rPr>
          <w:rFonts w:hint="eastAsia"/>
        </w:rPr>
        <w:t>还</w:t>
      </w:r>
      <w:r w:rsidR="002F200E">
        <w:rPr>
          <w:rFonts w:hint="eastAsia"/>
        </w:rPr>
        <w:t>高出</w:t>
      </w:r>
      <w:r w:rsidR="002F200E">
        <w:rPr>
          <w:rFonts w:hint="eastAsia"/>
        </w:rPr>
        <w:t>8.7%</w:t>
      </w:r>
      <w:r w:rsidR="002F200E">
        <w:rPr>
          <w:rFonts w:hint="eastAsia"/>
        </w:rPr>
        <w:t>；而</w:t>
      </w:r>
      <w:r w:rsidR="002F200E">
        <w:t>在</w:t>
      </w:r>
      <w:r w:rsidR="002F200E">
        <w:rPr>
          <w:rFonts w:hint="eastAsia"/>
        </w:rPr>
        <w:t>使用加权</w:t>
      </w:r>
      <w:r w:rsidR="002F200E">
        <w:t>相似度</w:t>
      </w:r>
      <w:r w:rsidR="002F200E">
        <w:rPr>
          <w:rFonts w:hint="eastAsia"/>
        </w:rPr>
        <w:t>时</w:t>
      </w:r>
      <w:r w:rsidR="002F200E">
        <w:t>，如果采用平均连结的层级聚类法</w:t>
      </w:r>
      <w:r w:rsidR="00A843E7">
        <w:rPr>
          <w:rFonts w:hint="eastAsia"/>
        </w:rPr>
        <w:t>，则能</w:t>
      </w:r>
      <w:r w:rsidR="002F200E">
        <w:t>得到所有</w:t>
      </w:r>
      <w:r w:rsidR="002F200E">
        <w:rPr>
          <w:rFonts w:hint="eastAsia"/>
        </w:rPr>
        <w:t>实验</w:t>
      </w:r>
      <w:r w:rsidR="002F200E">
        <w:t>结果</w:t>
      </w:r>
      <w:r w:rsidR="002F200E">
        <w:rPr>
          <w:rFonts w:hint="eastAsia"/>
        </w:rPr>
        <w:t>中</w:t>
      </w:r>
      <w:r w:rsidR="00A843E7">
        <w:rPr>
          <w:rFonts w:hint="eastAsia"/>
        </w:rPr>
        <w:t>最高</w:t>
      </w:r>
      <w:r w:rsidR="00A843E7">
        <w:t>的</w:t>
      </w:r>
      <w:r w:rsidR="002F200E">
        <w:rPr>
          <w:rFonts w:hint="eastAsia"/>
        </w:rPr>
        <w:t>NMI</w:t>
      </w:r>
      <w:r w:rsidR="00A843E7">
        <w:rPr>
          <w:rFonts w:hint="eastAsia"/>
        </w:rPr>
        <w:t>值（</w:t>
      </w:r>
      <w:r w:rsidR="002F200E">
        <w:rPr>
          <w:rFonts w:hint="eastAsia"/>
        </w:rPr>
        <w:t>0.9299</w:t>
      </w:r>
      <w:r w:rsidR="002F200E">
        <w:t>）</w:t>
      </w:r>
      <w:r w:rsidR="002F200E">
        <w:rPr>
          <w:rFonts w:hint="eastAsia"/>
        </w:rPr>
        <w:t>，</w:t>
      </w:r>
      <w:r w:rsidR="002F200E">
        <w:t>远远超出其它</w:t>
      </w:r>
      <w:r w:rsidR="002F200E">
        <w:rPr>
          <w:rFonts w:hint="eastAsia"/>
        </w:rPr>
        <w:t>聚类</w:t>
      </w:r>
      <w:r w:rsidR="002F200E">
        <w:t>结果很多</w:t>
      </w:r>
      <w:r w:rsidR="00CB1368">
        <w:rPr>
          <w:rFonts w:hint="eastAsia"/>
        </w:rPr>
        <w:t>。</w:t>
      </w:r>
      <w:r w:rsidR="002F200E">
        <w:rPr>
          <w:rFonts w:hint="eastAsia"/>
        </w:rPr>
        <w:t>最后</w:t>
      </w:r>
      <w:r w:rsidR="002F200E">
        <w:t>，</w:t>
      </w:r>
      <w:r w:rsidR="00DB616A">
        <w:rPr>
          <w:rFonts w:hint="eastAsia"/>
        </w:rPr>
        <w:t>两种</w:t>
      </w:r>
      <w:r w:rsidR="00DB616A">
        <w:t>基准方法的</w:t>
      </w:r>
      <w:r w:rsidR="00DB616A">
        <w:rPr>
          <w:rFonts w:hint="eastAsia"/>
        </w:rPr>
        <w:t>NMI</w:t>
      </w:r>
      <w:r w:rsidR="00DB616A">
        <w:rPr>
          <w:rFonts w:hint="eastAsia"/>
        </w:rPr>
        <w:t>均</w:t>
      </w:r>
      <w:r w:rsidR="00DB616A">
        <w:t>在</w:t>
      </w:r>
      <w:r w:rsidR="00DB616A">
        <w:rPr>
          <w:rFonts w:hint="eastAsia"/>
        </w:rPr>
        <w:t>0.68</w:t>
      </w:r>
      <w:r w:rsidR="00DB616A">
        <w:rPr>
          <w:rFonts w:hint="eastAsia"/>
        </w:rPr>
        <w:t>左右，与数据集</w:t>
      </w:r>
      <w:r w:rsidR="00DB616A">
        <w:rPr>
          <w:rFonts w:hint="eastAsia"/>
        </w:rPr>
        <w:t>A</w:t>
      </w:r>
      <w:r w:rsidR="00DB616A">
        <w:rPr>
          <w:rFonts w:hint="eastAsia"/>
        </w:rPr>
        <w:t>情况</w:t>
      </w:r>
      <w:r w:rsidR="00DB616A">
        <w:t>相同，</w:t>
      </w:r>
      <w:r w:rsidR="00DB616A">
        <w:t>6</w:t>
      </w:r>
      <w:r w:rsidR="00DB616A">
        <w:rPr>
          <w:rFonts w:hint="eastAsia"/>
        </w:rPr>
        <w:t>种</w:t>
      </w:r>
      <w:r w:rsidR="00DB616A">
        <w:t>相似度</w:t>
      </w:r>
      <w:r w:rsidR="00DB616A">
        <w:rPr>
          <w:rFonts w:hint="eastAsia"/>
        </w:rPr>
        <w:t>中</w:t>
      </w:r>
      <w:r w:rsidR="00DB616A">
        <w:t>排名前三的在</w:t>
      </w:r>
      <w:r w:rsidR="00DB616A">
        <w:rPr>
          <w:rFonts w:hint="eastAsia"/>
        </w:rPr>
        <w:t>基准之上</w:t>
      </w:r>
      <w:r w:rsidR="00DB616A">
        <w:t>，排名后三的在</w:t>
      </w:r>
      <w:r w:rsidR="00DB616A">
        <w:rPr>
          <w:rFonts w:hint="eastAsia"/>
        </w:rPr>
        <w:t>基准</w:t>
      </w:r>
      <w:r w:rsidR="00DB616A">
        <w:t>之下。</w:t>
      </w:r>
    </w:p>
    <w:p w:rsidR="00A843E7" w:rsidRDefault="00A843E7" w:rsidP="00A843E7">
      <w:r>
        <w:rPr>
          <w:rFonts w:hint="eastAsia"/>
        </w:rPr>
        <w:lastRenderedPageBreak/>
        <w:t>以上是实验数据</w:t>
      </w:r>
      <w:r>
        <w:t>观察，</w:t>
      </w:r>
      <w:r w:rsidR="00A308DD">
        <w:rPr>
          <w:rFonts w:hint="eastAsia"/>
        </w:rPr>
        <w:t>下面总结两数据集上实验结果</w:t>
      </w:r>
      <w:r w:rsidR="00A308DD">
        <w:t>的</w:t>
      </w:r>
      <w:r w:rsidR="00A308DD">
        <w:rPr>
          <w:rFonts w:hint="eastAsia"/>
        </w:rPr>
        <w:t>共性</w:t>
      </w:r>
      <w:r w:rsidR="00A308DD">
        <w:t>，并作实验分析</w:t>
      </w:r>
      <w:r>
        <w:t>：</w:t>
      </w:r>
    </w:p>
    <w:p w:rsidR="002F200E" w:rsidRDefault="005C029F" w:rsidP="004C25BF">
      <w:r>
        <w:rPr>
          <w:rFonts w:hint="eastAsia"/>
        </w:rPr>
        <w:t>在</w:t>
      </w:r>
      <w:r>
        <w:t>两个数据集中，表现最好的聚类算法都是层级</w:t>
      </w:r>
      <w:r>
        <w:rPr>
          <w:rFonts w:hint="eastAsia"/>
        </w:rPr>
        <w:t>聚类</w:t>
      </w:r>
      <w:r w:rsidR="0047482F">
        <w:rPr>
          <w:rFonts w:hint="eastAsia"/>
        </w:rPr>
        <w:t>法</w:t>
      </w:r>
      <w:r>
        <w:rPr>
          <w:rFonts w:hint="eastAsia"/>
        </w:rPr>
        <w:t>。这</w:t>
      </w:r>
      <w:r>
        <w:t>其实是符合我们预期的（</w:t>
      </w:r>
      <w:r>
        <w:rPr>
          <w:rFonts w:hint="eastAsia"/>
        </w:rPr>
        <w:t>参见章节</w:t>
      </w:r>
      <w:r w:rsidR="00666ADB">
        <w:fldChar w:fldCharType="begin"/>
      </w:r>
      <w:r w:rsidR="00666ADB">
        <w:instrText xml:space="preserve"> </w:instrText>
      </w:r>
      <w:r w:rsidR="00666ADB">
        <w:rPr>
          <w:rFonts w:hint="eastAsia"/>
        </w:rPr>
        <w:instrText>REF _Ref453018716 \r \h</w:instrText>
      </w:r>
      <w:r w:rsidR="00666ADB">
        <w:instrText xml:space="preserve"> </w:instrText>
      </w:r>
      <w:r w:rsidR="00666ADB">
        <w:fldChar w:fldCharType="separate"/>
      </w:r>
      <w:r w:rsidR="00611C38">
        <w:t>3.1</w:t>
      </w:r>
      <w:r w:rsidR="00666ADB">
        <w:fldChar w:fldCharType="end"/>
      </w:r>
      <w:r>
        <w:rPr>
          <w:rFonts w:hint="eastAsia"/>
        </w:rPr>
        <w:t>最后</w:t>
      </w:r>
      <w:r>
        <w:t>）</w:t>
      </w:r>
      <w:r w:rsidR="00A308DD">
        <w:rPr>
          <w:rFonts w:hint="eastAsia"/>
        </w:rPr>
        <w:t>，</w:t>
      </w:r>
      <w:r>
        <w:rPr>
          <w:rFonts w:hint="eastAsia"/>
        </w:rPr>
        <w:t>由于</w:t>
      </w:r>
      <w:r>
        <w:t>社交网络的</w:t>
      </w:r>
      <w:r>
        <w:rPr>
          <w:rFonts w:hint="eastAsia"/>
        </w:rPr>
        <w:t>消息</w:t>
      </w:r>
      <w:r w:rsidR="00A308DD">
        <w:rPr>
          <w:rFonts w:hint="eastAsia"/>
        </w:rPr>
        <w:t>有很大</w:t>
      </w:r>
      <w:r w:rsidR="00A308DD">
        <w:t>部分</w:t>
      </w:r>
      <w:r>
        <w:t>是</w:t>
      </w:r>
      <w:r>
        <w:rPr>
          <w:rFonts w:hint="eastAsia"/>
        </w:rPr>
        <w:t>一个</w:t>
      </w:r>
      <w:r>
        <w:t>用户</w:t>
      </w:r>
      <w:r>
        <w:rPr>
          <w:rFonts w:hint="eastAsia"/>
        </w:rPr>
        <w:t>看到其它</w:t>
      </w:r>
      <w:r>
        <w:t>用户的消息</w:t>
      </w:r>
      <w:r>
        <w:rPr>
          <w:rFonts w:hint="eastAsia"/>
        </w:rPr>
        <w:t>后</w:t>
      </w:r>
      <w:r w:rsidR="00A308DD">
        <w:rPr>
          <w:rFonts w:hint="eastAsia"/>
        </w:rPr>
        <w:t>受到</w:t>
      </w:r>
      <w:r w:rsidR="00A308DD">
        <w:t>启发而</w:t>
      </w:r>
      <w:r>
        <w:t>发布的，</w:t>
      </w:r>
      <w:r>
        <w:rPr>
          <w:rFonts w:hint="eastAsia"/>
        </w:rPr>
        <w:t>所以讨论</w:t>
      </w:r>
      <w:r>
        <w:t>同一话题的</w:t>
      </w:r>
      <w:r>
        <w:rPr>
          <w:rFonts w:hint="eastAsia"/>
        </w:rPr>
        <w:t>消息</w:t>
      </w:r>
      <w:r>
        <w:t>集合中</w:t>
      </w:r>
      <w:r>
        <w:rPr>
          <w:rFonts w:hint="eastAsia"/>
        </w:rPr>
        <w:t>的大部分</w:t>
      </w:r>
      <w:r>
        <w:t>消息，都与</w:t>
      </w:r>
      <w:r>
        <w:rPr>
          <w:rFonts w:hint="eastAsia"/>
        </w:rPr>
        <w:t>其它至少</w:t>
      </w:r>
      <w:r>
        <w:t>一</w:t>
      </w:r>
      <w:r>
        <w:rPr>
          <w:rFonts w:hint="eastAsia"/>
        </w:rPr>
        <w:t>条</w:t>
      </w:r>
      <w:r>
        <w:t>消息高度相似，因此</w:t>
      </w:r>
      <w:r w:rsidR="00290E03">
        <w:rPr>
          <w:rFonts w:hint="eastAsia"/>
        </w:rPr>
        <w:t>理论上</w:t>
      </w:r>
      <w:r>
        <w:rPr>
          <w:rFonts w:hint="eastAsia"/>
        </w:rPr>
        <w:t>基于</w:t>
      </w:r>
      <w:r>
        <w:t>贪心</w:t>
      </w:r>
      <w:r>
        <w:rPr>
          <w:rFonts w:hint="eastAsia"/>
        </w:rPr>
        <w:t>思想</w:t>
      </w:r>
      <w:r>
        <w:t>的层级聚类法</w:t>
      </w:r>
      <w:r w:rsidR="00290E03">
        <w:rPr>
          <w:rFonts w:hint="eastAsia"/>
        </w:rPr>
        <w:t>，</w:t>
      </w:r>
      <w:r>
        <w:rPr>
          <w:rFonts w:hint="eastAsia"/>
        </w:rPr>
        <w:t>对</w:t>
      </w:r>
      <w:r>
        <w:t>社交网络中的话题聚类</w:t>
      </w:r>
      <w:r w:rsidR="00290E03">
        <w:rPr>
          <w:rFonts w:hint="eastAsia"/>
        </w:rPr>
        <w:t>问题</w:t>
      </w:r>
      <w:r>
        <w:t>有着非常</w:t>
      </w:r>
      <w:r w:rsidR="001000C9">
        <w:rPr>
          <w:rFonts w:hint="eastAsia"/>
        </w:rPr>
        <w:t>突出</w:t>
      </w:r>
      <w:r>
        <w:t>的优势。</w:t>
      </w:r>
      <w:r w:rsidR="00290E03">
        <w:rPr>
          <w:rFonts w:hint="eastAsia"/>
        </w:rPr>
        <w:t>而</w:t>
      </w:r>
      <w:r w:rsidR="00290E03">
        <w:t>在两个数据集中，谱聚类</w:t>
      </w:r>
      <w:r w:rsidR="00290E03">
        <w:rPr>
          <w:rFonts w:hint="eastAsia"/>
        </w:rPr>
        <w:t>法</w:t>
      </w:r>
      <w:r w:rsidR="00290E03">
        <w:t>的聚类结果也非常</w:t>
      </w:r>
      <w:r w:rsidR="00290E03">
        <w:rPr>
          <w:rFonts w:hint="eastAsia"/>
        </w:rPr>
        <w:t>好</w:t>
      </w:r>
      <w:r w:rsidR="00290E03">
        <w:t>，</w:t>
      </w:r>
      <w:r w:rsidR="00290E03">
        <w:rPr>
          <w:rFonts w:hint="eastAsia"/>
        </w:rPr>
        <w:t>原因</w:t>
      </w:r>
      <w:r w:rsidR="00290E03">
        <w:t>是它能抽取</w:t>
      </w:r>
      <w:r w:rsidR="00290E03">
        <w:rPr>
          <w:rFonts w:hint="eastAsia"/>
        </w:rPr>
        <w:t>相似度</w:t>
      </w:r>
      <w:r w:rsidR="00290E03">
        <w:t>矩阵中的主要特征</w:t>
      </w:r>
      <w:r w:rsidR="00290E03">
        <w:rPr>
          <w:rFonts w:hint="eastAsia"/>
        </w:rPr>
        <w:t>，</w:t>
      </w:r>
      <w:r w:rsidR="00290E03">
        <w:t>去除噪声后再进行</w:t>
      </w:r>
      <w:r w:rsidR="00290E03">
        <w:rPr>
          <w:rFonts w:hint="eastAsia"/>
        </w:rPr>
        <w:t>聚类</w:t>
      </w:r>
      <w:r w:rsidR="00290E03">
        <w:t>。</w:t>
      </w:r>
      <w:r w:rsidR="00CA57B0">
        <w:rPr>
          <w:rFonts w:hint="eastAsia"/>
        </w:rPr>
        <w:t>由于社交网络</w:t>
      </w:r>
      <w:r w:rsidR="00CA57B0">
        <w:t>消息比较杂乱</w:t>
      </w:r>
      <w:r w:rsidR="00CA57B0">
        <w:rPr>
          <w:rFonts w:hint="eastAsia"/>
        </w:rPr>
        <w:t>，</w:t>
      </w:r>
      <w:r w:rsidR="00CA57B0">
        <w:t>特征</w:t>
      </w:r>
      <w:r w:rsidR="00CA57B0">
        <w:rPr>
          <w:rFonts w:hint="eastAsia"/>
        </w:rPr>
        <w:t>向量分布不均匀</w:t>
      </w:r>
      <w:r w:rsidR="00CA57B0">
        <w:t>，</w:t>
      </w:r>
      <w:r w:rsidR="00CA57B0">
        <w:rPr>
          <w:rFonts w:hint="eastAsia"/>
        </w:rPr>
        <w:t>因此</w:t>
      </w:r>
      <w:r w:rsidR="00CA57B0">
        <w:rPr>
          <w:rFonts w:hint="eastAsia"/>
        </w:rPr>
        <w:t>K</w:t>
      </w:r>
      <w:r w:rsidR="00CA57B0">
        <w:rPr>
          <w:rFonts w:hint="eastAsia"/>
        </w:rPr>
        <w:t>均值</w:t>
      </w:r>
      <w:r w:rsidR="00CA57B0">
        <w:t>聚类法</w:t>
      </w:r>
      <w:r w:rsidR="00290E03">
        <w:rPr>
          <w:rFonts w:hint="eastAsia"/>
        </w:rPr>
        <w:t>“</w:t>
      </w:r>
      <w:r w:rsidR="00290E03">
        <w:t>球形</w:t>
      </w:r>
      <w:r w:rsidR="00290E03">
        <w:rPr>
          <w:rFonts w:hint="eastAsia"/>
        </w:rPr>
        <w:t>聚类”的特点不适用</w:t>
      </w:r>
      <w:r w:rsidR="00290E03">
        <w:t>于</w:t>
      </w:r>
      <w:r w:rsidR="00CA57B0">
        <w:rPr>
          <w:rFonts w:hint="eastAsia"/>
        </w:rPr>
        <w:t>这种</w:t>
      </w:r>
      <w:r w:rsidR="00CA57B0">
        <w:t>场景，</w:t>
      </w:r>
      <w:r w:rsidR="00CA57B0">
        <w:rPr>
          <w:rFonts w:hint="eastAsia"/>
        </w:rPr>
        <w:t>造成</w:t>
      </w:r>
      <w:r w:rsidR="00CA57B0">
        <w:t>其</w:t>
      </w:r>
      <w:r w:rsidR="00CA57B0">
        <w:rPr>
          <w:rFonts w:hint="eastAsia"/>
        </w:rPr>
        <w:t>聚类</w:t>
      </w:r>
      <w:r w:rsidR="00CA57B0">
        <w:t>结果较差。</w:t>
      </w:r>
      <w:r w:rsidR="005D58C0">
        <w:rPr>
          <w:rFonts w:hint="eastAsia"/>
        </w:rPr>
        <w:t>然而</w:t>
      </w:r>
      <w:r w:rsidR="005D58C0">
        <w:t>基于核函数的</w:t>
      </w:r>
      <w:r w:rsidR="005D58C0">
        <w:rPr>
          <w:rFonts w:hint="eastAsia"/>
        </w:rPr>
        <w:t>K</w:t>
      </w:r>
      <w:r w:rsidR="005D58C0">
        <w:rPr>
          <w:rFonts w:hint="eastAsia"/>
        </w:rPr>
        <w:t>均值</w:t>
      </w:r>
      <w:r w:rsidR="005D58C0">
        <w:t>分类法表现更</w:t>
      </w:r>
      <w:r w:rsidR="005D58C0">
        <w:rPr>
          <w:rFonts w:hint="eastAsia"/>
        </w:rPr>
        <w:t>糟糕</w:t>
      </w:r>
      <w:r w:rsidR="005D58C0">
        <w:t>，这</w:t>
      </w:r>
      <w:r w:rsidR="005D58C0">
        <w:rPr>
          <w:rFonts w:hint="eastAsia"/>
        </w:rPr>
        <w:t>表示</w:t>
      </w:r>
      <w:r w:rsidR="005D58C0">
        <w:t>在这</w:t>
      </w:r>
      <w:r w:rsidR="005D58C0">
        <w:rPr>
          <w:rFonts w:hint="eastAsia"/>
        </w:rPr>
        <w:t>两</w:t>
      </w:r>
      <w:r w:rsidR="005D58C0">
        <w:t>个数据集上特征向量</w:t>
      </w:r>
      <w:r w:rsidR="005D58C0">
        <w:rPr>
          <w:rFonts w:hint="eastAsia"/>
        </w:rPr>
        <w:t>原本就</w:t>
      </w:r>
      <w:r w:rsidR="005D58C0">
        <w:t>比较线性可分，不需要</w:t>
      </w:r>
      <w:r w:rsidR="005D58C0">
        <w:rPr>
          <w:rFonts w:hint="eastAsia"/>
        </w:rPr>
        <w:t>核函数</w:t>
      </w:r>
      <w:r w:rsidR="005D58C0">
        <w:t>进行映射，又或者是核函数选择不当，应选择高斯函数以外的其它核函数。</w:t>
      </w:r>
    </w:p>
    <w:p w:rsidR="0047482F" w:rsidRDefault="0047482F" w:rsidP="004C25BF">
      <w:r>
        <w:rPr>
          <w:rFonts w:hint="eastAsia"/>
        </w:rPr>
        <w:t>在</w:t>
      </w:r>
      <w:r>
        <w:t>两个数据集中，表现最好的相似度矩阵是词频</w:t>
      </w:r>
      <w:r>
        <w:t>-</w:t>
      </w:r>
      <w:r>
        <w:t>逆文档频率</w:t>
      </w:r>
      <w:r>
        <w:rPr>
          <w:rFonts w:hint="eastAsia"/>
        </w:rPr>
        <w:t>的</w:t>
      </w:r>
      <w:r>
        <w:t>余弦相似度。这也是</w:t>
      </w:r>
      <w:r>
        <w:rPr>
          <w:rFonts w:hint="eastAsia"/>
        </w:rPr>
        <w:t>符合</w:t>
      </w:r>
      <w:r>
        <w:t>我们预期的（</w:t>
      </w:r>
      <w:r>
        <w:rPr>
          <w:rFonts w:hint="eastAsia"/>
        </w:rPr>
        <w:t>参见</w:t>
      </w:r>
      <w:r>
        <w:t>章节</w:t>
      </w:r>
      <w:r w:rsidR="00666ADB">
        <w:fldChar w:fldCharType="begin"/>
      </w:r>
      <w:r w:rsidR="00666ADB">
        <w:instrText xml:space="preserve"> REF _Ref453018729 \r \h </w:instrText>
      </w:r>
      <w:r w:rsidR="00666ADB">
        <w:fldChar w:fldCharType="separate"/>
      </w:r>
      <w:r w:rsidR="00611C38">
        <w:t>3.2</w:t>
      </w:r>
      <w:r w:rsidR="00666ADB">
        <w:fldChar w:fldCharType="end"/>
      </w:r>
      <w:r>
        <w:t>）</w:t>
      </w:r>
      <w:r w:rsidR="00C224F1">
        <w:rPr>
          <w:rFonts w:hint="eastAsia"/>
        </w:rPr>
        <w:t>，</w:t>
      </w:r>
      <w:r w:rsidR="00C224F1">
        <w:t>因为此相似度将</w:t>
      </w:r>
      <w:r w:rsidR="00C224F1">
        <w:rPr>
          <w:rFonts w:hint="eastAsia"/>
        </w:rPr>
        <w:t>定义“</w:t>
      </w:r>
      <w:r w:rsidR="00C224F1">
        <w:t>关键词</w:t>
      </w:r>
      <w:r w:rsidR="00C224F1">
        <w:rPr>
          <w:rFonts w:hint="eastAsia"/>
        </w:rPr>
        <w:t>”</w:t>
      </w:r>
      <w:r w:rsidR="00A308DD">
        <w:rPr>
          <w:rFonts w:hint="eastAsia"/>
        </w:rPr>
        <w:t>定义为</w:t>
      </w:r>
      <w:r w:rsidR="00A308DD">
        <w:t>那些区分度高的</w:t>
      </w:r>
      <w:r w:rsidR="00A308DD">
        <w:rPr>
          <w:rFonts w:hint="eastAsia"/>
        </w:rPr>
        <w:t>独特</w:t>
      </w:r>
      <w:r w:rsidR="00A308DD">
        <w:t>单词</w:t>
      </w:r>
      <w:r w:rsidR="00A308DD">
        <w:rPr>
          <w:rFonts w:hint="eastAsia"/>
        </w:rPr>
        <w:t>，并将其</w:t>
      </w:r>
      <w:r w:rsidR="00C224F1">
        <w:t>权重调高，</w:t>
      </w:r>
      <w:r w:rsidR="00C224F1">
        <w:rPr>
          <w:rFonts w:hint="eastAsia"/>
        </w:rPr>
        <w:t>从而</w:t>
      </w:r>
      <w:r w:rsidR="00C224F1">
        <w:t>更准确地判定两文本的相似度。</w:t>
      </w:r>
      <w:r w:rsidR="00447018">
        <w:rPr>
          <w:rFonts w:hint="eastAsia"/>
        </w:rPr>
        <w:t>与</w:t>
      </w:r>
      <w:r w:rsidR="00447018">
        <w:t>它相比，单词集合的</w:t>
      </w:r>
      <w:r w:rsidR="00A308DD">
        <w:rPr>
          <w:rFonts w:hint="eastAsia"/>
        </w:rPr>
        <w:t>J</w:t>
      </w:r>
      <w:r w:rsidR="00A308DD">
        <w:t>accard</w:t>
      </w:r>
      <w:r w:rsidR="00447018">
        <w:t>相似度</w:t>
      </w:r>
      <w:r w:rsidR="00447018">
        <w:rPr>
          <w:rFonts w:hint="eastAsia"/>
        </w:rPr>
        <w:t>则</w:t>
      </w:r>
      <w:r w:rsidR="00447018">
        <w:t>没有</w:t>
      </w:r>
      <w:r w:rsidR="00447018">
        <w:rPr>
          <w:rFonts w:hint="eastAsia"/>
        </w:rPr>
        <w:t>考虑“</w:t>
      </w:r>
      <w:r w:rsidR="00447018">
        <w:t>关键词</w:t>
      </w:r>
      <w:r w:rsidR="00447018">
        <w:rPr>
          <w:rFonts w:hint="eastAsia"/>
        </w:rPr>
        <w:t>”的</w:t>
      </w:r>
      <w:r w:rsidR="00447018">
        <w:t>概念</w:t>
      </w:r>
      <w:r w:rsidR="00447018">
        <w:rPr>
          <w:rFonts w:hint="eastAsia"/>
        </w:rPr>
        <w:t>，仅仅是</w:t>
      </w:r>
      <w:r w:rsidR="00447018">
        <w:t>计算两文本</w:t>
      </w:r>
      <w:r w:rsidR="00447018">
        <w:rPr>
          <w:rFonts w:hint="eastAsia"/>
        </w:rPr>
        <w:t>单词</w:t>
      </w:r>
      <w:r w:rsidR="00447018">
        <w:t>的重叠率</w:t>
      </w:r>
      <w:r w:rsidR="00447018">
        <w:rPr>
          <w:rFonts w:hint="eastAsia"/>
        </w:rPr>
        <w:t>，</w:t>
      </w:r>
      <w:r w:rsidR="00A308DD">
        <w:rPr>
          <w:rFonts w:hint="eastAsia"/>
        </w:rPr>
        <w:t>因此</w:t>
      </w:r>
      <w:r w:rsidR="00447018">
        <w:t>其表现</w:t>
      </w:r>
      <w:r w:rsidR="00447018">
        <w:rPr>
          <w:rFonts w:hint="eastAsia"/>
        </w:rPr>
        <w:t>比</w:t>
      </w:r>
      <w:r w:rsidR="00447018">
        <w:t>词频</w:t>
      </w:r>
      <w:r w:rsidR="00447018">
        <w:t>-</w:t>
      </w:r>
      <w:r w:rsidR="00447018">
        <w:t>逆文档频率落后</w:t>
      </w:r>
      <w:r w:rsidR="00A308DD">
        <w:rPr>
          <w:rFonts w:hint="eastAsia"/>
        </w:rPr>
        <w:t>很多</w:t>
      </w:r>
      <w:r w:rsidR="00447018">
        <w:t>。但</w:t>
      </w:r>
      <w:r w:rsidR="00447018">
        <w:rPr>
          <w:rFonts w:hint="eastAsia"/>
        </w:rPr>
        <w:t>在</w:t>
      </w:r>
      <w:r w:rsidR="00447018">
        <w:t>章节</w:t>
      </w:r>
      <w:r w:rsidR="00666ADB">
        <w:fldChar w:fldCharType="begin"/>
      </w:r>
      <w:r w:rsidR="00666ADB">
        <w:instrText xml:space="preserve"> REF _Ref453018739 \r \h </w:instrText>
      </w:r>
      <w:r w:rsidR="00666ADB">
        <w:fldChar w:fldCharType="separate"/>
      </w:r>
      <w:r w:rsidR="00611C38">
        <w:t>3.2</w:t>
      </w:r>
      <w:r w:rsidR="00666ADB">
        <w:fldChar w:fldCharType="end"/>
      </w:r>
      <w:r w:rsidR="00447018">
        <w:rPr>
          <w:rFonts w:hint="eastAsia"/>
        </w:rPr>
        <w:t>也</w:t>
      </w:r>
      <w:r w:rsidR="00A308DD">
        <w:rPr>
          <w:rFonts w:hint="eastAsia"/>
        </w:rPr>
        <w:t>分析到</w:t>
      </w:r>
      <w:r w:rsidR="00447018">
        <w:t>，</w:t>
      </w:r>
      <w:r w:rsidR="00447018">
        <w:rPr>
          <w:rFonts w:hint="eastAsia"/>
        </w:rPr>
        <w:t>单词</w:t>
      </w:r>
      <w:r w:rsidR="00A308DD">
        <w:t>集合的</w:t>
      </w:r>
      <w:r w:rsidR="00A308DD">
        <w:t>Jaccard</w:t>
      </w:r>
      <w:r w:rsidR="00447018">
        <w:t>相似度</w:t>
      </w:r>
      <w:r w:rsidR="00447018">
        <w:rPr>
          <w:rFonts w:hint="eastAsia"/>
        </w:rPr>
        <w:t>非常</w:t>
      </w:r>
      <w:r w:rsidR="00447018">
        <w:t>适合社交网络</w:t>
      </w:r>
      <w:r w:rsidR="00447018">
        <w:rPr>
          <w:rFonts w:hint="eastAsia"/>
        </w:rPr>
        <w:t>这种</w:t>
      </w:r>
      <w:r w:rsidR="00447018">
        <w:t>消息</w:t>
      </w:r>
      <w:r w:rsidR="00447018">
        <w:rPr>
          <w:rFonts w:hint="eastAsia"/>
        </w:rPr>
        <w:t>内容</w:t>
      </w:r>
      <w:r w:rsidR="00447018">
        <w:t>重复率</w:t>
      </w:r>
      <w:r w:rsidR="00447018">
        <w:rPr>
          <w:rFonts w:hint="eastAsia"/>
        </w:rPr>
        <w:t>很高</w:t>
      </w:r>
      <w:r w:rsidR="00447018">
        <w:t>的数据集</w:t>
      </w:r>
      <w:r w:rsidR="00447018">
        <w:rPr>
          <w:rFonts w:hint="eastAsia"/>
        </w:rPr>
        <w:t>，</w:t>
      </w:r>
      <w:r w:rsidR="00447018">
        <w:t>因此其</w:t>
      </w:r>
      <w:r w:rsidR="00A308DD">
        <w:rPr>
          <w:rFonts w:hint="eastAsia"/>
        </w:rPr>
        <w:t>聚类</w:t>
      </w:r>
      <w:r w:rsidR="00447018">
        <w:t>表现可以</w:t>
      </w:r>
      <w:r w:rsidR="00A308DD">
        <w:rPr>
          <w:rFonts w:hint="eastAsia"/>
        </w:rPr>
        <w:t>也</w:t>
      </w:r>
      <w:r w:rsidR="00A308DD">
        <w:t>很高，两数据集中到</w:t>
      </w:r>
      <w:r w:rsidR="00A308DD">
        <w:rPr>
          <w:rFonts w:hint="eastAsia"/>
        </w:rPr>
        <w:t>排名</w:t>
      </w:r>
      <w:r w:rsidR="00447018">
        <w:t>第二。</w:t>
      </w:r>
      <w:r w:rsidR="00447018">
        <w:rPr>
          <w:rFonts w:hint="eastAsia"/>
        </w:rPr>
        <w:t>时间</w:t>
      </w:r>
      <w:r w:rsidR="00447018">
        <w:t>相似度</w:t>
      </w:r>
      <w:r w:rsidR="00447018">
        <w:rPr>
          <w:rFonts w:hint="eastAsia"/>
        </w:rPr>
        <w:t>的</w:t>
      </w:r>
      <w:r w:rsidR="00447018">
        <w:t>聚类表现则是与</w:t>
      </w:r>
      <w:r w:rsidR="00A308DD">
        <w:rPr>
          <w:rFonts w:hint="eastAsia"/>
        </w:rPr>
        <w:t>单词</w:t>
      </w:r>
      <w:r w:rsidR="00A308DD">
        <w:t>的</w:t>
      </w:r>
      <w:r w:rsidR="00A308DD">
        <w:rPr>
          <w:rFonts w:hint="eastAsia"/>
        </w:rPr>
        <w:t>J</w:t>
      </w:r>
      <w:r w:rsidR="00A308DD">
        <w:t>accard</w:t>
      </w:r>
      <w:r w:rsidR="00447018">
        <w:t>相似度非常接近，</w:t>
      </w:r>
      <w:r w:rsidR="00447018">
        <w:rPr>
          <w:rFonts w:hint="eastAsia"/>
        </w:rPr>
        <w:t>这</w:t>
      </w:r>
      <w:r w:rsidR="00447018">
        <w:t>说明即便不参考文本内容，只考虑时间间隔的</w:t>
      </w:r>
      <w:r w:rsidR="00447018">
        <w:rPr>
          <w:rFonts w:hint="eastAsia"/>
        </w:rPr>
        <w:t>因素</w:t>
      </w:r>
      <w:r w:rsidR="00447018">
        <w:t>也是能</w:t>
      </w:r>
      <w:r w:rsidR="00447018">
        <w:rPr>
          <w:rFonts w:hint="eastAsia"/>
        </w:rPr>
        <w:t>较好</w:t>
      </w:r>
      <w:r w:rsidR="00447018">
        <w:t>地完成</w:t>
      </w:r>
      <w:r w:rsidR="00447018">
        <w:rPr>
          <w:rFonts w:hint="eastAsia"/>
        </w:rPr>
        <w:t>社交网络</w:t>
      </w:r>
      <w:r w:rsidR="00447018">
        <w:t>中的话题</w:t>
      </w:r>
      <w:r w:rsidR="00447018">
        <w:rPr>
          <w:rFonts w:hint="eastAsia"/>
        </w:rPr>
        <w:t>聚类</w:t>
      </w:r>
      <w:r w:rsidR="00447018">
        <w:t>任务</w:t>
      </w:r>
      <w:r w:rsidR="00A308DD">
        <w:rPr>
          <w:rFonts w:hint="eastAsia"/>
        </w:rPr>
        <w:t>。这是</w:t>
      </w:r>
      <w:r w:rsidR="00447018">
        <w:t>因为</w:t>
      </w:r>
      <w:r w:rsidR="00447018">
        <w:rPr>
          <w:rFonts w:hint="eastAsia"/>
        </w:rPr>
        <w:t>相关</w:t>
      </w:r>
      <w:r w:rsidR="00447018">
        <w:t>话题的消息容易在短时间</w:t>
      </w:r>
      <w:r w:rsidR="00447018">
        <w:rPr>
          <w:rFonts w:hint="eastAsia"/>
        </w:rPr>
        <w:t>内</w:t>
      </w:r>
      <w:r w:rsidR="008B268E">
        <w:rPr>
          <w:rFonts w:hint="eastAsia"/>
        </w:rPr>
        <w:t>集中</w:t>
      </w:r>
      <w:r w:rsidR="008B268E">
        <w:t>爆发</w:t>
      </w:r>
      <w:r w:rsidR="008B268E">
        <w:rPr>
          <w:rFonts w:hint="eastAsia"/>
        </w:rPr>
        <w:t>（特别</w:t>
      </w:r>
      <w:r w:rsidR="008B268E">
        <w:t>是</w:t>
      </w:r>
      <w:r w:rsidR="008B268E">
        <w:rPr>
          <w:rFonts w:hint="eastAsia"/>
        </w:rPr>
        <w:t>热门</w:t>
      </w:r>
      <w:r w:rsidR="008B268E">
        <w:t>话题），</w:t>
      </w:r>
      <w:r w:rsidR="008B268E">
        <w:rPr>
          <w:rFonts w:hint="eastAsia"/>
        </w:rPr>
        <w:t>而基于</w:t>
      </w:r>
      <w:r w:rsidR="008B268E">
        <w:t>指数衰减</w:t>
      </w:r>
      <w:r w:rsidR="008B268E">
        <w:rPr>
          <w:rFonts w:hint="eastAsia"/>
        </w:rPr>
        <w:t>函数</w:t>
      </w:r>
      <w:r w:rsidR="008B268E">
        <w:t>的</w:t>
      </w:r>
      <w:r w:rsidR="008B268E">
        <w:rPr>
          <w:rFonts w:hint="eastAsia"/>
        </w:rPr>
        <w:t>时间</w:t>
      </w:r>
      <w:r w:rsidR="008B268E">
        <w:t>相似度</w:t>
      </w:r>
      <w:r w:rsidR="008B268E">
        <w:rPr>
          <w:rFonts w:hint="eastAsia"/>
        </w:rPr>
        <w:t>能</w:t>
      </w:r>
      <w:r w:rsidR="008B268E">
        <w:t>突出这种时间上的相似性，</w:t>
      </w:r>
      <w:r w:rsidR="008B268E">
        <w:rPr>
          <w:rFonts w:hint="eastAsia"/>
        </w:rPr>
        <w:t>所以</w:t>
      </w:r>
      <w:r w:rsidR="00FC4D21">
        <w:rPr>
          <w:rFonts w:hint="eastAsia"/>
        </w:rPr>
        <w:t>它</w:t>
      </w:r>
      <w:r w:rsidR="008B268E">
        <w:t>也</w:t>
      </w:r>
      <w:r w:rsidR="008B268E">
        <w:rPr>
          <w:rFonts w:hint="eastAsia"/>
        </w:rPr>
        <w:t>很</w:t>
      </w:r>
      <w:r w:rsidR="008B268E">
        <w:t>适合</w:t>
      </w:r>
      <w:r w:rsidR="00A308DD">
        <w:rPr>
          <w:rFonts w:hint="eastAsia"/>
        </w:rPr>
        <w:t>用于</w:t>
      </w:r>
      <w:r w:rsidR="008B268E">
        <w:t>社交网络的话题聚类。</w:t>
      </w:r>
      <w:r w:rsidR="00FC4D21">
        <w:rPr>
          <w:rFonts w:hint="eastAsia"/>
        </w:rPr>
        <w:t>然而用户</w:t>
      </w:r>
      <w:r w:rsidR="00FC4D21">
        <w:t>互动</w:t>
      </w:r>
      <w:r w:rsidR="00FC4D21">
        <w:rPr>
          <w:rFonts w:hint="eastAsia"/>
        </w:rPr>
        <w:t>相似度</w:t>
      </w:r>
      <w:r w:rsidR="00FC4D21">
        <w:t>、命名实体相似度以及话题标签相似度的表现</w:t>
      </w:r>
      <w:r w:rsidR="00FC4D21">
        <w:rPr>
          <w:rFonts w:hint="eastAsia"/>
        </w:rPr>
        <w:t>在</w:t>
      </w:r>
      <w:r w:rsidR="00FC4D21">
        <w:t>两数据集中都很差，</w:t>
      </w:r>
      <w:r w:rsidR="00FC4D21">
        <w:rPr>
          <w:rFonts w:hint="eastAsia"/>
        </w:rPr>
        <w:t>甚至</w:t>
      </w:r>
      <w:r w:rsidR="00FC4D21">
        <w:t>远不如基准</w:t>
      </w:r>
      <w:r w:rsidR="00FC4D21">
        <w:rPr>
          <w:rFonts w:hint="eastAsia"/>
        </w:rPr>
        <w:t>方法</w:t>
      </w:r>
      <w:r w:rsidR="00FC4D21">
        <w:t>的相似度</w:t>
      </w:r>
      <w:r w:rsidR="00FC4D21">
        <w:rPr>
          <w:rFonts w:hint="eastAsia"/>
        </w:rPr>
        <w:t>，</w:t>
      </w:r>
      <w:r w:rsidR="00FC4D21">
        <w:t>这是因为用户互动、命名实体</w:t>
      </w:r>
      <w:r w:rsidR="00FC4D21">
        <w:rPr>
          <w:rFonts w:hint="eastAsia"/>
        </w:rPr>
        <w:t>和</w:t>
      </w:r>
      <w:r w:rsidR="00FC4D21">
        <w:t>话题标签</w:t>
      </w:r>
      <w:r w:rsidR="00FC4D21">
        <w:rPr>
          <w:rFonts w:hint="eastAsia"/>
        </w:rPr>
        <w:t>并</w:t>
      </w:r>
      <w:r w:rsidR="00FC4D21">
        <w:t>不是每条消息</w:t>
      </w:r>
      <w:r w:rsidR="00FC4D21">
        <w:rPr>
          <w:rFonts w:hint="eastAsia"/>
        </w:rPr>
        <w:t>都</w:t>
      </w:r>
      <w:r w:rsidR="00FC4D21">
        <w:t>必然</w:t>
      </w:r>
      <w:r w:rsidR="00A308DD">
        <w:rPr>
          <w:rFonts w:hint="eastAsia"/>
        </w:rPr>
        <w:t>含</w:t>
      </w:r>
      <w:r w:rsidR="00FC4D21">
        <w:t>的元素，</w:t>
      </w:r>
      <w:r w:rsidR="00AE6905">
        <w:rPr>
          <w:rFonts w:hint="eastAsia"/>
        </w:rPr>
        <w:t>它们</w:t>
      </w:r>
      <w:r w:rsidR="00AE6905">
        <w:t>存在时能成为话题聚类的强线索，但</w:t>
      </w:r>
      <w:r w:rsidR="00AE6905">
        <w:rPr>
          <w:rFonts w:hint="eastAsia"/>
        </w:rPr>
        <w:t>其</w:t>
      </w:r>
      <w:r w:rsidR="00AE6905">
        <w:t>稀疏性决定了它们</w:t>
      </w:r>
      <w:r w:rsidR="00AE6905">
        <w:rPr>
          <w:rFonts w:hint="eastAsia"/>
        </w:rPr>
        <w:t>不能</w:t>
      </w:r>
      <w:r w:rsidR="00AE6905">
        <w:t>被单独</w:t>
      </w:r>
      <w:r w:rsidR="009B383B">
        <w:rPr>
          <w:rFonts w:hint="eastAsia"/>
        </w:rPr>
        <w:t>用作</w:t>
      </w:r>
      <w:r w:rsidR="00AE6905">
        <w:t>相似度进行聚类</w:t>
      </w:r>
      <w:r w:rsidR="00AE6905">
        <w:rPr>
          <w:rFonts w:hint="eastAsia"/>
        </w:rPr>
        <w:t>的</w:t>
      </w:r>
      <w:r w:rsidR="00AE6905">
        <w:t>事实</w:t>
      </w:r>
      <w:r w:rsidR="009B383B">
        <w:rPr>
          <w:rFonts w:hint="eastAsia"/>
        </w:rPr>
        <w:t>；但是，</w:t>
      </w:r>
      <w:r w:rsidR="009B383B">
        <w:t>将它们作为辅助因素</w:t>
      </w:r>
      <w:r w:rsidR="009B383B">
        <w:rPr>
          <w:rFonts w:hint="eastAsia"/>
        </w:rPr>
        <w:t>加入</w:t>
      </w:r>
      <w:r w:rsidR="009B383B">
        <w:t>到</w:t>
      </w:r>
      <w:r w:rsidR="009B383B">
        <w:rPr>
          <w:rFonts w:hint="eastAsia"/>
        </w:rPr>
        <w:t>整体</w:t>
      </w:r>
      <w:r w:rsidR="009B383B">
        <w:t>的相似度</w:t>
      </w:r>
      <w:r w:rsidR="009B383B">
        <w:rPr>
          <w:rFonts w:hint="eastAsia"/>
        </w:rPr>
        <w:t>矩阵</w:t>
      </w:r>
      <w:r w:rsidR="009B383B">
        <w:t>中却可以</w:t>
      </w:r>
      <w:r w:rsidR="00B404C5">
        <w:rPr>
          <w:rFonts w:hint="eastAsia"/>
        </w:rPr>
        <w:t>一定</w:t>
      </w:r>
      <w:r w:rsidR="00B404C5">
        <w:t>程度地</w:t>
      </w:r>
      <w:r w:rsidR="009B383B">
        <w:rPr>
          <w:rFonts w:hint="eastAsia"/>
        </w:rPr>
        <w:t>增强话题</w:t>
      </w:r>
      <w:r w:rsidR="009B383B">
        <w:t>聚类效果。</w:t>
      </w:r>
    </w:p>
    <w:p w:rsidR="00B404C5" w:rsidRDefault="00567968" w:rsidP="00567968">
      <w:r>
        <w:rPr>
          <w:rFonts w:hint="eastAsia"/>
        </w:rPr>
        <w:t>对于</w:t>
      </w:r>
      <w:r w:rsidR="008942AC">
        <w:t>综合考虑了</w:t>
      </w:r>
      <w:r w:rsidR="008942AC">
        <w:rPr>
          <w:rFonts w:hint="eastAsia"/>
        </w:rPr>
        <w:t>6</w:t>
      </w:r>
      <w:r w:rsidR="008942AC">
        <w:rPr>
          <w:rFonts w:hint="eastAsia"/>
        </w:rPr>
        <w:t>种</w:t>
      </w:r>
      <w:r w:rsidR="008942AC">
        <w:t>相似度的加权平均相似度</w:t>
      </w:r>
      <w:r w:rsidR="008942AC">
        <w:rPr>
          <w:rFonts w:hint="eastAsia"/>
        </w:rPr>
        <w:t>，无论</w:t>
      </w:r>
      <w:r w:rsidR="008942AC">
        <w:t>它</w:t>
      </w:r>
      <w:r w:rsidR="008942AC">
        <w:rPr>
          <w:rFonts w:hint="eastAsia"/>
        </w:rPr>
        <w:t>套用哪种</w:t>
      </w:r>
      <w:r w:rsidR="008942AC">
        <w:t>聚类方法，其</w:t>
      </w:r>
      <w:r w:rsidR="008942AC">
        <w:rPr>
          <w:rFonts w:hint="eastAsia"/>
        </w:rPr>
        <w:t>聚类效果都是卓越</w:t>
      </w:r>
      <w:r w:rsidR="008942AC">
        <w:t>的，</w:t>
      </w:r>
      <w:r w:rsidR="008942AC">
        <w:rPr>
          <w:rFonts w:hint="eastAsia"/>
        </w:rPr>
        <w:t>比所有其它</w:t>
      </w:r>
      <w:r w:rsidR="008942AC">
        <w:t>类型</w:t>
      </w:r>
      <w:r w:rsidR="008942AC">
        <w:rPr>
          <w:rFonts w:hint="eastAsia"/>
        </w:rPr>
        <w:t>的</w:t>
      </w:r>
      <w:r w:rsidR="008942AC">
        <w:t>相似度矩阵</w:t>
      </w:r>
      <w:r w:rsidR="008942AC">
        <w:rPr>
          <w:rFonts w:hint="eastAsia"/>
        </w:rPr>
        <w:t>都</w:t>
      </w:r>
      <w:r w:rsidR="008942AC">
        <w:t>高出很多。</w:t>
      </w:r>
      <w:r w:rsidR="008942AC">
        <w:rPr>
          <w:rFonts w:hint="eastAsia"/>
        </w:rPr>
        <w:t>这</w:t>
      </w:r>
      <w:r w:rsidR="008942AC">
        <w:t>是非常自然的，因为</w:t>
      </w:r>
      <w:r w:rsidR="00B57CA5">
        <w:rPr>
          <w:rFonts w:hint="eastAsia"/>
        </w:rPr>
        <w:t>它用</w:t>
      </w:r>
      <w:r w:rsidR="00B57CA5">
        <w:t>权重配比的方式将</w:t>
      </w:r>
      <w:r w:rsidR="008942AC">
        <w:t>时间、用户互动以及文本内容等</w:t>
      </w:r>
      <w:r w:rsidR="008942AC">
        <w:rPr>
          <w:rFonts w:hint="eastAsia"/>
        </w:rPr>
        <w:t>多</w:t>
      </w:r>
      <w:r w:rsidR="008942AC">
        <w:t>方面因素</w:t>
      </w:r>
      <w:r>
        <w:rPr>
          <w:rFonts w:hint="eastAsia"/>
        </w:rPr>
        <w:t>的</w:t>
      </w:r>
      <w:r>
        <w:t>相似度</w:t>
      </w:r>
      <w:r w:rsidR="00B57CA5">
        <w:rPr>
          <w:rFonts w:hint="eastAsia"/>
        </w:rPr>
        <w:t>结合</w:t>
      </w:r>
      <w:r w:rsidR="00B57CA5">
        <w:t>起来</w:t>
      </w:r>
      <w:r w:rsidR="008942AC">
        <w:t>，</w:t>
      </w:r>
      <w:r w:rsidR="005C239A">
        <w:rPr>
          <w:rFonts w:hint="eastAsia"/>
        </w:rPr>
        <w:t>这样</w:t>
      </w:r>
      <w:r w:rsidR="005C239A">
        <w:t>既能</w:t>
      </w:r>
      <w:r w:rsidR="005C239A">
        <w:rPr>
          <w:rFonts w:hint="eastAsia"/>
        </w:rPr>
        <w:t>让效果</w:t>
      </w:r>
      <w:r w:rsidR="005C239A">
        <w:t>比较好的相似度</w:t>
      </w:r>
      <w:r w:rsidR="005C239A">
        <w:rPr>
          <w:rFonts w:hint="eastAsia"/>
        </w:rPr>
        <w:t>作为</w:t>
      </w:r>
      <w:r w:rsidR="005C239A">
        <w:t>主导，又能同时考虑</w:t>
      </w:r>
      <w:r w:rsidR="005C239A">
        <w:rPr>
          <w:rFonts w:hint="eastAsia"/>
        </w:rPr>
        <w:t>其它</w:t>
      </w:r>
      <w:r w:rsidR="005C239A">
        <w:rPr>
          <w:rFonts w:hint="eastAsia"/>
        </w:rPr>
        <w:lastRenderedPageBreak/>
        <w:t>稀疏</w:t>
      </w:r>
      <w:r w:rsidR="005C239A">
        <w:t>的相似度矩阵</w:t>
      </w:r>
      <w:r w:rsidR="005C239A">
        <w:rPr>
          <w:rFonts w:hint="eastAsia"/>
        </w:rPr>
        <w:t>，用</w:t>
      </w:r>
      <w:r w:rsidR="005C239A">
        <w:t>它们辅助增强</w:t>
      </w:r>
      <w:r w:rsidR="005C239A">
        <w:rPr>
          <w:rFonts w:hint="eastAsia"/>
        </w:rPr>
        <w:t>聚类</w:t>
      </w:r>
      <w:r>
        <w:rPr>
          <w:rFonts w:hint="eastAsia"/>
        </w:rPr>
        <w:t>效果</w:t>
      </w:r>
      <w:r w:rsidR="005C239A">
        <w:t>。</w:t>
      </w:r>
      <w:r>
        <w:rPr>
          <w:rFonts w:hint="eastAsia"/>
        </w:rPr>
        <w:t>但问题</w:t>
      </w:r>
      <w:r>
        <w:t>是</w:t>
      </w:r>
      <w:r>
        <w:rPr>
          <w:rFonts w:hint="eastAsia"/>
        </w:rPr>
        <w:t>，</w:t>
      </w:r>
      <w:r w:rsidR="007B1C2C">
        <w:t>加权相似度的</w:t>
      </w:r>
      <w:r w:rsidR="007B1C2C">
        <w:rPr>
          <w:rFonts w:hint="eastAsia"/>
        </w:rPr>
        <w:t>权重</w:t>
      </w:r>
      <w:r w:rsidR="007B1C2C">
        <w:t>配比应该如何决定？本文</w:t>
      </w:r>
      <w:r>
        <w:rPr>
          <w:rFonts w:hint="eastAsia"/>
        </w:rPr>
        <w:t>在</w:t>
      </w:r>
      <w:r>
        <w:t>实验中</w:t>
      </w:r>
      <w:r w:rsidR="007B1C2C">
        <w:t>采取了网格搜索的方式遍历配比参数，具体是</w:t>
      </w:r>
      <w:r w:rsidR="007B1C2C">
        <w:rPr>
          <w:rFonts w:hint="eastAsia"/>
        </w:rPr>
        <w:t>以</w:t>
      </w:r>
      <w:r w:rsidR="007B1C2C">
        <w:rPr>
          <w:rFonts w:hint="eastAsia"/>
        </w:rPr>
        <w:t>0.1</w:t>
      </w:r>
      <w:r w:rsidR="007B1C2C">
        <w:rPr>
          <w:rFonts w:hint="eastAsia"/>
        </w:rPr>
        <w:t>为单位</w:t>
      </w:r>
      <w:r w:rsidR="007B1C2C">
        <w:t>，将</w:t>
      </w:r>
      <w:r w:rsidR="007B1C2C">
        <w:rPr>
          <w:rFonts w:hint="eastAsia"/>
        </w:rPr>
        <w:t>总权重</w:t>
      </w:r>
      <w:r w:rsidR="007B1C2C">
        <w:rPr>
          <w:rFonts w:hint="eastAsia"/>
        </w:rPr>
        <w:t>1.0</w:t>
      </w:r>
      <w:r w:rsidR="007B1C2C">
        <w:rPr>
          <w:rFonts w:hint="eastAsia"/>
        </w:rPr>
        <w:t>分</w:t>
      </w:r>
      <w:r>
        <w:rPr>
          <w:rFonts w:hint="eastAsia"/>
        </w:rPr>
        <w:t>配</w:t>
      </w:r>
      <w:r w:rsidR="007B1C2C">
        <w:rPr>
          <w:rFonts w:hint="eastAsia"/>
        </w:rPr>
        <w:t>给</w:t>
      </w:r>
      <w:r w:rsidR="007B1C2C">
        <w:rPr>
          <w:rFonts w:hint="eastAsia"/>
        </w:rPr>
        <w:t>6</w:t>
      </w:r>
      <w:r w:rsidR="007B1C2C">
        <w:rPr>
          <w:rFonts w:hint="eastAsia"/>
        </w:rPr>
        <w:t>种</w:t>
      </w:r>
      <w:r w:rsidR="007B1C2C">
        <w:t>相似度</w:t>
      </w:r>
      <w:r w:rsidR="007B1C2C">
        <w:rPr>
          <w:rFonts w:hint="eastAsia"/>
        </w:rPr>
        <w:t>，</w:t>
      </w:r>
      <w:r w:rsidR="007B1C2C">
        <w:t>并</w:t>
      </w:r>
      <w:r w:rsidR="007B1C2C">
        <w:rPr>
          <w:rFonts w:hint="eastAsia"/>
        </w:rPr>
        <w:t>遍历</w:t>
      </w:r>
      <w:r w:rsidR="007B1C2C">
        <w:t>所有分配方式，找到</w:t>
      </w:r>
      <w:r w:rsidR="007B1C2C">
        <w:rPr>
          <w:rFonts w:hint="eastAsia"/>
        </w:rPr>
        <w:t>聚类</w:t>
      </w:r>
      <w:r w:rsidR="007B1C2C">
        <w:t>结果最好的配比。</w:t>
      </w:r>
      <w:r w:rsidR="00385CF5">
        <w:rPr>
          <w:rFonts w:hint="eastAsia"/>
        </w:rPr>
        <w:t>但是</w:t>
      </w:r>
      <w:r w:rsidR="00385CF5">
        <w:t>这样</w:t>
      </w:r>
      <w:r w:rsidR="00A81150">
        <w:rPr>
          <w:rFonts w:hint="eastAsia"/>
        </w:rPr>
        <w:t>进行迭代取</w:t>
      </w:r>
      <w:r>
        <w:t>最优</w:t>
      </w:r>
      <w:r>
        <w:rPr>
          <w:rFonts w:hint="eastAsia"/>
        </w:rPr>
        <w:t>选取出来</w:t>
      </w:r>
      <w:r>
        <w:t>的参数</w:t>
      </w:r>
      <w:r w:rsidR="00A81150">
        <w:t>，</w:t>
      </w:r>
      <w:r w:rsidR="00A81150">
        <w:rPr>
          <w:rFonts w:hint="eastAsia"/>
        </w:rPr>
        <w:t>有</w:t>
      </w:r>
      <w:r w:rsidR="00385CF5">
        <w:rPr>
          <w:rFonts w:hint="eastAsia"/>
        </w:rPr>
        <w:t>可能</w:t>
      </w:r>
      <w:r w:rsidR="00385CF5">
        <w:t>会引起过拟合的问题</w:t>
      </w:r>
      <w:r>
        <w:rPr>
          <w:rFonts w:hint="eastAsia"/>
        </w:rPr>
        <w:t>，并</w:t>
      </w:r>
      <w:r>
        <w:t>不一定适合于</w:t>
      </w:r>
      <w:r>
        <w:rPr>
          <w:rFonts w:hint="eastAsia"/>
        </w:rPr>
        <w:t>其它</w:t>
      </w:r>
      <w:r>
        <w:t>数据集</w:t>
      </w:r>
      <w:r>
        <w:rPr>
          <w:rFonts w:hint="eastAsia"/>
        </w:rPr>
        <w:t>。</w:t>
      </w:r>
      <w:r w:rsidR="002D7ADB">
        <w:rPr>
          <w:rFonts w:hint="eastAsia"/>
        </w:rPr>
        <w:t>那么</w:t>
      </w:r>
      <w:r w:rsidR="002D7ADB">
        <w:t>如果</w:t>
      </w:r>
      <w:r w:rsidR="00AB2226">
        <w:rPr>
          <w:rFonts w:hint="eastAsia"/>
        </w:rPr>
        <w:t>在</w:t>
      </w:r>
      <w:r w:rsidR="00AB2226">
        <w:t>实际</w:t>
      </w:r>
      <w:r w:rsidR="00AB2226">
        <w:rPr>
          <w:rFonts w:hint="eastAsia"/>
        </w:rPr>
        <w:t>应用</w:t>
      </w:r>
      <w:r w:rsidR="00AB2226">
        <w:t>中，</w:t>
      </w:r>
      <w:r w:rsidR="002D7ADB">
        <w:t>系统要</w:t>
      </w:r>
      <w:r w:rsidR="002D7ADB">
        <w:rPr>
          <w:rFonts w:hint="eastAsia"/>
        </w:rPr>
        <w:t>对</w:t>
      </w:r>
      <w:r w:rsidR="002D7ADB">
        <w:t>一个新来的</w:t>
      </w:r>
      <w:r w:rsidR="00AB2226">
        <w:rPr>
          <w:rFonts w:hint="eastAsia"/>
        </w:rPr>
        <w:t>、</w:t>
      </w:r>
      <w:r w:rsidR="00AB2226">
        <w:t>没有标注的</w:t>
      </w:r>
      <w:r w:rsidR="002D7ADB">
        <w:t>数据</w:t>
      </w:r>
      <w:r w:rsidR="002D7ADB">
        <w:rPr>
          <w:rFonts w:hint="eastAsia"/>
        </w:rPr>
        <w:t>集进行</w:t>
      </w:r>
      <w:r w:rsidR="002D7ADB">
        <w:t>聚类，我们</w:t>
      </w:r>
      <w:r w:rsidR="002D7ADB">
        <w:rPr>
          <w:rFonts w:hint="eastAsia"/>
        </w:rPr>
        <w:t>应该</w:t>
      </w:r>
      <w:r w:rsidR="002D7ADB">
        <w:t>使用怎样的</w:t>
      </w:r>
      <w:r w:rsidR="002D7ADB">
        <w:rPr>
          <w:rFonts w:hint="eastAsia"/>
        </w:rPr>
        <w:t>权重</w:t>
      </w:r>
      <w:r w:rsidR="002D7ADB">
        <w:t>配比呢？</w:t>
      </w:r>
    </w:p>
    <w:p w:rsidR="00A81150" w:rsidRDefault="002D7ADB" w:rsidP="004C25BF">
      <w:r>
        <w:rPr>
          <w:rFonts w:hint="eastAsia"/>
        </w:rPr>
        <w:t>针对</w:t>
      </w:r>
      <w:r w:rsidR="00AB2226">
        <w:rPr>
          <w:rFonts w:hint="eastAsia"/>
        </w:rPr>
        <w:t>以上提及</w:t>
      </w:r>
      <w:r w:rsidR="00AB2226">
        <w:t>的</w:t>
      </w:r>
      <w:r>
        <w:rPr>
          <w:rFonts w:hint="eastAsia"/>
        </w:rPr>
        <w:t>过拟合</w:t>
      </w:r>
      <w:r>
        <w:t>问题，</w:t>
      </w:r>
      <w:r>
        <w:rPr>
          <w:rFonts w:hint="eastAsia"/>
        </w:rPr>
        <w:t>一般</w:t>
      </w:r>
      <w:r>
        <w:t>有两种解决思路</w:t>
      </w:r>
      <w:r>
        <w:rPr>
          <w:rFonts w:hint="eastAsia"/>
        </w:rPr>
        <w:t>：</w:t>
      </w:r>
      <w:r>
        <w:t>要么通过先验知识进行人为地分</w:t>
      </w:r>
      <w:r w:rsidR="00AB2226">
        <w:t>配</w:t>
      </w:r>
      <w:r w:rsidR="00AB2226">
        <w:rPr>
          <w:rFonts w:hint="eastAsia"/>
        </w:rPr>
        <w:t>（</w:t>
      </w:r>
      <w:r>
        <w:t>例如我们已经知道</w:t>
      </w:r>
      <w:r>
        <w:rPr>
          <w:rFonts w:hint="eastAsia"/>
        </w:rPr>
        <w:t>词频</w:t>
      </w:r>
      <w:r>
        <w:t>-</w:t>
      </w:r>
      <w:r>
        <w:t>逆文档频率相似度效果很好，而话题标签相似度效果较差，那么我们可以</w:t>
      </w:r>
      <w:r>
        <w:rPr>
          <w:rFonts w:hint="eastAsia"/>
        </w:rPr>
        <w:t>主观</w:t>
      </w:r>
      <w:r>
        <w:t>地给前者分配较高的权重，后者分配较低的权重</w:t>
      </w:r>
      <w:r w:rsidR="00AB2226">
        <w:rPr>
          <w:rFonts w:hint="eastAsia"/>
        </w:rPr>
        <w:t>）</w:t>
      </w:r>
      <w:r>
        <w:t>，但具体分配多少</w:t>
      </w:r>
      <w:r>
        <w:rPr>
          <w:rFonts w:hint="eastAsia"/>
        </w:rPr>
        <w:t>就</w:t>
      </w:r>
      <w:r>
        <w:t>要靠分配者</w:t>
      </w:r>
      <w:r>
        <w:rPr>
          <w:rFonts w:hint="eastAsia"/>
        </w:rPr>
        <w:t>的</w:t>
      </w:r>
      <w:r>
        <w:t>经验与直觉，这样分配出来的权重</w:t>
      </w:r>
      <w:r w:rsidR="00AB2226">
        <w:rPr>
          <w:rFonts w:hint="eastAsia"/>
        </w:rPr>
        <w:t>经常效果</w:t>
      </w:r>
      <w:r w:rsidR="00AB2226">
        <w:t>不好</w:t>
      </w:r>
      <w:r>
        <w:rPr>
          <w:rFonts w:hint="eastAsia"/>
        </w:rPr>
        <w:t>；而</w:t>
      </w:r>
      <w:r>
        <w:t>另一种</w:t>
      </w:r>
      <w:r w:rsidR="00483FE1">
        <w:rPr>
          <w:rFonts w:hint="eastAsia"/>
        </w:rPr>
        <w:t>则</w:t>
      </w:r>
      <w:r w:rsidR="00483FE1">
        <w:t>是</w:t>
      </w:r>
      <w:r w:rsidR="00483FE1">
        <w:rPr>
          <w:rFonts w:hint="eastAsia"/>
        </w:rPr>
        <w:t>基于</w:t>
      </w:r>
      <w:r w:rsidR="00483FE1">
        <w:t>统计学的</w:t>
      </w:r>
      <w:r>
        <w:t>方法，通过</w:t>
      </w:r>
      <w:r w:rsidR="00847A18">
        <w:rPr>
          <w:rFonts w:hint="eastAsia"/>
        </w:rPr>
        <w:t>更换</w:t>
      </w:r>
      <w:r w:rsidR="00847A18">
        <w:t>大量的</w:t>
      </w:r>
      <w:r w:rsidR="00847A18">
        <w:rPr>
          <w:rFonts w:hint="eastAsia"/>
        </w:rPr>
        <w:t>测试</w:t>
      </w:r>
      <w:r w:rsidR="00847A18">
        <w:t>数据集，</w:t>
      </w:r>
      <w:r w:rsidR="00847A18">
        <w:rPr>
          <w:rFonts w:hint="eastAsia"/>
        </w:rPr>
        <w:t>或者</w:t>
      </w:r>
      <w:r w:rsidR="00847A18">
        <w:t>更换</w:t>
      </w:r>
      <w:r w:rsidR="00847A18">
        <w:rPr>
          <w:rFonts w:hint="eastAsia"/>
        </w:rPr>
        <w:t>不同</w:t>
      </w:r>
      <w:r w:rsidR="00847A18">
        <w:t>的聚类方法，</w:t>
      </w:r>
      <w:r w:rsidR="00847A18">
        <w:rPr>
          <w:rFonts w:hint="eastAsia"/>
        </w:rPr>
        <w:t>将大量</w:t>
      </w:r>
      <w:r w:rsidR="00AB2226">
        <w:rPr>
          <w:rFonts w:hint="eastAsia"/>
        </w:rPr>
        <w:t>网格搜索</w:t>
      </w:r>
      <w:r w:rsidR="00AB2226">
        <w:t>出来</w:t>
      </w:r>
      <w:r w:rsidR="00847A18">
        <w:t>的</w:t>
      </w:r>
      <w:r w:rsidR="00847A18">
        <w:rPr>
          <w:rFonts w:hint="eastAsia"/>
        </w:rPr>
        <w:t>最优</w:t>
      </w:r>
      <w:r w:rsidR="00AB2226">
        <w:rPr>
          <w:rFonts w:hint="eastAsia"/>
        </w:rPr>
        <w:t>权重</w:t>
      </w:r>
      <w:r w:rsidR="00847A18">
        <w:t>配比</w:t>
      </w:r>
      <w:r w:rsidR="00847A18">
        <w:rPr>
          <w:rFonts w:hint="eastAsia"/>
        </w:rPr>
        <w:t>进行</w:t>
      </w:r>
      <w:r w:rsidR="00847A18">
        <w:t>平均，获得</w:t>
      </w:r>
      <w:r w:rsidR="00847A18">
        <w:rPr>
          <w:rFonts w:hint="eastAsia"/>
        </w:rPr>
        <w:t>一个较为“</w:t>
      </w:r>
      <w:r w:rsidR="00847A18">
        <w:t>普适</w:t>
      </w:r>
      <w:r w:rsidR="00847A18">
        <w:rPr>
          <w:rFonts w:hint="eastAsia"/>
        </w:rPr>
        <w:t>”</w:t>
      </w:r>
      <w:r w:rsidR="00847A18">
        <w:t>的</w:t>
      </w:r>
      <w:r w:rsidR="00847A18">
        <w:rPr>
          <w:rFonts w:hint="eastAsia"/>
        </w:rPr>
        <w:t>权重</w:t>
      </w:r>
      <w:r w:rsidR="00847A18">
        <w:t>配比</w:t>
      </w:r>
      <w:r w:rsidR="00AB2226">
        <w:rPr>
          <w:rFonts w:hint="eastAsia"/>
        </w:rPr>
        <w:t>。</w:t>
      </w:r>
      <w:r w:rsidR="00483FE1">
        <w:rPr>
          <w:rFonts w:hint="eastAsia"/>
        </w:rPr>
        <w:t>这样</w:t>
      </w:r>
      <w:r w:rsidR="00483FE1">
        <w:t>的配比不能保证在新数据集上</w:t>
      </w:r>
      <w:r w:rsidR="00483FE1">
        <w:rPr>
          <w:rFonts w:hint="eastAsia"/>
        </w:rPr>
        <w:t>可以</w:t>
      </w:r>
      <w:r w:rsidR="00483FE1">
        <w:t>获得最优的</w:t>
      </w:r>
      <w:r w:rsidR="00483FE1">
        <w:rPr>
          <w:rFonts w:hint="eastAsia"/>
        </w:rPr>
        <w:t>结果</w:t>
      </w:r>
      <w:r w:rsidR="00483FE1">
        <w:t>，</w:t>
      </w:r>
      <w:r w:rsidR="00483FE1">
        <w:rPr>
          <w:rFonts w:hint="eastAsia"/>
        </w:rPr>
        <w:t>但</w:t>
      </w:r>
      <w:r w:rsidR="00AB2226">
        <w:rPr>
          <w:rFonts w:hint="eastAsia"/>
        </w:rPr>
        <w:t>由于</w:t>
      </w:r>
      <w:r w:rsidR="00483FE1">
        <w:t>它</w:t>
      </w:r>
      <w:r w:rsidR="00483FE1">
        <w:rPr>
          <w:rFonts w:hint="eastAsia"/>
        </w:rPr>
        <w:t>是很多</w:t>
      </w:r>
      <w:r w:rsidR="00483FE1">
        <w:t>个</w:t>
      </w:r>
      <w:r w:rsidR="00AB2226">
        <w:rPr>
          <w:rFonts w:hint="eastAsia"/>
        </w:rPr>
        <w:t>实验</w:t>
      </w:r>
      <w:r w:rsidR="00483FE1">
        <w:t>最优结果</w:t>
      </w:r>
      <w:r w:rsidR="00483FE1">
        <w:rPr>
          <w:rFonts w:hint="eastAsia"/>
        </w:rPr>
        <w:t>的</w:t>
      </w:r>
      <w:r w:rsidR="00483FE1">
        <w:t>平均，理论上在</w:t>
      </w:r>
      <w:r w:rsidR="00483FE1">
        <w:rPr>
          <w:rFonts w:hint="eastAsia"/>
        </w:rPr>
        <w:t>大部分</w:t>
      </w:r>
      <w:r w:rsidR="00DD1229">
        <w:rPr>
          <w:rFonts w:hint="eastAsia"/>
        </w:rPr>
        <w:t>数据集中</w:t>
      </w:r>
      <w:r w:rsidR="00483FE1">
        <w:rPr>
          <w:rFonts w:hint="eastAsia"/>
        </w:rPr>
        <w:t>其</w:t>
      </w:r>
      <w:r w:rsidR="00483FE1">
        <w:t>聚类结果都不会</w:t>
      </w:r>
      <w:r w:rsidR="00483FE1">
        <w:rPr>
          <w:rFonts w:hint="eastAsia"/>
        </w:rPr>
        <w:t>太差</w:t>
      </w:r>
      <w:r w:rsidR="00483FE1">
        <w:t>，</w:t>
      </w:r>
      <w:r w:rsidR="00483FE1">
        <w:rPr>
          <w:rFonts w:hint="eastAsia"/>
        </w:rPr>
        <w:t>就</w:t>
      </w:r>
      <w:r w:rsidR="00483FE1">
        <w:t>像</w:t>
      </w:r>
      <w:r w:rsidR="00AB2226">
        <w:rPr>
          <w:rFonts w:hint="eastAsia"/>
        </w:rPr>
        <w:t>“万金油”</w:t>
      </w:r>
      <w:r w:rsidR="00483FE1">
        <w:t>。</w:t>
      </w:r>
    </w:p>
    <w:p w:rsidR="00DD1229" w:rsidRDefault="00DD1229" w:rsidP="004C25BF">
      <w:r>
        <w:rPr>
          <w:rFonts w:hint="eastAsia"/>
        </w:rPr>
        <w:t>本文将</w:t>
      </w:r>
      <w:r>
        <w:t>通过</w:t>
      </w:r>
      <w:r w:rsidR="00FD3C4E">
        <w:rPr>
          <w:rFonts w:hint="eastAsia"/>
        </w:rPr>
        <w:t>类似</w:t>
      </w:r>
      <w:r>
        <w:t>后一种</w:t>
      </w:r>
      <w:r>
        <w:rPr>
          <w:rFonts w:hint="eastAsia"/>
        </w:rPr>
        <w:t>的</w:t>
      </w:r>
      <w:r>
        <w:t>解决方案</w:t>
      </w:r>
      <w:r>
        <w:rPr>
          <w:rFonts w:hint="eastAsia"/>
        </w:rPr>
        <w:t>，</w:t>
      </w:r>
      <w:r w:rsidR="007A29E6">
        <w:rPr>
          <w:rFonts w:hint="eastAsia"/>
        </w:rPr>
        <w:t>给出</w:t>
      </w:r>
      <w:r w:rsidR="007A29E6">
        <w:t>一个推荐的权重配比</w:t>
      </w:r>
      <w:r w:rsidR="00AB2226">
        <w:rPr>
          <w:rFonts w:hint="eastAsia"/>
        </w:rPr>
        <w:t>。做法是</w:t>
      </w:r>
      <w:r w:rsidR="007A29E6">
        <w:rPr>
          <w:rFonts w:hint="eastAsia"/>
        </w:rPr>
        <w:t>将</w:t>
      </w:r>
      <w:r w:rsidR="007A29E6">
        <w:t>数据集</w:t>
      </w:r>
      <w:r w:rsidR="007A29E6">
        <w:rPr>
          <w:rFonts w:hint="eastAsia"/>
        </w:rPr>
        <w:t>A</w:t>
      </w:r>
      <w:r w:rsidR="007A29E6">
        <w:rPr>
          <w:rFonts w:hint="eastAsia"/>
        </w:rPr>
        <w:t>和</w:t>
      </w:r>
      <w:r w:rsidR="007A29E6">
        <w:t>数据集</w:t>
      </w:r>
      <w:r w:rsidR="007A29E6">
        <w:rPr>
          <w:rFonts w:hint="eastAsia"/>
        </w:rPr>
        <w:t>B</w:t>
      </w:r>
      <w:r w:rsidR="007A29E6">
        <w:rPr>
          <w:rFonts w:hint="eastAsia"/>
        </w:rPr>
        <w:t>中</w:t>
      </w:r>
      <w:r w:rsidR="007A29E6">
        <w:t>所有</w:t>
      </w:r>
      <w:r w:rsidR="007A29E6">
        <w:rPr>
          <w:rFonts w:hint="eastAsia"/>
        </w:rPr>
        <w:t>聚类</w:t>
      </w:r>
      <w:r w:rsidR="007A29E6">
        <w:t>方法</w:t>
      </w:r>
      <w:r w:rsidR="007A29E6">
        <w:rPr>
          <w:rFonts w:hint="eastAsia"/>
        </w:rPr>
        <w:t>网格</w:t>
      </w:r>
      <w:r w:rsidR="007A29E6">
        <w:t>搜索出来的最优配比进行平均，获得</w:t>
      </w:r>
      <w:r w:rsidR="007A29E6">
        <w:rPr>
          <w:rFonts w:hint="eastAsia"/>
        </w:rPr>
        <w:t>一个“普适”的权重</w:t>
      </w:r>
      <w:r w:rsidR="00AB2226">
        <w:rPr>
          <w:rFonts w:hint="eastAsia"/>
        </w:rPr>
        <w:t>。</w:t>
      </w:r>
      <w:r w:rsidR="00590634">
        <w:rPr>
          <w:rFonts w:hint="eastAsia"/>
        </w:rPr>
        <w:t>两个</w:t>
      </w:r>
      <w:r w:rsidR="00590634">
        <w:t>数据集下</w:t>
      </w:r>
      <w:r w:rsidR="00590634">
        <w:rPr>
          <w:rFonts w:hint="eastAsia"/>
        </w:rPr>
        <w:t>各</w:t>
      </w:r>
      <w:r w:rsidR="00590634">
        <w:t>聚类方法获得最优聚类效果（</w:t>
      </w:r>
      <w:r w:rsidR="00590634">
        <w:rPr>
          <w:rFonts w:hint="eastAsia"/>
        </w:rPr>
        <w:t>最高</w:t>
      </w:r>
      <w:r w:rsidR="00590634">
        <w:rPr>
          <w:rFonts w:hint="eastAsia"/>
        </w:rPr>
        <w:t>NMI</w:t>
      </w:r>
      <w:r w:rsidR="00590634">
        <w:t>）</w:t>
      </w:r>
      <w:r w:rsidR="00590634">
        <w:rPr>
          <w:rFonts w:hint="eastAsia"/>
        </w:rPr>
        <w:t>时，加权</w:t>
      </w:r>
      <w:r w:rsidR="00590634">
        <w:t>相似度的权重配比</w:t>
      </w:r>
      <w:r w:rsidR="00FF6770">
        <w:rPr>
          <w:rFonts w:hint="eastAsia"/>
        </w:rPr>
        <w:t>表</w:t>
      </w:r>
      <w:r w:rsidR="00590634">
        <w:t>如下：</w:t>
      </w:r>
    </w:p>
    <w:p w:rsidR="0072683F" w:rsidRDefault="0072683F" w:rsidP="0072683F">
      <w:pPr>
        <w:pStyle w:val="a5"/>
        <w:keepNext/>
        <w:spacing w:beforeLines="50" w:before="156"/>
      </w:pPr>
      <w:bookmarkStart w:id="56" w:name="_Ref452847966"/>
      <w:bookmarkStart w:id="57" w:name="_Toc453167006"/>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611C38">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611C38">
        <w:rPr>
          <w:noProof/>
        </w:rPr>
        <w:t>3</w:t>
      </w:r>
      <w:r w:rsidR="0079342A">
        <w:fldChar w:fldCharType="end"/>
      </w:r>
      <w:bookmarkEnd w:id="56"/>
      <w:r>
        <w:t xml:space="preserve"> </w:t>
      </w:r>
      <w:r>
        <w:rPr>
          <w:rFonts w:hint="eastAsia"/>
        </w:rPr>
        <w:t>各</w:t>
      </w:r>
      <w:r>
        <w:t>聚类方法</w:t>
      </w:r>
      <w:r>
        <w:rPr>
          <w:rFonts w:hint="eastAsia"/>
        </w:rPr>
        <w:t>在</w:t>
      </w:r>
      <w:r>
        <w:t>两数据集下</w:t>
      </w:r>
      <w:r>
        <w:rPr>
          <w:rFonts w:hint="eastAsia"/>
        </w:rPr>
        <w:t>最优</w:t>
      </w:r>
      <w:r>
        <w:t>的权重配比</w:t>
      </w:r>
      <w:bookmarkEnd w:id="57"/>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965"/>
        <w:gridCol w:w="1047"/>
        <w:gridCol w:w="1048"/>
        <w:gridCol w:w="1048"/>
        <w:gridCol w:w="1048"/>
        <w:gridCol w:w="1048"/>
        <w:gridCol w:w="1048"/>
      </w:tblGrid>
      <w:tr w:rsidR="00FC10C3" w:rsidTr="0072683F">
        <w:tc>
          <w:tcPr>
            <w:tcW w:w="1129" w:type="dxa"/>
            <w:tcBorders>
              <w:top w:val="single" w:sz="12" w:space="0" w:color="auto"/>
              <w:bottom w:val="single" w:sz="8" w:space="0" w:color="auto"/>
            </w:tcBorders>
          </w:tcPr>
          <w:p w:rsidR="00FC10C3" w:rsidRDefault="00A93263" w:rsidP="00BD4DA8">
            <w:pPr>
              <w:ind w:firstLine="0"/>
              <w:jc w:val="center"/>
            </w:pPr>
            <w:r>
              <w:rPr>
                <w:rFonts w:hint="eastAsia"/>
              </w:rPr>
              <w:t>Mtd-Ds</w:t>
            </w:r>
          </w:p>
        </w:tc>
        <w:tc>
          <w:tcPr>
            <w:tcW w:w="965" w:type="dxa"/>
            <w:tcBorders>
              <w:top w:val="single" w:sz="12" w:space="0" w:color="auto"/>
              <w:bottom w:val="single" w:sz="8" w:space="0" w:color="auto"/>
            </w:tcBorders>
          </w:tcPr>
          <w:p w:rsidR="00FC10C3" w:rsidRPr="00BD4DA8" w:rsidRDefault="00C30DC5"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time</m:t>
                    </m:r>
                  </m:sub>
                </m:sSub>
              </m:oMath>
            </m:oMathPara>
          </w:p>
        </w:tc>
        <w:tc>
          <w:tcPr>
            <w:tcW w:w="1047" w:type="dxa"/>
            <w:tcBorders>
              <w:top w:val="single" w:sz="12" w:space="0" w:color="auto"/>
              <w:bottom w:val="single" w:sz="8" w:space="0" w:color="auto"/>
            </w:tcBorders>
          </w:tcPr>
          <w:p w:rsidR="00FC10C3" w:rsidRPr="00BD4DA8" w:rsidRDefault="00C30DC5" w:rsidP="00BD4DA8">
            <w:pPr>
              <w:ind w:firstLine="0"/>
              <w:jc w:val="center"/>
              <w:rPr>
                <w:i/>
                <w:sz w:val="21"/>
              </w:rPr>
            </w:pPr>
            <m:oMathPara>
              <m:oMath>
                <m:sSub>
                  <m:sSubPr>
                    <m:ctrlPr>
                      <w:rPr>
                        <w:rFonts w:ascii="Cambria Math" w:hAnsi="Cambria Math"/>
                        <w:i/>
                        <w:sz w:val="21"/>
                      </w:rPr>
                    </m:ctrlPr>
                  </m:sSubPr>
                  <m:e>
                    <m:r>
                      <w:rPr>
                        <w:rFonts w:ascii="Cambria Math" w:hAnsi="Cambria Math"/>
                        <w:sz w:val="21"/>
                      </w:rPr>
                      <m:t>w</m:t>
                    </m:r>
                  </m:e>
                  <m:sub>
                    <m:r>
                      <w:rPr>
                        <w:rFonts w:ascii="Cambria Math" w:hAnsi="Cambria Math"/>
                        <w:sz w:val="21"/>
                      </w:rPr>
                      <m:t>htg</m:t>
                    </m:r>
                  </m:sub>
                </m:sSub>
              </m:oMath>
            </m:oMathPara>
          </w:p>
        </w:tc>
        <w:tc>
          <w:tcPr>
            <w:tcW w:w="1048" w:type="dxa"/>
            <w:tcBorders>
              <w:top w:val="single" w:sz="12" w:space="0" w:color="auto"/>
              <w:bottom w:val="single" w:sz="8" w:space="0" w:color="auto"/>
            </w:tcBorders>
          </w:tcPr>
          <w:p w:rsidR="00FC10C3" w:rsidRPr="00BD4DA8" w:rsidRDefault="00C30DC5" w:rsidP="00BD4DA8">
            <w:pPr>
              <w:ind w:firstLine="0"/>
              <w:jc w:val="center"/>
              <w:rPr>
                <w:i/>
                <w:sz w:val="21"/>
              </w:rPr>
            </w:pPr>
            <m:oMathPara>
              <m:oMath>
                <m:sSub>
                  <m:sSubPr>
                    <m:ctrlPr>
                      <w:rPr>
                        <w:rFonts w:ascii="Cambria Math" w:hAnsi="Cambria Math"/>
                        <w:i/>
                        <w:sz w:val="21"/>
                      </w:rPr>
                    </m:ctrlPr>
                  </m:sSubPr>
                  <m:e>
                    <m:r>
                      <w:rPr>
                        <w:rFonts w:ascii="Cambria Math" w:hAnsi="Cambria Math"/>
                        <w:sz w:val="21"/>
                      </w:rPr>
                      <m:t>w</m:t>
                    </m:r>
                  </m:e>
                  <m:sub>
                    <m:r>
                      <w:rPr>
                        <w:rFonts w:ascii="Cambria Math" w:hAnsi="Cambria Math"/>
                        <w:sz w:val="21"/>
                      </w:rPr>
                      <m:t>NE</m:t>
                    </m:r>
                  </m:sub>
                </m:sSub>
              </m:oMath>
            </m:oMathPara>
          </w:p>
        </w:tc>
        <w:tc>
          <w:tcPr>
            <w:tcW w:w="1048" w:type="dxa"/>
            <w:tcBorders>
              <w:top w:val="single" w:sz="12" w:space="0" w:color="auto"/>
              <w:bottom w:val="single" w:sz="8" w:space="0" w:color="auto"/>
            </w:tcBorders>
          </w:tcPr>
          <w:p w:rsidR="00FC10C3" w:rsidRPr="00BD4DA8" w:rsidRDefault="00C30DC5"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jacc</m:t>
                    </m:r>
                  </m:sub>
                </m:sSub>
              </m:oMath>
            </m:oMathPara>
          </w:p>
        </w:tc>
        <w:tc>
          <w:tcPr>
            <w:tcW w:w="1048" w:type="dxa"/>
            <w:tcBorders>
              <w:top w:val="single" w:sz="12" w:space="0" w:color="auto"/>
              <w:bottom w:val="single" w:sz="8" w:space="0" w:color="auto"/>
            </w:tcBorders>
          </w:tcPr>
          <w:p w:rsidR="00FC10C3" w:rsidRPr="00BD4DA8" w:rsidRDefault="00C30DC5"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tf-idf</m:t>
                    </m:r>
                  </m:sub>
                </m:sSub>
              </m:oMath>
            </m:oMathPara>
          </w:p>
        </w:tc>
        <w:tc>
          <w:tcPr>
            <w:tcW w:w="1048" w:type="dxa"/>
            <w:tcBorders>
              <w:top w:val="single" w:sz="12" w:space="0" w:color="auto"/>
              <w:bottom w:val="single" w:sz="8" w:space="0" w:color="auto"/>
              <w:right w:val="single" w:sz="8" w:space="0" w:color="auto"/>
            </w:tcBorders>
          </w:tcPr>
          <w:p w:rsidR="00FC10C3" w:rsidRPr="00BD4DA8" w:rsidRDefault="00C30DC5" w:rsidP="00BD4DA8">
            <w:pPr>
              <w:ind w:firstLine="0"/>
              <w:jc w:val="center"/>
              <w:rPr>
                <w:sz w:val="21"/>
              </w:rPr>
            </w:pPr>
            <m:oMathPara>
              <m:oMath>
                <m:sSub>
                  <m:sSubPr>
                    <m:ctrlPr>
                      <w:rPr>
                        <w:rFonts w:ascii="Cambria Math" w:hAnsi="Cambria Math"/>
                        <w:sz w:val="21"/>
                      </w:rPr>
                    </m:ctrlPr>
                  </m:sSubPr>
                  <m:e>
                    <m:r>
                      <m:rPr>
                        <m:sty m:val="p"/>
                      </m:rPr>
                      <w:rPr>
                        <w:rFonts w:ascii="Cambria Math" w:hAnsi="Cambria Math"/>
                        <w:sz w:val="21"/>
                      </w:rPr>
                      <m:t>w</m:t>
                    </m:r>
                  </m:e>
                  <m:sub>
                    <m:r>
                      <m:rPr>
                        <m:sty m:val="p"/>
                      </m:rPr>
                      <w:rPr>
                        <w:rFonts w:ascii="Cambria Math" w:hAnsi="Cambria Math"/>
                        <w:sz w:val="21"/>
                      </w:rPr>
                      <m:t>itr</m:t>
                    </m:r>
                  </m:sub>
                </m:sSub>
              </m:oMath>
            </m:oMathPara>
          </w:p>
        </w:tc>
        <w:tc>
          <w:tcPr>
            <w:tcW w:w="1048" w:type="dxa"/>
            <w:tcBorders>
              <w:top w:val="single" w:sz="12" w:space="0" w:color="auto"/>
              <w:left w:val="single" w:sz="8" w:space="0" w:color="auto"/>
              <w:bottom w:val="single" w:sz="8" w:space="0" w:color="auto"/>
            </w:tcBorders>
          </w:tcPr>
          <w:p w:rsidR="00FC10C3" w:rsidRPr="00BD4DA8" w:rsidRDefault="00A07818" w:rsidP="00BD4DA8">
            <w:pPr>
              <w:ind w:firstLine="0"/>
              <w:jc w:val="center"/>
              <w:rPr>
                <w:sz w:val="21"/>
              </w:rPr>
            </w:pPr>
            <w:r>
              <w:rPr>
                <w:sz w:val="21"/>
              </w:rPr>
              <w:t>Total</w:t>
            </w:r>
          </w:p>
        </w:tc>
      </w:tr>
      <w:tr w:rsidR="00FC10C3" w:rsidTr="0072683F">
        <w:tc>
          <w:tcPr>
            <w:tcW w:w="1129" w:type="dxa"/>
            <w:tcBorders>
              <w:top w:val="single" w:sz="8" w:space="0" w:color="auto"/>
            </w:tcBorders>
          </w:tcPr>
          <w:p w:rsidR="00FC10C3" w:rsidRPr="00BD4DA8" w:rsidRDefault="00BD4DA8" w:rsidP="00BD4DA8">
            <w:pPr>
              <w:ind w:firstLine="0"/>
              <w:jc w:val="center"/>
              <w:rPr>
                <w:sz w:val="21"/>
              </w:rPr>
            </w:pPr>
            <w:r w:rsidRPr="00BD4DA8">
              <w:rPr>
                <w:sz w:val="21"/>
              </w:rPr>
              <w:t>Spetral-A</w:t>
            </w:r>
          </w:p>
        </w:tc>
        <w:tc>
          <w:tcPr>
            <w:tcW w:w="965" w:type="dxa"/>
            <w:tcBorders>
              <w:top w:val="single" w:sz="8" w:space="0" w:color="auto"/>
            </w:tcBorders>
          </w:tcPr>
          <w:p w:rsidR="00FC10C3" w:rsidRPr="00BD4DA8" w:rsidRDefault="00EA109C" w:rsidP="00BD4DA8">
            <w:pPr>
              <w:ind w:firstLine="0"/>
              <w:jc w:val="center"/>
              <w:rPr>
                <w:sz w:val="21"/>
              </w:rPr>
            </w:pPr>
            <w:r>
              <w:rPr>
                <w:rFonts w:hint="eastAsia"/>
                <w:sz w:val="21"/>
              </w:rPr>
              <w:t>0.5</w:t>
            </w:r>
          </w:p>
        </w:tc>
        <w:tc>
          <w:tcPr>
            <w:tcW w:w="1047"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w:t>
            </w:r>
            <w:r>
              <w:rPr>
                <w:sz w:val="21"/>
              </w:rPr>
              <w:t>.0</w:t>
            </w:r>
          </w:p>
        </w:tc>
        <w:tc>
          <w:tcPr>
            <w:tcW w:w="1048" w:type="dxa"/>
            <w:tcBorders>
              <w:top w:val="single" w:sz="8" w:space="0" w:color="auto"/>
            </w:tcBorders>
          </w:tcPr>
          <w:p w:rsidR="00FC10C3" w:rsidRPr="00BD4DA8" w:rsidRDefault="00EA109C" w:rsidP="00BD4DA8">
            <w:pPr>
              <w:ind w:firstLine="0"/>
              <w:jc w:val="center"/>
              <w:rPr>
                <w:sz w:val="21"/>
              </w:rPr>
            </w:pPr>
            <w:r>
              <w:rPr>
                <w:rFonts w:hint="eastAsia"/>
                <w:sz w:val="21"/>
              </w:rPr>
              <w:t>0.4</w:t>
            </w:r>
          </w:p>
        </w:tc>
        <w:tc>
          <w:tcPr>
            <w:tcW w:w="1048" w:type="dxa"/>
            <w:tcBorders>
              <w:top w:val="single" w:sz="8" w:space="0" w:color="auto"/>
              <w:right w:val="single" w:sz="8" w:space="0" w:color="auto"/>
            </w:tcBorders>
          </w:tcPr>
          <w:p w:rsidR="00FC10C3" w:rsidRPr="00BD4DA8" w:rsidRDefault="00EA109C" w:rsidP="00BD4DA8">
            <w:pPr>
              <w:ind w:firstLine="0"/>
              <w:jc w:val="center"/>
              <w:rPr>
                <w:sz w:val="21"/>
              </w:rPr>
            </w:pPr>
            <w:r>
              <w:rPr>
                <w:rFonts w:hint="eastAsia"/>
                <w:sz w:val="21"/>
              </w:rPr>
              <w:t>0.1</w:t>
            </w:r>
          </w:p>
        </w:tc>
        <w:tc>
          <w:tcPr>
            <w:tcW w:w="1048" w:type="dxa"/>
            <w:tcBorders>
              <w:top w:val="single" w:sz="8" w:space="0" w:color="auto"/>
              <w:left w:val="single" w:sz="8" w:space="0" w:color="auto"/>
            </w:tcBorders>
          </w:tcPr>
          <w:p w:rsidR="00FC10C3" w:rsidRPr="00BD4DA8" w:rsidRDefault="00EA109C"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w:t>
            </w:r>
            <w:r>
              <w:rPr>
                <w:sz w:val="21"/>
              </w:rPr>
              <w:t>Sgl-A</w:t>
            </w:r>
          </w:p>
        </w:tc>
        <w:tc>
          <w:tcPr>
            <w:tcW w:w="965" w:type="dxa"/>
          </w:tcPr>
          <w:p w:rsidR="00FC10C3" w:rsidRPr="00BD4DA8" w:rsidRDefault="00EA109C" w:rsidP="00BD4DA8">
            <w:pPr>
              <w:ind w:firstLine="0"/>
              <w:jc w:val="center"/>
              <w:rPr>
                <w:sz w:val="21"/>
              </w:rPr>
            </w:pPr>
            <w:r>
              <w:rPr>
                <w:rFonts w:hint="eastAsia"/>
                <w:sz w:val="21"/>
              </w:rPr>
              <w:t>0.1</w:t>
            </w:r>
          </w:p>
        </w:tc>
        <w:tc>
          <w:tcPr>
            <w:tcW w:w="1047" w:type="dxa"/>
          </w:tcPr>
          <w:p w:rsidR="00FC10C3" w:rsidRPr="00BD4DA8" w:rsidRDefault="00EA109C" w:rsidP="00BD4DA8">
            <w:pPr>
              <w:ind w:firstLine="0"/>
              <w:jc w:val="center"/>
              <w:rPr>
                <w:sz w:val="21"/>
              </w:rPr>
            </w:pPr>
            <w:r>
              <w:rPr>
                <w:rFonts w:hint="eastAsia"/>
                <w:sz w:val="21"/>
              </w:rPr>
              <w:t>0.1</w:t>
            </w:r>
          </w:p>
        </w:tc>
        <w:tc>
          <w:tcPr>
            <w:tcW w:w="1048" w:type="dxa"/>
          </w:tcPr>
          <w:p w:rsidR="00FC10C3" w:rsidRPr="00BD4DA8" w:rsidRDefault="00EA109C" w:rsidP="00BD4DA8">
            <w:pPr>
              <w:ind w:firstLine="0"/>
              <w:jc w:val="center"/>
              <w:rPr>
                <w:sz w:val="21"/>
              </w:rPr>
            </w:pPr>
            <w:r>
              <w:rPr>
                <w:rFonts w:hint="eastAsia"/>
                <w:sz w:val="21"/>
              </w:rPr>
              <w:t>0.0</w:t>
            </w:r>
          </w:p>
        </w:tc>
        <w:tc>
          <w:tcPr>
            <w:tcW w:w="1048" w:type="dxa"/>
          </w:tcPr>
          <w:p w:rsidR="00FC10C3" w:rsidRPr="00BD4DA8" w:rsidRDefault="00EA109C" w:rsidP="00BD4DA8">
            <w:pPr>
              <w:ind w:firstLine="0"/>
              <w:jc w:val="center"/>
              <w:rPr>
                <w:sz w:val="21"/>
              </w:rPr>
            </w:pPr>
            <w:r>
              <w:rPr>
                <w:rFonts w:hint="eastAsia"/>
                <w:sz w:val="21"/>
              </w:rPr>
              <w:t>0.0</w:t>
            </w:r>
          </w:p>
        </w:tc>
        <w:tc>
          <w:tcPr>
            <w:tcW w:w="1048" w:type="dxa"/>
          </w:tcPr>
          <w:p w:rsidR="00FC10C3" w:rsidRPr="00BD4DA8" w:rsidRDefault="00EA109C"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EA109C"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EA109C"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H-Cpl-A</w:t>
            </w:r>
          </w:p>
        </w:tc>
        <w:tc>
          <w:tcPr>
            <w:tcW w:w="965" w:type="dxa"/>
          </w:tcPr>
          <w:p w:rsidR="00FC10C3" w:rsidRPr="00BD4DA8" w:rsidRDefault="00A07818" w:rsidP="00BD4DA8">
            <w:pPr>
              <w:ind w:firstLine="0"/>
              <w:jc w:val="center"/>
              <w:rPr>
                <w:sz w:val="21"/>
              </w:rPr>
            </w:pPr>
            <w:r>
              <w:rPr>
                <w:rFonts w:hint="eastAsia"/>
                <w:sz w:val="21"/>
              </w:rPr>
              <w:t>0.1</w:t>
            </w:r>
          </w:p>
        </w:tc>
        <w:tc>
          <w:tcPr>
            <w:tcW w:w="1047" w:type="dxa"/>
          </w:tcPr>
          <w:p w:rsidR="00FC10C3" w:rsidRPr="00BD4DA8" w:rsidRDefault="00A07818" w:rsidP="00BD4DA8">
            <w:pPr>
              <w:ind w:firstLine="0"/>
              <w:jc w:val="center"/>
              <w:rPr>
                <w:sz w:val="21"/>
              </w:rPr>
            </w:pPr>
            <w:r>
              <w:rPr>
                <w:rFonts w:hint="eastAsia"/>
                <w:sz w:val="21"/>
              </w:rPr>
              <w:t>0.3</w:t>
            </w:r>
          </w:p>
        </w:tc>
        <w:tc>
          <w:tcPr>
            <w:tcW w:w="1048" w:type="dxa"/>
          </w:tcPr>
          <w:p w:rsidR="00FC10C3" w:rsidRPr="00BD4DA8" w:rsidRDefault="00A07818" w:rsidP="00BD4DA8">
            <w:pPr>
              <w:ind w:firstLine="0"/>
              <w:jc w:val="center"/>
              <w:rPr>
                <w:sz w:val="21"/>
              </w:rPr>
            </w:pPr>
            <w:r>
              <w:rPr>
                <w:rFonts w:hint="eastAsia"/>
                <w:sz w:val="21"/>
              </w:rPr>
              <w:t>0.0</w:t>
            </w:r>
          </w:p>
        </w:tc>
        <w:tc>
          <w:tcPr>
            <w:tcW w:w="1048" w:type="dxa"/>
          </w:tcPr>
          <w:p w:rsidR="00FC10C3" w:rsidRPr="00BD4DA8" w:rsidRDefault="00A07818" w:rsidP="00BD4DA8">
            <w:pPr>
              <w:ind w:firstLine="0"/>
              <w:jc w:val="center"/>
              <w:rPr>
                <w:sz w:val="21"/>
              </w:rPr>
            </w:pPr>
            <w:r>
              <w:rPr>
                <w:rFonts w:hint="eastAsia"/>
                <w:sz w:val="21"/>
              </w:rPr>
              <w:t>0.0</w:t>
            </w:r>
          </w:p>
        </w:tc>
        <w:tc>
          <w:tcPr>
            <w:tcW w:w="1048" w:type="dxa"/>
          </w:tcPr>
          <w:p w:rsidR="00FC10C3" w:rsidRPr="00BD4DA8" w:rsidRDefault="00A07818" w:rsidP="00BD4DA8">
            <w:pPr>
              <w:ind w:firstLine="0"/>
              <w:jc w:val="center"/>
              <w:rPr>
                <w:sz w:val="21"/>
              </w:rPr>
            </w:pPr>
            <w:r>
              <w:rPr>
                <w:rFonts w:hint="eastAsia"/>
                <w:sz w:val="21"/>
              </w:rPr>
              <w:t>0.6</w:t>
            </w:r>
          </w:p>
        </w:tc>
        <w:tc>
          <w:tcPr>
            <w:tcW w:w="1048" w:type="dxa"/>
            <w:tcBorders>
              <w:right w:val="single" w:sz="8" w:space="0" w:color="auto"/>
            </w:tcBorders>
          </w:tcPr>
          <w:p w:rsidR="00FC10C3" w:rsidRPr="00BD4DA8" w:rsidRDefault="00A07818"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A07818"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H-Avg-A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0.1</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BD4DA8" w:rsidP="00BD4DA8">
            <w:pPr>
              <w:ind w:firstLine="0"/>
              <w:jc w:val="center"/>
              <w:rPr>
                <w:sz w:val="21"/>
              </w:rPr>
            </w:pPr>
            <w:r>
              <w:rPr>
                <w:rFonts w:hint="eastAsia"/>
                <w:sz w:val="21"/>
              </w:rPr>
              <w:t>H-</w:t>
            </w:r>
            <w:r w:rsidR="00A93263">
              <w:rPr>
                <w:sz w:val="21"/>
              </w:rPr>
              <w:t>Wtd-A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0.1</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0.8</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H-Wrd-A</w:t>
            </w:r>
          </w:p>
        </w:tc>
        <w:tc>
          <w:tcPr>
            <w:tcW w:w="965" w:type="dxa"/>
          </w:tcPr>
          <w:p w:rsidR="00FC10C3" w:rsidRPr="00BD4DA8" w:rsidRDefault="00530830" w:rsidP="00BD4DA8">
            <w:pPr>
              <w:ind w:firstLine="0"/>
              <w:jc w:val="center"/>
              <w:rPr>
                <w:sz w:val="21"/>
              </w:rPr>
            </w:pPr>
            <w:r>
              <w:rPr>
                <w:rFonts w:hint="eastAsia"/>
                <w:sz w:val="21"/>
              </w:rPr>
              <w:t>0.1</w:t>
            </w:r>
          </w:p>
        </w:tc>
        <w:tc>
          <w:tcPr>
            <w:tcW w:w="1047" w:type="dxa"/>
          </w:tcPr>
          <w:p w:rsidR="00FC10C3" w:rsidRPr="00BD4DA8" w:rsidRDefault="00530830" w:rsidP="00BD4DA8">
            <w:pPr>
              <w:ind w:firstLine="0"/>
              <w:jc w:val="center"/>
              <w:rPr>
                <w:sz w:val="21"/>
              </w:rPr>
            </w:pPr>
            <w:r>
              <w:rPr>
                <w:rFonts w:hint="eastAsia"/>
                <w:sz w:val="21"/>
              </w:rPr>
              <w:t>0.2</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0.7</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Kmeans-A</w:t>
            </w:r>
          </w:p>
        </w:tc>
        <w:tc>
          <w:tcPr>
            <w:tcW w:w="965" w:type="dxa"/>
          </w:tcPr>
          <w:p w:rsidR="00FC10C3" w:rsidRPr="00BD4DA8" w:rsidRDefault="00530830" w:rsidP="00BD4DA8">
            <w:pPr>
              <w:ind w:firstLine="0"/>
              <w:jc w:val="center"/>
              <w:rPr>
                <w:sz w:val="21"/>
              </w:rPr>
            </w:pPr>
            <w:r>
              <w:rPr>
                <w:rFonts w:hint="eastAsia"/>
                <w:sz w:val="21"/>
              </w:rPr>
              <w:t>0.0</w:t>
            </w:r>
          </w:p>
        </w:tc>
        <w:tc>
          <w:tcPr>
            <w:tcW w:w="1047" w:type="dxa"/>
          </w:tcPr>
          <w:p w:rsidR="00FC10C3" w:rsidRPr="00BD4DA8" w:rsidRDefault="00530830" w:rsidP="00BD4DA8">
            <w:pPr>
              <w:ind w:firstLine="0"/>
              <w:jc w:val="center"/>
              <w:rPr>
                <w:sz w:val="21"/>
              </w:rPr>
            </w:pPr>
            <w:r>
              <w:rPr>
                <w:rFonts w:hint="eastAsia"/>
                <w:sz w:val="21"/>
              </w:rPr>
              <w:t>0.4</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0.0</w:t>
            </w:r>
          </w:p>
        </w:tc>
        <w:tc>
          <w:tcPr>
            <w:tcW w:w="1048" w:type="dxa"/>
          </w:tcPr>
          <w:p w:rsidR="00FC10C3" w:rsidRPr="00BD4DA8" w:rsidRDefault="00530830" w:rsidP="00BD4DA8">
            <w:pPr>
              <w:ind w:firstLine="0"/>
              <w:jc w:val="center"/>
              <w:rPr>
                <w:sz w:val="21"/>
              </w:rPr>
            </w:pPr>
            <w:r>
              <w:rPr>
                <w:rFonts w:hint="eastAsia"/>
                <w:sz w:val="21"/>
              </w:rPr>
              <w:t>0.5</w:t>
            </w:r>
          </w:p>
        </w:tc>
        <w:tc>
          <w:tcPr>
            <w:tcW w:w="1048" w:type="dxa"/>
            <w:tcBorders>
              <w:right w:val="single" w:sz="8" w:space="0" w:color="auto"/>
            </w:tcBorders>
          </w:tcPr>
          <w:p w:rsidR="00FC10C3" w:rsidRPr="00BD4DA8" w:rsidRDefault="00530830" w:rsidP="00BD4DA8">
            <w:pPr>
              <w:ind w:firstLine="0"/>
              <w:jc w:val="center"/>
              <w:rPr>
                <w:sz w:val="21"/>
              </w:rPr>
            </w:pPr>
            <w:r>
              <w:rPr>
                <w:rFonts w:hint="eastAsia"/>
                <w:sz w:val="21"/>
              </w:rPr>
              <w:t>0.1</w:t>
            </w:r>
          </w:p>
        </w:tc>
        <w:tc>
          <w:tcPr>
            <w:tcW w:w="1048" w:type="dxa"/>
            <w:tcBorders>
              <w:left w:val="single" w:sz="8" w:space="0" w:color="auto"/>
            </w:tcBorders>
          </w:tcPr>
          <w:p w:rsidR="00FC10C3" w:rsidRPr="00BD4DA8" w:rsidRDefault="00530830" w:rsidP="00BD4DA8">
            <w:pPr>
              <w:ind w:firstLine="0"/>
              <w:jc w:val="center"/>
              <w:rPr>
                <w:sz w:val="21"/>
              </w:rPr>
            </w:pPr>
            <w:r>
              <w:rPr>
                <w:rFonts w:hint="eastAsia"/>
                <w:sz w:val="21"/>
              </w:rPr>
              <w:t>1.0</w:t>
            </w:r>
          </w:p>
        </w:tc>
      </w:tr>
      <w:tr w:rsidR="00FC10C3" w:rsidTr="0072683F">
        <w:tc>
          <w:tcPr>
            <w:tcW w:w="1129" w:type="dxa"/>
          </w:tcPr>
          <w:p w:rsidR="00FC10C3" w:rsidRPr="00BD4DA8" w:rsidRDefault="00A93263" w:rsidP="00BD4DA8">
            <w:pPr>
              <w:ind w:firstLine="0"/>
              <w:jc w:val="center"/>
              <w:rPr>
                <w:sz w:val="21"/>
              </w:rPr>
            </w:pPr>
            <w:r>
              <w:rPr>
                <w:rFonts w:hint="eastAsia"/>
                <w:sz w:val="21"/>
              </w:rPr>
              <w:t>Kn-Km-A</w:t>
            </w:r>
          </w:p>
        </w:tc>
        <w:tc>
          <w:tcPr>
            <w:tcW w:w="965" w:type="dxa"/>
          </w:tcPr>
          <w:p w:rsidR="00FC10C3" w:rsidRPr="00BD4DA8" w:rsidRDefault="00FD3C4E" w:rsidP="00BD4DA8">
            <w:pPr>
              <w:ind w:firstLine="0"/>
              <w:jc w:val="center"/>
              <w:rPr>
                <w:sz w:val="21"/>
              </w:rPr>
            </w:pPr>
            <w:r>
              <w:rPr>
                <w:rFonts w:hint="eastAsia"/>
                <w:sz w:val="21"/>
              </w:rPr>
              <w:t>0.1</w:t>
            </w:r>
          </w:p>
        </w:tc>
        <w:tc>
          <w:tcPr>
            <w:tcW w:w="1047" w:type="dxa"/>
          </w:tcPr>
          <w:p w:rsidR="00FC10C3" w:rsidRPr="00BD4DA8" w:rsidRDefault="00FD3C4E" w:rsidP="00BD4DA8">
            <w:pPr>
              <w:ind w:firstLine="0"/>
              <w:jc w:val="center"/>
              <w:rPr>
                <w:sz w:val="21"/>
              </w:rPr>
            </w:pPr>
            <w:r>
              <w:rPr>
                <w:rFonts w:hint="eastAsia"/>
                <w:sz w:val="21"/>
              </w:rPr>
              <w:t>0.2</w:t>
            </w:r>
          </w:p>
        </w:tc>
        <w:tc>
          <w:tcPr>
            <w:tcW w:w="1048" w:type="dxa"/>
          </w:tcPr>
          <w:p w:rsidR="00FC10C3" w:rsidRPr="00BD4DA8" w:rsidRDefault="00FD3C4E" w:rsidP="00BD4DA8">
            <w:pPr>
              <w:ind w:firstLine="0"/>
              <w:jc w:val="center"/>
              <w:rPr>
                <w:sz w:val="21"/>
              </w:rPr>
            </w:pPr>
            <w:r>
              <w:rPr>
                <w:rFonts w:hint="eastAsia"/>
                <w:sz w:val="21"/>
              </w:rPr>
              <w:t>0.0</w:t>
            </w:r>
          </w:p>
        </w:tc>
        <w:tc>
          <w:tcPr>
            <w:tcW w:w="1048" w:type="dxa"/>
          </w:tcPr>
          <w:p w:rsidR="00FC10C3" w:rsidRPr="00BD4DA8" w:rsidRDefault="00FD3C4E" w:rsidP="00BD4DA8">
            <w:pPr>
              <w:ind w:firstLine="0"/>
              <w:jc w:val="center"/>
              <w:rPr>
                <w:sz w:val="21"/>
              </w:rPr>
            </w:pPr>
            <w:r>
              <w:rPr>
                <w:rFonts w:hint="eastAsia"/>
                <w:sz w:val="21"/>
              </w:rPr>
              <w:t>0.4</w:t>
            </w:r>
          </w:p>
        </w:tc>
        <w:tc>
          <w:tcPr>
            <w:tcW w:w="1048" w:type="dxa"/>
          </w:tcPr>
          <w:p w:rsidR="00FC10C3" w:rsidRPr="00BD4DA8" w:rsidRDefault="00FD3C4E" w:rsidP="00BD4DA8">
            <w:pPr>
              <w:ind w:firstLine="0"/>
              <w:jc w:val="center"/>
              <w:rPr>
                <w:sz w:val="21"/>
              </w:rPr>
            </w:pPr>
            <w:r>
              <w:rPr>
                <w:rFonts w:hint="eastAsia"/>
                <w:sz w:val="21"/>
              </w:rPr>
              <w:t>0.3</w:t>
            </w:r>
          </w:p>
        </w:tc>
        <w:tc>
          <w:tcPr>
            <w:tcW w:w="1048" w:type="dxa"/>
            <w:tcBorders>
              <w:right w:val="single" w:sz="8" w:space="0" w:color="auto"/>
            </w:tcBorders>
          </w:tcPr>
          <w:p w:rsidR="00FC10C3" w:rsidRPr="00BD4DA8" w:rsidRDefault="00FD3C4E" w:rsidP="00BD4DA8">
            <w:pPr>
              <w:ind w:firstLine="0"/>
              <w:jc w:val="center"/>
              <w:rPr>
                <w:sz w:val="21"/>
              </w:rPr>
            </w:pPr>
            <w:r>
              <w:rPr>
                <w:rFonts w:hint="eastAsia"/>
                <w:sz w:val="21"/>
              </w:rPr>
              <w:t>0.0</w:t>
            </w:r>
          </w:p>
        </w:tc>
        <w:tc>
          <w:tcPr>
            <w:tcW w:w="1048" w:type="dxa"/>
            <w:tcBorders>
              <w:left w:val="single" w:sz="8" w:space="0" w:color="auto"/>
            </w:tcBorders>
          </w:tcPr>
          <w:p w:rsidR="00FC10C3" w:rsidRPr="00BD4DA8" w:rsidRDefault="00FD3C4E" w:rsidP="00BD4DA8">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sz w:val="21"/>
              </w:rPr>
              <w:t>Spetral-B</w:t>
            </w:r>
          </w:p>
        </w:tc>
        <w:tc>
          <w:tcPr>
            <w:tcW w:w="965" w:type="dxa"/>
          </w:tcPr>
          <w:p w:rsidR="00AA3C52" w:rsidRPr="00BD4DA8" w:rsidRDefault="00AA3C52" w:rsidP="00AA3C52">
            <w:pPr>
              <w:ind w:firstLine="0"/>
              <w:jc w:val="center"/>
              <w:rPr>
                <w:sz w:val="21"/>
              </w:rPr>
            </w:pPr>
            <w:r>
              <w:rPr>
                <w:rFonts w:hint="eastAsia"/>
                <w:sz w:val="21"/>
              </w:rPr>
              <w:t>0.1</w:t>
            </w:r>
          </w:p>
        </w:tc>
        <w:tc>
          <w:tcPr>
            <w:tcW w:w="1047"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0.2</w:t>
            </w:r>
          </w:p>
        </w:tc>
        <w:tc>
          <w:tcPr>
            <w:tcW w:w="1048" w:type="dxa"/>
          </w:tcPr>
          <w:p w:rsidR="00AA3C52" w:rsidRPr="00BD4DA8" w:rsidRDefault="00AA3C52" w:rsidP="00AA3C52">
            <w:pPr>
              <w:ind w:firstLine="0"/>
              <w:jc w:val="center"/>
              <w:rPr>
                <w:sz w:val="21"/>
              </w:rPr>
            </w:pPr>
            <w:r>
              <w:rPr>
                <w:rFonts w:hint="eastAsia"/>
                <w:sz w:val="21"/>
              </w:rPr>
              <w:t>0.5</w:t>
            </w:r>
          </w:p>
        </w:tc>
        <w:tc>
          <w:tcPr>
            <w:tcW w:w="1048" w:type="dxa"/>
            <w:tcBorders>
              <w:right w:val="single" w:sz="8" w:space="0" w:color="auto"/>
            </w:tcBorders>
          </w:tcPr>
          <w:p w:rsidR="00AA3C52" w:rsidRPr="00BD4DA8" w:rsidRDefault="00AA3C52"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AA3C52"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t>
            </w:r>
            <w:r>
              <w:rPr>
                <w:sz w:val="21"/>
              </w:rPr>
              <w:t>Sgl-B</w:t>
            </w:r>
          </w:p>
        </w:tc>
        <w:tc>
          <w:tcPr>
            <w:tcW w:w="965" w:type="dxa"/>
          </w:tcPr>
          <w:p w:rsidR="00AA3C52" w:rsidRPr="00BD4DA8" w:rsidRDefault="00AA3C52" w:rsidP="00AA3C52">
            <w:pPr>
              <w:ind w:firstLine="0"/>
              <w:jc w:val="center"/>
              <w:rPr>
                <w:sz w:val="21"/>
              </w:rPr>
            </w:pPr>
            <w:r>
              <w:rPr>
                <w:rFonts w:hint="eastAsia"/>
                <w:sz w:val="21"/>
              </w:rPr>
              <w:t>0.1</w:t>
            </w:r>
          </w:p>
        </w:tc>
        <w:tc>
          <w:tcPr>
            <w:tcW w:w="1047"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0.1</w:t>
            </w:r>
          </w:p>
        </w:tc>
        <w:tc>
          <w:tcPr>
            <w:tcW w:w="1048" w:type="dxa"/>
          </w:tcPr>
          <w:p w:rsidR="00AA3C52" w:rsidRPr="00BD4DA8" w:rsidRDefault="00AA3C52" w:rsidP="00AA3C52">
            <w:pPr>
              <w:ind w:firstLine="0"/>
              <w:jc w:val="center"/>
              <w:rPr>
                <w:sz w:val="21"/>
              </w:rPr>
            </w:pPr>
            <w:r>
              <w:rPr>
                <w:rFonts w:hint="eastAsia"/>
                <w:sz w:val="21"/>
              </w:rPr>
              <w:t>0.4</w:t>
            </w:r>
          </w:p>
        </w:tc>
        <w:tc>
          <w:tcPr>
            <w:tcW w:w="1048" w:type="dxa"/>
          </w:tcPr>
          <w:p w:rsidR="00AA3C52" w:rsidRPr="00BD4DA8" w:rsidRDefault="00AA3C52" w:rsidP="00AA3C52">
            <w:pPr>
              <w:ind w:firstLine="0"/>
              <w:jc w:val="center"/>
              <w:rPr>
                <w:sz w:val="21"/>
              </w:rPr>
            </w:pPr>
            <w:r>
              <w:rPr>
                <w:rFonts w:hint="eastAsia"/>
                <w:sz w:val="21"/>
              </w:rPr>
              <w:t>0.3</w:t>
            </w:r>
          </w:p>
        </w:tc>
        <w:tc>
          <w:tcPr>
            <w:tcW w:w="1048" w:type="dxa"/>
            <w:tcBorders>
              <w:right w:val="single" w:sz="8" w:space="0" w:color="auto"/>
            </w:tcBorders>
          </w:tcPr>
          <w:p w:rsidR="00AA3C52" w:rsidRPr="00BD4DA8" w:rsidRDefault="00AA3C52"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AA3C52"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lastRenderedPageBreak/>
              <w:t>H-Cpl-B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0.7</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H-Avg-B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0.7</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t>
            </w:r>
            <w:r>
              <w:rPr>
                <w:sz w:val="21"/>
              </w:rPr>
              <w:t>Wtd-B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0.2</w:t>
            </w:r>
          </w:p>
        </w:tc>
        <w:tc>
          <w:tcPr>
            <w:tcW w:w="1048"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0.6</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H-Wrd-B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0.3</w:t>
            </w:r>
          </w:p>
        </w:tc>
        <w:tc>
          <w:tcPr>
            <w:tcW w:w="1048" w:type="dxa"/>
          </w:tcPr>
          <w:p w:rsidR="00AA3C52" w:rsidRPr="00BD4DA8" w:rsidRDefault="00FD3C4E" w:rsidP="00AA3C52">
            <w:pPr>
              <w:ind w:firstLine="0"/>
              <w:jc w:val="center"/>
              <w:rPr>
                <w:sz w:val="21"/>
              </w:rPr>
            </w:pPr>
            <w:r>
              <w:rPr>
                <w:rFonts w:hint="eastAsia"/>
                <w:sz w:val="21"/>
              </w:rPr>
              <w:t>0.5</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Pr>
          <w:p w:rsidR="00AA3C52" w:rsidRPr="00BD4DA8" w:rsidRDefault="00AA3C52" w:rsidP="00AA3C52">
            <w:pPr>
              <w:ind w:firstLine="0"/>
              <w:jc w:val="center"/>
              <w:rPr>
                <w:sz w:val="21"/>
              </w:rPr>
            </w:pPr>
            <w:r>
              <w:rPr>
                <w:rFonts w:hint="eastAsia"/>
                <w:sz w:val="21"/>
              </w:rPr>
              <w:t>Kmeans-B</w:t>
            </w:r>
          </w:p>
        </w:tc>
        <w:tc>
          <w:tcPr>
            <w:tcW w:w="965" w:type="dxa"/>
          </w:tcPr>
          <w:p w:rsidR="00AA3C52" w:rsidRPr="00BD4DA8" w:rsidRDefault="00FD3C4E" w:rsidP="00AA3C52">
            <w:pPr>
              <w:ind w:firstLine="0"/>
              <w:jc w:val="center"/>
              <w:rPr>
                <w:sz w:val="21"/>
              </w:rPr>
            </w:pPr>
            <w:r>
              <w:rPr>
                <w:rFonts w:hint="eastAsia"/>
                <w:sz w:val="21"/>
              </w:rPr>
              <w:t>0.1</w:t>
            </w:r>
          </w:p>
        </w:tc>
        <w:tc>
          <w:tcPr>
            <w:tcW w:w="1047"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0.0</w:t>
            </w:r>
          </w:p>
        </w:tc>
        <w:tc>
          <w:tcPr>
            <w:tcW w:w="1048" w:type="dxa"/>
          </w:tcPr>
          <w:p w:rsidR="00AA3C52" w:rsidRPr="00BD4DA8" w:rsidRDefault="00FD3C4E" w:rsidP="00AA3C52">
            <w:pPr>
              <w:ind w:firstLine="0"/>
              <w:jc w:val="center"/>
              <w:rPr>
                <w:sz w:val="21"/>
              </w:rPr>
            </w:pPr>
            <w:r>
              <w:rPr>
                <w:rFonts w:hint="eastAsia"/>
                <w:sz w:val="21"/>
              </w:rPr>
              <w:t>0.1</w:t>
            </w:r>
          </w:p>
        </w:tc>
        <w:tc>
          <w:tcPr>
            <w:tcW w:w="1048" w:type="dxa"/>
          </w:tcPr>
          <w:p w:rsidR="00AA3C52" w:rsidRPr="00BD4DA8" w:rsidRDefault="00FD3C4E" w:rsidP="00AA3C52">
            <w:pPr>
              <w:ind w:firstLine="0"/>
              <w:jc w:val="center"/>
              <w:rPr>
                <w:sz w:val="21"/>
              </w:rPr>
            </w:pPr>
            <w:r>
              <w:rPr>
                <w:rFonts w:hint="eastAsia"/>
                <w:sz w:val="21"/>
              </w:rPr>
              <w:t>0.8</w:t>
            </w:r>
          </w:p>
        </w:tc>
        <w:tc>
          <w:tcPr>
            <w:tcW w:w="1048" w:type="dxa"/>
            <w:tcBorders>
              <w:right w:val="single" w:sz="8" w:space="0" w:color="auto"/>
            </w:tcBorders>
          </w:tcPr>
          <w:p w:rsidR="00AA3C52" w:rsidRPr="00BD4DA8" w:rsidRDefault="00FD3C4E" w:rsidP="00AA3C52">
            <w:pPr>
              <w:ind w:firstLine="0"/>
              <w:jc w:val="center"/>
              <w:rPr>
                <w:sz w:val="21"/>
              </w:rPr>
            </w:pPr>
            <w:r>
              <w:rPr>
                <w:rFonts w:hint="eastAsia"/>
                <w:sz w:val="21"/>
              </w:rPr>
              <w:t>0.0</w:t>
            </w:r>
          </w:p>
        </w:tc>
        <w:tc>
          <w:tcPr>
            <w:tcW w:w="1048" w:type="dxa"/>
            <w:tcBorders>
              <w:left w:val="single" w:sz="8" w:space="0" w:color="auto"/>
            </w:tcBorders>
          </w:tcPr>
          <w:p w:rsidR="00AA3C52" w:rsidRPr="00BD4DA8" w:rsidRDefault="00FD3C4E" w:rsidP="00AA3C52">
            <w:pPr>
              <w:ind w:firstLine="0"/>
              <w:jc w:val="center"/>
              <w:rPr>
                <w:sz w:val="21"/>
              </w:rPr>
            </w:pPr>
            <w:r>
              <w:rPr>
                <w:rFonts w:hint="eastAsia"/>
                <w:sz w:val="21"/>
              </w:rPr>
              <w:t>1.0</w:t>
            </w:r>
          </w:p>
        </w:tc>
      </w:tr>
      <w:tr w:rsidR="00AA3C52" w:rsidTr="0072683F">
        <w:tc>
          <w:tcPr>
            <w:tcW w:w="1129" w:type="dxa"/>
            <w:tcBorders>
              <w:bottom w:val="single" w:sz="8" w:space="0" w:color="auto"/>
            </w:tcBorders>
          </w:tcPr>
          <w:p w:rsidR="00AA3C52" w:rsidRPr="00BD4DA8" w:rsidRDefault="00AA3C52" w:rsidP="00AA3C52">
            <w:pPr>
              <w:ind w:firstLine="0"/>
              <w:jc w:val="center"/>
              <w:rPr>
                <w:sz w:val="21"/>
              </w:rPr>
            </w:pPr>
            <w:r>
              <w:rPr>
                <w:rFonts w:hint="eastAsia"/>
                <w:sz w:val="21"/>
              </w:rPr>
              <w:t>Kn-Km-B</w:t>
            </w:r>
          </w:p>
        </w:tc>
        <w:tc>
          <w:tcPr>
            <w:tcW w:w="965" w:type="dxa"/>
            <w:tcBorders>
              <w:bottom w:val="single" w:sz="8" w:space="0" w:color="auto"/>
            </w:tcBorders>
          </w:tcPr>
          <w:p w:rsidR="00AA3C52" w:rsidRPr="00BD4DA8" w:rsidRDefault="0060469E" w:rsidP="00AA3C52">
            <w:pPr>
              <w:ind w:firstLine="0"/>
              <w:jc w:val="center"/>
              <w:rPr>
                <w:sz w:val="21"/>
              </w:rPr>
            </w:pPr>
            <w:r>
              <w:rPr>
                <w:rFonts w:hint="eastAsia"/>
                <w:sz w:val="21"/>
              </w:rPr>
              <w:t>0.2</w:t>
            </w:r>
          </w:p>
        </w:tc>
        <w:tc>
          <w:tcPr>
            <w:tcW w:w="1047" w:type="dxa"/>
            <w:tcBorders>
              <w:bottom w:val="single" w:sz="8" w:space="0" w:color="auto"/>
            </w:tcBorders>
          </w:tcPr>
          <w:p w:rsidR="00AA3C52" w:rsidRPr="00BD4DA8" w:rsidRDefault="0060469E" w:rsidP="00AA3C52">
            <w:pPr>
              <w:ind w:firstLine="0"/>
              <w:jc w:val="center"/>
              <w:rPr>
                <w:sz w:val="21"/>
              </w:rPr>
            </w:pPr>
            <w:r>
              <w:rPr>
                <w:rFonts w:hint="eastAsia"/>
                <w:sz w:val="21"/>
              </w:rPr>
              <w:t>0.3</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0.1</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0.0</w:t>
            </w:r>
          </w:p>
        </w:tc>
        <w:tc>
          <w:tcPr>
            <w:tcW w:w="1048" w:type="dxa"/>
            <w:tcBorders>
              <w:bottom w:val="single" w:sz="8" w:space="0" w:color="auto"/>
            </w:tcBorders>
          </w:tcPr>
          <w:p w:rsidR="00AA3C52" w:rsidRPr="00BD4DA8" w:rsidRDefault="0060469E" w:rsidP="00AA3C52">
            <w:pPr>
              <w:ind w:firstLine="0"/>
              <w:jc w:val="center"/>
              <w:rPr>
                <w:sz w:val="21"/>
              </w:rPr>
            </w:pPr>
            <w:r>
              <w:rPr>
                <w:rFonts w:hint="eastAsia"/>
                <w:sz w:val="21"/>
              </w:rPr>
              <w:t>0.4</w:t>
            </w:r>
          </w:p>
        </w:tc>
        <w:tc>
          <w:tcPr>
            <w:tcW w:w="1048" w:type="dxa"/>
            <w:tcBorders>
              <w:bottom w:val="single" w:sz="8" w:space="0" w:color="auto"/>
              <w:right w:val="single" w:sz="8" w:space="0" w:color="auto"/>
            </w:tcBorders>
          </w:tcPr>
          <w:p w:rsidR="00AA3C52" w:rsidRPr="00BD4DA8" w:rsidRDefault="0060469E" w:rsidP="00AA3C52">
            <w:pPr>
              <w:ind w:firstLine="0"/>
              <w:jc w:val="center"/>
              <w:rPr>
                <w:sz w:val="21"/>
              </w:rPr>
            </w:pPr>
            <w:r>
              <w:rPr>
                <w:rFonts w:hint="eastAsia"/>
                <w:sz w:val="21"/>
              </w:rPr>
              <w:t>0.0</w:t>
            </w:r>
          </w:p>
        </w:tc>
        <w:tc>
          <w:tcPr>
            <w:tcW w:w="1048" w:type="dxa"/>
            <w:tcBorders>
              <w:left w:val="single" w:sz="8" w:space="0" w:color="auto"/>
              <w:bottom w:val="single" w:sz="8" w:space="0" w:color="auto"/>
            </w:tcBorders>
          </w:tcPr>
          <w:p w:rsidR="00AA3C52" w:rsidRPr="00BD4DA8" w:rsidRDefault="0060469E" w:rsidP="00AA3C52">
            <w:pPr>
              <w:ind w:firstLine="0"/>
              <w:jc w:val="center"/>
              <w:rPr>
                <w:sz w:val="21"/>
              </w:rPr>
            </w:pPr>
            <w:r>
              <w:rPr>
                <w:rFonts w:hint="eastAsia"/>
                <w:sz w:val="21"/>
              </w:rPr>
              <w:t>1.0</w:t>
            </w:r>
          </w:p>
        </w:tc>
      </w:tr>
      <w:tr w:rsidR="00AA3C52" w:rsidTr="0072683F">
        <w:tc>
          <w:tcPr>
            <w:tcW w:w="1129" w:type="dxa"/>
            <w:tcBorders>
              <w:top w:val="single" w:sz="8" w:space="0" w:color="auto"/>
              <w:bottom w:val="single" w:sz="12" w:space="0" w:color="auto"/>
            </w:tcBorders>
          </w:tcPr>
          <w:p w:rsidR="00AA3C52" w:rsidRPr="00BD4DA8" w:rsidRDefault="00AA3C52" w:rsidP="00AA3C52">
            <w:pPr>
              <w:ind w:firstLine="0"/>
              <w:jc w:val="center"/>
              <w:rPr>
                <w:sz w:val="21"/>
              </w:rPr>
            </w:pPr>
            <w:r>
              <w:rPr>
                <w:rFonts w:hint="eastAsia"/>
                <w:sz w:val="21"/>
              </w:rPr>
              <w:t>Avg</w:t>
            </w:r>
          </w:p>
        </w:tc>
        <w:tc>
          <w:tcPr>
            <w:tcW w:w="965"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0.125</w:t>
            </w:r>
          </w:p>
        </w:tc>
        <w:tc>
          <w:tcPr>
            <w:tcW w:w="1047"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0.15</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0.025</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0.1</w:t>
            </w:r>
          </w:p>
        </w:tc>
        <w:tc>
          <w:tcPr>
            <w:tcW w:w="1048" w:type="dxa"/>
            <w:tcBorders>
              <w:top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0.5875</w:t>
            </w:r>
          </w:p>
        </w:tc>
        <w:tc>
          <w:tcPr>
            <w:tcW w:w="1048" w:type="dxa"/>
            <w:tcBorders>
              <w:top w:val="single" w:sz="8" w:space="0" w:color="auto"/>
              <w:bottom w:val="single" w:sz="12" w:space="0" w:color="auto"/>
              <w:right w:val="single" w:sz="8" w:space="0" w:color="auto"/>
            </w:tcBorders>
          </w:tcPr>
          <w:p w:rsidR="00AA3C52" w:rsidRPr="00BD4DA8" w:rsidRDefault="0060469E" w:rsidP="00AA3C52">
            <w:pPr>
              <w:ind w:firstLine="0"/>
              <w:jc w:val="center"/>
              <w:rPr>
                <w:sz w:val="21"/>
              </w:rPr>
            </w:pPr>
            <w:r>
              <w:rPr>
                <w:rFonts w:hint="eastAsia"/>
                <w:sz w:val="21"/>
              </w:rPr>
              <w:t>0.0125</w:t>
            </w:r>
          </w:p>
        </w:tc>
        <w:tc>
          <w:tcPr>
            <w:tcW w:w="1048" w:type="dxa"/>
            <w:tcBorders>
              <w:top w:val="single" w:sz="8" w:space="0" w:color="auto"/>
              <w:left w:val="single" w:sz="8" w:space="0" w:color="auto"/>
              <w:bottom w:val="single" w:sz="12" w:space="0" w:color="auto"/>
            </w:tcBorders>
          </w:tcPr>
          <w:p w:rsidR="00AA3C52" w:rsidRPr="00BD4DA8" w:rsidRDefault="0060469E" w:rsidP="00AA3C52">
            <w:pPr>
              <w:ind w:firstLine="0"/>
              <w:jc w:val="center"/>
              <w:rPr>
                <w:sz w:val="21"/>
              </w:rPr>
            </w:pPr>
            <w:r>
              <w:rPr>
                <w:rFonts w:hint="eastAsia"/>
                <w:sz w:val="21"/>
              </w:rPr>
              <w:t>1.0</w:t>
            </w:r>
          </w:p>
        </w:tc>
      </w:tr>
    </w:tbl>
    <w:p w:rsidR="00590634" w:rsidRDefault="00FF6770" w:rsidP="00953070">
      <w:pPr>
        <w:spacing w:beforeLines="100" w:before="312"/>
      </w:pPr>
      <w:r>
        <w:rPr>
          <w:rFonts w:hint="eastAsia"/>
        </w:rPr>
        <w:t>表格</w:t>
      </w:r>
      <w:r>
        <w:t>最左边一列是</w:t>
      </w:r>
      <w:r>
        <w:rPr>
          <w:rFonts w:hint="eastAsia"/>
        </w:rPr>
        <w:t>“聚类</w:t>
      </w:r>
      <w:r>
        <w:t>方法</w:t>
      </w:r>
      <w:r>
        <w:t>-</w:t>
      </w:r>
      <w:r>
        <w:rPr>
          <w:rFonts w:hint="eastAsia"/>
        </w:rPr>
        <w:t>数据集”</w:t>
      </w:r>
      <w:r>
        <w:t>（</w:t>
      </w:r>
      <w:r>
        <w:rPr>
          <w:rFonts w:hint="eastAsia"/>
        </w:rPr>
        <w:t>M</w:t>
      </w:r>
      <w:r>
        <w:t>td-Ds</w:t>
      </w:r>
      <w:r>
        <w:t>）</w:t>
      </w:r>
      <w:r>
        <w:rPr>
          <w:rFonts w:hint="eastAsia"/>
        </w:rPr>
        <w:t>，聚类</w:t>
      </w:r>
      <w:r>
        <w:t>方法命名同之前的实验，</w:t>
      </w:r>
      <w:r>
        <w:rPr>
          <w:rFonts w:hint="eastAsia"/>
        </w:rPr>
        <w:t>两</w:t>
      </w:r>
      <w:r>
        <w:t>数据集用</w:t>
      </w:r>
      <w:r>
        <w:rPr>
          <w:rFonts w:hint="eastAsia"/>
        </w:rPr>
        <w:t>A</w:t>
      </w:r>
      <w:r>
        <w:rPr>
          <w:rFonts w:hint="eastAsia"/>
        </w:rPr>
        <w:t>、</w:t>
      </w:r>
      <w:r>
        <w:rPr>
          <w:rFonts w:hint="eastAsia"/>
        </w:rPr>
        <w:t>B</w:t>
      </w:r>
      <w:r>
        <w:rPr>
          <w:rFonts w:hint="eastAsia"/>
        </w:rPr>
        <w:t>表示</w:t>
      </w:r>
      <w:r w:rsidR="00EB1663">
        <w:rPr>
          <w:rFonts w:hint="eastAsia"/>
        </w:rPr>
        <w:t>；</w:t>
      </w:r>
      <w:r w:rsidR="007A15E7">
        <w:rPr>
          <w:rFonts w:hint="eastAsia"/>
        </w:rPr>
        <w:t>之后每一列（</w:t>
      </w:r>
      <w:r w:rsidR="007A15E7">
        <w:rPr>
          <w:rFonts w:hint="eastAsia"/>
        </w:rPr>
        <w:t>w</w:t>
      </w:r>
      <w:r w:rsidR="007A15E7">
        <w:rPr>
          <w:rFonts w:hint="eastAsia"/>
        </w:rPr>
        <w:t>）表示的是各个相似度矩阵的权重值，</w:t>
      </w:r>
      <w:r w:rsidR="00AF3099">
        <w:rPr>
          <w:rFonts w:hint="eastAsia"/>
        </w:rPr>
        <w:t>每列权重的</w:t>
      </w:r>
      <w:r w:rsidR="00EB1663">
        <w:rPr>
          <w:rFonts w:hint="eastAsia"/>
        </w:rPr>
        <w:t>具体</w:t>
      </w:r>
      <w:r w:rsidR="007A15E7">
        <w:rPr>
          <w:rFonts w:hint="eastAsia"/>
        </w:rPr>
        <w:t>含义可参考</w:t>
      </w:r>
      <w:r w:rsidR="00EB1663">
        <w:rPr>
          <w:rFonts w:hint="eastAsia"/>
        </w:rPr>
        <w:t>章节</w:t>
      </w:r>
      <w:r w:rsidR="00EB1663">
        <w:fldChar w:fldCharType="begin"/>
      </w:r>
      <w:r w:rsidR="00EB1663">
        <w:instrText xml:space="preserve"> </w:instrText>
      </w:r>
      <w:r w:rsidR="00EB1663">
        <w:rPr>
          <w:rFonts w:hint="eastAsia"/>
        </w:rPr>
        <w:instrText>REF _Ref453018632 \r \h</w:instrText>
      </w:r>
      <w:r w:rsidR="00EB1663">
        <w:instrText xml:space="preserve"> </w:instrText>
      </w:r>
      <w:r w:rsidR="00EB1663">
        <w:fldChar w:fldCharType="separate"/>
      </w:r>
      <w:r w:rsidR="00611C38">
        <w:t>3.2</w:t>
      </w:r>
      <w:r w:rsidR="00EB1663">
        <w:fldChar w:fldCharType="end"/>
      </w:r>
      <w:r w:rsidR="00EB1663">
        <w:rPr>
          <w:rFonts w:hint="eastAsia"/>
        </w:rPr>
        <w:t>的</w:t>
      </w:r>
      <w:r w:rsidR="007A15E7">
        <w:rPr>
          <w:rFonts w:hint="eastAsia"/>
        </w:rPr>
        <w:t>公式</w:t>
      </w:r>
      <w:r w:rsidR="007A15E7">
        <w:rPr>
          <w:rFonts w:hint="eastAsia"/>
        </w:rPr>
        <w:t>(1)</w:t>
      </w:r>
      <w:r w:rsidR="00EB1663">
        <w:rPr>
          <w:rFonts w:hint="eastAsia"/>
        </w:rPr>
        <w:t>；最后一列（</w:t>
      </w:r>
      <w:r w:rsidR="00EB1663">
        <w:rPr>
          <w:rFonts w:hint="eastAsia"/>
        </w:rPr>
        <w:t>Total</w:t>
      </w:r>
      <w:r w:rsidR="00EB1663">
        <w:rPr>
          <w:rFonts w:hint="eastAsia"/>
        </w:rPr>
        <w:t>）是每一行各权重之和，因为有章节</w:t>
      </w:r>
      <w:r w:rsidR="00EB1663">
        <w:fldChar w:fldCharType="begin"/>
      </w:r>
      <w:r w:rsidR="00EB1663">
        <w:instrText xml:space="preserve"> </w:instrText>
      </w:r>
      <w:r w:rsidR="00EB1663">
        <w:rPr>
          <w:rFonts w:hint="eastAsia"/>
        </w:rPr>
        <w:instrText>REF _Ref453018632 \r \h</w:instrText>
      </w:r>
      <w:r w:rsidR="00EB1663">
        <w:instrText xml:space="preserve"> </w:instrText>
      </w:r>
      <w:r w:rsidR="00EB1663">
        <w:fldChar w:fldCharType="separate"/>
      </w:r>
      <w:r w:rsidR="00611C38">
        <w:t>3.2</w:t>
      </w:r>
      <w:r w:rsidR="00EB1663">
        <w:fldChar w:fldCharType="end"/>
      </w:r>
      <w:r w:rsidR="00EB1663">
        <w:rPr>
          <w:rFonts w:hint="eastAsia"/>
        </w:rPr>
        <w:t>公式</w:t>
      </w:r>
      <w:r w:rsidR="00EB1663">
        <w:rPr>
          <w:rFonts w:hint="eastAsia"/>
        </w:rPr>
        <w:t>(</w:t>
      </w:r>
      <w:r w:rsidR="00EB1663">
        <w:t>2</w:t>
      </w:r>
      <w:r w:rsidR="00EB1663">
        <w:rPr>
          <w:rFonts w:hint="eastAsia"/>
        </w:rPr>
        <w:t>)</w:t>
      </w:r>
      <w:r w:rsidR="00EB1663">
        <w:rPr>
          <w:rFonts w:hint="eastAsia"/>
        </w:rPr>
        <w:t>的约束，因此都是</w:t>
      </w:r>
      <w:r w:rsidR="00EB1663">
        <w:rPr>
          <w:rFonts w:hint="eastAsia"/>
        </w:rPr>
        <w:t>1.0</w:t>
      </w:r>
      <w:r>
        <w:t>。</w:t>
      </w:r>
      <w:r w:rsidR="00EB1663">
        <w:rPr>
          <w:rFonts w:hint="eastAsia"/>
        </w:rPr>
        <w:t>对各聚类方法下的</w:t>
      </w:r>
      <w:r>
        <w:rPr>
          <w:rFonts w:hint="eastAsia"/>
        </w:rPr>
        <w:t>最优</w:t>
      </w:r>
      <w:r w:rsidR="00EB1663">
        <w:rPr>
          <w:rFonts w:hint="eastAsia"/>
        </w:rPr>
        <w:t>权重</w:t>
      </w:r>
      <w:r>
        <w:t>配比取</w:t>
      </w:r>
      <w:r>
        <w:rPr>
          <w:rFonts w:hint="eastAsia"/>
        </w:rPr>
        <w:t>平均</w:t>
      </w:r>
      <w:r>
        <w:t>后得到的</w:t>
      </w:r>
      <w:r>
        <w:rPr>
          <w:rFonts w:hint="eastAsia"/>
        </w:rPr>
        <w:t>“普适”</w:t>
      </w:r>
      <w:r>
        <w:t>配比</w:t>
      </w:r>
      <w:r>
        <w:rPr>
          <w:rFonts w:hint="eastAsia"/>
        </w:rPr>
        <w:t>在</w:t>
      </w:r>
      <w:r>
        <w:t>最后一行</w:t>
      </w:r>
      <w:r w:rsidR="00AF3099">
        <w:t>（</w:t>
      </w:r>
      <w:r w:rsidR="00AF3099">
        <w:rPr>
          <w:rFonts w:hint="eastAsia"/>
        </w:rPr>
        <w:t>Avg</w:t>
      </w:r>
      <w:r w:rsidR="00AF3099">
        <w:t>）</w:t>
      </w:r>
      <w:r>
        <w:rPr>
          <w:rFonts w:hint="eastAsia"/>
        </w:rPr>
        <w:t>，</w:t>
      </w:r>
      <w:r>
        <w:t>可以</w:t>
      </w:r>
      <w:r>
        <w:rPr>
          <w:rFonts w:hint="eastAsia"/>
        </w:rPr>
        <w:t>看到此</w:t>
      </w:r>
      <w:r>
        <w:t>配比基本符合我们之前</w:t>
      </w:r>
      <w:r w:rsidR="00AB2226">
        <w:rPr>
          <w:rFonts w:hint="eastAsia"/>
        </w:rPr>
        <w:t>实验分析</w:t>
      </w:r>
      <w:r>
        <w:rPr>
          <w:rFonts w:hint="eastAsia"/>
        </w:rPr>
        <w:t>：</w:t>
      </w:r>
      <w:r>
        <w:t>最</w:t>
      </w:r>
      <w:r>
        <w:rPr>
          <w:rFonts w:hint="eastAsia"/>
        </w:rPr>
        <w:t>有</w:t>
      </w:r>
      <w:r>
        <w:t>效的词频</w:t>
      </w:r>
      <w:r>
        <w:t>-</w:t>
      </w:r>
      <w:r>
        <w:t>逆文档频率相似度获得了最高权重，而</w:t>
      </w:r>
      <w:r>
        <w:rPr>
          <w:rFonts w:hint="eastAsia"/>
        </w:rPr>
        <w:t>单独</w:t>
      </w:r>
      <w:r>
        <w:t>使用时</w:t>
      </w:r>
      <w:r>
        <w:rPr>
          <w:rFonts w:hint="eastAsia"/>
        </w:rPr>
        <w:t>效果</w:t>
      </w:r>
      <w:r>
        <w:t>较好的时间</w:t>
      </w:r>
      <w:r>
        <w:rPr>
          <w:rFonts w:hint="eastAsia"/>
        </w:rPr>
        <w:t>相似度</w:t>
      </w:r>
      <w:r>
        <w:t>与单词</w:t>
      </w:r>
      <w:r w:rsidR="00AB2226">
        <w:rPr>
          <w:rFonts w:hint="eastAsia"/>
        </w:rPr>
        <w:t>J</w:t>
      </w:r>
      <w:r w:rsidR="00AB2226">
        <w:t>accard</w:t>
      </w:r>
      <w:r>
        <w:t>相似度也获得了较大比例，而单独使用时表现糟糕</w:t>
      </w:r>
      <w:r>
        <w:rPr>
          <w:rFonts w:hint="eastAsia"/>
        </w:rPr>
        <w:t>的</w:t>
      </w:r>
      <w:r>
        <w:t>命名实体相似度和用户互动相似度则得到了很低的</w:t>
      </w:r>
      <w:r>
        <w:rPr>
          <w:rFonts w:hint="eastAsia"/>
        </w:rPr>
        <w:t>分配</w:t>
      </w:r>
      <w:r>
        <w:t>比重</w:t>
      </w:r>
      <w:r w:rsidR="00AB2226">
        <w:rPr>
          <w:rFonts w:hint="eastAsia"/>
        </w:rPr>
        <w:t>。比较</w:t>
      </w:r>
      <w:r w:rsidR="00AB2226">
        <w:t>出乎意料的是</w:t>
      </w:r>
      <w:r>
        <w:t>，</w:t>
      </w:r>
      <w:r>
        <w:rPr>
          <w:rFonts w:hint="eastAsia"/>
        </w:rPr>
        <w:t>独立</w:t>
      </w:r>
      <w:r>
        <w:t>使用时</w:t>
      </w:r>
      <w:r>
        <w:rPr>
          <w:rFonts w:hint="eastAsia"/>
        </w:rPr>
        <w:t>表现</w:t>
      </w:r>
      <w:r>
        <w:t>不好的</w:t>
      </w:r>
      <w:r>
        <w:rPr>
          <w:rFonts w:hint="eastAsia"/>
        </w:rPr>
        <w:t>话题</w:t>
      </w:r>
      <w:r>
        <w:t>标签相似度</w:t>
      </w:r>
      <w:r>
        <w:rPr>
          <w:rFonts w:hint="eastAsia"/>
        </w:rPr>
        <w:t>，</w:t>
      </w:r>
      <w:r>
        <w:t>却</w:t>
      </w:r>
      <w:r>
        <w:rPr>
          <w:rFonts w:hint="eastAsia"/>
        </w:rPr>
        <w:t>获得</w:t>
      </w:r>
      <w:r>
        <w:t>了</w:t>
      </w:r>
      <w:r>
        <w:rPr>
          <w:rFonts w:hint="eastAsia"/>
        </w:rPr>
        <w:t>第二</w:t>
      </w:r>
      <w:r>
        <w:t>大的比重</w:t>
      </w:r>
      <w:r w:rsidR="00AB2226">
        <w:rPr>
          <w:rFonts w:hint="eastAsia"/>
        </w:rPr>
        <w:t>。</w:t>
      </w:r>
      <w:r>
        <w:rPr>
          <w:rFonts w:hint="eastAsia"/>
        </w:rPr>
        <w:t>当</w:t>
      </w:r>
      <w:r>
        <w:t>我们再仔细观察后发现</w:t>
      </w:r>
      <w:r w:rsidR="00AB2226">
        <w:rPr>
          <w:rFonts w:hint="eastAsia"/>
        </w:rPr>
        <w:t>其实</w:t>
      </w:r>
      <w:r w:rsidR="00077EA5">
        <w:rPr>
          <w:rFonts w:hint="eastAsia"/>
        </w:rPr>
        <w:t>基本</w:t>
      </w:r>
      <w:r w:rsidR="00077EA5">
        <w:t>每个最优配比</w:t>
      </w:r>
      <w:r w:rsidR="00077EA5">
        <w:rPr>
          <w:rFonts w:hint="eastAsia"/>
        </w:rPr>
        <w:t>都</w:t>
      </w:r>
      <w:r w:rsidR="00077EA5">
        <w:t>会给话题标签相似度赋予</w:t>
      </w:r>
      <w:r w:rsidR="00077EA5">
        <w:rPr>
          <w:rFonts w:hint="eastAsia"/>
        </w:rPr>
        <w:t>一定</w:t>
      </w:r>
      <w:r w:rsidR="00077EA5">
        <w:t>的权重，</w:t>
      </w:r>
      <w:r w:rsidR="00077EA5">
        <w:rPr>
          <w:rFonts w:hint="eastAsia"/>
        </w:rPr>
        <w:t>这</w:t>
      </w:r>
      <w:r w:rsidR="00077EA5">
        <w:t>说明话题标签</w:t>
      </w:r>
      <w:r w:rsidR="00A76824">
        <w:rPr>
          <w:rFonts w:hint="eastAsia"/>
        </w:rPr>
        <w:t>虽然</w:t>
      </w:r>
      <w:r w:rsidR="00A76824">
        <w:t>单独使用时</w:t>
      </w:r>
      <w:r w:rsidR="00A76824">
        <w:rPr>
          <w:rFonts w:hint="eastAsia"/>
        </w:rPr>
        <w:t>无法</w:t>
      </w:r>
      <w:r w:rsidR="00A76824">
        <w:t>很好地聚类，</w:t>
      </w:r>
      <w:r w:rsidR="00A76824">
        <w:rPr>
          <w:rFonts w:hint="eastAsia"/>
        </w:rPr>
        <w:t>但</w:t>
      </w:r>
      <w:r w:rsidR="00EA50A5">
        <w:rPr>
          <w:rFonts w:hint="eastAsia"/>
        </w:rPr>
        <w:t>在</w:t>
      </w:r>
      <w:r w:rsidR="00EA50A5">
        <w:t>结合使用时</w:t>
      </w:r>
      <w:r w:rsidR="00A76824">
        <w:t>却是</w:t>
      </w:r>
      <w:r w:rsidR="00A76824">
        <w:rPr>
          <w:rFonts w:hint="eastAsia"/>
        </w:rPr>
        <w:t>一个</w:t>
      </w:r>
      <w:r w:rsidR="00A76824">
        <w:t>比较重要的</w:t>
      </w:r>
      <w:r w:rsidR="00077EA5">
        <w:t>辅助因素</w:t>
      </w:r>
      <w:r w:rsidR="00A76824">
        <w:rPr>
          <w:rFonts w:hint="eastAsia"/>
        </w:rPr>
        <w:t>，</w:t>
      </w:r>
      <w:r w:rsidR="00EA50A5">
        <w:rPr>
          <w:rFonts w:hint="eastAsia"/>
        </w:rPr>
        <w:t>经常</w:t>
      </w:r>
      <w:r w:rsidR="00A76824">
        <w:t>能加强整体的聚类效果</w:t>
      </w:r>
      <w:r w:rsidR="00AB2226">
        <w:rPr>
          <w:rFonts w:hint="eastAsia"/>
        </w:rPr>
        <w:t>。</w:t>
      </w:r>
      <w:r w:rsidR="00AB2226">
        <w:t>另外单词</w:t>
      </w:r>
      <w:r w:rsidR="00AB2226">
        <w:t>Jaccard</w:t>
      </w:r>
      <w:r w:rsidR="00AB2226">
        <w:t>相似度获得的比重</w:t>
      </w:r>
      <w:r w:rsidR="00AB2226">
        <w:rPr>
          <w:rFonts w:hint="eastAsia"/>
        </w:rPr>
        <w:t>虽然</w:t>
      </w:r>
      <w:r w:rsidR="00AB2226">
        <w:t>较大但没有预期那么高</w:t>
      </w:r>
      <w:r w:rsidR="00EA50A5">
        <w:t>，</w:t>
      </w:r>
      <w:r w:rsidR="00EA50A5">
        <w:rPr>
          <w:rFonts w:hint="eastAsia"/>
        </w:rPr>
        <w:t>原因</w:t>
      </w:r>
      <w:r w:rsidR="00EA50A5">
        <w:t>很可能是词频</w:t>
      </w:r>
      <w:r w:rsidR="00EA50A5">
        <w:t>-</w:t>
      </w:r>
      <w:r w:rsidR="00EA50A5">
        <w:t>逆文档频率相似度已经</w:t>
      </w:r>
      <w:r w:rsidR="00EA50A5">
        <w:rPr>
          <w:rFonts w:hint="eastAsia"/>
        </w:rPr>
        <w:t>很大</w:t>
      </w:r>
      <w:r w:rsidR="00EA50A5">
        <w:t>程度地包含了</w:t>
      </w:r>
      <w:r w:rsidR="00AB2226">
        <w:rPr>
          <w:rFonts w:hint="eastAsia"/>
        </w:rPr>
        <w:t>J</w:t>
      </w:r>
      <w:r w:rsidR="00AB2226">
        <w:t>accard</w:t>
      </w:r>
      <w:r w:rsidR="00AB2226">
        <w:t>相似度的作用，而</w:t>
      </w:r>
      <w:r w:rsidR="00AB2226">
        <w:t>Jaccard</w:t>
      </w:r>
      <w:r w:rsidR="00AB2226">
        <w:t>相似度</w:t>
      </w:r>
      <w:r w:rsidR="00EA50A5">
        <w:t>由于没有考虑</w:t>
      </w:r>
      <w:r w:rsidR="00EA50A5">
        <w:rPr>
          <w:rFonts w:hint="eastAsia"/>
        </w:rPr>
        <w:t>“关键词”所以</w:t>
      </w:r>
      <w:r w:rsidR="00EA50A5">
        <w:t>有一定的噪</w:t>
      </w:r>
      <w:r w:rsidR="00EA50A5">
        <w:rPr>
          <w:rFonts w:hint="eastAsia"/>
        </w:rPr>
        <w:t>音</w:t>
      </w:r>
      <w:r w:rsidR="00EA50A5">
        <w:t>，于是在</w:t>
      </w:r>
      <w:r w:rsidR="00EA50A5">
        <w:rPr>
          <w:rFonts w:hint="eastAsia"/>
        </w:rPr>
        <w:t>结合</w:t>
      </w:r>
      <w:r w:rsidR="00EA50A5">
        <w:t>考虑</w:t>
      </w:r>
      <w:r w:rsidR="00EA50A5">
        <w:rPr>
          <w:rFonts w:hint="eastAsia"/>
        </w:rPr>
        <w:t>6</w:t>
      </w:r>
      <w:r w:rsidR="00EA50A5">
        <w:rPr>
          <w:rFonts w:hint="eastAsia"/>
        </w:rPr>
        <w:t>种</w:t>
      </w:r>
      <w:r w:rsidR="00EA50A5">
        <w:t>相似度时，它</w:t>
      </w:r>
      <w:r w:rsidR="003512B9">
        <w:rPr>
          <w:rFonts w:hint="eastAsia"/>
        </w:rPr>
        <w:t>有时就</w:t>
      </w:r>
      <w:r w:rsidR="00EA50A5">
        <w:t>比较冗余，</w:t>
      </w:r>
      <w:r w:rsidR="00953070">
        <w:rPr>
          <w:rFonts w:hint="eastAsia"/>
        </w:rPr>
        <w:t>因此</w:t>
      </w:r>
      <w:r w:rsidR="00847DC9">
        <w:rPr>
          <w:rFonts w:hint="eastAsia"/>
        </w:rPr>
        <w:t>平均</w:t>
      </w:r>
      <w:r w:rsidR="00847DC9">
        <w:t>后</w:t>
      </w:r>
      <w:r w:rsidR="00EA50A5">
        <w:rPr>
          <w:rFonts w:hint="eastAsia"/>
        </w:rPr>
        <w:t>仅能</w:t>
      </w:r>
      <w:r w:rsidR="00EA50A5">
        <w:t>得到中等的权重。</w:t>
      </w:r>
    </w:p>
    <w:p w:rsidR="00FC10C3" w:rsidRDefault="00364B4E" w:rsidP="004C25BF">
      <w:r>
        <w:rPr>
          <w:rFonts w:hint="eastAsia"/>
        </w:rPr>
        <w:t>本文</w:t>
      </w:r>
      <w:r w:rsidR="00953070">
        <w:rPr>
          <w:rFonts w:hint="eastAsia"/>
        </w:rPr>
        <w:t>使用</w:t>
      </w:r>
      <w:r w:rsidR="00953070">
        <w:t>这个</w:t>
      </w:r>
      <w:r w:rsidR="00953070">
        <w:rPr>
          <w:rFonts w:hint="eastAsia"/>
        </w:rPr>
        <w:t>平均</w:t>
      </w:r>
      <w:r w:rsidR="00953070">
        <w:t>的权重配比</w:t>
      </w:r>
      <w:r>
        <w:rPr>
          <w:rFonts w:hint="eastAsia"/>
        </w:rPr>
        <w:t>，</w:t>
      </w:r>
      <w:r>
        <w:t>又</w:t>
      </w:r>
      <w:r>
        <w:rPr>
          <w:rFonts w:hint="eastAsia"/>
        </w:rPr>
        <w:t>重新在</w:t>
      </w:r>
      <w:r>
        <w:t>两个数据</w:t>
      </w:r>
      <w:r>
        <w:rPr>
          <w:rFonts w:hint="eastAsia"/>
        </w:rPr>
        <w:t>集</w:t>
      </w:r>
      <w:r>
        <w:t>下</w:t>
      </w:r>
      <w:r>
        <w:rPr>
          <w:rFonts w:hint="eastAsia"/>
        </w:rPr>
        <w:t>评测</w:t>
      </w:r>
      <w:r>
        <w:t>各聚类方法的</w:t>
      </w:r>
      <w:r>
        <w:rPr>
          <w:rFonts w:hint="eastAsia"/>
        </w:rPr>
        <w:t>聚类</w:t>
      </w:r>
      <w:r>
        <w:t>表现</w:t>
      </w:r>
      <w:r>
        <w:rPr>
          <w:rFonts w:hint="eastAsia"/>
        </w:rPr>
        <w:t>，</w:t>
      </w:r>
      <w:r>
        <w:t>得到以下</w:t>
      </w:r>
      <w:r w:rsidR="002C62E0">
        <w:rPr>
          <w:rFonts w:hint="eastAsia"/>
        </w:rPr>
        <w:t>实验</w:t>
      </w:r>
      <w:r w:rsidR="002C62E0">
        <w:t>结果</w:t>
      </w:r>
      <w:r>
        <w:rPr>
          <w:rFonts w:hint="eastAsia"/>
        </w:rPr>
        <w:t>表格</w:t>
      </w:r>
      <w:r>
        <w:t>：</w:t>
      </w:r>
    </w:p>
    <w:p w:rsidR="00DF6F3C" w:rsidRPr="00DF6F3C" w:rsidRDefault="000E06E3" w:rsidP="00DF6F3C">
      <w:pPr>
        <w:pStyle w:val="a5"/>
        <w:keepNext/>
        <w:spacing w:beforeLines="50" w:before="156"/>
      </w:pPr>
      <w:bookmarkStart w:id="58" w:name="_Ref452833654"/>
      <w:bookmarkStart w:id="59" w:name="_Toc453167007"/>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611C38">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611C38">
        <w:rPr>
          <w:noProof/>
        </w:rPr>
        <w:t>4</w:t>
      </w:r>
      <w:r w:rsidR="0079342A">
        <w:fldChar w:fldCharType="end"/>
      </w:r>
      <w:bookmarkEnd w:id="58"/>
      <w:r>
        <w:t xml:space="preserve"> </w:t>
      </w:r>
      <w:r>
        <w:rPr>
          <w:rFonts w:hint="eastAsia"/>
        </w:rPr>
        <w:t>使用统计平均配比的</w:t>
      </w:r>
      <w:r>
        <w:t>加权相似度</w:t>
      </w:r>
      <w:r>
        <w:rPr>
          <w:rFonts w:hint="eastAsia"/>
        </w:rPr>
        <w:t>的</w:t>
      </w:r>
      <w:r>
        <w:t>聚类结果（</w:t>
      </w:r>
      <w:r>
        <w:rPr>
          <w:rFonts w:hint="eastAsia"/>
        </w:rPr>
        <w:t>指标</w:t>
      </w:r>
      <w:r>
        <w:t>：</w:t>
      </w:r>
      <w:r>
        <w:rPr>
          <w:rFonts w:hint="eastAsia"/>
        </w:rPr>
        <w:t>NMI</w:t>
      </w:r>
      <w:r>
        <w:t>）</w:t>
      </w:r>
      <w:bookmarkEnd w:id="59"/>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1"/>
        <w:gridCol w:w="881"/>
        <w:gridCol w:w="842"/>
        <w:gridCol w:w="843"/>
        <w:gridCol w:w="843"/>
        <w:gridCol w:w="843"/>
        <w:gridCol w:w="843"/>
        <w:gridCol w:w="881"/>
        <w:gridCol w:w="843"/>
        <w:gridCol w:w="711"/>
      </w:tblGrid>
      <w:tr w:rsidR="002C62E0" w:rsidTr="000E06E3">
        <w:tc>
          <w:tcPr>
            <w:tcW w:w="86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D</w:t>
            </w:r>
            <w:r w:rsidRPr="002C62E0">
              <w:rPr>
                <w:sz w:val="18"/>
                <w:szCs w:val="18"/>
              </w:rPr>
              <w:t>ataset</w:t>
            </w:r>
          </w:p>
        </w:tc>
        <w:tc>
          <w:tcPr>
            <w:tcW w:w="88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Spectral</w:t>
            </w:r>
          </w:p>
        </w:tc>
        <w:tc>
          <w:tcPr>
            <w:tcW w:w="842"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H-Sgl</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H-Cpl</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H-Avg</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H-Wtd</w:t>
            </w:r>
          </w:p>
        </w:tc>
        <w:tc>
          <w:tcPr>
            <w:tcW w:w="843"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H-Wrd</w:t>
            </w:r>
          </w:p>
        </w:tc>
        <w:tc>
          <w:tcPr>
            <w:tcW w:w="881" w:type="dxa"/>
            <w:tcBorders>
              <w:top w:val="single" w:sz="12" w:space="0" w:color="auto"/>
              <w:bottom w:val="single" w:sz="8" w:space="0" w:color="auto"/>
            </w:tcBorders>
          </w:tcPr>
          <w:p w:rsidR="002C62E0" w:rsidRPr="002C62E0" w:rsidRDefault="002C62E0" w:rsidP="002C62E0">
            <w:pPr>
              <w:ind w:firstLine="0"/>
              <w:jc w:val="center"/>
              <w:rPr>
                <w:sz w:val="18"/>
                <w:szCs w:val="18"/>
              </w:rPr>
            </w:pPr>
            <w:r w:rsidRPr="002C62E0">
              <w:rPr>
                <w:rFonts w:hint="eastAsia"/>
                <w:sz w:val="18"/>
                <w:szCs w:val="18"/>
              </w:rPr>
              <w:t>Kmeans</w:t>
            </w:r>
          </w:p>
        </w:tc>
        <w:tc>
          <w:tcPr>
            <w:tcW w:w="843" w:type="dxa"/>
            <w:tcBorders>
              <w:top w:val="single" w:sz="12" w:space="0" w:color="auto"/>
              <w:bottom w:val="single" w:sz="8" w:space="0" w:color="auto"/>
              <w:right w:val="single" w:sz="8" w:space="0" w:color="auto"/>
            </w:tcBorders>
          </w:tcPr>
          <w:p w:rsidR="002C62E0" w:rsidRPr="002C62E0" w:rsidRDefault="002C62E0" w:rsidP="002C62E0">
            <w:pPr>
              <w:ind w:firstLine="0"/>
              <w:jc w:val="center"/>
              <w:rPr>
                <w:sz w:val="18"/>
                <w:szCs w:val="18"/>
              </w:rPr>
            </w:pPr>
            <w:r w:rsidRPr="002C62E0">
              <w:rPr>
                <w:rFonts w:hint="eastAsia"/>
                <w:sz w:val="18"/>
                <w:szCs w:val="18"/>
              </w:rPr>
              <w:t>Kn-Km</w:t>
            </w:r>
          </w:p>
        </w:tc>
        <w:tc>
          <w:tcPr>
            <w:tcW w:w="711" w:type="dxa"/>
            <w:tcBorders>
              <w:top w:val="single" w:sz="12" w:space="0" w:color="auto"/>
              <w:left w:val="single" w:sz="8" w:space="0" w:color="auto"/>
              <w:bottom w:val="single" w:sz="8" w:space="0" w:color="auto"/>
            </w:tcBorders>
          </w:tcPr>
          <w:p w:rsidR="002C62E0" w:rsidRPr="002C62E0" w:rsidRDefault="002C62E0" w:rsidP="002C62E0">
            <w:pPr>
              <w:ind w:firstLine="0"/>
              <w:jc w:val="center"/>
              <w:rPr>
                <w:sz w:val="18"/>
                <w:szCs w:val="18"/>
              </w:rPr>
            </w:pPr>
            <w:r>
              <w:rPr>
                <w:rFonts w:hint="eastAsia"/>
                <w:sz w:val="18"/>
                <w:szCs w:val="18"/>
              </w:rPr>
              <w:t>Avg</w:t>
            </w:r>
          </w:p>
        </w:tc>
      </w:tr>
      <w:tr w:rsidR="002C62E0" w:rsidTr="000E06E3">
        <w:tc>
          <w:tcPr>
            <w:tcW w:w="861" w:type="dxa"/>
            <w:tcBorders>
              <w:top w:val="single" w:sz="8" w:space="0" w:color="auto"/>
            </w:tcBorders>
          </w:tcPr>
          <w:p w:rsidR="002C62E0" w:rsidRPr="002C62E0" w:rsidRDefault="002C62E0" w:rsidP="002C62E0">
            <w:pPr>
              <w:ind w:firstLine="0"/>
              <w:jc w:val="center"/>
              <w:rPr>
                <w:sz w:val="18"/>
                <w:szCs w:val="18"/>
              </w:rPr>
            </w:pPr>
            <w:r w:rsidRPr="002C62E0">
              <w:rPr>
                <w:rFonts w:hint="eastAsia"/>
                <w:sz w:val="18"/>
                <w:szCs w:val="18"/>
              </w:rPr>
              <w:t>A</w:t>
            </w:r>
          </w:p>
        </w:tc>
        <w:tc>
          <w:tcPr>
            <w:tcW w:w="881"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0.9328</w:t>
            </w:r>
          </w:p>
        </w:tc>
        <w:tc>
          <w:tcPr>
            <w:tcW w:w="842"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0.9591</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0.9619</w:t>
            </w:r>
          </w:p>
        </w:tc>
        <w:tc>
          <w:tcPr>
            <w:tcW w:w="843" w:type="dxa"/>
            <w:tcBorders>
              <w:top w:val="single" w:sz="8" w:space="0" w:color="auto"/>
            </w:tcBorders>
          </w:tcPr>
          <w:p w:rsidR="002C62E0" w:rsidRPr="000E06E3" w:rsidRDefault="002C62E0" w:rsidP="002C62E0">
            <w:pPr>
              <w:ind w:firstLine="0"/>
              <w:jc w:val="center"/>
              <w:rPr>
                <w:b/>
                <w:sz w:val="18"/>
                <w:szCs w:val="18"/>
              </w:rPr>
            </w:pPr>
            <w:r w:rsidRPr="000E06E3">
              <w:rPr>
                <w:b/>
                <w:sz w:val="18"/>
                <w:szCs w:val="18"/>
              </w:rPr>
              <w:t>0.9660</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0.9645</w:t>
            </w:r>
          </w:p>
        </w:tc>
        <w:tc>
          <w:tcPr>
            <w:tcW w:w="843"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0.9615</w:t>
            </w:r>
          </w:p>
        </w:tc>
        <w:tc>
          <w:tcPr>
            <w:tcW w:w="881" w:type="dxa"/>
            <w:tcBorders>
              <w:top w:val="single" w:sz="8" w:space="0" w:color="auto"/>
            </w:tcBorders>
          </w:tcPr>
          <w:p w:rsidR="002C62E0" w:rsidRPr="002C62E0" w:rsidRDefault="002C62E0" w:rsidP="002C62E0">
            <w:pPr>
              <w:ind w:firstLine="0"/>
              <w:jc w:val="center"/>
              <w:rPr>
                <w:sz w:val="18"/>
                <w:szCs w:val="18"/>
              </w:rPr>
            </w:pPr>
            <w:r w:rsidRPr="002C62E0">
              <w:rPr>
                <w:sz w:val="18"/>
                <w:szCs w:val="18"/>
              </w:rPr>
              <w:t>0.9342</w:t>
            </w:r>
          </w:p>
        </w:tc>
        <w:tc>
          <w:tcPr>
            <w:tcW w:w="843" w:type="dxa"/>
            <w:tcBorders>
              <w:top w:val="single" w:sz="8" w:space="0" w:color="auto"/>
              <w:right w:val="single" w:sz="8" w:space="0" w:color="auto"/>
            </w:tcBorders>
          </w:tcPr>
          <w:p w:rsidR="002C62E0" w:rsidRPr="002C62E0" w:rsidRDefault="002C62E0" w:rsidP="002C62E0">
            <w:pPr>
              <w:ind w:firstLine="0"/>
              <w:jc w:val="center"/>
              <w:rPr>
                <w:sz w:val="18"/>
                <w:szCs w:val="18"/>
              </w:rPr>
            </w:pPr>
            <w:r w:rsidRPr="002C62E0">
              <w:rPr>
                <w:sz w:val="18"/>
                <w:szCs w:val="18"/>
              </w:rPr>
              <w:t>0.9061</w:t>
            </w:r>
          </w:p>
        </w:tc>
        <w:tc>
          <w:tcPr>
            <w:tcW w:w="711" w:type="dxa"/>
            <w:tcBorders>
              <w:top w:val="single" w:sz="8" w:space="0" w:color="auto"/>
              <w:left w:val="single" w:sz="8" w:space="0" w:color="auto"/>
            </w:tcBorders>
          </w:tcPr>
          <w:p w:rsidR="002C62E0" w:rsidRPr="002C62E0" w:rsidRDefault="002C62E0" w:rsidP="002C62E0">
            <w:pPr>
              <w:ind w:firstLine="0"/>
              <w:jc w:val="center"/>
              <w:rPr>
                <w:sz w:val="18"/>
                <w:szCs w:val="18"/>
              </w:rPr>
            </w:pPr>
            <w:r>
              <w:rPr>
                <w:rFonts w:hint="eastAsia"/>
                <w:sz w:val="18"/>
                <w:szCs w:val="18"/>
              </w:rPr>
              <w:t>0.9482</w:t>
            </w:r>
          </w:p>
        </w:tc>
      </w:tr>
      <w:tr w:rsidR="002C62E0" w:rsidTr="000E06E3">
        <w:tc>
          <w:tcPr>
            <w:tcW w:w="861" w:type="dxa"/>
            <w:tcBorders>
              <w:bottom w:val="single" w:sz="12" w:space="0" w:color="auto"/>
            </w:tcBorders>
          </w:tcPr>
          <w:p w:rsidR="002C62E0" w:rsidRPr="002C62E0" w:rsidRDefault="002C62E0" w:rsidP="002C62E0">
            <w:pPr>
              <w:ind w:firstLine="0"/>
              <w:jc w:val="center"/>
              <w:rPr>
                <w:sz w:val="18"/>
                <w:szCs w:val="18"/>
              </w:rPr>
            </w:pPr>
            <w:r w:rsidRPr="002C62E0">
              <w:rPr>
                <w:rFonts w:hint="eastAsia"/>
                <w:sz w:val="18"/>
                <w:szCs w:val="18"/>
              </w:rPr>
              <w:t>B</w:t>
            </w:r>
          </w:p>
        </w:tc>
        <w:tc>
          <w:tcPr>
            <w:tcW w:w="881"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0.8394</w:t>
            </w:r>
          </w:p>
        </w:tc>
        <w:tc>
          <w:tcPr>
            <w:tcW w:w="842"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0.8368</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0.8752</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0.9009</w:t>
            </w:r>
          </w:p>
        </w:tc>
        <w:tc>
          <w:tcPr>
            <w:tcW w:w="843" w:type="dxa"/>
            <w:tcBorders>
              <w:bottom w:val="single" w:sz="12" w:space="0" w:color="auto"/>
            </w:tcBorders>
          </w:tcPr>
          <w:p w:rsidR="002C62E0" w:rsidRPr="000E06E3" w:rsidRDefault="002C62E0" w:rsidP="002C62E0">
            <w:pPr>
              <w:ind w:firstLine="0"/>
              <w:jc w:val="center"/>
              <w:rPr>
                <w:b/>
                <w:sz w:val="18"/>
                <w:szCs w:val="18"/>
              </w:rPr>
            </w:pPr>
            <w:r w:rsidRPr="000E06E3">
              <w:rPr>
                <w:b/>
                <w:sz w:val="18"/>
                <w:szCs w:val="18"/>
              </w:rPr>
              <w:t>0.9035</w:t>
            </w:r>
          </w:p>
        </w:tc>
        <w:tc>
          <w:tcPr>
            <w:tcW w:w="843"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0.8795</w:t>
            </w:r>
          </w:p>
        </w:tc>
        <w:tc>
          <w:tcPr>
            <w:tcW w:w="881" w:type="dxa"/>
            <w:tcBorders>
              <w:bottom w:val="single" w:sz="12" w:space="0" w:color="auto"/>
            </w:tcBorders>
          </w:tcPr>
          <w:p w:rsidR="002C62E0" w:rsidRPr="002C62E0" w:rsidRDefault="002C62E0" w:rsidP="002C62E0">
            <w:pPr>
              <w:ind w:firstLine="0"/>
              <w:jc w:val="center"/>
              <w:rPr>
                <w:sz w:val="18"/>
                <w:szCs w:val="18"/>
              </w:rPr>
            </w:pPr>
            <w:r w:rsidRPr="002C62E0">
              <w:rPr>
                <w:sz w:val="18"/>
                <w:szCs w:val="18"/>
              </w:rPr>
              <w:t>0.7981</w:t>
            </w:r>
          </w:p>
        </w:tc>
        <w:tc>
          <w:tcPr>
            <w:tcW w:w="843" w:type="dxa"/>
            <w:tcBorders>
              <w:bottom w:val="single" w:sz="12" w:space="0" w:color="auto"/>
              <w:right w:val="single" w:sz="8" w:space="0" w:color="auto"/>
            </w:tcBorders>
          </w:tcPr>
          <w:p w:rsidR="002C62E0" w:rsidRPr="002C62E0" w:rsidRDefault="002C62E0" w:rsidP="002C62E0">
            <w:pPr>
              <w:ind w:firstLine="0"/>
              <w:jc w:val="center"/>
              <w:rPr>
                <w:sz w:val="18"/>
                <w:szCs w:val="18"/>
              </w:rPr>
            </w:pPr>
            <w:r w:rsidRPr="002C62E0">
              <w:rPr>
                <w:sz w:val="18"/>
                <w:szCs w:val="18"/>
              </w:rPr>
              <w:t>0.7508</w:t>
            </w:r>
          </w:p>
        </w:tc>
        <w:tc>
          <w:tcPr>
            <w:tcW w:w="711" w:type="dxa"/>
            <w:tcBorders>
              <w:left w:val="single" w:sz="8" w:space="0" w:color="auto"/>
              <w:bottom w:val="single" w:sz="12" w:space="0" w:color="auto"/>
            </w:tcBorders>
          </w:tcPr>
          <w:p w:rsidR="002C62E0" w:rsidRPr="002C62E0" w:rsidRDefault="002C62E0" w:rsidP="002C62E0">
            <w:pPr>
              <w:ind w:firstLine="0"/>
              <w:jc w:val="center"/>
              <w:rPr>
                <w:sz w:val="18"/>
                <w:szCs w:val="18"/>
              </w:rPr>
            </w:pPr>
            <w:r>
              <w:rPr>
                <w:rFonts w:hint="eastAsia"/>
                <w:sz w:val="18"/>
                <w:szCs w:val="18"/>
              </w:rPr>
              <w:t>0.8480</w:t>
            </w:r>
          </w:p>
        </w:tc>
      </w:tr>
    </w:tbl>
    <w:p w:rsidR="00364B4E" w:rsidRPr="002C62E0" w:rsidRDefault="000E06E3" w:rsidP="000E06E3">
      <w:pPr>
        <w:spacing w:beforeLines="100" w:before="312"/>
      </w:pPr>
      <w:r>
        <w:rPr>
          <w:rFonts w:hint="eastAsia"/>
        </w:rPr>
        <w:lastRenderedPageBreak/>
        <w:t>通过</w:t>
      </w:r>
      <w:r>
        <w:t>对比</w:t>
      </w:r>
      <w:r>
        <w:fldChar w:fldCharType="begin"/>
      </w:r>
      <w:r>
        <w:instrText xml:space="preserve"> REF _Ref452833654 \h </w:instrText>
      </w:r>
      <w:r>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4</w:t>
      </w:r>
      <w:r>
        <w:fldChar w:fldCharType="end"/>
      </w:r>
      <w:r>
        <w:rPr>
          <w:rFonts w:hint="eastAsia"/>
        </w:rPr>
        <w:t>和</w:t>
      </w:r>
      <w:r>
        <w:fldChar w:fldCharType="begin"/>
      </w:r>
      <w:r>
        <w:instrText xml:space="preserve"> </w:instrText>
      </w:r>
      <w:r>
        <w:rPr>
          <w:rFonts w:hint="eastAsia"/>
        </w:rPr>
        <w:instrText>REF _Ref452816711 \h</w:instrText>
      </w:r>
      <w:r>
        <w:instrText xml:space="preserve"> </w:instrText>
      </w:r>
      <w:r>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1</w:t>
      </w:r>
      <w:r>
        <w:fldChar w:fldCharType="end"/>
      </w:r>
      <w:r>
        <w:rPr>
          <w:rFonts w:hint="eastAsia"/>
        </w:rPr>
        <w:t>、</w:t>
      </w:r>
      <w:r>
        <w:fldChar w:fldCharType="begin"/>
      </w:r>
      <w:r>
        <w:instrText xml:space="preserve"> </w:instrText>
      </w:r>
      <w:r>
        <w:rPr>
          <w:rFonts w:hint="eastAsia"/>
        </w:rPr>
        <w:instrText>REF _Ref452817952 \h</w:instrText>
      </w:r>
      <w:r>
        <w:instrText xml:space="preserve"> </w:instrText>
      </w:r>
      <w:r>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2</w:t>
      </w:r>
      <w:r>
        <w:fldChar w:fldCharType="end"/>
      </w:r>
      <w:r>
        <w:rPr>
          <w:rFonts w:hint="eastAsia"/>
        </w:rPr>
        <w:t>，</w:t>
      </w:r>
      <w:r>
        <w:t>我们发现</w:t>
      </w:r>
      <w:r>
        <w:rPr>
          <w:rFonts w:hint="eastAsia"/>
        </w:rPr>
        <w:t>使用统计</w:t>
      </w:r>
      <w:r>
        <w:t>平均配比</w:t>
      </w:r>
      <w:r>
        <w:rPr>
          <w:rFonts w:hint="eastAsia"/>
        </w:rPr>
        <w:t>的</w:t>
      </w:r>
      <w:r>
        <w:t>加权相似度矩阵</w:t>
      </w:r>
      <w:r>
        <w:rPr>
          <w:rFonts w:hint="eastAsia"/>
        </w:rPr>
        <w:t>，</w:t>
      </w:r>
      <w:r>
        <w:t>在两数据集中用各种聚类方法</w:t>
      </w:r>
      <w:r>
        <w:rPr>
          <w:rFonts w:hint="eastAsia"/>
        </w:rPr>
        <w:t>，在</w:t>
      </w:r>
      <w:r>
        <w:t>大多数情况下都</w:t>
      </w:r>
      <w:r>
        <w:rPr>
          <w:rFonts w:hint="eastAsia"/>
        </w:rPr>
        <w:t>表现很好</w:t>
      </w:r>
      <w:r>
        <w:t>，</w:t>
      </w:r>
      <w:r>
        <w:rPr>
          <w:rFonts w:hint="eastAsia"/>
        </w:rPr>
        <w:t>跟网格</w:t>
      </w:r>
      <w:r>
        <w:t>搜索的</w:t>
      </w:r>
      <w:r w:rsidR="0001582A">
        <w:rPr>
          <w:rFonts w:hint="eastAsia"/>
        </w:rPr>
        <w:t>最优</w:t>
      </w:r>
      <w:r w:rsidR="0001582A">
        <w:t>结果</w:t>
      </w:r>
      <w:r w:rsidR="00660D4C">
        <w:rPr>
          <w:rFonts w:hint="eastAsia"/>
        </w:rPr>
        <w:t>持平</w:t>
      </w:r>
      <w:r w:rsidR="00660D4C">
        <w:t>或</w:t>
      </w:r>
      <w:r>
        <w:t>相差不远</w:t>
      </w:r>
      <w:r w:rsidR="00660D4C">
        <w:rPr>
          <w:rFonts w:hint="eastAsia"/>
        </w:rPr>
        <w:t>，</w:t>
      </w:r>
      <w:r w:rsidR="00660D4C">
        <w:t>虽然总体仍不如网格搜索</w:t>
      </w:r>
      <w:r w:rsidR="00527520">
        <w:rPr>
          <w:rFonts w:hint="eastAsia"/>
        </w:rPr>
        <w:t>（</w:t>
      </w:r>
      <w:r w:rsidR="00527520">
        <w:rPr>
          <w:rFonts w:hint="eastAsia"/>
        </w:rPr>
        <w:t>NMI</w:t>
      </w:r>
      <w:r w:rsidR="00527520">
        <w:rPr>
          <w:rFonts w:hint="eastAsia"/>
        </w:rPr>
        <w:t>均值对比</w:t>
      </w:r>
      <w:r w:rsidR="00527520">
        <w:t>：</w:t>
      </w:r>
      <w:r w:rsidR="00527520">
        <w:t xml:space="preserve">0.9482 vs </w:t>
      </w:r>
      <w:r w:rsidR="00527520">
        <w:rPr>
          <w:rFonts w:hint="eastAsia"/>
        </w:rPr>
        <w:t>0.</w:t>
      </w:r>
      <w:r w:rsidR="00527520">
        <w:t>9517</w:t>
      </w:r>
      <w:r w:rsidR="00527520">
        <w:rPr>
          <w:rFonts w:hint="eastAsia"/>
        </w:rPr>
        <w:t>；</w:t>
      </w:r>
      <w:r w:rsidR="00527520">
        <w:t xml:space="preserve">0.8480 vs </w:t>
      </w:r>
      <w:r w:rsidR="00527520">
        <w:rPr>
          <w:rFonts w:hint="eastAsia"/>
        </w:rPr>
        <w:t>0.</w:t>
      </w:r>
      <w:r w:rsidR="00527520">
        <w:t>8776</w:t>
      </w:r>
      <w:r w:rsidR="00527520">
        <w:t>）</w:t>
      </w:r>
      <w:r w:rsidR="00527520">
        <w:rPr>
          <w:rFonts w:hint="eastAsia"/>
        </w:rPr>
        <w:t>，但</w:t>
      </w:r>
      <w:r>
        <w:t>只有在少数情况下会出现</w:t>
      </w:r>
      <w:r w:rsidR="0001582A">
        <w:rPr>
          <w:rFonts w:hint="eastAsia"/>
        </w:rPr>
        <w:t>较大差距</w:t>
      </w:r>
      <w:r w:rsidR="00527520">
        <w:rPr>
          <w:rFonts w:hint="eastAsia"/>
        </w:rPr>
        <w:t>。</w:t>
      </w:r>
      <w:r w:rsidR="00660D4C">
        <w:rPr>
          <w:rFonts w:hint="eastAsia"/>
        </w:rPr>
        <w:t>而</w:t>
      </w:r>
      <w:r w:rsidR="00660D4C">
        <w:t>在</w:t>
      </w:r>
      <w:r w:rsidR="00660D4C">
        <w:rPr>
          <w:rFonts w:hint="eastAsia"/>
        </w:rPr>
        <w:t>极少数</w:t>
      </w:r>
      <w:r w:rsidR="00660D4C">
        <w:t>时候，统计平均的配比反而</w:t>
      </w:r>
      <w:r w:rsidR="00660D4C">
        <w:rPr>
          <w:rFonts w:hint="eastAsia"/>
        </w:rPr>
        <w:t>网格</w:t>
      </w:r>
      <w:r w:rsidR="00660D4C">
        <w:t>搜索的最优配比结果更好</w:t>
      </w:r>
      <w:r w:rsidR="00527520">
        <w:rPr>
          <w:rFonts w:hint="eastAsia"/>
        </w:rPr>
        <w:t>，</w:t>
      </w:r>
      <w:r w:rsidR="00660D4C">
        <w:t>如</w:t>
      </w:r>
      <w:r w:rsidR="00660D4C">
        <w:rPr>
          <w:rFonts w:hint="eastAsia"/>
        </w:rPr>
        <w:t>数据集</w:t>
      </w:r>
      <w:r w:rsidR="00660D4C">
        <w:t>上</w:t>
      </w:r>
      <w:r w:rsidR="00660D4C">
        <w:rPr>
          <w:rFonts w:hint="eastAsia"/>
        </w:rPr>
        <w:t>A</w:t>
      </w:r>
      <w:r w:rsidR="00660D4C">
        <w:rPr>
          <w:rFonts w:hint="eastAsia"/>
        </w:rPr>
        <w:t>使用</w:t>
      </w:r>
      <w:r w:rsidR="00660D4C">
        <w:t>平均连结的</w:t>
      </w:r>
      <w:r w:rsidR="00660D4C">
        <w:rPr>
          <w:rFonts w:hint="eastAsia"/>
        </w:rPr>
        <w:t>层级</w:t>
      </w:r>
      <w:r w:rsidR="00660D4C">
        <w:t>聚类（</w:t>
      </w:r>
      <w:r w:rsidR="00527520">
        <w:rPr>
          <w:rFonts w:hint="eastAsia"/>
        </w:rPr>
        <w:t>网格</w:t>
      </w:r>
      <w:r w:rsidR="00527520">
        <w:t>搜索</w:t>
      </w:r>
      <w:r w:rsidR="00660D4C">
        <w:rPr>
          <w:rFonts w:hint="eastAsia"/>
        </w:rPr>
        <w:t>NMI</w:t>
      </w:r>
      <w:r w:rsidR="00660D4C">
        <w:rPr>
          <w:rFonts w:hint="eastAsia"/>
        </w:rPr>
        <w:t>值</w:t>
      </w:r>
      <w:r w:rsidR="00527520">
        <w:rPr>
          <w:rFonts w:hint="eastAsia"/>
        </w:rPr>
        <w:t>0.9658</w:t>
      </w:r>
      <w:r w:rsidR="00527520">
        <w:rPr>
          <w:rFonts w:hint="eastAsia"/>
        </w:rPr>
        <w:t>，</w:t>
      </w:r>
      <w:r w:rsidR="00527520">
        <w:t>平均评比</w:t>
      </w:r>
      <w:r w:rsidR="00527520">
        <w:t>NMI</w:t>
      </w:r>
      <w:r w:rsidR="00527520">
        <w:rPr>
          <w:rFonts w:hint="eastAsia"/>
        </w:rPr>
        <w:t>值</w:t>
      </w:r>
      <w:r w:rsidR="00660D4C">
        <w:t>0.9660</w:t>
      </w:r>
      <w:r w:rsidR="00660D4C">
        <w:t>）</w:t>
      </w:r>
      <w:r w:rsidR="00527520">
        <w:rPr>
          <w:rFonts w:hint="eastAsia"/>
        </w:rPr>
        <w:t>。</w:t>
      </w:r>
      <w:r w:rsidR="00660D4C">
        <w:rPr>
          <w:rFonts w:hint="eastAsia"/>
        </w:rPr>
        <w:t>这</w:t>
      </w:r>
      <w:r w:rsidR="00660D4C">
        <w:t>是</w:t>
      </w:r>
      <w:r w:rsidR="00660D4C">
        <w:rPr>
          <w:rFonts w:hint="eastAsia"/>
        </w:rPr>
        <w:t>因为</w:t>
      </w:r>
      <w:r w:rsidR="00660D4C">
        <w:t>网格搜索</w:t>
      </w:r>
      <w:r w:rsidR="00660D4C">
        <w:rPr>
          <w:rFonts w:hint="eastAsia"/>
        </w:rPr>
        <w:t>的“最优”</w:t>
      </w:r>
      <w:r w:rsidR="00660D4C">
        <w:t>结果</w:t>
      </w:r>
      <w:r w:rsidR="00660D4C">
        <w:rPr>
          <w:rFonts w:hint="eastAsia"/>
        </w:rPr>
        <w:t>其实</w:t>
      </w:r>
      <w:r w:rsidR="00660D4C">
        <w:t>并不是真正的最优，</w:t>
      </w:r>
      <w:r w:rsidR="00660D4C">
        <w:rPr>
          <w:rFonts w:hint="eastAsia"/>
        </w:rPr>
        <w:t>只是</w:t>
      </w:r>
      <w:r w:rsidR="00660D4C">
        <w:t>在网格搜索</w:t>
      </w:r>
      <w:r w:rsidR="00660D4C">
        <w:rPr>
          <w:rFonts w:hint="eastAsia"/>
        </w:rPr>
        <w:t>过</w:t>
      </w:r>
      <w:r w:rsidR="00660D4C">
        <w:t>的参数</w:t>
      </w:r>
      <w:r w:rsidR="00660D4C">
        <w:rPr>
          <w:rFonts w:hint="eastAsia"/>
        </w:rPr>
        <w:t>集</w:t>
      </w:r>
      <w:r w:rsidR="00660D4C">
        <w:t>下是最优的，</w:t>
      </w:r>
      <w:r w:rsidR="00660D4C">
        <w:rPr>
          <w:rFonts w:hint="eastAsia"/>
        </w:rPr>
        <w:t>像</w:t>
      </w:r>
      <w:r w:rsidR="00660D4C">
        <w:t>本实验是</w:t>
      </w:r>
      <w:r w:rsidR="00660D4C">
        <w:rPr>
          <w:rFonts w:hint="eastAsia"/>
        </w:rPr>
        <w:t>以</w:t>
      </w:r>
      <w:r w:rsidR="00660D4C">
        <w:rPr>
          <w:rFonts w:hint="eastAsia"/>
        </w:rPr>
        <w:t>0.1</w:t>
      </w:r>
      <w:r w:rsidR="00660D4C">
        <w:rPr>
          <w:rFonts w:hint="eastAsia"/>
        </w:rPr>
        <w:t>为</w:t>
      </w:r>
      <w:r w:rsidR="006064B1">
        <w:rPr>
          <w:rFonts w:hint="eastAsia"/>
        </w:rPr>
        <w:t>单位</w:t>
      </w:r>
      <w:r w:rsidR="00660D4C">
        <w:rPr>
          <w:rFonts w:hint="eastAsia"/>
        </w:rPr>
        <w:t>将总权重</w:t>
      </w:r>
      <w:r w:rsidR="00660D4C">
        <w:rPr>
          <w:rFonts w:hint="eastAsia"/>
        </w:rPr>
        <w:t>1.0</w:t>
      </w:r>
      <w:r w:rsidR="00660D4C">
        <w:rPr>
          <w:rFonts w:hint="eastAsia"/>
        </w:rPr>
        <w:t>分配</w:t>
      </w:r>
      <w:r w:rsidR="00660D4C">
        <w:t>给</w:t>
      </w:r>
      <w:r w:rsidR="00660D4C">
        <w:t>6</w:t>
      </w:r>
      <w:r w:rsidR="00660D4C">
        <w:rPr>
          <w:rFonts w:hint="eastAsia"/>
        </w:rPr>
        <w:t>种</w:t>
      </w:r>
      <w:r w:rsidR="00660D4C">
        <w:t>相似度矩阵</w:t>
      </w:r>
      <w:r w:rsidR="00660D4C">
        <w:rPr>
          <w:rFonts w:hint="eastAsia"/>
        </w:rPr>
        <w:t>，实际</w:t>
      </w:r>
      <w:r w:rsidR="00660D4C">
        <w:t>上只遍历了</w:t>
      </w:r>
      <w:r w:rsidR="00660D4C">
        <w:rPr>
          <w:rFonts w:hint="eastAsia"/>
        </w:rPr>
        <w:t>3003</w:t>
      </w:r>
      <w:r w:rsidR="00660D4C">
        <w:rPr>
          <w:rFonts w:hint="eastAsia"/>
        </w:rPr>
        <w:t>种权重</w:t>
      </w:r>
      <w:r w:rsidR="00660D4C">
        <w:t>配比</w:t>
      </w:r>
      <w:r w:rsidR="006064B1">
        <w:rPr>
          <w:rFonts w:hint="eastAsia"/>
        </w:rPr>
        <w:t>方案</w:t>
      </w:r>
      <w:r w:rsidR="006064B1">
        <w:t>，</w:t>
      </w:r>
      <w:r w:rsidR="006064B1">
        <w:rPr>
          <w:rFonts w:hint="eastAsia"/>
        </w:rPr>
        <w:t>这就</w:t>
      </w:r>
      <w:r w:rsidR="006064B1">
        <w:t>漏掉了如统计平均</w:t>
      </w:r>
      <w:r w:rsidR="006064B1">
        <w:rPr>
          <w:rFonts w:hint="eastAsia"/>
        </w:rPr>
        <w:t>配比</w:t>
      </w:r>
      <w:r w:rsidR="006064B1">
        <w:t>这样更为</w:t>
      </w:r>
      <w:r w:rsidR="006064B1">
        <w:rPr>
          <w:rFonts w:hint="eastAsia"/>
        </w:rPr>
        <w:t>“</w:t>
      </w:r>
      <w:r w:rsidR="006064B1">
        <w:t>精细</w:t>
      </w:r>
      <w:r w:rsidR="006064B1">
        <w:rPr>
          <w:rFonts w:hint="eastAsia"/>
        </w:rPr>
        <w:t>”</w:t>
      </w:r>
      <w:r w:rsidR="006064B1">
        <w:t>的配比</w:t>
      </w:r>
      <w:r w:rsidR="006064B1">
        <w:rPr>
          <w:rFonts w:hint="eastAsia"/>
        </w:rPr>
        <w:t>，</w:t>
      </w:r>
      <w:r w:rsidR="006064B1">
        <w:t>因此</w:t>
      </w:r>
      <w:r w:rsidR="006064B1">
        <w:rPr>
          <w:rFonts w:hint="eastAsia"/>
        </w:rPr>
        <w:t>统计</w:t>
      </w:r>
      <w:r w:rsidR="006064B1">
        <w:t>平均配比</w:t>
      </w:r>
      <w:r w:rsidR="006064B1">
        <w:rPr>
          <w:rFonts w:hint="eastAsia"/>
        </w:rPr>
        <w:t>比</w:t>
      </w:r>
      <w:r w:rsidR="006064B1">
        <w:t>网格搜索</w:t>
      </w:r>
      <w:r w:rsidR="006064B1">
        <w:rPr>
          <w:rFonts w:hint="eastAsia"/>
        </w:rPr>
        <w:t>最优</w:t>
      </w:r>
      <w:r w:rsidR="006064B1">
        <w:t>配比</w:t>
      </w:r>
      <w:r w:rsidR="006064B1">
        <w:rPr>
          <w:rFonts w:hint="eastAsia"/>
        </w:rPr>
        <w:t>的</w:t>
      </w:r>
      <w:r w:rsidR="006064B1">
        <w:t>聚类效果更好是完全有可能的</w:t>
      </w:r>
      <w:r w:rsidR="006064B1">
        <w:rPr>
          <w:rFonts w:hint="eastAsia"/>
        </w:rPr>
        <w:t>（虽然</w:t>
      </w:r>
      <w:r w:rsidR="006064B1">
        <w:t>这并不常见）。</w:t>
      </w:r>
    </w:p>
    <w:p w:rsidR="00746022" w:rsidRDefault="00527520" w:rsidP="004C25BF">
      <w:r>
        <w:rPr>
          <w:rFonts w:hint="eastAsia"/>
        </w:rPr>
        <w:t>以上</w:t>
      </w:r>
      <w:r>
        <w:t>实验</w:t>
      </w:r>
      <w:r>
        <w:rPr>
          <w:rFonts w:hint="eastAsia"/>
        </w:rPr>
        <w:t>证明</w:t>
      </w:r>
      <w:r>
        <w:t>，</w:t>
      </w:r>
      <w:r w:rsidR="00491BC6">
        <w:rPr>
          <w:rFonts w:hint="eastAsia"/>
        </w:rPr>
        <w:t>统计</w:t>
      </w:r>
      <w:r w:rsidR="00491BC6">
        <w:t>平均配比</w:t>
      </w:r>
      <w:r w:rsidR="00491BC6">
        <w:rPr>
          <w:rFonts w:hint="eastAsia"/>
        </w:rPr>
        <w:t>一定</w:t>
      </w:r>
      <w:r w:rsidR="00491BC6">
        <w:t>程度可以</w:t>
      </w:r>
      <w:r w:rsidR="00491BC6">
        <w:rPr>
          <w:rFonts w:hint="eastAsia"/>
        </w:rPr>
        <w:t>适用</w:t>
      </w:r>
      <w:r w:rsidR="00491BC6">
        <w:t>于</w:t>
      </w:r>
      <w:r w:rsidR="00491BC6">
        <w:rPr>
          <w:rFonts w:hint="eastAsia"/>
        </w:rPr>
        <w:t>不同</w:t>
      </w:r>
      <w:r w:rsidR="00491BC6">
        <w:t>数据集</w:t>
      </w:r>
      <w:r w:rsidR="00491BC6">
        <w:rPr>
          <w:rFonts w:hint="eastAsia"/>
        </w:rPr>
        <w:t>下的</w:t>
      </w:r>
      <w:r w:rsidR="00491BC6">
        <w:t>各</w:t>
      </w:r>
      <w:r w:rsidR="00491BC6">
        <w:rPr>
          <w:rFonts w:hint="eastAsia"/>
        </w:rPr>
        <w:t>聚类</w:t>
      </w:r>
      <w:r w:rsidR="00491BC6">
        <w:t>算法中。</w:t>
      </w:r>
      <w:r w:rsidR="00491BC6">
        <w:rPr>
          <w:rFonts w:hint="eastAsia"/>
        </w:rPr>
        <w:t>若</w:t>
      </w:r>
      <w:r w:rsidR="00491BC6">
        <w:t>想获得更加稳定的</w:t>
      </w:r>
      <w:r w:rsidR="00491BC6">
        <w:rPr>
          <w:rFonts w:hint="eastAsia"/>
        </w:rPr>
        <w:t>加权</w:t>
      </w:r>
      <w:r w:rsidR="00BC5CCA">
        <w:t>矩阵配比，则应引入更多</w:t>
      </w:r>
      <w:r w:rsidR="00BC5CCA">
        <w:rPr>
          <w:rFonts w:hint="eastAsia"/>
        </w:rPr>
        <w:t>数据集</w:t>
      </w:r>
      <w:r w:rsidR="00491BC6">
        <w:rPr>
          <w:rFonts w:hint="eastAsia"/>
        </w:rPr>
        <w:t>。</w:t>
      </w:r>
    </w:p>
    <w:p w:rsidR="00491BC6" w:rsidRDefault="0089551D" w:rsidP="004C25BF">
      <w:r>
        <w:rPr>
          <w:rFonts w:hint="eastAsia"/>
        </w:rPr>
        <w:t>在本实验</w:t>
      </w:r>
      <w:r>
        <w:t>的最后，我们来</w:t>
      </w:r>
      <w:r>
        <w:rPr>
          <w:rFonts w:hint="eastAsia"/>
        </w:rPr>
        <w:t>回顾</w:t>
      </w:r>
      <w:r>
        <w:t>一下</w:t>
      </w:r>
      <w:r>
        <w:rPr>
          <w:rFonts w:hint="eastAsia"/>
        </w:rPr>
        <w:t>我们</w:t>
      </w:r>
      <w:r>
        <w:t>最初提出的问题有没有得到解决。我们</w:t>
      </w:r>
      <w:r>
        <w:rPr>
          <w:rFonts w:hint="eastAsia"/>
        </w:rPr>
        <w:t>之所以</w:t>
      </w:r>
      <w:r>
        <w:t>要</w:t>
      </w:r>
      <w:r>
        <w:rPr>
          <w:rFonts w:hint="eastAsia"/>
        </w:rPr>
        <w:t>在</w:t>
      </w:r>
      <w:r>
        <w:t>原系统筛选聚集</w:t>
      </w:r>
      <w:r>
        <w:rPr>
          <w:rFonts w:hint="eastAsia"/>
        </w:rPr>
        <w:t>出来</w:t>
      </w:r>
      <w:r>
        <w:t>的消息类的基础上，再做一次二次聚类，是</w:t>
      </w:r>
      <w:r>
        <w:rPr>
          <w:rFonts w:hint="eastAsia"/>
        </w:rPr>
        <w:t>因为</w:t>
      </w:r>
      <w:r>
        <w:t>原系统筛选出来的消息类话题重复率过高。</w:t>
      </w:r>
      <w:r w:rsidR="00740859">
        <w:rPr>
          <w:rFonts w:hint="eastAsia"/>
        </w:rPr>
        <w:t>例如</w:t>
      </w:r>
      <w:r w:rsidR="00740859">
        <w:t>在</w:t>
      </w:r>
      <w:r w:rsidR="00740859">
        <w:rPr>
          <w:rFonts w:hint="eastAsia"/>
        </w:rPr>
        <w:t>删除“冷门</w:t>
      </w:r>
      <w:r w:rsidR="00740859">
        <w:t>话题</w:t>
      </w:r>
      <w:r w:rsidR="00740859">
        <w:rPr>
          <w:rFonts w:hint="eastAsia"/>
        </w:rPr>
        <w:t>”的</w:t>
      </w:r>
      <w:r w:rsidR="00740859">
        <w:t>数据集</w:t>
      </w:r>
      <w:r w:rsidR="00740859">
        <w:rPr>
          <w:rFonts w:hint="eastAsia"/>
        </w:rPr>
        <w:t>B</w:t>
      </w:r>
      <w:r w:rsidR="00740859">
        <w:rPr>
          <w:rFonts w:hint="eastAsia"/>
        </w:rPr>
        <w:t>中，共</w:t>
      </w:r>
      <w:r w:rsidR="00740859">
        <w:t>涉及</w:t>
      </w:r>
      <w:r w:rsidR="00740859" w:rsidRPr="005779BD">
        <w:t>8</w:t>
      </w:r>
      <w:r w:rsidR="00740859">
        <w:rPr>
          <w:rFonts w:hint="eastAsia"/>
        </w:rPr>
        <w:t>,</w:t>
      </w:r>
      <w:r w:rsidR="00740859" w:rsidRPr="005779BD">
        <w:t>373</w:t>
      </w:r>
      <w:r w:rsidR="00740859">
        <w:rPr>
          <w:rFonts w:hint="eastAsia"/>
        </w:rPr>
        <w:t>条谣言</w:t>
      </w:r>
      <w:r w:rsidR="00740859">
        <w:t>候选</w:t>
      </w:r>
      <w:r w:rsidR="00740859">
        <w:rPr>
          <w:rFonts w:hint="eastAsia"/>
        </w:rPr>
        <w:t>消息</w:t>
      </w:r>
      <w:r w:rsidR="00740859">
        <w:t>，</w:t>
      </w:r>
      <w:r w:rsidR="00740859">
        <w:rPr>
          <w:rFonts w:hint="eastAsia"/>
        </w:rPr>
        <w:t>原系统将</w:t>
      </w:r>
      <w:r w:rsidR="00740859">
        <w:t>它们</w:t>
      </w:r>
      <w:r w:rsidR="00740859">
        <w:rPr>
          <w:rFonts w:hint="eastAsia"/>
        </w:rPr>
        <w:t>聚成</w:t>
      </w:r>
      <w:r w:rsidR="00740859">
        <w:t>的候选消息类</w:t>
      </w:r>
      <w:r w:rsidR="00740859">
        <w:rPr>
          <w:rFonts w:hint="eastAsia"/>
        </w:rPr>
        <w:t>共</w:t>
      </w:r>
      <w:r w:rsidR="00740859">
        <w:t>有</w:t>
      </w:r>
      <w:r w:rsidR="00740859">
        <w:rPr>
          <w:rFonts w:hint="eastAsia"/>
        </w:rPr>
        <w:t>214</w:t>
      </w:r>
      <w:r w:rsidR="00740859">
        <w:rPr>
          <w:rFonts w:hint="eastAsia"/>
        </w:rPr>
        <w:t>个（也即平均</w:t>
      </w:r>
      <w:r w:rsidR="00740859">
        <w:t>每类</w:t>
      </w:r>
      <w:r w:rsidR="00740859">
        <w:rPr>
          <w:rFonts w:hint="eastAsia"/>
        </w:rPr>
        <w:t>39</w:t>
      </w:r>
      <w:r w:rsidR="00740859">
        <w:rPr>
          <w:rFonts w:hint="eastAsia"/>
        </w:rPr>
        <w:t>条</w:t>
      </w:r>
      <w:r w:rsidR="00740859">
        <w:t>消息），</w:t>
      </w:r>
      <w:r w:rsidR="00740859">
        <w:rPr>
          <w:rFonts w:hint="eastAsia"/>
        </w:rPr>
        <w:t>经人工</w:t>
      </w:r>
      <w:r w:rsidR="00740859">
        <w:t>标注后</w:t>
      </w:r>
      <w:r w:rsidR="00740859">
        <w:rPr>
          <w:rFonts w:hint="eastAsia"/>
        </w:rPr>
        <w:t>得知真正</w:t>
      </w:r>
      <w:r w:rsidR="00740859">
        <w:t>不同的话题</w:t>
      </w:r>
      <w:r w:rsidR="00740859">
        <w:rPr>
          <w:rFonts w:hint="eastAsia"/>
        </w:rPr>
        <w:t>仅</w:t>
      </w:r>
      <w:r w:rsidR="00740859">
        <w:t>有</w:t>
      </w:r>
      <w:r w:rsidR="00740859">
        <w:rPr>
          <w:rFonts w:hint="eastAsia"/>
        </w:rPr>
        <w:t>67</w:t>
      </w:r>
      <w:r w:rsidR="00740859">
        <w:rPr>
          <w:rFonts w:hint="eastAsia"/>
        </w:rPr>
        <w:t>类（也即</w:t>
      </w:r>
      <w:r w:rsidR="00740859">
        <w:t>平均每类</w:t>
      </w:r>
      <w:r w:rsidR="00740859">
        <w:rPr>
          <w:rFonts w:hint="eastAsia"/>
        </w:rPr>
        <w:t>125</w:t>
      </w:r>
      <w:r w:rsidR="00740859">
        <w:rPr>
          <w:rFonts w:hint="eastAsia"/>
        </w:rPr>
        <w:t>条</w:t>
      </w:r>
      <w:r w:rsidR="00740859">
        <w:t>消息）</w:t>
      </w:r>
      <w:r w:rsidR="00740859">
        <w:rPr>
          <w:rFonts w:hint="eastAsia"/>
        </w:rPr>
        <w:t>，计算</w:t>
      </w:r>
      <w:r w:rsidR="00740859">
        <w:t>得</w:t>
      </w:r>
      <w:r w:rsidR="00740859">
        <w:rPr>
          <w:rFonts w:hint="eastAsia"/>
        </w:rPr>
        <w:t>话题重复率</w:t>
      </w:r>
      <w:r w:rsidR="00740859">
        <w:t>高达</w:t>
      </w:r>
      <w:r w:rsidR="00740859">
        <w:rPr>
          <w:rFonts w:hint="eastAsia"/>
        </w:rPr>
        <w:t>3.2</w:t>
      </w:r>
      <w:r w:rsidR="00740859">
        <w:rPr>
          <w:rFonts w:hint="eastAsia"/>
        </w:rPr>
        <w:t>倍。</w:t>
      </w:r>
    </w:p>
    <w:p w:rsidR="00740859" w:rsidRPr="00491BC6" w:rsidRDefault="00740859" w:rsidP="004C25BF">
      <w:r>
        <w:rPr>
          <w:rFonts w:hint="eastAsia"/>
        </w:rPr>
        <w:t>那么</w:t>
      </w:r>
      <w:r>
        <w:t>我们通过二次聚类</w:t>
      </w:r>
      <w:r>
        <w:rPr>
          <w:rFonts w:hint="eastAsia"/>
        </w:rPr>
        <w:t>后</w:t>
      </w:r>
      <w:r>
        <w:t>得到的</w:t>
      </w:r>
      <w:r w:rsidR="0082506D">
        <w:rPr>
          <w:rFonts w:hint="eastAsia"/>
        </w:rPr>
        <w:t>新</w:t>
      </w:r>
      <w:r w:rsidR="0082506D">
        <w:t>消息类又有</w:t>
      </w:r>
      <w:r w:rsidR="0082506D">
        <w:rPr>
          <w:rFonts w:hint="eastAsia"/>
        </w:rPr>
        <w:t>几类</w:t>
      </w:r>
      <w:r w:rsidR="0082506D">
        <w:t>呢？</w:t>
      </w:r>
      <w:r w:rsidR="0082506D">
        <w:rPr>
          <w:rFonts w:hint="eastAsia"/>
        </w:rPr>
        <w:t>有没有将</w:t>
      </w:r>
      <w:r w:rsidR="0082506D">
        <w:t>重复的</w:t>
      </w:r>
      <w:r w:rsidR="0082506D">
        <w:rPr>
          <w:rFonts w:hint="eastAsia"/>
        </w:rPr>
        <w:t>话题</w:t>
      </w:r>
      <w:r w:rsidR="0082506D">
        <w:t>聚集在一起？</w:t>
      </w:r>
      <w:r w:rsidR="00C346A2">
        <w:rPr>
          <w:rFonts w:hint="eastAsia"/>
        </w:rPr>
        <w:t>首先</w:t>
      </w:r>
      <w:r w:rsidR="00C346A2">
        <w:t>必须明确</w:t>
      </w:r>
      <w:r w:rsidR="009A7216">
        <w:rPr>
          <w:rFonts w:hint="eastAsia"/>
        </w:rPr>
        <w:t>，</w:t>
      </w:r>
      <w:r w:rsidR="009A7216">
        <w:t>实际上</w:t>
      </w:r>
      <w:r w:rsidR="009A7216">
        <w:rPr>
          <w:rFonts w:hint="eastAsia"/>
        </w:rPr>
        <w:t>二次</w:t>
      </w:r>
      <w:r w:rsidR="009A7216">
        <w:t>聚类后得到的新消息类的</w:t>
      </w:r>
      <w:r w:rsidR="009A7216">
        <w:rPr>
          <w:rFonts w:hint="eastAsia"/>
        </w:rPr>
        <w:t>总</w:t>
      </w:r>
      <w:r w:rsidR="009A7216">
        <w:t>类</w:t>
      </w:r>
      <w:r w:rsidR="009A7216">
        <w:rPr>
          <w:rFonts w:hint="eastAsia"/>
        </w:rPr>
        <w:t>数</w:t>
      </w:r>
      <w:r w:rsidR="009A7216">
        <w:t>是</w:t>
      </w:r>
      <w:r w:rsidR="00ED3B1E">
        <w:rPr>
          <w:rFonts w:hint="eastAsia"/>
        </w:rPr>
        <w:t>算法</w:t>
      </w:r>
      <w:r w:rsidR="009A7216">
        <w:t>预先</w:t>
      </w:r>
      <w:r w:rsidR="00C346A2">
        <w:rPr>
          <w:rFonts w:hint="eastAsia"/>
        </w:rPr>
        <w:t>设置</w:t>
      </w:r>
      <w:r w:rsidR="009A7216">
        <w:t>好的</w:t>
      </w:r>
      <w:r w:rsidR="009A7216">
        <w:rPr>
          <w:rFonts w:hint="eastAsia"/>
        </w:rPr>
        <w:t>：</w:t>
      </w:r>
      <w:r w:rsidR="009A7216">
        <w:t>例如</w:t>
      </w:r>
      <w:r w:rsidR="009A7216">
        <w:rPr>
          <w:rFonts w:hint="eastAsia"/>
        </w:rPr>
        <w:t>K</w:t>
      </w:r>
      <w:r w:rsidR="009A7216">
        <w:rPr>
          <w:rFonts w:hint="eastAsia"/>
        </w:rPr>
        <w:t>均值</w:t>
      </w:r>
      <w:r w:rsidR="009A7216">
        <w:t>法和谱聚类</w:t>
      </w:r>
      <w:r w:rsidR="009A7216">
        <w:rPr>
          <w:rFonts w:hint="eastAsia"/>
        </w:rPr>
        <w:t>法</w:t>
      </w:r>
      <w:r w:rsidR="009A7216">
        <w:t>都</w:t>
      </w:r>
      <w:r w:rsidR="009A7216">
        <w:rPr>
          <w:rFonts w:hint="eastAsia"/>
        </w:rPr>
        <w:t>要在</w:t>
      </w:r>
      <w:r w:rsidR="009A7216">
        <w:t>算法启动前</w:t>
      </w:r>
      <w:r w:rsidR="00C346A2">
        <w:rPr>
          <w:rFonts w:hint="eastAsia"/>
        </w:rPr>
        <w:t>设置</w:t>
      </w:r>
      <w:r w:rsidR="009A7216">
        <w:rPr>
          <w:rFonts w:hint="eastAsia"/>
        </w:rPr>
        <w:t>聚类中心</w:t>
      </w:r>
      <w:r w:rsidR="009A7216">
        <w:t>的数目</w:t>
      </w:r>
      <w:r w:rsidR="009A7216">
        <w:rPr>
          <w:rFonts w:hint="eastAsia"/>
        </w:rPr>
        <w:t>，</w:t>
      </w:r>
      <w:r w:rsidR="009A7216">
        <w:t>也就是</w:t>
      </w:r>
      <w:r w:rsidR="009A7216">
        <w:rPr>
          <w:rFonts w:hint="eastAsia"/>
        </w:rPr>
        <w:t>聚类</w:t>
      </w:r>
      <w:r w:rsidR="009A7216">
        <w:t>后的类数</w:t>
      </w:r>
      <w:r w:rsidR="009A7216">
        <w:rPr>
          <w:rFonts w:hint="eastAsia"/>
        </w:rPr>
        <w:t>K</w:t>
      </w:r>
      <w:r w:rsidR="009A7216">
        <w:rPr>
          <w:rFonts w:hint="eastAsia"/>
        </w:rPr>
        <w:t>；再</w:t>
      </w:r>
      <w:r w:rsidR="009A7216">
        <w:t>如</w:t>
      </w:r>
      <w:r w:rsidR="009A7216">
        <w:rPr>
          <w:rFonts w:hint="eastAsia"/>
        </w:rPr>
        <w:t>层级</w:t>
      </w:r>
      <w:r w:rsidR="009A7216">
        <w:t>聚类法</w:t>
      </w:r>
      <w:r w:rsidR="009A7216">
        <w:rPr>
          <w:rFonts w:hint="eastAsia"/>
        </w:rPr>
        <w:t>，既</w:t>
      </w:r>
      <w:r w:rsidR="009A7216">
        <w:t>可以</w:t>
      </w:r>
      <w:r w:rsidR="009A7216">
        <w:rPr>
          <w:rFonts w:hint="eastAsia"/>
        </w:rPr>
        <w:t>直接</w:t>
      </w:r>
      <w:r w:rsidR="009A7216">
        <w:t>设定类数</w:t>
      </w:r>
      <w:r w:rsidR="009A7216">
        <w:rPr>
          <w:rFonts w:hint="eastAsia"/>
        </w:rPr>
        <w:t>，</w:t>
      </w:r>
      <w:r w:rsidR="009A7216">
        <w:t>也可以通过设定一个</w:t>
      </w:r>
      <w:r w:rsidR="009A7216">
        <w:rPr>
          <w:rFonts w:hint="eastAsia"/>
        </w:rPr>
        <w:t>停止</w:t>
      </w:r>
      <w:r w:rsidR="009A7216">
        <w:t>聚类的</w:t>
      </w:r>
      <w:r w:rsidR="009A7216">
        <w:rPr>
          <w:rFonts w:hint="eastAsia"/>
        </w:rPr>
        <w:t>距离</w:t>
      </w:r>
      <w:r w:rsidR="009A7216">
        <w:t>阈值</w:t>
      </w:r>
      <w:r w:rsidR="009A7216">
        <w:rPr>
          <w:rFonts w:hint="eastAsia"/>
        </w:rPr>
        <w:t>来</w:t>
      </w:r>
      <w:r w:rsidR="009A7216">
        <w:t>间接控制类数，但是一旦这个参数定了，</w:t>
      </w:r>
      <w:r w:rsidR="009A7216">
        <w:rPr>
          <w:rFonts w:hint="eastAsia"/>
        </w:rPr>
        <w:t>相同</w:t>
      </w:r>
      <w:r w:rsidR="009A7216">
        <w:t>的</w:t>
      </w:r>
      <w:r w:rsidR="009A7216">
        <w:rPr>
          <w:rFonts w:hint="eastAsia"/>
        </w:rPr>
        <w:t>数据</w:t>
      </w:r>
      <w:r w:rsidR="009A7216">
        <w:t>聚类</w:t>
      </w:r>
      <w:r w:rsidR="00F84D6F">
        <w:rPr>
          <w:rFonts w:hint="eastAsia"/>
        </w:rPr>
        <w:t>而成</w:t>
      </w:r>
      <w:r w:rsidR="009A7216">
        <w:t>的类数也是确定的</w:t>
      </w:r>
      <w:r w:rsidR="009A7216">
        <w:rPr>
          <w:rFonts w:hint="eastAsia"/>
        </w:rPr>
        <w:t>。</w:t>
      </w:r>
      <w:r w:rsidR="00F84D6F">
        <w:rPr>
          <w:rFonts w:hint="eastAsia"/>
        </w:rPr>
        <w:t>所以</w:t>
      </w:r>
      <w:r w:rsidR="00EB1663">
        <w:rPr>
          <w:rFonts w:hint="eastAsia"/>
        </w:rPr>
        <w:t>直接问二次聚类得到的新消息类有几类没有意义，因为</w:t>
      </w:r>
      <w:r w:rsidR="00F84D6F">
        <w:t>实际上我们想</w:t>
      </w:r>
      <w:r w:rsidR="00F84D6F">
        <w:rPr>
          <w:rFonts w:hint="eastAsia"/>
        </w:rPr>
        <w:t>得到</w:t>
      </w:r>
      <w:r w:rsidR="00F84D6F">
        <w:t>几类就能得到几类</w:t>
      </w:r>
      <w:r w:rsidR="00C346A2">
        <w:rPr>
          <w:rFonts w:hint="eastAsia"/>
        </w:rPr>
        <w:t>。</w:t>
      </w:r>
      <w:r w:rsidR="00F84D6F">
        <w:t>于是问题就来了：我们怎么知道最佳的</w:t>
      </w:r>
      <w:r w:rsidR="00C346A2">
        <w:rPr>
          <w:rFonts w:hint="eastAsia"/>
        </w:rPr>
        <w:t>预设置</w:t>
      </w:r>
      <w:r w:rsidR="00F84D6F">
        <w:t>类数是多少呢？</w:t>
      </w:r>
      <w:r w:rsidR="00F84D6F">
        <w:rPr>
          <w:rFonts w:hint="eastAsia"/>
        </w:rPr>
        <w:t>又怎么</w:t>
      </w:r>
      <w:r w:rsidR="00F84D6F">
        <w:t>能确定新系统</w:t>
      </w:r>
      <w:r w:rsidR="00F84D6F">
        <w:rPr>
          <w:rFonts w:hint="eastAsia"/>
        </w:rPr>
        <w:t>的确</w:t>
      </w:r>
      <w:r w:rsidR="00F84D6F">
        <w:t>能降低</w:t>
      </w:r>
      <w:r w:rsidR="00F84D6F">
        <w:rPr>
          <w:rFonts w:hint="eastAsia"/>
        </w:rPr>
        <w:t>话题</w:t>
      </w:r>
      <w:r w:rsidR="00F84D6F">
        <w:t>重复率</w:t>
      </w:r>
      <w:r w:rsidR="00F84D6F">
        <w:rPr>
          <w:rFonts w:hint="eastAsia"/>
        </w:rPr>
        <w:t>，</w:t>
      </w:r>
      <w:r w:rsidR="00F84D6F">
        <w:t>并正确聚类？</w:t>
      </w:r>
      <w:r w:rsidR="00170ABB">
        <w:rPr>
          <w:rFonts w:hint="eastAsia"/>
        </w:rPr>
        <w:t>有</w:t>
      </w:r>
      <w:r w:rsidR="00170ABB">
        <w:t>的读者可能会想，我们通过遍历参数的方法，求出最高的</w:t>
      </w:r>
      <w:r w:rsidR="00170ABB">
        <w:rPr>
          <w:rFonts w:hint="eastAsia"/>
        </w:rPr>
        <w:t>NMI</w:t>
      </w:r>
      <w:r w:rsidR="00170ABB">
        <w:rPr>
          <w:rFonts w:hint="eastAsia"/>
        </w:rPr>
        <w:t>对应</w:t>
      </w:r>
      <w:r w:rsidR="00170ABB">
        <w:t>的类数不就是最佳类数了吗？这</w:t>
      </w:r>
      <w:r w:rsidR="00170ABB">
        <w:rPr>
          <w:rFonts w:hint="eastAsia"/>
        </w:rPr>
        <w:t>是</w:t>
      </w:r>
      <w:r w:rsidR="00170ABB">
        <w:t>个有趣的想法，但</w:t>
      </w:r>
      <w:r w:rsidR="00170ABB">
        <w:rPr>
          <w:rFonts w:hint="eastAsia"/>
        </w:rPr>
        <w:t>可惜</w:t>
      </w:r>
      <w:r w:rsidR="00170ABB">
        <w:t>的是</w:t>
      </w:r>
      <w:r w:rsidR="00EB1663">
        <w:rPr>
          <w:rFonts w:hint="eastAsia"/>
        </w:rPr>
        <w:t>在解决</w:t>
      </w:r>
      <w:r w:rsidR="00170ABB">
        <w:t>实际问题中我们并不能这么做</w:t>
      </w:r>
      <w:r w:rsidR="00170ABB">
        <w:rPr>
          <w:rFonts w:hint="eastAsia"/>
        </w:rPr>
        <w:t>。</w:t>
      </w:r>
      <w:r w:rsidR="00170ABB">
        <w:t>因为</w:t>
      </w:r>
      <w:r w:rsidR="00170ABB">
        <w:rPr>
          <w:rFonts w:hint="eastAsia"/>
        </w:rPr>
        <w:t>目前</w:t>
      </w:r>
      <w:r w:rsidR="00170ABB">
        <w:t>我们之所以能求</w:t>
      </w:r>
      <w:r w:rsidR="00170ABB">
        <w:rPr>
          <w:rFonts w:hint="eastAsia"/>
        </w:rPr>
        <w:t>NMI</w:t>
      </w:r>
      <w:r w:rsidR="00170ABB">
        <w:rPr>
          <w:rFonts w:hint="eastAsia"/>
        </w:rPr>
        <w:t>，</w:t>
      </w:r>
      <w:r w:rsidR="00170ABB">
        <w:t>是因为我们将一个小数据集上的消息进行了聚类标记，而在实际应用中，</w:t>
      </w:r>
      <w:r w:rsidR="00170ABB">
        <w:rPr>
          <w:rFonts w:hint="eastAsia"/>
        </w:rPr>
        <w:t>我们</w:t>
      </w:r>
      <w:r w:rsidR="00170ABB">
        <w:t>并没有聚类</w:t>
      </w:r>
      <w:r w:rsidR="00170ABB">
        <w:rPr>
          <w:rFonts w:hint="eastAsia"/>
        </w:rPr>
        <w:t>标签</w:t>
      </w:r>
      <w:r w:rsidR="00170ABB">
        <w:t>，</w:t>
      </w:r>
      <w:r w:rsidR="00170ABB">
        <w:rPr>
          <w:rFonts w:hint="eastAsia"/>
        </w:rPr>
        <w:t>也不可能</w:t>
      </w:r>
      <w:r w:rsidR="00170ABB">
        <w:t>给任何稍大的数据集进行标记（</w:t>
      </w:r>
      <w:r w:rsidR="00170ABB">
        <w:rPr>
          <w:rFonts w:hint="eastAsia"/>
        </w:rPr>
        <w:t>实际</w:t>
      </w:r>
      <w:r w:rsidR="00170ABB">
        <w:t>上我们正</w:t>
      </w:r>
      <w:r w:rsidR="00170ABB">
        <w:rPr>
          <w:rFonts w:hint="eastAsia"/>
        </w:rPr>
        <w:t>是</w:t>
      </w:r>
      <w:r w:rsidR="00170ABB">
        <w:t>不想去标记才</w:t>
      </w:r>
      <w:r w:rsidR="00170ABB">
        <w:rPr>
          <w:rFonts w:hint="eastAsia"/>
        </w:rPr>
        <w:t>研究</w:t>
      </w:r>
      <w:r w:rsidR="00170ABB">
        <w:t>聚类算法的）</w:t>
      </w:r>
      <w:r w:rsidR="00170ABB">
        <w:rPr>
          <w:rFonts w:hint="eastAsia"/>
        </w:rPr>
        <w:t>。</w:t>
      </w:r>
      <w:r w:rsidR="00170ABB">
        <w:t>所</w:t>
      </w:r>
      <w:r w:rsidR="00170ABB">
        <w:lastRenderedPageBreak/>
        <w:t>以</w:t>
      </w:r>
      <w:r w:rsidR="00170ABB">
        <w:rPr>
          <w:rFonts w:hint="eastAsia"/>
        </w:rPr>
        <w:t>以上</w:t>
      </w:r>
      <w:r w:rsidR="00170ABB">
        <w:t>遍历参数</w:t>
      </w:r>
      <w:r w:rsidR="00ED3D1F">
        <w:rPr>
          <w:rFonts w:hint="eastAsia"/>
        </w:rPr>
        <w:t>找</w:t>
      </w:r>
      <w:r w:rsidR="00ED3D1F">
        <w:t>最优指标</w:t>
      </w:r>
      <w:r w:rsidR="00170ABB">
        <w:t>的方法不</w:t>
      </w:r>
      <w:r w:rsidR="00ED3D1F">
        <w:t>适用</w:t>
      </w:r>
      <w:r w:rsidR="00ED3D1F">
        <w:rPr>
          <w:rFonts w:hint="eastAsia"/>
        </w:rPr>
        <w:t>于系统</w:t>
      </w:r>
      <w:r w:rsidR="00ED3D1F">
        <w:t>求解真实问题</w:t>
      </w:r>
      <w:r w:rsidR="00C346A2">
        <w:rPr>
          <w:rFonts w:hint="eastAsia"/>
        </w:rPr>
        <w:t>。要</w:t>
      </w:r>
      <w:r w:rsidR="00C346A2">
        <w:t>想</w:t>
      </w:r>
      <w:r w:rsidR="00ED3D1F">
        <w:t>在真实场景下确定最佳类数，</w:t>
      </w:r>
      <w:r w:rsidR="00ED3D1F">
        <w:rPr>
          <w:rFonts w:hint="eastAsia"/>
        </w:rPr>
        <w:t>一般</w:t>
      </w:r>
      <w:r w:rsidR="00ED3D1F">
        <w:t>的做法</w:t>
      </w:r>
      <w:r w:rsidR="00ED3D1F">
        <w:rPr>
          <w:rFonts w:hint="eastAsia"/>
        </w:rPr>
        <w:t>只有凭经验</w:t>
      </w:r>
      <w:r w:rsidR="00ED3D1F">
        <w:t>或先验</w:t>
      </w:r>
      <w:r w:rsidR="00ED3D1F">
        <w:rPr>
          <w:rFonts w:hint="eastAsia"/>
        </w:rPr>
        <w:t>知识，人为</w:t>
      </w:r>
      <w:r w:rsidR="00ED3D1F">
        <w:t>地</w:t>
      </w:r>
      <w:r w:rsidR="00ED3D1F">
        <w:rPr>
          <w:rFonts w:hint="eastAsia"/>
        </w:rPr>
        <w:t>尝试</w:t>
      </w:r>
      <w:r w:rsidR="00C346A2">
        <w:rPr>
          <w:rFonts w:hint="eastAsia"/>
        </w:rPr>
        <w:t>几个值</w:t>
      </w:r>
      <w:r w:rsidR="00ED3D1F">
        <w:t>，</w:t>
      </w:r>
      <w:r w:rsidR="00C346A2">
        <w:rPr>
          <w:rFonts w:hint="eastAsia"/>
        </w:rPr>
        <w:t>再</w:t>
      </w:r>
      <w:r w:rsidR="00ED3D1F">
        <w:rPr>
          <w:rFonts w:hint="eastAsia"/>
        </w:rPr>
        <w:t>通过</w:t>
      </w:r>
      <w:r w:rsidR="00ED3D1F">
        <w:t>小范围</w:t>
      </w:r>
      <w:r w:rsidR="00ED3D1F">
        <w:rPr>
          <w:rFonts w:hint="eastAsia"/>
        </w:rPr>
        <w:t>地查看</w:t>
      </w:r>
      <w:r w:rsidR="00ED3D1F">
        <w:t>聚类结果</w:t>
      </w:r>
      <w:r w:rsidR="00ED3D1F">
        <w:rPr>
          <w:rFonts w:hint="eastAsia"/>
        </w:rPr>
        <w:t>来判断</w:t>
      </w:r>
      <w:r w:rsidR="00C346A2">
        <w:rPr>
          <w:rFonts w:hint="eastAsia"/>
        </w:rPr>
        <w:t>预设置的</w:t>
      </w:r>
      <w:r w:rsidR="00C346A2">
        <w:t>类数</w:t>
      </w:r>
      <w:r w:rsidR="00ED3D1F">
        <w:t>是否合理</w:t>
      </w:r>
      <w:r w:rsidR="00ED3D1F">
        <w:rPr>
          <w:rFonts w:hint="eastAsia"/>
        </w:rPr>
        <w:t>。</w:t>
      </w:r>
    </w:p>
    <w:p w:rsidR="00746022" w:rsidRDefault="00BF25E8" w:rsidP="004C25BF">
      <w:r>
        <w:rPr>
          <w:rFonts w:hint="eastAsia"/>
        </w:rPr>
        <w:t>虽然</w:t>
      </w:r>
      <w:r>
        <w:t>在真实场景下</w:t>
      </w:r>
      <w:r>
        <w:rPr>
          <w:rFonts w:hint="eastAsia"/>
        </w:rPr>
        <w:t>最佳</w:t>
      </w:r>
      <w:r>
        <w:t>类数</w:t>
      </w:r>
      <w:r>
        <w:rPr>
          <w:rFonts w:hint="eastAsia"/>
        </w:rPr>
        <w:t>很难确定</w:t>
      </w:r>
      <w:r>
        <w:t>，但是我们仍可以</w:t>
      </w:r>
      <w:r>
        <w:rPr>
          <w:rFonts w:hint="eastAsia"/>
        </w:rPr>
        <w:t>评估</w:t>
      </w:r>
      <w:r>
        <w:t>新系统</w:t>
      </w:r>
      <w:r>
        <w:rPr>
          <w:rFonts w:hint="eastAsia"/>
        </w:rPr>
        <w:t>二次</w:t>
      </w:r>
      <w:r w:rsidR="00C346A2">
        <w:t>聚类</w:t>
      </w:r>
      <w:r>
        <w:t>的效果，以及它</w:t>
      </w:r>
      <w:r>
        <w:rPr>
          <w:rFonts w:hint="eastAsia"/>
        </w:rPr>
        <w:t>能否在</w:t>
      </w:r>
      <w:r>
        <w:t>压缩话题重复率的同时</w:t>
      </w:r>
      <w:r>
        <w:rPr>
          <w:rFonts w:hint="eastAsia"/>
        </w:rPr>
        <w:t>保持</w:t>
      </w:r>
      <w:r>
        <w:t>良好的聚类效果（</w:t>
      </w:r>
      <w:r w:rsidR="00C346A2">
        <w:rPr>
          <w:rFonts w:hint="eastAsia"/>
        </w:rPr>
        <w:t>也即</w:t>
      </w:r>
      <w:r w:rsidR="00C9215D">
        <w:rPr>
          <w:rFonts w:hint="eastAsia"/>
        </w:rPr>
        <w:t>在预</w:t>
      </w:r>
      <w:r w:rsidR="00C346A2">
        <w:rPr>
          <w:rFonts w:hint="eastAsia"/>
        </w:rPr>
        <w:t>设置</w:t>
      </w:r>
      <w:r w:rsidR="00C9215D">
        <w:t>类数接近真实值时，</w:t>
      </w:r>
      <w:r w:rsidR="00AE28CF">
        <w:t>聚类效果</w:t>
      </w:r>
      <w:r w:rsidR="00AE28CF">
        <w:rPr>
          <w:rFonts w:hint="eastAsia"/>
        </w:rPr>
        <w:t>不会</w:t>
      </w:r>
      <w:r w:rsidR="00AE28CF">
        <w:t>太差</w:t>
      </w:r>
      <w:r>
        <w:t>）</w:t>
      </w:r>
      <w:r w:rsidR="00AE28CF">
        <w:rPr>
          <w:rFonts w:hint="eastAsia"/>
        </w:rPr>
        <w:t>。</w:t>
      </w:r>
      <w:r w:rsidR="00DF6F3C">
        <w:rPr>
          <w:rFonts w:hint="eastAsia"/>
        </w:rPr>
        <w:t>用到</w:t>
      </w:r>
      <w:r w:rsidR="00DF6F3C">
        <w:t>的方法正是</w:t>
      </w:r>
      <w:r w:rsidR="00DF6F3C">
        <w:rPr>
          <w:rFonts w:hint="eastAsia"/>
        </w:rPr>
        <w:t>上文</w:t>
      </w:r>
      <w:r w:rsidR="00DF6F3C">
        <w:t>提到的遍历</w:t>
      </w:r>
      <w:r w:rsidR="00DF6F3C">
        <w:rPr>
          <w:rFonts w:hint="eastAsia"/>
        </w:rPr>
        <w:t>类数</w:t>
      </w:r>
      <w:r w:rsidR="00DF6F3C">
        <w:t>找最优</w:t>
      </w:r>
      <w:r w:rsidR="00DF6F3C">
        <w:rPr>
          <w:rFonts w:hint="eastAsia"/>
        </w:rPr>
        <w:t>NMI</w:t>
      </w:r>
      <w:r w:rsidR="00DF6F3C">
        <w:rPr>
          <w:rFonts w:hint="eastAsia"/>
        </w:rPr>
        <w:t>：</w:t>
      </w:r>
      <w:r w:rsidR="00DF6F3C">
        <w:t>我们以</w:t>
      </w:r>
      <w:r w:rsidR="00DF6F3C">
        <w:rPr>
          <w:rFonts w:hint="eastAsia"/>
        </w:rPr>
        <w:t>加权</w:t>
      </w:r>
      <w:r w:rsidR="00DF6F3C">
        <w:t>相似度为例，取统计平均权重配比</w:t>
      </w:r>
      <w:r w:rsidR="00DF6F3C">
        <w:rPr>
          <w:rFonts w:hint="eastAsia"/>
        </w:rPr>
        <w:t>（</w:t>
      </w:r>
      <w:r w:rsidR="00DF6F3C">
        <w:fldChar w:fldCharType="begin"/>
      </w:r>
      <w:r w:rsidR="00DF6F3C">
        <w:instrText xml:space="preserve"> </w:instrText>
      </w:r>
      <w:r w:rsidR="00DF6F3C">
        <w:rPr>
          <w:rFonts w:hint="eastAsia"/>
        </w:rPr>
        <w:instrText>REF _Ref452847966 \h</w:instrText>
      </w:r>
      <w:r w:rsidR="00DF6F3C">
        <w:instrText xml:space="preserve"> </w:instrText>
      </w:r>
      <w:r w:rsidR="00DF6F3C">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3</w:t>
      </w:r>
      <w:r w:rsidR="00DF6F3C">
        <w:fldChar w:fldCharType="end"/>
      </w:r>
      <w:r w:rsidR="00DF6F3C">
        <w:rPr>
          <w:rFonts w:hint="eastAsia"/>
        </w:rPr>
        <w:t>最后</w:t>
      </w:r>
      <w:r w:rsidR="00DF6F3C">
        <w:t>一行），聚类</w:t>
      </w:r>
      <w:r w:rsidR="00DF6F3C">
        <w:rPr>
          <w:rFonts w:hint="eastAsia"/>
        </w:rPr>
        <w:t>方法</w:t>
      </w:r>
      <w:r w:rsidR="005C1058">
        <w:rPr>
          <w:rFonts w:hint="eastAsia"/>
        </w:rPr>
        <w:t>选用</w:t>
      </w:r>
      <w:r w:rsidR="00DF6F3C">
        <w:rPr>
          <w:rFonts w:hint="eastAsia"/>
        </w:rPr>
        <w:t>效果</w:t>
      </w:r>
      <w:r w:rsidR="00DF6F3C">
        <w:t>最好</w:t>
      </w:r>
      <w:r w:rsidR="005C1058">
        <w:rPr>
          <w:rFonts w:hint="eastAsia"/>
        </w:rPr>
        <w:t>的</w:t>
      </w:r>
      <w:r w:rsidR="005C1058">
        <w:t>层级聚类，</w:t>
      </w:r>
      <w:r w:rsidR="005C1058">
        <w:rPr>
          <w:rFonts w:hint="eastAsia"/>
        </w:rPr>
        <w:t>尝试</w:t>
      </w:r>
      <w:r w:rsidR="005C1058">
        <w:t>将</w:t>
      </w:r>
      <w:r w:rsidR="005C1058">
        <w:rPr>
          <w:rFonts w:hint="eastAsia"/>
        </w:rPr>
        <w:t>类数</w:t>
      </w:r>
      <w:r w:rsidR="00C346A2">
        <w:rPr>
          <w:rFonts w:hint="eastAsia"/>
        </w:rPr>
        <w:t>设</w:t>
      </w:r>
      <w:r w:rsidR="005C1058">
        <w:rPr>
          <w:rFonts w:hint="eastAsia"/>
        </w:rPr>
        <w:t>为不同</w:t>
      </w:r>
      <w:r w:rsidR="005C1058">
        <w:t>的值来运行算法，</w:t>
      </w:r>
      <w:r w:rsidR="005C1058">
        <w:rPr>
          <w:rFonts w:hint="eastAsia"/>
        </w:rPr>
        <w:t>计算</w:t>
      </w:r>
      <w:r w:rsidR="005C1058">
        <w:t>其在数据集</w:t>
      </w:r>
      <w:r w:rsidR="005C1058">
        <w:rPr>
          <w:rFonts w:hint="eastAsia"/>
        </w:rPr>
        <w:t>B</w:t>
      </w:r>
      <w:r w:rsidR="005C1058">
        <w:rPr>
          <w:rFonts w:hint="eastAsia"/>
        </w:rPr>
        <w:t>上</w:t>
      </w:r>
      <w:r w:rsidR="005C1058">
        <w:t>的</w:t>
      </w:r>
      <w:r w:rsidR="005C1058">
        <w:rPr>
          <w:rFonts w:hint="eastAsia"/>
        </w:rPr>
        <w:t>NMI</w:t>
      </w:r>
      <w:r w:rsidR="005C1058">
        <w:rPr>
          <w:rFonts w:hint="eastAsia"/>
        </w:rPr>
        <w:t>值</w:t>
      </w:r>
      <w:r w:rsidR="005C1058">
        <w:t>。</w:t>
      </w:r>
      <w:r w:rsidR="005C1058">
        <w:rPr>
          <w:rFonts w:hint="eastAsia"/>
        </w:rPr>
        <w:t>实验</w:t>
      </w:r>
      <w:r w:rsidR="005C1058">
        <w:t>后获得以下表格：</w:t>
      </w:r>
    </w:p>
    <w:p w:rsidR="00BE61C8" w:rsidRDefault="00BE61C8" w:rsidP="00BE61C8">
      <w:pPr>
        <w:pStyle w:val="a5"/>
        <w:keepNext/>
        <w:spacing w:beforeLines="50" w:before="156"/>
      </w:pPr>
      <w:bookmarkStart w:id="60" w:name="_Ref452850241"/>
      <w:bookmarkStart w:id="61" w:name="_Toc453167008"/>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611C38">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611C38">
        <w:rPr>
          <w:noProof/>
        </w:rPr>
        <w:t>5</w:t>
      </w:r>
      <w:r w:rsidR="0079342A">
        <w:fldChar w:fldCharType="end"/>
      </w:r>
      <w:bookmarkEnd w:id="60"/>
      <w:r>
        <w:t xml:space="preserve"> </w:t>
      </w:r>
      <w:r>
        <w:rPr>
          <w:rFonts w:hint="eastAsia"/>
        </w:rPr>
        <w:t>不同</w:t>
      </w:r>
      <w:r>
        <w:t>的</w:t>
      </w:r>
      <w:r>
        <w:rPr>
          <w:rFonts w:hint="eastAsia"/>
        </w:rPr>
        <w:t>预定义</w:t>
      </w:r>
      <w:r>
        <w:t>类数</w:t>
      </w:r>
      <w:r>
        <w:rPr>
          <w:rFonts w:hint="eastAsia"/>
        </w:rPr>
        <w:t>K</w:t>
      </w:r>
      <w:r>
        <w:rPr>
          <w:rFonts w:hint="eastAsia"/>
        </w:rPr>
        <w:t>的</w:t>
      </w:r>
      <w:r>
        <w:t>聚类效果（</w:t>
      </w:r>
      <w:r>
        <w:rPr>
          <w:rFonts w:hint="eastAsia"/>
        </w:rPr>
        <w:t>指标：</w:t>
      </w:r>
      <w:r>
        <w:rPr>
          <w:rFonts w:hint="eastAsia"/>
        </w:rPr>
        <w:t>NMI</w:t>
      </w:r>
      <w:r>
        <w:t>）</w:t>
      </w:r>
      <w:bookmarkEnd w:id="61"/>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13"/>
        <w:gridCol w:w="1009"/>
        <w:gridCol w:w="1275"/>
        <w:gridCol w:w="1159"/>
        <w:gridCol w:w="1275"/>
        <w:gridCol w:w="1275"/>
        <w:gridCol w:w="1275"/>
      </w:tblGrid>
      <w:tr w:rsidR="0034154B" w:rsidTr="00546B81">
        <w:tc>
          <w:tcPr>
            <w:tcW w:w="1113" w:type="dxa"/>
            <w:tcBorders>
              <w:top w:val="single" w:sz="12" w:space="0" w:color="auto"/>
              <w:bottom w:val="single" w:sz="8" w:space="0" w:color="auto"/>
            </w:tcBorders>
          </w:tcPr>
          <w:p w:rsidR="0034154B" w:rsidRPr="005C1058" w:rsidRDefault="0034154B" w:rsidP="0034154B">
            <w:pPr>
              <w:ind w:firstLine="0"/>
              <w:jc w:val="center"/>
              <w:rPr>
                <w:sz w:val="21"/>
              </w:rPr>
            </w:pPr>
            <w:r>
              <w:rPr>
                <w:sz w:val="21"/>
              </w:rPr>
              <w:t>K</w:t>
            </w:r>
          </w:p>
        </w:tc>
        <w:tc>
          <w:tcPr>
            <w:tcW w:w="1009" w:type="dxa"/>
            <w:tcBorders>
              <w:top w:val="single" w:sz="12" w:space="0" w:color="auto"/>
              <w:bottom w:val="single" w:sz="8" w:space="0" w:color="auto"/>
              <w:right w:val="single" w:sz="8" w:space="0" w:color="auto"/>
            </w:tcBorders>
          </w:tcPr>
          <w:p w:rsidR="0034154B" w:rsidRPr="0034154B" w:rsidRDefault="0034154B" w:rsidP="0034154B">
            <w:pPr>
              <w:ind w:firstLine="0"/>
              <w:jc w:val="center"/>
              <w:rPr>
                <w:sz w:val="21"/>
                <w:vertAlign w:val="subscript"/>
              </w:rPr>
            </w:pPr>
            <w:r>
              <w:rPr>
                <w:rFonts w:hint="eastAsia"/>
                <w:sz w:val="21"/>
              </w:rPr>
              <w:t>K</w:t>
            </w:r>
            <w:r>
              <w:rPr>
                <w:sz w:val="21"/>
              </w:rPr>
              <w:t xml:space="preserve"> </w:t>
            </w:r>
            <w:r>
              <w:rPr>
                <w:rFonts w:hint="eastAsia"/>
                <w:sz w:val="21"/>
              </w:rPr>
              <w:t>/</w:t>
            </w:r>
            <w:r>
              <w:rPr>
                <w:sz w:val="21"/>
              </w:rPr>
              <w:t xml:space="preserve"> </w:t>
            </w:r>
            <w:r>
              <w:rPr>
                <w:rFonts w:hint="eastAsia"/>
                <w:sz w:val="21"/>
              </w:rPr>
              <w:t>K</w:t>
            </w:r>
            <w:r>
              <w:rPr>
                <w:sz w:val="21"/>
                <w:vertAlign w:val="subscript"/>
              </w:rPr>
              <w:t>true</w:t>
            </w:r>
          </w:p>
        </w:tc>
        <w:tc>
          <w:tcPr>
            <w:tcW w:w="1275" w:type="dxa"/>
            <w:tcBorders>
              <w:top w:val="single" w:sz="12" w:space="0" w:color="auto"/>
              <w:left w:val="single" w:sz="8"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-Sgl</w:t>
            </w:r>
          </w:p>
        </w:tc>
        <w:tc>
          <w:tcPr>
            <w:tcW w:w="1159"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-Cpl</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-Avg</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-Wtd</w:t>
            </w:r>
          </w:p>
        </w:tc>
        <w:tc>
          <w:tcPr>
            <w:tcW w:w="1275" w:type="dxa"/>
            <w:tcBorders>
              <w:top w:val="single" w:sz="12" w:space="0" w:color="auto"/>
              <w:bottom w:val="single" w:sz="8" w:space="0" w:color="auto"/>
            </w:tcBorders>
          </w:tcPr>
          <w:p w:rsidR="0034154B" w:rsidRPr="005C1058" w:rsidRDefault="0034154B" w:rsidP="0034154B">
            <w:pPr>
              <w:ind w:firstLine="0"/>
              <w:jc w:val="center"/>
              <w:rPr>
                <w:sz w:val="21"/>
              </w:rPr>
            </w:pPr>
            <w:r>
              <w:rPr>
                <w:rFonts w:hint="eastAsia"/>
                <w:sz w:val="21"/>
              </w:rPr>
              <w:t>H</w:t>
            </w:r>
            <w:r>
              <w:rPr>
                <w:sz w:val="21"/>
              </w:rPr>
              <w:t>-Wrd</w:t>
            </w:r>
          </w:p>
        </w:tc>
      </w:tr>
      <w:tr w:rsidR="00546B81" w:rsidTr="00546B81">
        <w:tc>
          <w:tcPr>
            <w:tcW w:w="1113" w:type="dxa"/>
            <w:tcBorders>
              <w:top w:val="single" w:sz="8" w:space="0" w:color="auto"/>
            </w:tcBorders>
            <w:vAlign w:val="bottom"/>
          </w:tcPr>
          <w:p w:rsidR="00546B81" w:rsidRPr="00546B81" w:rsidRDefault="00546B81" w:rsidP="00546B81">
            <w:pPr>
              <w:widowControl/>
              <w:spacing w:line="240" w:lineRule="auto"/>
              <w:ind w:firstLine="0"/>
              <w:jc w:val="center"/>
              <w:rPr>
                <w:color w:val="000000"/>
                <w:sz w:val="21"/>
              </w:rPr>
            </w:pPr>
            <w:r w:rsidRPr="00546B81">
              <w:rPr>
                <w:rFonts w:hint="eastAsia"/>
                <w:color w:val="000000"/>
                <w:sz w:val="21"/>
              </w:rPr>
              <w:t>30</w:t>
            </w:r>
          </w:p>
        </w:tc>
        <w:tc>
          <w:tcPr>
            <w:tcW w:w="1009" w:type="dxa"/>
            <w:tcBorders>
              <w:top w:val="single" w:sz="8" w:space="0" w:color="auto"/>
              <w:right w:val="single" w:sz="8" w:space="0" w:color="auto"/>
            </w:tcBorders>
            <w:vAlign w:val="bottom"/>
          </w:tcPr>
          <w:p w:rsidR="00546B81" w:rsidRPr="00546B81" w:rsidRDefault="00546B81" w:rsidP="00546B81">
            <w:pPr>
              <w:widowControl/>
              <w:spacing w:line="240" w:lineRule="auto"/>
              <w:ind w:firstLine="0"/>
              <w:jc w:val="center"/>
              <w:rPr>
                <w:color w:val="000000"/>
                <w:sz w:val="21"/>
              </w:rPr>
            </w:pPr>
            <w:r w:rsidRPr="00546B81">
              <w:rPr>
                <w:rFonts w:hint="eastAsia"/>
                <w:color w:val="000000"/>
                <w:sz w:val="21"/>
              </w:rPr>
              <w:t>0.447</w:t>
            </w:r>
          </w:p>
        </w:tc>
        <w:tc>
          <w:tcPr>
            <w:tcW w:w="1275" w:type="dxa"/>
            <w:tcBorders>
              <w:top w:val="single" w:sz="8" w:space="0" w:color="auto"/>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0.5774</w:t>
            </w:r>
          </w:p>
        </w:tc>
        <w:tc>
          <w:tcPr>
            <w:tcW w:w="1159"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0.8016</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0.8312</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0.8164</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0.8084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40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0.597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0.6601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0.8384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0.8489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0.8502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0.8438</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50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0.746</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0.7882</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0.8518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0.8686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0.8707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0.8673</w:t>
            </w:r>
          </w:p>
        </w:tc>
      </w:tr>
      <w:tr w:rsidR="00546B81" w:rsidTr="00BE61C8">
        <w:tc>
          <w:tcPr>
            <w:tcW w:w="1113"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60</w:t>
            </w:r>
          </w:p>
        </w:tc>
        <w:tc>
          <w:tcPr>
            <w:tcW w:w="1009" w:type="dxa"/>
            <w:tcBorders>
              <w:bottom w:val="single" w:sz="8"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0.895</w:t>
            </w:r>
          </w:p>
        </w:tc>
        <w:tc>
          <w:tcPr>
            <w:tcW w:w="1275" w:type="dxa"/>
            <w:tcBorders>
              <w:left w:val="single" w:sz="8" w:space="0" w:color="auto"/>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0.8149</w:t>
            </w:r>
          </w:p>
        </w:tc>
        <w:tc>
          <w:tcPr>
            <w:tcW w:w="1159"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0.8669</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0.8977</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0.8948</w:t>
            </w:r>
          </w:p>
        </w:tc>
        <w:tc>
          <w:tcPr>
            <w:tcW w:w="1275" w:type="dxa"/>
            <w:tcBorders>
              <w:bottom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0.8749</w:t>
            </w:r>
          </w:p>
        </w:tc>
      </w:tr>
      <w:tr w:rsidR="00546B81" w:rsidTr="00BE61C8">
        <w:tc>
          <w:tcPr>
            <w:tcW w:w="1113"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67</w:t>
            </w:r>
          </w:p>
        </w:tc>
        <w:tc>
          <w:tcPr>
            <w:tcW w:w="1009" w:type="dxa"/>
            <w:tcBorders>
              <w:top w:val="single" w:sz="8" w:space="0" w:color="auto"/>
              <w:bottom w:val="single" w:sz="8" w:space="0" w:color="auto"/>
              <w:right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1</w:t>
            </w:r>
            <w:r w:rsidRPr="00BE61C8">
              <w:rPr>
                <w:color w:val="000000"/>
                <w:sz w:val="21"/>
              </w:rPr>
              <w:t>.000</w:t>
            </w:r>
          </w:p>
        </w:tc>
        <w:tc>
          <w:tcPr>
            <w:tcW w:w="1275" w:type="dxa"/>
            <w:tcBorders>
              <w:top w:val="single" w:sz="8" w:space="0" w:color="auto"/>
              <w:left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0.8368</w:t>
            </w:r>
          </w:p>
        </w:tc>
        <w:tc>
          <w:tcPr>
            <w:tcW w:w="1159"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0.8752</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0.9009</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0.9035</w:t>
            </w:r>
          </w:p>
        </w:tc>
        <w:tc>
          <w:tcPr>
            <w:tcW w:w="1275" w:type="dxa"/>
            <w:tcBorders>
              <w:top w:val="single" w:sz="8" w:space="0" w:color="auto"/>
              <w:bottom w:val="single" w:sz="8" w:space="0" w:color="auto"/>
            </w:tcBorders>
            <w:vAlign w:val="bottom"/>
          </w:tcPr>
          <w:p w:rsidR="00546B81" w:rsidRPr="00BE61C8" w:rsidRDefault="00546B81" w:rsidP="00546B81">
            <w:pPr>
              <w:ind w:firstLine="0"/>
              <w:jc w:val="center"/>
              <w:rPr>
                <w:color w:val="000000"/>
                <w:sz w:val="21"/>
              </w:rPr>
            </w:pPr>
            <w:r w:rsidRPr="00BE61C8">
              <w:rPr>
                <w:rFonts w:hint="eastAsia"/>
                <w:color w:val="000000"/>
                <w:sz w:val="21"/>
              </w:rPr>
              <w:t>0.8795</w:t>
            </w:r>
          </w:p>
        </w:tc>
      </w:tr>
      <w:tr w:rsidR="00546B81" w:rsidTr="00BE61C8">
        <w:tc>
          <w:tcPr>
            <w:tcW w:w="1113"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70</w:t>
            </w:r>
          </w:p>
        </w:tc>
        <w:tc>
          <w:tcPr>
            <w:tcW w:w="1009" w:type="dxa"/>
            <w:tcBorders>
              <w:top w:val="single" w:sz="8"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1.044</w:t>
            </w:r>
          </w:p>
        </w:tc>
        <w:tc>
          <w:tcPr>
            <w:tcW w:w="1275" w:type="dxa"/>
            <w:tcBorders>
              <w:top w:val="single" w:sz="8" w:space="0" w:color="auto"/>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0.8489</w:t>
            </w:r>
          </w:p>
        </w:tc>
        <w:tc>
          <w:tcPr>
            <w:tcW w:w="1159"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0.8842</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0.9094</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0.9073</w:t>
            </w:r>
          </w:p>
        </w:tc>
        <w:tc>
          <w:tcPr>
            <w:tcW w:w="1275" w:type="dxa"/>
            <w:tcBorders>
              <w:top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0.8832</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80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1.194</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0.8771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0.8930</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0.9108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0.8896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90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1.343</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0.8906</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0.9045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0.9160</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0.9177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0.8994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95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1.417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0.9083</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0.9076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0.9180</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0.9178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100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1.492</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0.9126</w:t>
            </w:r>
          </w:p>
        </w:tc>
        <w:tc>
          <w:tcPr>
            <w:tcW w:w="1159" w:type="dxa"/>
            <w:vAlign w:val="bottom"/>
          </w:tcPr>
          <w:p w:rsidR="00546B81" w:rsidRPr="00546B81" w:rsidRDefault="00546B81" w:rsidP="00546B81">
            <w:pPr>
              <w:ind w:firstLine="0"/>
              <w:jc w:val="center"/>
              <w:rPr>
                <w:b/>
                <w:color w:val="000000"/>
                <w:sz w:val="21"/>
              </w:rPr>
            </w:pPr>
            <w:r w:rsidRPr="00546B81">
              <w:rPr>
                <w:rFonts w:hint="eastAsia"/>
                <w:b/>
                <w:color w:val="000000"/>
                <w:sz w:val="21"/>
              </w:rPr>
              <w:t>0.9095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0.9205</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0.9163</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0.8986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105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1.567</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0.9115</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0.9074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0.9162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0.9133</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0.9036</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110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1.641</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0.9102</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0.9028</w:t>
            </w:r>
          </w:p>
        </w:tc>
        <w:tc>
          <w:tcPr>
            <w:tcW w:w="1275" w:type="dxa"/>
            <w:vAlign w:val="bottom"/>
          </w:tcPr>
          <w:p w:rsidR="00546B81" w:rsidRPr="00546B81" w:rsidRDefault="00546B81" w:rsidP="00546B81">
            <w:pPr>
              <w:ind w:firstLine="0"/>
              <w:jc w:val="center"/>
              <w:rPr>
                <w:b/>
                <w:color w:val="000000"/>
                <w:sz w:val="21"/>
              </w:rPr>
            </w:pPr>
            <w:r w:rsidRPr="00546B81">
              <w:rPr>
                <w:rFonts w:hint="eastAsia"/>
                <w:b/>
                <w:color w:val="000000"/>
                <w:sz w:val="21"/>
              </w:rPr>
              <w:t>0.9218</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0.9126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0.9035</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115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1.716</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0.9101</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0.9012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0.9139</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0.9030</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120</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1.791</w:t>
            </w:r>
          </w:p>
        </w:tc>
        <w:tc>
          <w:tcPr>
            <w:tcW w:w="1275" w:type="dxa"/>
            <w:tcBorders>
              <w:left w:val="single" w:sz="8" w:space="0" w:color="auto"/>
            </w:tcBorders>
            <w:vAlign w:val="bottom"/>
          </w:tcPr>
          <w:p w:rsidR="00546B81" w:rsidRPr="00546B81" w:rsidRDefault="00546B81" w:rsidP="00546B81">
            <w:pPr>
              <w:ind w:firstLine="0"/>
              <w:jc w:val="center"/>
              <w:rPr>
                <w:b/>
                <w:color w:val="000000"/>
                <w:sz w:val="21"/>
              </w:rPr>
            </w:pPr>
            <w:r w:rsidRPr="00546B81">
              <w:rPr>
                <w:rFonts w:hint="eastAsia"/>
                <w:b/>
                <w:color w:val="000000"/>
                <w:sz w:val="21"/>
              </w:rPr>
              <w:t>0.9189</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0.9007</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0.9121</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0.9112</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0.9014</w:t>
            </w:r>
          </w:p>
        </w:tc>
      </w:tr>
      <w:tr w:rsidR="00546B81" w:rsidTr="00546B81">
        <w:tc>
          <w:tcPr>
            <w:tcW w:w="1113" w:type="dxa"/>
            <w:vAlign w:val="bottom"/>
          </w:tcPr>
          <w:p w:rsidR="00546B81" w:rsidRPr="00546B81" w:rsidRDefault="00546B81" w:rsidP="00546B81">
            <w:pPr>
              <w:ind w:firstLine="0"/>
              <w:jc w:val="center"/>
              <w:rPr>
                <w:color w:val="000000"/>
                <w:sz w:val="21"/>
              </w:rPr>
            </w:pPr>
            <w:r w:rsidRPr="00546B81">
              <w:rPr>
                <w:rFonts w:hint="eastAsia"/>
                <w:color w:val="000000"/>
                <w:sz w:val="21"/>
              </w:rPr>
              <w:t>125</w:t>
            </w:r>
          </w:p>
        </w:tc>
        <w:tc>
          <w:tcPr>
            <w:tcW w:w="1009" w:type="dxa"/>
            <w:tcBorders>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1.865</w:t>
            </w:r>
          </w:p>
        </w:tc>
        <w:tc>
          <w:tcPr>
            <w:tcW w:w="1275" w:type="dxa"/>
            <w:tcBorders>
              <w:lef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0.9107</w:t>
            </w:r>
          </w:p>
        </w:tc>
        <w:tc>
          <w:tcPr>
            <w:tcW w:w="1159" w:type="dxa"/>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0.9053</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0.9066</w:t>
            </w:r>
          </w:p>
        </w:tc>
        <w:tc>
          <w:tcPr>
            <w:tcW w:w="1275" w:type="dxa"/>
            <w:vAlign w:val="bottom"/>
          </w:tcPr>
          <w:p w:rsidR="00546B81" w:rsidRPr="00546B81" w:rsidRDefault="00546B81" w:rsidP="00546B81">
            <w:pPr>
              <w:ind w:firstLine="0"/>
              <w:jc w:val="center"/>
              <w:rPr>
                <w:color w:val="000000"/>
                <w:sz w:val="21"/>
              </w:rPr>
            </w:pPr>
            <w:r w:rsidRPr="00546B81">
              <w:rPr>
                <w:rFonts w:hint="eastAsia"/>
                <w:color w:val="000000"/>
                <w:sz w:val="21"/>
              </w:rPr>
              <w:t>0.8983</w:t>
            </w:r>
          </w:p>
        </w:tc>
      </w:tr>
      <w:tr w:rsidR="00546B81" w:rsidTr="00546B81">
        <w:tc>
          <w:tcPr>
            <w:tcW w:w="1113"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130</w:t>
            </w:r>
          </w:p>
        </w:tc>
        <w:tc>
          <w:tcPr>
            <w:tcW w:w="1009" w:type="dxa"/>
            <w:tcBorders>
              <w:bottom w:val="single" w:sz="12" w:space="0" w:color="auto"/>
              <w:right w:val="single" w:sz="8"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1.940</w:t>
            </w:r>
          </w:p>
        </w:tc>
        <w:tc>
          <w:tcPr>
            <w:tcW w:w="1275" w:type="dxa"/>
            <w:tcBorders>
              <w:left w:val="single" w:sz="8" w:space="0" w:color="auto"/>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0.9077</w:t>
            </w:r>
          </w:p>
        </w:tc>
        <w:tc>
          <w:tcPr>
            <w:tcW w:w="1159"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0.8987</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0.9033</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0.9004</w:t>
            </w:r>
          </w:p>
        </w:tc>
        <w:tc>
          <w:tcPr>
            <w:tcW w:w="1275" w:type="dxa"/>
            <w:tcBorders>
              <w:bottom w:val="single" w:sz="12" w:space="0" w:color="auto"/>
            </w:tcBorders>
            <w:vAlign w:val="bottom"/>
          </w:tcPr>
          <w:p w:rsidR="00546B81" w:rsidRPr="00546B81" w:rsidRDefault="00546B81" w:rsidP="00546B81">
            <w:pPr>
              <w:ind w:firstLine="0"/>
              <w:jc w:val="center"/>
              <w:rPr>
                <w:color w:val="000000"/>
                <w:sz w:val="21"/>
              </w:rPr>
            </w:pPr>
            <w:r w:rsidRPr="00546B81">
              <w:rPr>
                <w:rFonts w:hint="eastAsia"/>
                <w:color w:val="000000"/>
                <w:sz w:val="21"/>
              </w:rPr>
              <w:t>0.8978</w:t>
            </w:r>
          </w:p>
        </w:tc>
      </w:tr>
    </w:tbl>
    <w:p w:rsidR="005C1058" w:rsidRPr="00364B4E" w:rsidRDefault="00BE61C8" w:rsidP="00BE61C8">
      <w:pPr>
        <w:spacing w:beforeLines="100" w:before="312"/>
      </w:pPr>
      <w:r>
        <w:fldChar w:fldCharType="begin"/>
      </w:r>
      <w:r>
        <w:instrText xml:space="preserve"> </w:instrText>
      </w:r>
      <w:r>
        <w:rPr>
          <w:rFonts w:hint="eastAsia"/>
        </w:rPr>
        <w:instrText>REF _Ref452850241 \h</w:instrText>
      </w:r>
      <w:r>
        <w:instrText xml:space="preserve"> </w:instrText>
      </w:r>
      <w:r>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5</w:t>
      </w:r>
      <w:r>
        <w:fldChar w:fldCharType="end"/>
      </w:r>
      <w:r>
        <w:rPr>
          <w:rFonts w:hint="eastAsia"/>
        </w:rPr>
        <w:t>最左边</w:t>
      </w:r>
      <w:r>
        <w:t>的一列（</w:t>
      </w:r>
      <w:r>
        <w:rPr>
          <w:rFonts w:hint="eastAsia"/>
        </w:rPr>
        <w:t>K</w:t>
      </w:r>
      <w:r>
        <w:t>）</w:t>
      </w:r>
      <w:r>
        <w:rPr>
          <w:rFonts w:hint="eastAsia"/>
        </w:rPr>
        <w:t>是</w:t>
      </w:r>
      <w:r>
        <w:t>算法预</w:t>
      </w:r>
      <w:r w:rsidR="001A65CB">
        <w:rPr>
          <w:rFonts w:hint="eastAsia"/>
        </w:rPr>
        <w:t>设置的</w:t>
      </w:r>
      <w:r>
        <w:t>类数，第二列（</w:t>
      </w:r>
      <w:r>
        <w:rPr>
          <w:rFonts w:hint="eastAsia"/>
        </w:rPr>
        <w:t>K</w:t>
      </w:r>
      <w:r>
        <w:t xml:space="preserve"> / K</w:t>
      </w:r>
      <w:r>
        <w:rPr>
          <w:vertAlign w:val="subscript"/>
        </w:rPr>
        <w:t>true</w:t>
      </w:r>
      <w:r>
        <w:t>）</w:t>
      </w:r>
      <w:r>
        <w:rPr>
          <w:rFonts w:hint="eastAsia"/>
        </w:rPr>
        <w:t>是预</w:t>
      </w:r>
      <w:r w:rsidR="001A65CB">
        <w:rPr>
          <w:rFonts w:hint="eastAsia"/>
        </w:rPr>
        <w:t>设置</w:t>
      </w:r>
      <w:r>
        <w:t>类数与</w:t>
      </w:r>
      <w:r>
        <w:rPr>
          <w:rFonts w:hint="eastAsia"/>
        </w:rPr>
        <w:t>真实</w:t>
      </w:r>
      <w:r>
        <w:t>类数</w:t>
      </w:r>
      <w:r>
        <w:rPr>
          <w:rFonts w:hint="eastAsia"/>
        </w:rPr>
        <w:t>的比值</w:t>
      </w:r>
      <w:r>
        <w:t>，</w:t>
      </w:r>
      <w:r>
        <w:rPr>
          <w:rFonts w:hint="eastAsia"/>
        </w:rPr>
        <w:t>后面</w:t>
      </w:r>
      <w:r>
        <w:t>几列是不同连结方式的层级聚类法</w:t>
      </w:r>
      <w:r>
        <w:rPr>
          <w:rFonts w:hint="eastAsia"/>
        </w:rPr>
        <w:t>在</w:t>
      </w:r>
      <w:r>
        <w:t>数据集</w:t>
      </w:r>
      <w:r>
        <w:rPr>
          <w:rFonts w:hint="eastAsia"/>
        </w:rPr>
        <w:t>B</w:t>
      </w:r>
      <w:r>
        <w:rPr>
          <w:rFonts w:hint="eastAsia"/>
        </w:rPr>
        <w:t>上</w:t>
      </w:r>
      <w:r>
        <w:t>的聚类效果</w:t>
      </w:r>
      <w:r>
        <w:rPr>
          <w:rFonts w:hint="eastAsia"/>
        </w:rPr>
        <w:t>。</w:t>
      </w:r>
      <w:r w:rsidR="00E244AA">
        <w:rPr>
          <w:rFonts w:hint="eastAsia"/>
        </w:rPr>
        <w:t>从表格可以观察</w:t>
      </w:r>
      <w:r w:rsidR="00E244AA">
        <w:t>到，在预定义类数等于真实值</w:t>
      </w:r>
      <w:r w:rsidR="00E244AA">
        <w:rPr>
          <w:rFonts w:hint="eastAsia"/>
        </w:rPr>
        <w:t>（</w:t>
      </w:r>
      <w:r w:rsidR="00E244AA">
        <w:rPr>
          <w:rFonts w:hint="eastAsia"/>
        </w:rPr>
        <w:t>67</w:t>
      </w:r>
      <w:r w:rsidR="00E244AA">
        <w:t>）的时候，</w:t>
      </w:r>
      <w:r w:rsidR="00E244AA">
        <w:rPr>
          <w:rFonts w:hint="eastAsia"/>
        </w:rPr>
        <w:t>各</w:t>
      </w:r>
      <w:r w:rsidR="00E244AA">
        <w:t>聚</w:t>
      </w:r>
      <w:r w:rsidR="00E244AA">
        <w:lastRenderedPageBreak/>
        <w:t>类算法</w:t>
      </w:r>
      <w:r w:rsidR="00E244AA">
        <w:rPr>
          <w:rFonts w:hint="eastAsia"/>
        </w:rPr>
        <w:t>的</w:t>
      </w:r>
      <w:r w:rsidR="00E244AA">
        <w:rPr>
          <w:rFonts w:hint="eastAsia"/>
        </w:rPr>
        <w:t>NMI</w:t>
      </w:r>
      <w:r w:rsidR="00E244AA">
        <w:rPr>
          <w:rFonts w:hint="eastAsia"/>
        </w:rPr>
        <w:t>值</w:t>
      </w:r>
      <w:r w:rsidR="00E244AA">
        <w:t>都还不错，</w:t>
      </w:r>
      <w:r w:rsidR="00E244AA">
        <w:rPr>
          <w:rFonts w:hint="eastAsia"/>
        </w:rPr>
        <w:t>与</w:t>
      </w:r>
      <w:r w:rsidR="00E244AA">
        <w:t>最佳</w:t>
      </w:r>
      <w:r w:rsidR="00E244AA">
        <w:rPr>
          <w:rFonts w:hint="eastAsia"/>
        </w:rPr>
        <w:t>指标</w:t>
      </w:r>
      <w:r w:rsidR="00E244AA">
        <w:t>相差都不大且</w:t>
      </w:r>
      <w:r w:rsidR="00E244AA">
        <w:rPr>
          <w:rFonts w:hint="eastAsia"/>
        </w:rPr>
        <w:t>均在</w:t>
      </w:r>
      <w:r w:rsidR="00E244AA">
        <w:rPr>
          <w:rFonts w:hint="eastAsia"/>
        </w:rPr>
        <w:t>0.83</w:t>
      </w:r>
      <w:r w:rsidR="00857398">
        <w:rPr>
          <w:rFonts w:hint="eastAsia"/>
        </w:rPr>
        <w:t>以上；当</w:t>
      </w:r>
      <w:r w:rsidR="00857398">
        <w:rPr>
          <w:rFonts w:hint="eastAsia"/>
        </w:rPr>
        <w:t>K</w:t>
      </w:r>
      <w:r w:rsidR="00857398">
        <w:rPr>
          <w:rFonts w:hint="eastAsia"/>
        </w:rPr>
        <w:t>值在</w:t>
      </w:r>
      <w:r w:rsidR="00857398">
        <w:t>真实值</w:t>
      </w:r>
      <w:r w:rsidR="00857398">
        <w:rPr>
          <w:rFonts w:hint="eastAsia"/>
        </w:rPr>
        <w:t>左右</w:t>
      </w:r>
      <w:r w:rsidR="00857398">
        <w:t>波动时（</w:t>
      </w:r>
      <w:r w:rsidR="00857398">
        <w:rPr>
          <w:rFonts w:hint="eastAsia"/>
        </w:rPr>
        <w:t>67</w:t>
      </w:r>
      <m:oMath>
        <m:r>
          <m:rPr>
            <m:sty m:val="p"/>
          </m:rPr>
          <w:rPr>
            <w:rFonts w:ascii="Cambria Math" w:hAnsi="Cambria Math"/>
          </w:rPr>
          <m:t xml:space="preserve"> ±</m:t>
        </m:r>
      </m:oMath>
      <w:r w:rsidR="00857398">
        <w:rPr>
          <w:rFonts w:hint="eastAsia"/>
        </w:rPr>
        <w:t>20</w:t>
      </w:r>
      <w:r w:rsidR="00857398">
        <w:t>）</w:t>
      </w:r>
      <w:r w:rsidR="00857398">
        <w:rPr>
          <w:rFonts w:hint="eastAsia"/>
        </w:rPr>
        <w:t>时</w:t>
      </w:r>
      <w:r w:rsidR="00857398">
        <w:t>，</w:t>
      </w:r>
      <w:r w:rsidR="00857398">
        <w:rPr>
          <w:rFonts w:hint="eastAsia"/>
        </w:rPr>
        <w:t>NMI</w:t>
      </w:r>
      <w:r w:rsidR="00857398">
        <w:rPr>
          <w:rFonts w:hint="eastAsia"/>
        </w:rPr>
        <w:t>指标</w:t>
      </w:r>
      <w:r w:rsidR="00857398">
        <w:t>也</w:t>
      </w:r>
      <w:r w:rsidR="00857398">
        <w:rPr>
          <w:rFonts w:hint="eastAsia"/>
        </w:rPr>
        <w:t>都</w:t>
      </w:r>
      <w:r w:rsidR="00857398">
        <w:t>属于可接受的范围</w:t>
      </w:r>
      <w:r w:rsidR="00857398">
        <w:rPr>
          <w:rFonts w:hint="eastAsia"/>
        </w:rPr>
        <w:t>或</w:t>
      </w:r>
      <w:r w:rsidR="001A65CB">
        <w:rPr>
          <w:rFonts w:hint="eastAsia"/>
        </w:rPr>
        <w:t>更好</w:t>
      </w:r>
      <w:r w:rsidR="00857398">
        <w:t>。因此</w:t>
      </w:r>
      <w:r w:rsidR="00857398">
        <w:rPr>
          <w:rFonts w:hint="eastAsia"/>
        </w:rPr>
        <w:t>可以认为</w:t>
      </w:r>
      <w:r w:rsidR="001A65CB">
        <w:rPr>
          <w:rFonts w:hint="eastAsia"/>
        </w:rPr>
        <w:t>二次聚类能</w:t>
      </w:r>
      <w:r w:rsidR="00857398">
        <w:t>在压缩话题</w:t>
      </w:r>
      <w:r w:rsidR="00857398">
        <w:rPr>
          <w:rFonts w:hint="eastAsia"/>
        </w:rPr>
        <w:t>重复率</w:t>
      </w:r>
      <w:r w:rsidR="00857398">
        <w:t>的同时能够保持良好的聚类效果。</w:t>
      </w:r>
      <w:r w:rsidR="00B77D42">
        <w:rPr>
          <w:rFonts w:hint="eastAsia"/>
        </w:rPr>
        <w:t>再</w:t>
      </w:r>
      <w:r w:rsidR="00B77D42">
        <w:t>来观察一下当算法获得最</w:t>
      </w:r>
      <w:r w:rsidR="00B77D42">
        <w:rPr>
          <w:rFonts w:hint="eastAsia"/>
        </w:rPr>
        <w:t>优</w:t>
      </w:r>
      <w:r w:rsidR="00B77D42">
        <w:t>聚类结果时，系统</w:t>
      </w:r>
      <w:r w:rsidR="00B77D42">
        <w:rPr>
          <w:rFonts w:hint="eastAsia"/>
        </w:rPr>
        <w:t>能</w:t>
      </w:r>
      <w:r w:rsidR="00B77D42">
        <w:t>将话题重复率压缩到多少</w:t>
      </w:r>
      <w:r w:rsidR="00B77D42">
        <w:rPr>
          <w:rFonts w:hint="eastAsia"/>
        </w:rPr>
        <w:t>。</w:t>
      </w:r>
      <w:r w:rsidR="00B77D42">
        <w:fldChar w:fldCharType="begin"/>
      </w:r>
      <w:r w:rsidR="00B77D42">
        <w:instrText xml:space="preserve"> </w:instrText>
      </w:r>
      <w:r w:rsidR="00B77D42">
        <w:rPr>
          <w:rFonts w:hint="eastAsia"/>
        </w:rPr>
        <w:instrText>REF _Ref452850241 \h</w:instrText>
      </w:r>
      <w:r w:rsidR="00B77D42">
        <w:instrText xml:space="preserve"> </w:instrText>
      </w:r>
      <w:r w:rsidR="00B77D42">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5</w:t>
      </w:r>
      <w:r w:rsidR="00B77D42">
        <w:fldChar w:fldCharType="end"/>
      </w:r>
      <w:r w:rsidR="00B77D42">
        <w:rPr>
          <w:rFonts w:hint="eastAsia"/>
        </w:rPr>
        <w:t>已经</w:t>
      </w:r>
      <w:r w:rsidR="00B77D42">
        <w:t>将各连结方式层级聚类法</w:t>
      </w:r>
      <w:r w:rsidR="00B77D42">
        <w:rPr>
          <w:rFonts w:hint="eastAsia"/>
        </w:rPr>
        <w:t>的</w:t>
      </w:r>
      <w:r w:rsidR="00B77D42">
        <w:t>最</w:t>
      </w:r>
      <w:r w:rsidR="00B77D42">
        <w:rPr>
          <w:rFonts w:hint="eastAsia"/>
        </w:rPr>
        <w:t>高</w:t>
      </w:r>
      <w:r w:rsidR="00B77D42">
        <w:rPr>
          <w:rFonts w:hint="eastAsia"/>
        </w:rPr>
        <w:t>NMI</w:t>
      </w:r>
      <w:r w:rsidR="00B77D42">
        <w:rPr>
          <w:rFonts w:hint="eastAsia"/>
        </w:rPr>
        <w:t>值</w:t>
      </w:r>
      <w:r w:rsidR="00A16C18">
        <w:t>以粗体标出，对应的话题</w:t>
      </w:r>
      <w:r w:rsidR="00A16C18">
        <w:rPr>
          <w:rFonts w:hint="eastAsia"/>
        </w:rPr>
        <w:t>重复</w:t>
      </w:r>
      <w:r w:rsidR="00B77D42">
        <w:t>率分别是</w:t>
      </w:r>
      <w:r w:rsidR="00B77D42">
        <w:rPr>
          <w:rFonts w:hint="eastAsia"/>
        </w:rPr>
        <w:t>1.791</w:t>
      </w:r>
      <w:r w:rsidR="00B77D42">
        <w:rPr>
          <w:rFonts w:hint="eastAsia"/>
        </w:rPr>
        <w:t>、</w:t>
      </w:r>
      <w:r w:rsidR="00B77D42">
        <w:rPr>
          <w:rFonts w:hint="eastAsia"/>
        </w:rPr>
        <w:t>1.492</w:t>
      </w:r>
      <w:r w:rsidR="00B77D42">
        <w:rPr>
          <w:rFonts w:hint="eastAsia"/>
        </w:rPr>
        <w:t>、</w:t>
      </w:r>
      <w:r w:rsidR="00B77D42">
        <w:t>1.641</w:t>
      </w:r>
      <w:r w:rsidR="00B77D42">
        <w:rPr>
          <w:rFonts w:hint="eastAsia"/>
        </w:rPr>
        <w:t>、</w:t>
      </w:r>
      <w:r w:rsidR="00B77D42">
        <w:rPr>
          <w:rFonts w:hint="eastAsia"/>
        </w:rPr>
        <w:t>1.417</w:t>
      </w:r>
      <w:r w:rsidR="00AF1CE6">
        <w:rPr>
          <w:rFonts w:hint="eastAsia"/>
        </w:rPr>
        <w:t>、</w:t>
      </w:r>
      <w:r w:rsidR="00AF1CE6">
        <w:rPr>
          <w:rFonts w:hint="eastAsia"/>
        </w:rPr>
        <w:t>1.567</w:t>
      </w:r>
      <w:r w:rsidR="00AF1CE6">
        <w:rPr>
          <w:rFonts w:hint="eastAsia"/>
        </w:rPr>
        <w:t>，范围</w:t>
      </w:r>
      <w:r w:rsidR="00AF1CE6">
        <w:t>在</w:t>
      </w:r>
      <w:r w:rsidR="00AF1CE6">
        <w:rPr>
          <w:rFonts w:hint="eastAsia"/>
        </w:rPr>
        <w:t>1.4</w:t>
      </w:r>
      <w:r w:rsidR="00AF1CE6">
        <w:rPr>
          <w:rFonts w:hint="eastAsia"/>
        </w:rPr>
        <w:t>到</w:t>
      </w:r>
      <w:r w:rsidR="00AF1CE6">
        <w:rPr>
          <w:rFonts w:hint="eastAsia"/>
        </w:rPr>
        <w:t>1.8</w:t>
      </w:r>
      <w:r w:rsidR="00AF1CE6">
        <w:rPr>
          <w:rFonts w:hint="eastAsia"/>
        </w:rPr>
        <w:t>之间</w:t>
      </w:r>
      <w:r w:rsidR="00AF1CE6">
        <w:t>，</w:t>
      </w:r>
      <w:r w:rsidR="00AF1CE6">
        <w:rPr>
          <w:rFonts w:hint="eastAsia"/>
        </w:rPr>
        <w:t>也就是</w:t>
      </w:r>
      <w:r w:rsidR="00AF1CE6">
        <w:t>说从</w:t>
      </w:r>
      <w:r w:rsidR="00AF1CE6">
        <w:rPr>
          <w:rFonts w:hint="eastAsia"/>
        </w:rPr>
        <w:t>NMI</w:t>
      </w:r>
      <w:r w:rsidR="00AF1CE6">
        <w:rPr>
          <w:rFonts w:hint="eastAsia"/>
        </w:rPr>
        <w:t>的</w:t>
      </w:r>
      <w:r w:rsidR="00AF1CE6">
        <w:t>角度，系统</w:t>
      </w:r>
      <w:r w:rsidR="00AF1CE6">
        <w:rPr>
          <w:rFonts w:hint="eastAsia"/>
        </w:rPr>
        <w:t>在</w:t>
      </w:r>
      <w:r w:rsidR="00AF1CE6">
        <w:t>聚类效果最好时能将话题</w:t>
      </w:r>
      <w:r w:rsidR="00A16C18">
        <w:rPr>
          <w:rFonts w:hint="eastAsia"/>
        </w:rPr>
        <w:t>重复率</w:t>
      </w:r>
      <w:r w:rsidR="00AF1CE6">
        <w:rPr>
          <w:rFonts w:hint="eastAsia"/>
        </w:rPr>
        <w:t>平均</w:t>
      </w:r>
      <w:r w:rsidR="00AF1CE6">
        <w:t>降到</w:t>
      </w:r>
      <w:r w:rsidR="00AF1CE6">
        <w:rPr>
          <w:rFonts w:hint="eastAsia"/>
        </w:rPr>
        <w:t>1.6</w:t>
      </w:r>
      <w:r w:rsidR="00AF1CE6">
        <w:rPr>
          <w:rFonts w:hint="eastAsia"/>
        </w:rPr>
        <w:t>左右</w:t>
      </w:r>
      <w:r w:rsidR="00A16C18">
        <w:rPr>
          <w:rFonts w:hint="eastAsia"/>
        </w:rPr>
        <w:t>，</w:t>
      </w:r>
      <w:r w:rsidR="00DB1CFB">
        <w:rPr>
          <w:rFonts w:hint="eastAsia"/>
        </w:rPr>
        <w:t>而原系统</w:t>
      </w:r>
      <w:r w:rsidR="00DB1CFB">
        <w:t>筛选聚类后得出的消息类，其话题</w:t>
      </w:r>
      <w:r w:rsidR="00DB1CFB">
        <w:rPr>
          <w:rFonts w:hint="eastAsia"/>
        </w:rPr>
        <w:t>重复率</w:t>
      </w:r>
      <w:r w:rsidR="00DB1CFB">
        <w:t>是</w:t>
      </w:r>
      <w:r w:rsidR="00DB1CFB">
        <w:rPr>
          <w:rFonts w:hint="eastAsia"/>
        </w:rPr>
        <w:t>3.2</w:t>
      </w:r>
      <w:r w:rsidR="00DB1CFB">
        <w:rPr>
          <w:rFonts w:hint="eastAsia"/>
        </w:rPr>
        <w:t>，</w:t>
      </w:r>
      <w:r w:rsidR="00DB1CFB">
        <w:t>也</w:t>
      </w:r>
      <w:r w:rsidR="00DB1CFB">
        <w:rPr>
          <w:rFonts w:hint="eastAsia"/>
        </w:rPr>
        <w:t>就是</w:t>
      </w:r>
      <w:r w:rsidR="00DB1CFB">
        <w:t>说</w:t>
      </w:r>
      <w:r w:rsidR="001A65CB">
        <w:rPr>
          <w:rFonts w:hint="eastAsia"/>
        </w:rPr>
        <w:t>二次聚类</w:t>
      </w:r>
      <w:r w:rsidR="00DB1CFB">
        <w:t>将</w:t>
      </w:r>
      <w:r w:rsidR="00AA4394">
        <w:rPr>
          <w:rFonts w:hint="eastAsia"/>
        </w:rPr>
        <w:t>原系统</w:t>
      </w:r>
      <w:r w:rsidR="001A65CB">
        <w:rPr>
          <w:rFonts w:hint="eastAsia"/>
        </w:rPr>
        <w:t>候选</w:t>
      </w:r>
      <w:r w:rsidR="001A65CB">
        <w:t>消息类</w:t>
      </w:r>
      <w:r w:rsidR="00AA4394">
        <w:t>的</w:t>
      </w:r>
      <w:r w:rsidR="00DB1CFB">
        <w:t>话题重复率</w:t>
      </w:r>
      <w:r w:rsidR="00DB1CFB">
        <w:rPr>
          <w:rFonts w:hint="eastAsia"/>
        </w:rPr>
        <w:t>整整</w:t>
      </w:r>
      <w:r w:rsidR="00DB1CFB">
        <w:t>压缩了一倍</w:t>
      </w:r>
      <w:r w:rsidR="00A640EC">
        <w:rPr>
          <w:rFonts w:hint="eastAsia"/>
        </w:rPr>
        <w:t>。</w:t>
      </w:r>
      <w:r w:rsidR="001A65CB">
        <w:rPr>
          <w:rFonts w:hint="eastAsia"/>
        </w:rPr>
        <w:t>即使</w:t>
      </w:r>
      <w:r w:rsidR="00A640EC">
        <w:rPr>
          <w:rFonts w:hint="eastAsia"/>
        </w:rPr>
        <w:t>1.6</w:t>
      </w:r>
      <w:r w:rsidR="001A65CB">
        <w:rPr>
          <w:rFonts w:hint="eastAsia"/>
        </w:rPr>
        <w:t>的重复率</w:t>
      </w:r>
      <w:r w:rsidR="00A640EC">
        <w:t>相比</w:t>
      </w:r>
      <w:r w:rsidR="00D84C2B">
        <w:rPr>
          <w:rFonts w:hint="eastAsia"/>
        </w:rPr>
        <w:t>理想的</w:t>
      </w:r>
      <w:r w:rsidR="00D84C2B">
        <w:rPr>
          <w:rFonts w:hint="eastAsia"/>
        </w:rPr>
        <w:t>1.0</w:t>
      </w:r>
      <w:r w:rsidR="00A640EC">
        <w:t>仍有</w:t>
      </w:r>
      <w:r w:rsidR="00A640EC">
        <w:rPr>
          <w:rFonts w:hint="eastAsia"/>
        </w:rPr>
        <w:t>一段</w:t>
      </w:r>
      <w:r w:rsidR="00A640EC">
        <w:t>距离，但可以说</w:t>
      </w:r>
      <w:r w:rsidR="00A640EC">
        <w:rPr>
          <w:rFonts w:hint="eastAsia"/>
        </w:rPr>
        <w:t>本文</w:t>
      </w:r>
      <w:r w:rsidR="001A65CB">
        <w:rPr>
          <w:rFonts w:hint="eastAsia"/>
        </w:rPr>
        <w:t>的</w:t>
      </w:r>
      <w:r w:rsidR="001A65CB">
        <w:t>改进方案</w:t>
      </w:r>
      <w:r w:rsidR="00A640EC">
        <w:rPr>
          <w:rFonts w:hint="eastAsia"/>
        </w:rPr>
        <w:t>显著</w:t>
      </w:r>
      <w:r w:rsidR="00A640EC">
        <w:t>改善了</w:t>
      </w:r>
      <w:r w:rsidR="00A640EC">
        <w:rPr>
          <w:rFonts w:hint="eastAsia"/>
        </w:rPr>
        <w:t>原</w:t>
      </w:r>
      <w:r w:rsidR="00A640EC">
        <w:t>谣言检测系统</w:t>
      </w:r>
      <w:r w:rsidR="001A65CB">
        <w:rPr>
          <w:rFonts w:hint="eastAsia"/>
        </w:rPr>
        <w:t>候选消息类</w:t>
      </w:r>
      <w:r w:rsidR="001A65CB">
        <w:t>的</w:t>
      </w:r>
      <w:r w:rsidR="00A640EC">
        <w:rPr>
          <w:rFonts w:hint="eastAsia"/>
        </w:rPr>
        <w:t>话题重复率</w:t>
      </w:r>
      <w:r w:rsidR="00A640EC">
        <w:t>过高的问题。</w:t>
      </w:r>
    </w:p>
    <w:p w:rsidR="00FC10C3" w:rsidRDefault="00CB63CB" w:rsidP="004C25BF">
      <w:r>
        <w:rPr>
          <w:rFonts w:hint="eastAsia"/>
        </w:rPr>
        <w:t>最后</w:t>
      </w:r>
      <w:r>
        <w:t>，我们</w:t>
      </w:r>
      <w:r w:rsidR="00232539">
        <w:rPr>
          <w:rFonts w:hint="eastAsia"/>
        </w:rPr>
        <w:t>来通过</w:t>
      </w:r>
      <w:r w:rsidR="00232539">
        <w:t>一些</w:t>
      </w:r>
      <w:r w:rsidR="00232539">
        <w:rPr>
          <w:rFonts w:hint="eastAsia"/>
        </w:rPr>
        <w:t>例子</w:t>
      </w:r>
      <w:r w:rsidR="00232539">
        <w:t>来</w:t>
      </w:r>
      <w:r w:rsidR="00232539">
        <w:rPr>
          <w:rFonts w:hint="eastAsia"/>
        </w:rPr>
        <w:t>说明</w:t>
      </w:r>
      <w:r w:rsidR="001A65CB">
        <w:rPr>
          <w:rFonts w:hint="eastAsia"/>
        </w:rPr>
        <w:t>二次</w:t>
      </w:r>
      <w:r w:rsidR="001A65CB">
        <w:t>聚类的改进方案</w:t>
      </w:r>
      <w:r w:rsidR="00232539">
        <w:rPr>
          <w:rFonts w:hint="eastAsia"/>
        </w:rPr>
        <w:t>的确</w:t>
      </w:r>
      <w:r w:rsidR="00232539">
        <w:t>能将</w:t>
      </w:r>
      <w:r w:rsidR="00232539">
        <w:rPr>
          <w:rFonts w:hint="eastAsia"/>
        </w:rPr>
        <w:t>讨论</w:t>
      </w:r>
      <w:r w:rsidR="00232539">
        <w:t>同一话题的消息类聚集在一起</w:t>
      </w:r>
      <w:r w:rsidR="00E7371F">
        <w:rPr>
          <w:rFonts w:hint="eastAsia"/>
        </w:rPr>
        <w:t>，表格</w:t>
      </w:r>
      <w:r w:rsidR="00E7371F">
        <w:t>如下：</w:t>
      </w:r>
    </w:p>
    <w:p w:rsidR="00AA4394" w:rsidRDefault="00AA4394" w:rsidP="00B022A1">
      <w:pPr>
        <w:pStyle w:val="a5"/>
        <w:keepNext/>
        <w:spacing w:beforeLines="50" w:before="156" w:afterLines="15" w:after="46"/>
      </w:pPr>
      <w:bookmarkStart w:id="62" w:name="_Ref452855895"/>
      <w:bookmarkStart w:id="63" w:name="_Toc453167009"/>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611C38">
        <w:rPr>
          <w:noProof/>
        </w:rPr>
        <w:t>3</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611C38">
        <w:rPr>
          <w:noProof/>
        </w:rPr>
        <w:t>6</w:t>
      </w:r>
      <w:r w:rsidR="0079342A">
        <w:fldChar w:fldCharType="end"/>
      </w:r>
      <w:bookmarkEnd w:id="62"/>
      <w:r>
        <w:t xml:space="preserve"> </w:t>
      </w:r>
      <w:r>
        <w:rPr>
          <w:rFonts w:hint="eastAsia"/>
        </w:rPr>
        <w:t>消息举例</w:t>
      </w:r>
      <w:r>
        <w:t>：</w:t>
      </w:r>
      <w:r>
        <w:rPr>
          <w:rFonts w:hint="eastAsia"/>
        </w:rPr>
        <w:t>新</w:t>
      </w:r>
      <w:r>
        <w:t>老系统聚类对比</w:t>
      </w:r>
      <w:bookmarkEnd w:id="63"/>
    </w:p>
    <w:tbl>
      <w:tblPr>
        <w:tblStyle w:val="a7"/>
        <w:tblW w:w="0" w:type="auto"/>
        <w:tblLayout w:type="fixed"/>
        <w:tblLook w:val="04A0" w:firstRow="1" w:lastRow="0" w:firstColumn="1" w:lastColumn="0" w:noHBand="0" w:noVBand="1"/>
      </w:tblPr>
      <w:tblGrid>
        <w:gridCol w:w="562"/>
        <w:gridCol w:w="567"/>
        <w:gridCol w:w="567"/>
        <w:gridCol w:w="5529"/>
        <w:gridCol w:w="567"/>
        <w:gridCol w:w="589"/>
      </w:tblGrid>
      <w:tr w:rsidR="00E5754D" w:rsidRPr="00890A5B" w:rsidTr="00B022A1">
        <w:trPr>
          <w:trHeight w:val="424"/>
        </w:trPr>
        <w:tc>
          <w:tcPr>
            <w:tcW w:w="562"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true</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T#</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old</w:t>
            </w:r>
          </w:p>
        </w:tc>
        <w:tc>
          <w:tcPr>
            <w:tcW w:w="5529"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 xml:space="preserve">Representative </w:t>
            </w:r>
            <w:r w:rsidR="00717B9A">
              <w:rPr>
                <w:sz w:val="21"/>
              </w:rPr>
              <w:t>T</w:t>
            </w:r>
            <w:r w:rsidRPr="00717B9A">
              <w:rPr>
                <w:sz w:val="21"/>
              </w:rPr>
              <w:t>weet</w:t>
            </w:r>
            <w:r w:rsidR="00B022A1">
              <w:rPr>
                <w:sz w:val="21"/>
              </w:rPr>
              <w:t xml:space="preserve"> Text</w:t>
            </w:r>
          </w:p>
        </w:tc>
        <w:tc>
          <w:tcPr>
            <w:tcW w:w="567" w:type="dxa"/>
            <w:tcBorders>
              <w:bottom w:val="single" w:sz="12" w:space="0" w:color="auto"/>
            </w:tcBorders>
            <w:hideMark/>
          </w:tcPr>
          <w:p w:rsidR="00890A5B" w:rsidRPr="00717B9A" w:rsidRDefault="00890A5B" w:rsidP="00717B9A">
            <w:pPr>
              <w:spacing w:line="260" w:lineRule="exact"/>
              <w:ind w:firstLine="0"/>
              <w:jc w:val="center"/>
              <w:rPr>
                <w:sz w:val="21"/>
              </w:rPr>
            </w:pPr>
            <w:r w:rsidRPr="00717B9A">
              <w:rPr>
                <w:sz w:val="21"/>
              </w:rPr>
              <w:t>T#</w:t>
            </w:r>
          </w:p>
        </w:tc>
        <w:tc>
          <w:tcPr>
            <w:tcW w:w="589" w:type="dxa"/>
            <w:tcBorders>
              <w:bottom w:val="single" w:sz="12" w:space="0" w:color="auto"/>
            </w:tcBorders>
            <w:hideMark/>
          </w:tcPr>
          <w:p w:rsidR="00890A5B" w:rsidRPr="00717B9A" w:rsidRDefault="00890A5B" w:rsidP="00717B9A">
            <w:pPr>
              <w:spacing w:line="260" w:lineRule="exact"/>
              <w:ind w:firstLine="0"/>
              <w:jc w:val="center"/>
              <w:rPr>
                <w:sz w:val="21"/>
                <w:vertAlign w:val="subscript"/>
              </w:rPr>
            </w:pPr>
            <w:r w:rsidRPr="00717B9A">
              <w:rPr>
                <w:sz w:val="21"/>
              </w:rPr>
              <w:t>L</w:t>
            </w:r>
            <w:r w:rsidRPr="00717B9A">
              <w:rPr>
                <w:sz w:val="21"/>
                <w:vertAlign w:val="subscript"/>
              </w:rPr>
              <w:t>new</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t>1</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26</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1</w:t>
            </w:r>
          </w:p>
        </w:tc>
        <w:tc>
          <w:tcPr>
            <w:tcW w:w="5529" w:type="dxa"/>
            <w:tcBorders>
              <w:top w:val="single" w:sz="12" w:space="0" w:color="auto"/>
            </w:tcBorders>
            <w:hideMark/>
          </w:tcPr>
          <w:p w:rsidR="00890A5B" w:rsidRPr="00717B9A" w:rsidRDefault="00890A5B" w:rsidP="00EC4B07">
            <w:pPr>
              <w:spacing w:line="260" w:lineRule="exact"/>
              <w:ind w:firstLine="0"/>
              <w:jc w:val="left"/>
              <w:rPr>
                <w:sz w:val="21"/>
              </w:rPr>
            </w:pPr>
            <w:r w:rsidRPr="00717B9A">
              <w:rPr>
                <w:rFonts w:hint="eastAsia"/>
                <w:sz w:val="21"/>
              </w:rPr>
              <w:t>RT @PunchingYou: 4chan is trying to spread some shit rumor about ebola. If you see the hashtag "#ebolaindoritos", it's horseshit.</w:t>
            </w:r>
            <w:r w:rsidR="008340D9">
              <w:rPr>
                <w:sz w:val="21"/>
              </w:rPr>
              <w:t xml:space="preserve"> http://t.co/PSriKtBaoX</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15</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2</w:t>
            </w:r>
          </w:p>
        </w:tc>
        <w:tc>
          <w:tcPr>
            <w:tcW w:w="5529" w:type="dxa"/>
            <w:hideMark/>
          </w:tcPr>
          <w:p w:rsidR="00890A5B" w:rsidRPr="00717B9A" w:rsidRDefault="009026F0" w:rsidP="00717B9A">
            <w:pPr>
              <w:spacing w:line="260" w:lineRule="exact"/>
              <w:ind w:firstLine="0"/>
              <w:jc w:val="left"/>
              <w:rPr>
                <w:sz w:val="21"/>
              </w:rPr>
            </w:pPr>
            <w:r w:rsidRPr="009026F0">
              <w:rPr>
                <w:sz w:val="21"/>
              </w:rPr>
              <w:t>I went out to get some General Tso's, 4chan. Still watching your crappy rumor. #ebolaindoritos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3</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RT @Shaftgodd: "@MiddleNamesSeth: Ebola has contaminated my favorite snack.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BnqwJbJb6R"IS THIS TRUE IT CANT BE</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5</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4</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Also, a fine round of applause for rumormongering goes to these 4channers.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r0u6eCo3K5</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5</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If you're curious who to thank for this shit rumor, try these folks. A friendly 'fuck you' to #ebolaindoritos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XbLXQfYKFq</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1</w:t>
            </w:r>
          </w:p>
        </w:tc>
      </w:tr>
      <w:tr w:rsidR="00E5754D" w:rsidRPr="00890A5B" w:rsidTr="00B022A1">
        <w:tc>
          <w:tcPr>
            <w:tcW w:w="562"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tcBorders>
              <w:bottom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6</w:t>
            </w:r>
          </w:p>
        </w:tc>
        <w:tc>
          <w:tcPr>
            <w:tcW w:w="5529" w:type="dxa"/>
            <w:tcBorders>
              <w:bottom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RT @wafflesatnoon: Don't believe the rumor that Ebola is found in Doritos. That is a hoax by 4chan, debunked by @Fritolay . http:</w:t>
            </w:r>
            <w:r w:rsidR="008340D9">
              <w:rPr>
                <w:rFonts w:hint="eastAsia"/>
                <w:sz w:val="21"/>
              </w:rPr>
              <w:t>//</w:t>
            </w:r>
            <w:r w:rsidRPr="00717B9A">
              <w:rPr>
                <w:rFonts w:hint="eastAsia"/>
                <w:sz w:val="21"/>
              </w:rPr>
              <w:t>t.co</w:t>
            </w:r>
            <w:r w:rsidR="008340D9">
              <w:rPr>
                <w:rFonts w:hint="eastAsia"/>
                <w:sz w:val="21"/>
              </w:rPr>
              <w:t>/</w:t>
            </w:r>
            <w:r w:rsidRPr="00717B9A">
              <w:rPr>
                <w:rFonts w:hint="eastAsia"/>
                <w:sz w:val="21"/>
              </w:rPr>
              <w:t>4hC</w:t>
            </w:r>
          </w:p>
        </w:tc>
        <w:tc>
          <w:tcPr>
            <w:tcW w:w="567" w:type="dxa"/>
            <w:tcBorders>
              <w:bottom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3</w:t>
            </w:r>
          </w:p>
        </w:tc>
        <w:tc>
          <w:tcPr>
            <w:tcW w:w="589" w:type="dxa"/>
            <w:tcBorders>
              <w:bottom w:val="single" w:sz="12" w:space="0" w:color="auto"/>
            </w:tcBorders>
            <w:noWrap/>
            <w:vAlign w:val="center"/>
            <w:hideMark/>
          </w:tcPr>
          <w:p w:rsidR="00890A5B" w:rsidRPr="00717B9A" w:rsidRDefault="005A367A" w:rsidP="00717B9A">
            <w:pPr>
              <w:spacing w:line="260" w:lineRule="exact"/>
              <w:ind w:firstLine="0"/>
              <w:jc w:val="center"/>
              <w:rPr>
                <w:sz w:val="21"/>
              </w:rPr>
            </w:pPr>
            <w:r w:rsidRPr="00717B9A">
              <w:rPr>
                <w:sz w:val="21"/>
              </w:rPr>
              <w:t>2</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t>2</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12</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7</w:t>
            </w:r>
          </w:p>
        </w:tc>
        <w:tc>
          <w:tcPr>
            <w:tcW w:w="5529" w:type="dxa"/>
            <w:tcBorders>
              <w:top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da fuq?! RT @PrettyCrazy3 starledger: A number of Trenton residents are being monitored for Ebola symptoms, health officer says?what?</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9</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8</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what?!?! they think people in Trenton have Ebola?! @MinaSayWhat</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B022A1">
        <w:tc>
          <w:tcPr>
            <w:tcW w:w="562"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vMerge/>
            <w:tcBorders>
              <w:bottom w:val="single" w:sz="12" w:space="0" w:color="auto"/>
            </w:tcBorders>
            <w:noWrap/>
            <w:vAlign w:val="center"/>
            <w:hideMark/>
          </w:tcPr>
          <w:p w:rsidR="00890A5B" w:rsidRPr="00717B9A" w:rsidRDefault="00890A5B" w:rsidP="00717B9A">
            <w:pPr>
              <w:spacing w:line="260" w:lineRule="exact"/>
              <w:ind w:firstLine="0"/>
              <w:jc w:val="center"/>
              <w:rPr>
                <w:sz w:val="21"/>
              </w:rPr>
            </w:pPr>
          </w:p>
        </w:tc>
        <w:tc>
          <w:tcPr>
            <w:tcW w:w="567" w:type="dxa"/>
            <w:tcBorders>
              <w:bottom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9</w:t>
            </w:r>
          </w:p>
        </w:tc>
        <w:tc>
          <w:tcPr>
            <w:tcW w:w="5529" w:type="dxa"/>
            <w:tcBorders>
              <w:bottom w:val="single" w:sz="12" w:space="0" w:color="auto"/>
            </w:tcBorders>
            <w:hideMark/>
          </w:tcPr>
          <w:p w:rsidR="00890A5B" w:rsidRPr="00717B9A" w:rsidRDefault="00890A5B" w:rsidP="00717B9A">
            <w:pPr>
              <w:spacing w:line="260" w:lineRule="exact"/>
              <w:ind w:firstLine="0"/>
              <w:jc w:val="left"/>
              <w:rPr>
                <w:sz w:val="21"/>
              </w:rPr>
            </w:pPr>
            <w:r w:rsidRPr="00717B9A">
              <w:rPr>
                <w:rFonts w:hint="eastAsia"/>
                <w:sz w:val="21"/>
              </w:rPr>
              <w:t>People being monitored. Get your Camron Ebola masks! RT @JerseyImperator: what?!?! they think people in Trenton have Ebola?! @MinaSayWhat</w:t>
            </w:r>
          </w:p>
        </w:tc>
        <w:tc>
          <w:tcPr>
            <w:tcW w:w="567" w:type="dxa"/>
            <w:tcBorders>
              <w:bottom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2</w:t>
            </w:r>
          </w:p>
        </w:tc>
        <w:tc>
          <w:tcPr>
            <w:tcW w:w="589" w:type="dxa"/>
            <w:tcBorders>
              <w:bottom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3</w:t>
            </w:r>
          </w:p>
        </w:tc>
      </w:tr>
      <w:tr w:rsidR="00E5754D" w:rsidRPr="00890A5B" w:rsidTr="00B022A1">
        <w:tc>
          <w:tcPr>
            <w:tcW w:w="562"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sz w:val="21"/>
              </w:rPr>
              <w:lastRenderedPageBreak/>
              <w:t>3</w:t>
            </w:r>
          </w:p>
        </w:tc>
        <w:tc>
          <w:tcPr>
            <w:tcW w:w="567" w:type="dxa"/>
            <w:vMerge w:val="restart"/>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883</w:t>
            </w:r>
          </w:p>
        </w:tc>
        <w:tc>
          <w:tcPr>
            <w:tcW w:w="567" w:type="dxa"/>
            <w:tcBorders>
              <w:top w:val="single" w:sz="12" w:space="0" w:color="auto"/>
            </w:tcBorders>
            <w:noWrap/>
            <w:vAlign w:val="center"/>
            <w:hideMark/>
          </w:tcPr>
          <w:p w:rsidR="00890A5B" w:rsidRPr="00717B9A" w:rsidRDefault="00205F2E" w:rsidP="00717B9A">
            <w:pPr>
              <w:spacing w:line="260" w:lineRule="exact"/>
              <w:ind w:firstLine="0"/>
              <w:jc w:val="center"/>
              <w:rPr>
                <w:sz w:val="21"/>
              </w:rPr>
            </w:pPr>
            <w:r w:rsidRPr="00717B9A">
              <w:rPr>
                <w:sz w:val="21"/>
              </w:rPr>
              <w:t>10</w:t>
            </w:r>
          </w:p>
        </w:tc>
        <w:tc>
          <w:tcPr>
            <w:tcW w:w="5529" w:type="dxa"/>
            <w:tcBorders>
              <w:top w:val="single" w:sz="12" w:space="0" w:color="auto"/>
            </w:tcBorders>
            <w:hideMark/>
          </w:tcPr>
          <w:p w:rsidR="00890A5B" w:rsidRPr="00717B9A" w:rsidRDefault="00890A5B" w:rsidP="00EC4B07">
            <w:pPr>
              <w:spacing w:line="260" w:lineRule="exact"/>
              <w:ind w:firstLine="0"/>
              <w:jc w:val="left"/>
              <w:rPr>
                <w:sz w:val="21"/>
              </w:rPr>
            </w:pPr>
            <w:r w:rsidRPr="00717B9A">
              <w:rPr>
                <w:rFonts w:hint="eastAsia"/>
                <w:sz w:val="21"/>
              </w:rPr>
              <w:t>RT @RealBlindPirate: Really? #Obama asks for $6.2 billion freakin dollars to fight #Ebola? Really? R</w:t>
            </w:r>
            <w:r w:rsidR="00EC4B07">
              <w:rPr>
                <w:rFonts w:hint="eastAsia"/>
                <w:sz w:val="21"/>
              </w:rPr>
              <w:t>EALLY?!? Un-freakin BELIEVABLE!</w:t>
            </w:r>
          </w:p>
        </w:tc>
        <w:tc>
          <w:tcPr>
            <w:tcW w:w="567" w:type="dxa"/>
            <w:tcBorders>
              <w:top w:val="single" w:sz="12" w:space="0" w:color="auto"/>
            </w:tcBorders>
            <w:noWrap/>
            <w:vAlign w:val="center"/>
            <w:hideMark/>
          </w:tcPr>
          <w:p w:rsidR="00890A5B" w:rsidRPr="00717B9A" w:rsidRDefault="00890A5B" w:rsidP="00717B9A">
            <w:pPr>
              <w:spacing w:line="260" w:lineRule="exact"/>
              <w:ind w:firstLine="0"/>
              <w:jc w:val="center"/>
              <w:rPr>
                <w:sz w:val="21"/>
              </w:rPr>
            </w:pPr>
            <w:r w:rsidRPr="00717B9A">
              <w:rPr>
                <w:rFonts w:hint="eastAsia"/>
                <w:sz w:val="21"/>
              </w:rPr>
              <w:t>3</w:t>
            </w:r>
          </w:p>
        </w:tc>
        <w:tc>
          <w:tcPr>
            <w:tcW w:w="589" w:type="dxa"/>
            <w:tcBorders>
              <w:top w:val="single" w:sz="12" w:space="0" w:color="auto"/>
            </w:tcBorders>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11</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What?</w:t>
            </w:r>
            <w:r w:rsidR="00717B9A">
              <w:rPr>
                <w:sz w:val="21"/>
              </w:rPr>
              <w:t xml:space="preserve"> </w:t>
            </w:r>
            <w:r w:rsidRPr="00717B9A">
              <w:rPr>
                <w:rFonts w:hint="eastAsia"/>
                <w:sz w:val="21"/>
              </w:rPr>
              <w:t>MyFoxTampaBay: Pres. Obama seeking $6.2 billion to confront Ebola in West Africa and prevent spread in US. (@AP)?</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563</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12</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RT SavienPayne: RT callmeMIMIbaby: What?! RT AP: BREAKING: Obama seeking $6.2 billion to confront Ebola in West Africa and prevent spread...</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284</w:t>
            </w:r>
          </w:p>
        </w:tc>
        <w:tc>
          <w:tcPr>
            <w:tcW w:w="589" w:type="dxa"/>
            <w:noWrap/>
            <w:vAlign w:val="center"/>
            <w:hideMark/>
          </w:tcPr>
          <w:p w:rsidR="00890A5B" w:rsidRPr="00717B9A" w:rsidRDefault="005A367A" w:rsidP="00717B9A">
            <w:pPr>
              <w:spacing w:line="260" w:lineRule="exact"/>
              <w:ind w:firstLine="0"/>
              <w:jc w:val="center"/>
              <w:rPr>
                <w:b/>
                <w:bCs/>
                <w:sz w:val="21"/>
              </w:rPr>
            </w:pPr>
            <w:r w:rsidRPr="00717B9A">
              <w:rPr>
                <w:b/>
                <w:bCs/>
                <w:sz w:val="21"/>
              </w:rPr>
              <w:t>4</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13</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Obama's Ebola request:$6.2B($2B USAID, $2.4BHHS,1.5B contingency fund?)Really? Where is additional fu</w:t>
            </w:r>
            <w:r w:rsidR="00EC4B07">
              <w:rPr>
                <w:rFonts w:hint="eastAsia"/>
                <w:sz w:val="21"/>
              </w:rPr>
              <w:t>nding for first responders &amp;</w:t>
            </w:r>
            <w:r w:rsidRPr="00717B9A">
              <w:rPr>
                <w:rFonts w:hint="eastAsia"/>
                <w:sz w:val="21"/>
              </w:rPr>
              <w:t xml:space="preserve"> troops.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5</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14</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Pres.O asked congress for $6.2B to fight ebola in WestAfrica? Really?It costs ZERO to DENY ENTRY2 ppl who've bn in WA in last 21 days</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6</w:t>
            </w:r>
          </w:p>
        </w:tc>
      </w:tr>
      <w:tr w:rsidR="00E5754D" w:rsidRPr="00890A5B" w:rsidTr="00717B9A">
        <w:tc>
          <w:tcPr>
            <w:tcW w:w="562" w:type="dxa"/>
            <w:vMerge/>
            <w:noWrap/>
            <w:vAlign w:val="center"/>
            <w:hideMark/>
          </w:tcPr>
          <w:p w:rsidR="00890A5B" w:rsidRPr="00717B9A" w:rsidRDefault="00890A5B" w:rsidP="00717B9A">
            <w:pPr>
              <w:spacing w:line="260" w:lineRule="exact"/>
              <w:ind w:firstLine="0"/>
              <w:jc w:val="center"/>
              <w:rPr>
                <w:sz w:val="21"/>
              </w:rPr>
            </w:pPr>
          </w:p>
        </w:tc>
        <w:tc>
          <w:tcPr>
            <w:tcW w:w="567" w:type="dxa"/>
            <w:vMerge/>
            <w:noWrap/>
            <w:vAlign w:val="center"/>
            <w:hideMark/>
          </w:tcPr>
          <w:p w:rsidR="00890A5B" w:rsidRPr="00717B9A" w:rsidRDefault="00890A5B" w:rsidP="00717B9A">
            <w:pPr>
              <w:spacing w:line="260" w:lineRule="exact"/>
              <w:ind w:firstLine="0"/>
              <w:jc w:val="center"/>
              <w:rPr>
                <w:sz w:val="21"/>
              </w:rPr>
            </w:pPr>
          </w:p>
        </w:tc>
        <w:tc>
          <w:tcPr>
            <w:tcW w:w="567" w:type="dxa"/>
            <w:noWrap/>
            <w:vAlign w:val="center"/>
            <w:hideMark/>
          </w:tcPr>
          <w:p w:rsidR="00890A5B" w:rsidRPr="00717B9A" w:rsidRDefault="00205F2E" w:rsidP="00717B9A">
            <w:pPr>
              <w:spacing w:line="260" w:lineRule="exact"/>
              <w:ind w:firstLine="0"/>
              <w:jc w:val="center"/>
              <w:rPr>
                <w:sz w:val="21"/>
              </w:rPr>
            </w:pPr>
            <w:r w:rsidRPr="00717B9A">
              <w:rPr>
                <w:sz w:val="21"/>
              </w:rPr>
              <w:t>15</w:t>
            </w:r>
          </w:p>
        </w:tc>
        <w:tc>
          <w:tcPr>
            <w:tcW w:w="5529" w:type="dxa"/>
            <w:hideMark/>
          </w:tcPr>
          <w:p w:rsidR="00890A5B" w:rsidRPr="00717B9A" w:rsidRDefault="00890A5B" w:rsidP="00717B9A">
            <w:pPr>
              <w:spacing w:line="260" w:lineRule="exact"/>
              <w:ind w:firstLine="0"/>
              <w:jc w:val="left"/>
              <w:rPr>
                <w:sz w:val="21"/>
              </w:rPr>
            </w:pPr>
            <w:r w:rsidRPr="00717B9A">
              <w:rPr>
                <w:rFonts w:hint="eastAsia"/>
                <w:sz w:val="21"/>
              </w:rPr>
              <w:t>#Obama wan $6 bil. 4 #ebola. But its not going all 2 ebola? What? #Vacation pocket money?</w:t>
            </w:r>
          </w:p>
        </w:tc>
        <w:tc>
          <w:tcPr>
            <w:tcW w:w="567" w:type="dxa"/>
            <w:noWrap/>
            <w:vAlign w:val="center"/>
            <w:hideMark/>
          </w:tcPr>
          <w:p w:rsidR="00890A5B" w:rsidRPr="00717B9A" w:rsidRDefault="00890A5B" w:rsidP="00717B9A">
            <w:pPr>
              <w:spacing w:line="260" w:lineRule="exact"/>
              <w:ind w:firstLine="0"/>
              <w:jc w:val="center"/>
              <w:rPr>
                <w:sz w:val="21"/>
              </w:rPr>
            </w:pPr>
            <w:r w:rsidRPr="00717B9A">
              <w:rPr>
                <w:rFonts w:hint="eastAsia"/>
                <w:sz w:val="21"/>
              </w:rPr>
              <w:t>1</w:t>
            </w:r>
          </w:p>
        </w:tc>
        <w:tc>
          <w:tcPr>
            <w:tcW w:w="589" w:type="dxa"/>
            <w:noWrap/>
            <w:vAlign w:val="center"/>
            <w:hideMark/>
          </w:tcPr>
          <w:p w:rsidR="00890A5B" w:rsidRPr="00717B9A" w:rsidRDefault="005A367A" w:rsidP="00717B9A">
            <w:pPr>
              <w:spacing w:line="260" w:lineRule="exact"/>
              <w:ind w:firstLine="0"/>
              <w:jc w:val="center"/>
              <w:rPr>
                <w:sz w:val="21"/>
              </w:rPr>
            </w:pPr>
            <w:r w:rsidRPr="00717B9A">
              <w:rPr>
                <w:sz w:val="21"/>
              </w:rPr>
              <w:t>7</w:t>
            </w:r>
          </w:p>
        </w:tc>
      </w:tr>
    </w:tbl>
    <w:p w:rsidR="00E7371F" w:rsidRPr="00803A44" w:rsidRDefault="00B022A1" w:rsidP="00B022A1">
      <w:pPr>
        <w:spacing w:beforeLines="100" w:before="312"/>
        <w:rPr>
          <w:vertAlign w:val="subscript"/>
        </w:rPr>
      </w:pPr>
      <w:r>
        <w:fldChar w:fldCharType="begin"/>
      </w:r>
      <w:r>
        <w:instrText xml:space="preserve"> </w:instrText>
      </w:r>
      <w:r>
        <w:rPr>
          <w:rFonts w:hint="eastAsia"/>
        </w:rPr>
        <w:instrText>REF _Ref452855895 \h</w:instrText>
      </w:r>
      <w:r>
        <w:instrText xml:space="preserve"> </w:instrText>
      </w:r>
      <w:r>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6</w:t>
      </w:r>
      <w:r>
        <w:fldChar w:fldCharType="end"/>
      </w:r>
      <w:r>
        <w:rPr>
          <w:rFonts w:hint="eastAsia"/>
        </w:rPr>
        <w:t>的第一列</w:t>
      </w:r>
      <w:r>
        <w:t>为</w:t>
      </w:r>
      <w:r>
        <w:rPr>
          <w:rFonts w:hint="eastAsia"/>
        </w:rPr>
        <w:t>真实</w:t>
      </w:r>
      <w:r>
        <w:t>的话题标签（</w:t>
      </w:r>
      <w:r>
        <w:rPr>
          <w:rFonts w:hint="eastAsia"/>
        </w:rPr>
        <w:t>L</w:t>
      </w:r>
      <w:r>
        <w:rPr>
          <w:vertAlign w:val="subscript"/>
        </w:rPr>
        <w:t>true</w:t>
      </w:r>
      <w:r>
        <w:t>）</w:t>
      </w:r>
      <w:r>
        <w:rPr>
          <w:rFonts w:hint="eastAsia"/>
        </w:rPr>
        <w:t>，</w:t>
      </w:r>
      <w:r>
        <w:t>第二列为</w:t>
      </w:r>
      <w:r>
        <w:rPr>
          <w:rFonts w:hint="eastAsia"/>
        </w:rPr>
        <w:t>每个</w:t>
      </w:r>
      <w:r>
        <w:t>真实话题的消息数量（</w:t>
      </w:r>
      <w:r>
        <w:rPr>
          <w:rFonts w:hint="eastAsia"/>
        </w:rPr>
        <w:t>T</w:t>
      </w:r>
      <w:r>
        <w:t>#</w:t>
      </w:r>
      <w:r>
        <w:t>）</w:t>
      </w:r>
      <w:r>
        <w:rPr>
          <w:rFonts w:hint="eastAsia"/>
        </w:rPr>
        <w:t>；第三列到</w:t>
      </w:r>
      <w:r w:rsidR="001A65CB">
        <w:t>第五列</w:t>
      </w:r>
      <w:r>
        <w:t>是原系统</w:t>
      </w:r>
      <w:r>
        <w:rPr>
          <w:rFonts w:hint="eastAsia"/>
        </w:rPr>
        <w:t>筛选</w:t>
      </w:r>
      <w:r>
        <w:t>聚类</w:t>
      </w:r>
      <w:r>
        <w:rPr>
          <w:rFonts w:hint="eastAsia"/>
        </w:rPr>
        <w:t>生成</w:t>
      </w:r>
      <w:r>
        <w:t>的消息类的信息，第三列</w:t>
      </w:r>
      <w:r>
        <w:rPr>
          <w:rFonts w:hint="eastAsia"/>
        </w:rPr>
        <w:t>是</w:t>
      </w:r>
      <w:r>
        <w:t>原消息类标签（</w:t>
      </w:r>
      <w:r>
        <w:rPr>
          <w:rFonts w:hint="eastAsia"/>
        </w:rPr>
        <w:t>L</w:t>
      </w:r>
      <w:r>
        <w:rPr>
          <w:vertAlign w:val="subscript"/>
        </w:rPr>
        <w:t>old</w:t>
      </w:r>
      <w:r>
        <w:t>）</w:t>
      </w:r>
      <w:r>
        <w:rPr>
          <w:rFonts w:hint="eastAsia"/>
        </w:rPr>
        <w:t>，</w:t>
      </w:r>
      <w:r>
        <w:t>第</w:t>
      </w:r>
      <w:r>
        <w:rPr>
          <w:rFonts w:hint="eastAsia"/>
        </w:rPr>
        <w:t>四</w:t>
      </w:r>
      <w:r>
        <w:t>列是</w:t>
      </w:r>
      <w:r>
        <w:rPr>
          <w:rFonts w:hint="eastAsia"/>
        </w:rPr>
        <w:t>原</w:t>
      </w:r>
      <w:r>
        <w:t>消息类</w:t>
      </w:r>
      <w:r>
        <w:rPr>
          <w:rFonts w:hint="eastAsia"/>
        </w:rPr>
        <w:t>中“代表</w:t>
      </w:r>
      <w:r>
        <w:t>消息</w:t>
      </w:r>
      <w:r>
        <w:rPr>
          <w:rFonts w:hint="eastAsia"/>
        </w:rPr>
        <w:t>”</w:t>
      </w:r>
      <w:r>
        <w:t>的文本内容</w:t>
      </w:r>
      <w:r>
        <w:rPr>
          <w:rFonts w:hint="eastAsia"/>
        </w:rPr>
        <w:t>（</w:t>
      </w:r>
      <w:r>
        <w:rPr>
          <w:rFonts w:hint="eastAsia"/>
        </w:rPr>
        <w:t>R</w:t>
      </w:r>
      <w:r>
        <w:t>epresentative Tweet Text</w:t>
      </w:r>
      <w:r>
        <w:t>）</w:t>
      </w:r>
      <w:r>
        <w:rPr>
          <w:rFonts w:hint="eastAsia"/>
        </w:rPr>
        <w:t>第</w:t>
      </w:r>
      <w:r>
        <w:t>五列是元消息类中含有的消息总数（</w:t>
      </w:r>
      <w:r>
        <w:rPr>
          <w:rFonts w:hint="eastAsia"/>
        </w:rPr>
        <w:t>T</w:t>
      </w:r>
      <w:r>
        <w:t>#</w:t>
      </w:r>
      <w:r>
        <w:t>）</w:t>
      </w:r>
      <w:r>
        <w:rPr>
          <w:rFonts w:hint="eastAsia"/>
        </w:rPr>
        <w:t>；</w:t>
      </w:r>
      <w:r>
        <w:t>而</w:t>
      </w:r>
      <w:r>
        <w:rPr>
          <w:rFonts w:hint="eastAsia"/>
        </w:rPr>
        <w:t>表格</w:t>
      </w:r>
      <w:r>
        <w:t>第六</w:t>
      </w:r>
      <w:r>
        <w:rPr>
          <w:rFonts w:hint="eastAsia"/>
        </w:rPr>
        <w:t>列</w:t>
      </w:r>
      <w:r>
        <w:t>是</w:t>
      </w:r>
      <w:r>
        <w:rPr>
          <w:rFonts w:hint="eastAsia"/>
        </w:rPr>
        <w:t>新系统将</w:t>
      </w:r>
      <w:r>
        <w:t>原消息类</w:t>
      </w:r>
      <w:r>
        <w:rPr>
          <w:rFonts w:hint="eastAsia"/>
        </w:rPr>
        <w:t>进行</w:t>
      </w:r>
      <w:r>
        <w:t>二次聚类后</w:t>
      </w:r>
      <w:r>
        <w:rPr>
          <w:rFonts w:hint="eastAsia"/>
        </w:rPr>
        <w:t>得到</w:t>
      </w:r>
      <w:r>
        <w:t>的新消息类</w:t>
      </w:r>
      <w:r>
        <w:rPr>
          <w:rFonts w:hint="eastAsia"/>
        </w:rPr>
        <w:t>标签</w:t>
      </w:r>
      <w:r>
        <w:t>（</w:t>
      </w:r>
      <w:r>
        <w:rPr>
          <w:rFonts w:hint="eastAsia"/>
        </w:rPr>
        <w:t>L</w:t>
      </w:r>
      <w:r>
        <w:rPr>
          <w:vertAlign w:val="subscript"/>
        </w:rPr>
        <w:t>new</w:t>
      </w:r>
      <w:r>
        <w:t>）</w:t>
      </w:r>
      <w:r>
        <w:rPr>
          <w:rFonts w:hint="eastAsia"/>
        </w:rPr>
        <w:t>。</w:t>
      </w:r>
      <w:r w:rsidR="00803A44">
        <w:rPr>
          <w:rFonts w:hint="eastAsia"/>
        </w:rPr>
        <w:t>此</w:t>
      </w:r>
      <w:r w:rsidR="00803A44">
        <w:t>例子</w:t>
      </w:r>
      <w:r w:rsidR="00803A44">
        <w:rPr>
          <w:rFonts w:hint="eastAsia"/>
        </w:rPr>
        <w:t>取自</w:t>
      </w:r>
      <w:r w:rsidR="00803A44">
        <w:fldChar w:fldCharType="begin"/>
      </w:r>
      <w:r w:rsidR="00803A44">
        <w:instrText xml:space="preserve"> </w:instrText>
      </w:r>
      <w:r w:rsidR="00803A44">
        <w:rPr>
          <w:rFonts w:hint="eastAsia"/>
        </w:rPr>
        <w:instrText>REF _Ref452816711 \h</w:instrText>
      </w:r>
      <w:r w:rsidR="00803A44">
        <w:instrText xml:space="preserve"> </w:instrText>
      </w:r>
      <w:r w:rsidR="00803A44">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1</w:t>
      </w:r>
      <w:r w:rsidR="00803A44">
        <w:fldChar w:fldCharType="end"/>
      </w:r>
      <w:r w:rsidR="00803A44">
        <w:rPr>
          <w:rFonts w:hint="eastAsia"/>
        </w:rPr>
        <w:t>中</w:t>
      </w:r>
      <w:r w:rsidR="00803A44">
        <w:rPr>
          <w:rFonts w:hint="eastAsia"/>
        </w:rPr>
        <w:t>H</w:t>
      </w:r>
      <w:r w:rsidR="00803A44">
        <w:t>-Avg</w:t>
      </w:r>
      <w:r w:rsidR="00803A44">
        <w:t>行</w:t>
      </w:r>
      <w:r w:rsidR="00803A44">
        <w:rPr>
          <w:rFonts w:hint="eastAsia"/>
        </w:rPr>
        <w:t>、</w:t>
      </w:r>
      <w:r w:rsidR="00803A44">
        <w:t>sim</w:t>
      </w:r>
      <w:r w:rsidR="00803A44">
        <w:rPr>
          <w:vertAlign w:val="subscript"/>
        </w:rPr>
        <w:t>w</w:t>
      </w:r>
      <w:r w:rsidR="00803A44" w:rsidRPr="00803A44">
        <w:rPr>
          <w:rFonts w:hint="eastAsia"/>
        </w:rPr>
        <w:t>列</w:t>
      </w:r>
      <w:r w:rsidR="00803A44">
        <w:rPr>
          <w:rFonts w:hint="eastAsia"/>
        </w:rPr>
        <w:t>的</w:t>
      </w:r>
      <w:r w:rsidR="00803A44">
        <w:t>实验</w:t>
      </w:r>
      <w:r w:rsidR="00803A44">
        <w:rPr>
          <w:rFonts w:hint="eastAsia"/>
        </w:rPr>
        <w:t>结果</w:t>
      </w:r>
      <w:r w:rsidR="00803A44">
        <w:t>，</w:t>
      </w:r>
      <w:r w:rsidR="00803A44">
        <w:rPr>
          <w:rFonts w:hint="eastAsia"/>
        </w:rPr>
        <w:t>是新系统</w:t>
      </w:r>
      <w:r w:rsidR="00803A44">
        <w:t>用网格搜索在数据集</w:t>
      </w:r>
      <w:r w:rsidR="00803A44">
        <w:rPr>
          <w:rFonts w:hint="eastAsia"/>
        </w:rPr>
        <w:t>A</w:t>
      </w:r>
      <w:r w:rsidR="00803A44">
        <w:rPr>
          <w:rFonts w:hint="eastAsia"/>
        </w:rPr>
        <w:t>上得到</w:t>
      </w:r>
      <w:r w:rsidR="00803A44">
        <w:t>的最</w:t>
      </w:r>
      <w:r w:rsidR="00803A44">
        <w:rPr>
          <w:rFonts w:hint="eastAsia"/>
        </w:rPr>
        <w:t>佳</w:t>
      </w:r>
      <w:r w:rsidR="00803A44">
        <w:t>聚类效果</w:t>
      </w:r>
      <w:r w:rsidR="00596692">
        <w:rPr>
          <w:rFonts w:hint="eastAsia"/>
        </w:rPr>
        <w:t>（</w:t>
      </w:r>
      <w:r w:rsidR="00596692">
        <w:rPr>
          <w:rFonts w:hint="eastAsia"/>
        </w:rPr>
        <w:t>NMI</w:t>
      </w:r>
      <w:r w:rsidR="00596692">
        <w:rPr>
          <w:rFonts w:hint="eastAsia"/>
        </w:rPr>
        <w:t>值</w:t>
      </w:r>
      <w:r w:rsidR="00596692">
        <w:t>最高）</w:t>
      </w:r>
      <w:r w:rsidR="00803A44">
        <w:t>。</w:t>
      </w:r>
    </w:p>
    <w:p w:rsidR="00BB4E7E" w:rsidRDefault="00596692" w:rsidP="004C25BF">
      <w:r>
        <w:rPr>
          <w:rFonts w:hint="eastAsia"/>
        </w:rPr>
        <w:t>观察</w:t>
      </w:r>
      <w:r>
        <w:fldChar w:fldCharType="begin"/>
      </w:r>
      <w:r>
        <w:instrText xml:space="preserve"> REF _Ref452855895 \h </w:instrText>
      </w:r>
      <w:r>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6</w:t>
      </w:r>
      <w:r>
        <w:fldChar w:fldCharType="end"/>
      </w:r>
      <w:r>
        <w:rPr>
          <w:rFonts w:hint="eastAsia"/>
        </w:rPr>
        <w:t>给出</w:t>
      </w:r>
      <w:r>
        <w:t>的例子，</w:t>
      </w:r>
      <w:r>
        <w:rPr>
          <w:rFonts w:hint="eastAsia"/>
        </w:rPr>
        <w:t>真实</w:t>
      </w:r>
      <w:r>
        <w:t>话题有</w:t>
      </w:r>
      <w:r>
        <w:rPr>
          <w:rFonts w:hint="eastAsia"/>
        </w:rPr>
        <w:t>3</w:t>
      </w:r>
      <w:r>
        <w:rPr>
          <w:rFonts w:hint="eastAsia"/>
        </w:rPr>
        <w:t>个</w:t>
      </w:r>
      <w:r>
        <w:t>，原</w:t>
      </w:r>
      <w:r>
        <w:rPr>
          <w:rFonts w:hint="eastAsia"/>
        </w:rPr>
        <w:t>候选</w:t>
      </w:r>
      <w:r>
        <w:t>消息类</w:t>
      </w:r>
      <w:r>
        <w:rPr>
          <w:rFonts w:hint="eastAsia"/>
        </w:rPr>
        <w:t>却有</w:t>
      </w:r>
      <w:r>
        <w:rPr>
          <w:rFonts w:hint="eastAsia"/>
        </w:rPr>
        <w:t>15</w:t>
      </w:r>
      <w:r>
        <w:rPr>
          <w:rFonts w:hint="eastAsia"/>
        </w:rPr>
        <w:t>个，</w:t>
      </w:r>
      <w:r>
        <w:t>而</w:t>
      </w:r>
      <w:r>
        <w:rPr>
          <w:rFonts w:hint="eastAsia"/>
        </w:rPr>
        <w:t>二次</w:t>
      </w:r>
      <w:r>
        <w:t>聚类后新候选消息类</w:t>
      </w:r>
      <w:r>
        <w:rPr>
          <w:rFonts w:hint="eastAsia"/>
        </w:rPr>
        <w:t>仅</w:t>
      </w:r>
      <w:r>
        <w:rPr>
          <w:rFonts w:hint="eastAsia"/>
        </w:rPr>
        <w:t>7</w:t>
      </w:r>
      <w:r>
        <w:rPr>
          <w:rFonts w:hint="eastAsia"/>
        </w:rPr>
        <w:t>个</w:t>
      </w:r>
      <w:r>
        <w:t>，话题重复率被压缩到一半以下。</w:t>
      </w:r>
      <w:r w:rsidR="00201857">
        <w:rPr>
          <w:rFonts w:hint="eastAsia"/>
        </w:rPr>
        <w:t>其中</w:t>
      </w:r>
      <w:r w:rsidR="00201857">
        <w:t>第一个话题是关于</w:t>
      </w:r>
      <w:r w:rsidR="00201857">
        <w:rPr>
          <w:rFonts w:hint="eastAsia"/>
        </w:rPr>
        <w:t>网站</w:t>
      </w:r>
      <w:r w:rsidR="00201857">
        <w:rPr>
          <w:rFonts w:hint="eastAsia"/>
        </w:rPr>
        <w:t>4</w:t>
      </w:r>
      <w:r w:rsidR="00201857">
        <w:t>chan</w:t>
      </w:r>
      <w:r w:rsidR="00201857">
        <w:rPr>
          <w:rFonts w:hint="eastAsia"/>
        </w:rPr>
        <w:t>上</w:t>
      </w:r>
      <w:r w:rsidR="00201857">
        <w:t>散播的一条谣言</w:t>
      </w:r>
      <w:r w:rsidR="00201857">
        <w:rPr>
          <w:rFonts w:hint="eastAsia"/>
        </w:rPr>
        <w:t>，</w:t>
      </w:r>
      <w:r w:rsidR="00201857">
        <w:t>其称</w:t>
      </w:r>
      <w:r w:rsidR="00201857">
        <w:rPr>
          <w:rFonts w:hint="eastAsia"/>
        </w:rPr>
        <w:t>D</w:t>
      </w:r>
      <w:r w:rsidR="00201857">
        <w:t>oritos</w:t>
      </w:r>
      <w:r w:rsidR="00201857">
        <w:rPr>
          <w:rFonts w:hint="eastAsia"/>
        </w:rPr>
        <w:t>公司</w:t>
      </w:r>
      <w:r w:rsidR="00201857">
        <w:t>的零食含有埃博拉病毒。观察</w:t>
      </w:r>
      <w:r w:rsidR="001B2F55">
        <w:rPr>
          <w:rFonts w:hint="eastAsia"/>
        </w:rPr>
        <w:t>其中</w:t>
      </w:r>
      <w:r w:rsidR="001B2F55">
        <w:rPr>
          <w:rFonts w:hint="eastAsia"/>
        </w:rPr>
        <w:t>6</w:t>
      </w:r>
      <w:r w:rsidR="001B2F55">
        <w:rPr>
          <w:rFonts w:hint="eastAsia"/>
        </w:rPr>
        <w:t>个原</w:t>
      </w:r>
      <w:r w:rsidR="001B2F55">
        <w:t>消息类的代表消息文本，</w:t>
      </w:r>
      <w:r w:rsidR="001B2F55">
        <w:rPr>
          <w:rFonts w:hint="eastAsia"/>
        </w:rPr>
        <w:t>发现</w:t>
      </w:r>
      <w:r w:rsidR="001B2F55">
        <w:t>其</w:t>
      </w:r>
      <w:r w:rsidR="001B2F55">
        <w:rPr>
          <w:rFonts w:hint="eastAsia"/>
        </w:rPr>
        <w:t>单词</w:t>
      </w:r>
      <w:r w:rsidR="001B2F55">
        <w:t>重叠率其实不高，有时</w:t>
      </w:r>
      <w:r w:rsidR="001B2F55">
        <w:rPr>
          <w:rFonts w:hint="eastAsia"/>
        </w:rPr>
        <w:t>重复</w:t>
      </w:r>
      <w:r w:rsidR="001B2F55">
        <w:t>的关键词还被不同的</w:t>
      </w:r>
      <w:r w:rsidR="001B2F55">
        <w:rPr>
          <w:rFonts w:hint="eastAsia"/>
        </w:rPr>
        <w:t>词性割裂了</w:t>
      </w:r>
      <w:r w:rsidR="001B2F55">
        <w:t>（</w:t>
      </w:r>
      <w:r w:rsidR="001B2F55">
        <w:rPr>
          <w:rFonts w:hint="eastAsia"/>
        </w:rPr>
        <w:t>如</w:t>
      </w:r>
      <w:r w:rsidR="001B2F55">
        <w:rPr>
          <w:rFonts w:hint="eastAsia"/>
        </w:rPr>
        <w:t>4</w:t>
      </w:r>
      <w:r w:rsidR="001B2F55">
        <w:t>chan</w:t>
      </w:r>
      <w:r w:rsidR="001B2F55">
        <w:t>和</w:t>
      </w:r>
      <w:r w:rsidR="001B2F55">
        <w:rPr>
          <w:rFonts w:hint="eastAsia"/>
        </w:rPr>
        <w:t>4</w:t>
      </w:r>
      <w:r w:rsidR="001B2F55">
        <w:t>channers</w:t>
      </w:r>
      <w:r w:rsidR="001B2F55">
        <w:t>）</w:t>
      </w:r>
      <w:r w:rsidR="001B2F55">
        <w:rPr>
          <w:rFonts w:hint="eastAsia"/>
        </w:rPr>
        <w:t>，但前</w:t>
      </w:r>
      <w:r w:rsidR="001B2F55">
        <w:rPr>
          <w:rFonts w:hint="eastAsia"/>
        </w:rPr>
        <w:t>5</w:t>
      </w:r>
      <w:r w:rsidR="001B2F55">
        <w:rPr>
          <w:rFonts w:hint="eastAsia"/>
        </w:rPr>
        <w:t>则</w:t>
      </w:r>
      <w:r w:rsidR="001B2F55">
        <w:t>消息都有</w:t>
      </w:r>
      <w:r w:rsidR="001B2F55">
        <w:rPr>
          <w:rFonts w:hint="eastAsia"/>
        </w:rPr>
        <w:t>且</w:t>
      </w:r>
      <w:r w:rsidR="001B2F55">
        <w:t>仅有一个共同的话题标签</w:t>
      </w:r>
      <w:r w:rsidR="001B2F55">
        <w:rPr>
          <w:rFonts w:hint="eastAsia"/>
        </w:rPr>
        <w:t>“</w:t>
      </w:r>
      <w:r w:rsidR="001B2F55">
        <w:rPr>
          <w:rFonts w:hint="eastAsia"/>
        </w:rPr>
        <w:t>#</w:t>
      </w:r>
      <w:r w:rsidR="001B2F55">
        <w:t>ebolaindoritos</w:t>
      </w:r>
      <w:r w:rsidR="001B2F55">
        <w:rPr>
          <w:rFonts w:hint="eastAsia"/>
        </w:rPr>
        <w:t>”，</w:t>
      </w:r>
      <w:r w:rsidR="001B2F55">
        <w:t>这</w:t>
      </w:r>
      <w:r w:rsidR="001B2F55">
        <w:rPr>
          <w:rFonts w:hint="eastAsia"/>
        </w:rPr>
        <w:t>就会</w:t>
      </w:r>
      <w:r w:rsidR="001B2F55">
        <w:t>导致它们的话题标签相似度很高（</w:t>
      </w:r>
      <w:r w:rsidR="001B2F55">
        <w:rPr>
          <w:rFonts w:hint="eastAsia"/>
        </w:rPr>
        <w:t>为</w:t>
      </w:r>
      <w:r w:rsidR="001B2F55">
        <w:rPr>
          <w:rFonts w:hint="eastAsia"/>
        </w:rPr>
        <w:t>1.0</w:t>
      </w:r>
      <w:r w:rsidR="001B2F55">
        <w:t>）</w:t>
      </w:r>
      <w:r w:rsidR="001B2F55">
        <w:rPr>
          <w:rFonts w:hint="eastAsia"/>
        </w:rPr>
        <w:t>，而且</w:t>
      </w:r>
      <w:r w:rsidR="001B2F55">
        <w:t>它们的</w:t>
      </w:r>
      <w:r w:rsidR="001B2F55">
        <w:rPr>
          <w:rFonts w:hint="eastAsia"/>
        </w:rPr>
        <w:t>发布</w:t>
      </w:r>
      <w:r w:rsidR="001B2F55">
        <w:t>时间都在</w:t>
      </w:r>
      <w:r w:rsidR="001B2F55">
        <w:rPr>
          <w:rFonts w:hint="eastAsia"/>
        </w:rPr>
        <w:t>11</w:t>
      </w:r>
      <w:r w:rsidR="001B2F55">
        <w:rPr>
          <w:rFonts w:hint="eastAsia"/>
        </w:rPr>
        <w:t>月</w:t>
      </w:r>
      <w:r w:rsidR="001B2F55">
        <w:rPr>
          <w:rFonts w:hint="eastAsia"/>
        </w:rPr>
        <w:t>3</w:t>
      </w:r>
      <w:r w:rsidR="001B2F55">
        <w:rPr>
          <w:rFonts w:hint="eastAsia"/>
        </w:rPr>
        <w:t>日或</w:t>
      </w:r>
      <w:r w:rsidR="001B2F55">
        <w:rPr>
          <w:rFonts w:hint="eastAsia"/>
        </w:rPr>
        <w:t>4</w:t>
      </w:r>
      <w:r w:rsidR="001B2F55">
        <w:rPr>
          <w:rFonts w:hint="eastAsia"/>
        </w:rPr>
        <w:t>日</w:t>
      </w:r>
      <w:r w:rsidR="001B2F55">
        <w:t>，</w:t>
      </w:r>
      <w:r w:rsidR="001B2F55">
        <w:rPr>
          <w:rFonts w:hint="eastAsia"/>
        </w:rPr>
        <w:t>这导致</w:t>
      </w:r>
      <w:r w:rsidR="001B2F55">
        <w:t>它们也有很高的时间相似度</w:t>
      </w:r>
      <w:r w:rsidR="003E70B7">
        <w:rPr>
          <w:rFonts w:hint="eastAsia"/>
        </w:rPr>
        <w:t>；</w:t>
      </w:r>
      <w:r w:rsidR="001B2F55">
        <w:t>因此</w:t>
      </w:r>
      <w:r w:rsidR="001B2F55">
        <w:rPr>
          <w:rFonts w:hint="eastAsia"/>
        </w:rPr>
        <w:t>即便</w:t>
      </w:r>
      <w:r w:rsidR="001B2F55">
        <w:t>这</w:t>
      </w:r>
      <w:r w:rsidR="001B2F55">
        <w:rPr>
          <w:rFonts w:hint="eastAsia"/>
        </w:rPr>
        <w:t>5</w:t>
      </w:r>
      <w:r w:rsidR="001B2F55">
        <w:rPr>
          <w:rFonts w:hint="eastAsia"/>
        </w:rPr>
        <w:t>个</w:t>
      </w:r>
      <w:r w:rsidR="001B2F55">
        <w:t>消息类的文本重叠率不高，但却能被</w:t>
      </w:r>
      <w:r w:rsidR="004F5EC6">
        <w:rPr>
          <w:rFonts w:hint="eastAsia"/>
        </w:rPr>
        <w:t>基于</w:t>
      </w:r>
      <w:r w:rsidR="001B2F55">
        <w:t>加权相似度</w:t>
      </w:r>
      <w:r w:rsidR="004F5EC6">
        <w:rPr>
          <w:rFonts w:hint="eastAsia"/>
        </w:rPr>
        <w:t>的聚类</w:t>
      </w:r>
      <w:r w:rsidR="004F5EC6">
        <w:t>方法</w:t>
      </w:r>
      <w:r w:rsidR="004F5EC6">
        <w:rPr>
          <w:rFonts w:hint="eastAsia"/>
        </w:rPr>
        <w:t>成功</w:t>
      </w:r>
      <w:r w:rsidR="004F5EC6">
        <w:t>聚为一类</w:t>
      </w:r>
      <w:r w:rsidR="001A65CB">
        <w:rPr>
          <w:rFonts w:hint="eastAsia"/>
        </w:rPr>
        <w:t>。</w:t>
      </w:r>
      <w:r w:rsidR="003E70B7">
        <w:rPr>
          <w:rFonts w:hint="eastAsia"/>
        </w:rPr>
        <w:t>而</w:t>
      </w:r>
      <w:r w:rsidR="003E70B7">
        <w:t>第</w:t>
      </w:r>
      <w:r w:rsidR="003E70B7">
        <w:rPr>
          <w:rFonts w:hint="eastAsia"/>
        </w:rPr>
        <w:t>6</w:t>
      </w:r>
      <w:r w:rsidR="003E70B7">
        <w:rPr>
          <w:rFonts w:hint="eastAsia"/>
        </w:rPr>
        <w:t>个原消息</w:t>
      </w:r>
      <w:r w:rsidR="003E70B7">
        <w:t>类</w:t>
      </w:r>
      <w:r w:rsidR="001A65CB">
        <w:rPr>
          <w:rFonts w:hint="eastAsia"/>
        </w:rPr>
        <w:t>在经过</w:t>
      </w:r>
      <w:r w:rsidR="001A65CB">
        <w:t>二次聚类后</w:t>
      </w:r>
      <w:r w:rsidR="003E70B7">
        <w:rPr>
          <w:rFonts w:hint="eastAsia"/>
        </w:rPr>
        <w:t>仍</w:t>
      </w:r>
      <w:r w:rsidR="003E70B7">
        <w:t>没有被</w:t>
      </w:r>
      <w:r w:rsidR="003E70B7">
        <w:rPr>
          <w:rFonts w:hint="eastAsia"/>
        </w:rPr>
        <w:t>正确</w:t>
      </w:r>
      <w:r w:rsidR="001A65CB">
        <w:rPr>
          <w:rFonts w:hint="eastAsia"/>
        </w:rPr>
        <w:t>地聚类</w:t>
      </w:r>
      <w:r w:rsidR="003E70B7">
        <w:t>，原因</w:t>
      </w:r>
      <w:r w:rsidR="003E70B7">
        <w:rPr>
          <w:rFonts w:hint="eastAsia"/>
        </w:rPr>
        <w:t>是</w:t>
      </w:r>
      <w:r w:rsidR="003E70B7">
        <w:t>此消息类文本中</w:t>
      </w:r>
      <w:r w:rsidR="003E70B7">
        <w:rPr>
          <w:rFonts w:hint="eastAsia"/>
        </w:rPr>
        <w:t>不含</w:t>
      </w:r>
      <w:r w:rsidR="003E70B7">
        <w:t>话题标签</w:t>
      </w:r>
      <w:r w:rsidR="003E70B7">
        <w:rPr>
          <w:rFonts w:hint="eastAsia"/>
        </w:rPr>
        <w:t>“</w:t>
      </w:r>
      <w:r w:rsidR="003E70B7">
        <w:rPr>
          <w:rFonts w:hint="eastAsia"/>
        </w:rPr>
        <w:t>#</w:t>
      </w:r>
      <w:r w:rsidR="003E70B7">
        <w:t>ebolaindoritos</w:t>
      </w:r>
      <w:r w:rsidR="003E70B7">
        <w:rPr>
          <w:rFonts w:hint="eastAsia"/>
        </w:rPr>
        <w:t>”，这</w:t>
      </w:r>
      <w:r w:rsidR="003E70B7">
        <w:t>降低了</w:t>
      </w:r>
      <w:r w:rsidR="003E70B7">
        <w:rPr>
          <w:rFonts w:hint="eastAsia"/>
        </w:rPr>
        <w:t>它</w:t>
      </w:r>
      <w:r w:rsidR="003E70B7">
        <w:t>与其它</w:t>
      </w:r>
      <w:r w:rsidR="003E70B7">
        <w:rPr>
          <w:rFonts w:hint="eastAsia"/>
        </w:rPr>
        <w:t>5</w:t>
      </w:r>
      <w:r w:rsidR="003E70B7">
        <w:rPr>
          <w:rFonts w:hint="eastAsia"/>
        </w:rPr>
        <w:t>个</w:t>
      </w:r>
      <w:r w:rsidR="003E70B7">
        <w:t>消息类的加权相似度</w:t>
      </w:r>
      <w:r w:rsidR="003E70B7">
        <w:rPr>
          <w:rFonts w:hint="eastAsia"/>
        </w:rPr>
        <w:t>。</w:t>
      </w:r>
    </w:p>
    <w:p w:rsidR="00890A5B" w:rsidRDefault="003E70B7" w:rsidP="004C25BF">
      <w:r>
        <w:rPr>
          <w:rFonts w:hint="eastAsia"/>
        </w:rPr>
        <w:t>而</w:t>
      </w:r>
      <w:r>
        <w:t>第二个</w:t>
      </w:r>
      <w:r>
        <w:rPr>
          <w:rFonts w:hint="eastAsia"/>
        </w:rPr>
        <w:t>话题是</w:t>
      </w:r>
      <w:r>
        <w:t>谈论</w:t>
      </w:r>
      <w:r>
        <w:rPr>
          <w:rFonts w:hint="eastAsia"/>
        </w:rPr>
        <w:t>一则</w:t>
      </w:r>
      <w:r w:rsidR="00F43B72">
        <w:rPr>
          <w:rFonts w:hint="eastAsia"/>
        </w:rPr>
        <w:t>在</w:t>
      </w:r>
      <w:r>
        <w:rPr>
          <w:rFonts w:hint="eastAsia"/>
        </w:rPr>
        <w:t>特伦顿（</w:t>
      </w:r>
      <w:r w:rsidRPr="003E70B7">
        <w:t>Trenton</w:t>
      </w:r>
      <w:r>
        <w:t>）</w:t>
      </w:r>
      <w:r>
        <w:rPr>
          <w:rFonts w:hint="eastAsia"/>
        </w:rPr>
        <w:t>发现埃博拉病患</w:t>
      </w:r>
      <w:r>
        <w:t>的谣言，这个话题</w:t>
      </w:r>
      <w:r>
        <w:rPr>
          <w:rFonts w:hint="eastAsia"/>
        </w:rPr>
        <w:t>含有</w:t>
      </w:r>
      <w:r>
        <w:t>的</w:t>
      </w:r>
      <w:r>
        <w:rPr>
          <w:rFonts w:hint="eastAsia"/>
        </w:rPr>
        <w:t>3</w:t>
      </w:r>
      <w:r>
        <w:rPr>
          <w:rFonts w:hint="eastAsia"/>
        </w:rPr>
        <w:t>个</w:t>
      </w:r>
      <w:r>
        <w:t>原消息类，</w:t>
      </w:r>
      <w:r w:rsidR="00F43B72">
        <w:rPr>
          <w:rFonts w:hint="eastAsia"/>
        </w:rPr>
        <w:t>经过</w:t>
      </w:r>
      <w:r w:rsidR="00F43B72">
        <w:t>二次聚类</w:t>
      </w:r>
      <w:r>
        <w:t>都被成功地聚在一起。</w:t>
      </w:r>
      <w:r>
        <w:rPr>
          <w:rFonts w:hint="eastAsia"/>
        </w:rPr>
        <w:t>这</w:t>
      </w:r>
      <w:r>
        <w:t>是因为作为</w:t>
      </w:r>
      <w:r>
        <w:rPr>
          <w:rFonts w:hint="eastAsia"/>
        </w:rPr>
        <w:t>重</w:t>
      </w:r>
      <w:r>
        <w:rPr>
          <w:rFonts w:hint="eastAsia"/>
        </w:rPr>
        <w:lastRenderedPageBreak/>
        <w:t>叠</w:t>
      </w:r>
      <w:r>
        <w:t>关键词的</w:t>
      </w:r>
      <w:r>
        <w:rPr>
          <w:rFonts w:hint="eastAsia"/>
        </w:rPr>
        <w:t>“</w:t>
      </w:r>
      <w:r>
        <w:t>Trenton</w:t>
      </w:r>
      <w:r>
        <w:rPr>
          <w:rFonts w:hint="eastAsia"/>
        </w:rPr>
        <w:t>”的</w:t>
      </w:r>
      <w:r>
        <w:t>逆文档</w:t>
      </w:r>
      <w:r>
        <w:rPr>
          <w:rFonts w:hint="eastAsia"/>
        </w:rPr>
        <w:t>频率</w:t>
      </w:r>
      <w:r>
        <w:t>很</w:t>
      </w:r>
      <w:r>
        <w:rPr>
          <w:rFonts w:hint="eastAsia"/>
        </w:rPr>
        <w:t>高、</w:t>
      </w:r>
      <w:r>
        <w:t>独特性强，所以导致</w:t>
      </w:r>
      <w:r w:rsidR="00BB4E7E">
        <w:rPr>
          <w:rFonts w:hint="eastAsia"/>
        </w:rPr>
        <w:t>它们</w:t>
      </w:r>
      <w:r w:rsidR="00BB4E7E">
        <w:t>的词频</w:t>
      </w:r>
      <w:r w:rsidR="00BB4E7E">
        <w:t>-</w:t>
      </w:r>
      <w:r w:rsidR="00BB4E7E">
        <w:t>逆文档频率相似度很高，另外</w:t>
      </w:r>
      <w:r w:rsidR="00BB4E7E">
        <w:rPr>
          <w:rFonts w:hint="eastAsia"/>
        </w:rPr>
        <w:t>“</w:t>
      </w:r>
      <w:r w:rsidR="00BB4E7E">
        <w:t>Trenton</w:t>
      </w:r>
      <w:r w:rsidR="00BB4E7E">
        <w:rPr>
          <w:rFonts w:hint="eastAsia"/>
        </w:rPr>
        <w:t>”作为地名也是命名</w:t>
      </w:r>
      <w:r w:rsidR="00BB4E7E">
        <w:t>实体</w:t>
      </w:r>
      <w:r w:rsidR="00BB4E7E">
        <w:rPr>
          <w:rFonts w:hint="eastAsia"/>
        </w:rPr>
        <w:t>，</w:t>
      </w:r>
      <w:r w:rsidR="00BB4E7E">
        <w:t>而且</w:t>
      </w:r>
      <w:r w:rsidR="00BB4E7E">
        <w:rPr>
          <w:rFonts w:hint="eastAsia"/>
        </w:rPr>
        <w:t>后</w:t>
      </w:r>
      <w:r w:rsidR="00BB4E7E">
        <w:t>两则消息有</w:t>
      </w:r>
      <w:r w:rsidR="00BB4E7E">
        <w:rPr>
          <w:rFonts w:hint="eastAsia"/>
        </w:rPr>
        <w:t>相同</w:t>
      </w:r>
      <w:r w:rsidR="00BB4E7E">
        <w:t>的提及用户</w:t>
      </w:r>
      <w:r w:rsidR="00BB4E7E">
        <w:rPr>
          <w:rFonts w:hint="eastAsia"/>
        </w:rPr>
        <w:t>“</w:t>
      </w:r>
      <w:r w:rsidR="00BB4E7E">
        <w:rPr>
          <w:rFonts w:hint="eastAsia"/>
        </w:rPr>
        <w:t>@</w:t>
      </w:r>
      <w:r w:rsidR="00BB4E7E" w:rsidRPr="00BB4E7E">
        <w:t>MinaSayWhat</w:t>
      </w:r>
      <w:r w:rsidR="00BB4E7E">
        <w:rPr>
          <w:rFonts w:hint="eastAsia"/>
        </w:rPr>
        <w:t>”，这</w:t>
      </w:r>
      <w:r w:rsidR="00F43B72">
        <w:t>两</w:t>
      </w:r>
      <w:r w:rsidR="00BB4E7E">
        <w:rPr>
          <w:rFonts w:hint="eastAsia"/>
        </w:rPr>
        <w:t>个</w:t>
      </w:r>
      <w:r w:rsidR="00BB4E7E">
        <w:t>因素也会辅助加权相似度进行聚类。</w:t>
      </w:r>
    </w:p>
    <w:p w:rsidR="00BB4E7E" w:rsidRDefault="00BB4E7E" w:rsidP="004C25BF">
      <w:r>
        <w:rPr>
          <w:rFonts w:hint="eastAsia"/>
        </w:rPr>
        <w:t>第三</w:t>
      </w:r>
      <w:r>
        <w:t>个话题</w:t>
      </w:r>
      <w:r>
        <w:rPr>
          <w:rFonts w:hint="eastAsia"/>
        </w:rPr>
        <w:t>谈论</w:t>
      </w:r>
      <w:r>
        <w:t>的是</w:t>
      </w:r>
      <w:r>
        <w:rPr>
          <w:rFonts w:hint="eastAsia"/>
        </w:rPr>
        <w:t>一则</w:t>
      </w:r>
      <w:r>
        <w:t>非谣言的新闻</w:t>
      </w:r>
      <w:r>
        <w:rPr>
          <w:rFonts w:hint="eastAsia"/>
        </w:rPr>
        <w:t>（换言之</w:t>
      </w:r>
      <w:r>
        <w:t>这是一个</w:t>
      </w:r>
      <w:r w:rsidR="00F43B72">
        <w:rPr>
          <w:rFonts w:hint="eastAsia"/>
        </w:rPr>
        <w:t>假</w:t>
      </w:r>
      <w:r>
        <w:t>的谣言候选话题</w:t>
      </w:r>
      <w:r>
        <w:rPr>
          <w:rFonts w:hint="eastAsia"/>
        </w:rPr>
        <w:t>），新闻</w:t>
      </w:r>
      <w:r>
        <w:t>谈论</w:t>
      </w:r>
      <w:r>
        <w:rPr>
          <w:rFonts w:hint="eastAsia"/>
        </w:rPr>
        <w:t>的</w:t>
      </w:r>
      <w:r>
        <w:t>是</w:t>
      </w:r>
      <w:r>
        <w:rPr>
          <w:rFonts w:hint="eastAsia"/>
        </w:rPr>
        <w:t>美国</w:t>
      </w:r>
      <w:r>
        <w:t>总统奥巴马</w:t>
      </w:r>
      <w:r>
        <w:rPr>
          <w:rFonts w:hint="eastAsia"/>
        </w:rPr>
        <w:t>向</w:t>
      </w:r>
      <w:r>
        <w:t>国会申请</w:t>
      </w:r>
      <w:r>
        <w:rPr>
          <w:rFonts w:hint="eastAsia"/>
        </w:rPr>
        <w:t>62</w:t>
      </w:r>
      <w:r>
        <w:rPr>
          <w:rFonts w:hint="eastAsia"/>
        </w:rPr>
        <w:t>亿美元来</w:t>
      </w:r>
      <w:r>
        <w:t>抗击埃博拉</w:t>
      </w:r>
      <w:r>
        <w:rPr>
          <w:rFonts w:hint="eastAsia"/>
        </w:rPr>
        <w:t>。</w:t>
      </w:r>
      <w:r w:rsidR="00F43B72">
        <w:rPr>
          <w:rFonts w:hint="eastAsia"/>
        </w:rPr>
        <w:t>二次聚类</w:t>
      </w:r>
      <w:r>
        <w:t>对</w:t>
      </w:r>
      <w:r>
        <w:rPr>
          <w:rFonts w:hint="eastAsia"/>
        </w:rPr>
        <w:t>这个话题</w:t>
      </w:r>
      <w:r>
        <w:t>的</w:t>
      </w:r>
      <w:r>
        <w:rPr>
          <w:rFonts w:hint="eastAsia"/>
        </w:rPr>
        <w:t>聚类</w:t>
      </w:r>
      <w:r>
        <w:t>效果不太理想，只将前三类成功聚起来，</w:t>
      </w:r>
      <w:r>
        <w:rPr>
          <w:rFonts w:hint="eastAsia"/>
        </w:rPr>
        <w:t>而后</w:t>
      </w:r>
      <w:r>
        <w:t>三类</w:t>
      </w:r>
      <w:r>
        <w:rPr>
          <w:rFonts w:hint="eastAsia"/>
        </w:rPr>
        <w:t>却</w:t>
      </w:r>
      <w:r>
        <w:t>分别</w:t>
      </w:r>
      <w:r>
        <w:rPr>
          <w:rFonts w:hint="eastAsia"/>
        </w:rPr>
        <w:t>自成</w:t>
      </w:r>
      <w:r>
        <w:t>一</w:t>
      </w:r>
      <w:r>
        <w:rPr>
          <w:rFonts w:hint="eastAsia"/>
        </w:rPr>
        <w:t>类</w:t>
      </w:r>
      <w:r>
        <w:t>。</w:t>
      </w:r>
      <w:r w:rsidR="0091093A">
        <w:rPr>
          <w:rFonts w:hint="eastAsia"/>
        </w:rPr>
        <w:t>前</w:t>
      </w:r>
      <w:r w:rsidR="0091093A">
        <w:t>三类之所以能聚集起来是因为</w:t>
      </w:r>
      <w:r w:rsidR="0091093A">
        <w:rPr>
          <w:rFonts w:hint="eastAsia"/>
        </w:rPr>
        <w:t>他们</w:t>
      </w:r>
      <w:r w:rsidR="0091093A">
        <w:t>都有重叠词</w:t>
      </w:r>
      <w:r w:rsidR="0091093A">
        <w:rPr>
          <w:rFonts w:hint="eastAsia"/>
        </w:rPr>
        <w:t>“</w:t>
      </w:r>
      <w:r w:rsidR="0091093A">
        <w:t>Obama</w:t>
      </w:r>
      <w:r w:rsidR="0091093A">
        <w:rPr>
          <w:rFonts w:hint="eastAsia"/>
        </w:rPr>
        <w:t>”和“</w:t>
      </w:r>
      <w:r w:rsidR="0091093A">
        <w:rPr>
          <w:rFonts w:hint="eastAsia"/>
        </w:rPr>
        <w:t>$6.2</w:t>
      </w:r>
      <w:r w:rsidR="0091093A">
        <w:rPr>
          <w:rFonts w:hint="eastAsia"/>
        </w:rPr>
        <w:t>”，</w:t>
      </w:r>
      <w:r w:rsidR="0091093A">
        <w:t>而且</w:t>
      </w:r>
      <w:r w:rsidR="0091093A">
        <w:rPr>
          <w:rFonts w:hint="eastAsia"/>
        </w:rPr>
        <w:t>“</w:t>
      </w:r>
      <w:r w:rsidR="0091093A">
        <w:rPr>
          <w:rFonts w:hint="eastAsia"/>
        </w:rPr>
        <w:t>$6.2</w:t>
      </w:r>
      <w:r w:rsidR="0091093A">
        <w:rPr>
          <w:rFonts w:hint="eastAsia"/>
        </w:rPr>
        <w:t>”的</w:t>
      </w:r>
      <w:r w:rsidR="0091093A">
        <w:t>逆文档频率较高</w:t>
      </w:r>
      <w:r w:rsidR="0091093A">
        <w:rPr>
          <w:rFonts w:hint="eastAsia"/>
        </w:rPr>
        <w:t>；</w:t>
      </w:r>
      <w:r w:rsidR="0091093A">
        <w:t>而后三类</w:t>
      </w:r>
      <w:r w:rsidR="0091093A">
        <w:rPr>
          <w:rFonts w:hint="eastAsia"/>
        </w:rPr>
        <w:t>聚类</w:t>
      </w:r>
      <w:r w:rsidR="0091093A">
        <w:t>失败</w:t>
      </w:r>
      <w:r w:rsidR="0091093A">
        <w:rPr>
          <w:rFonts w:hint="eastAsia"/>
        </w:rPr>
        <w:t>则是</w:t>
      </w:r>
      <w:r w:rsidR="0091093A">
        <w:t>因为有的消息的</w:t>
      </w:r>
      <w:r w:rsidR="0091093A">
        <w:rPr>
          <w:rFonts w:hint="eastAsia"/>
        </w:rPr>
        <w:t>“</w:t>
      </w:r>
      <w:r w:rsidR="0091093A">
        <w:t>Obama</w:t>
      </w:r>
      <w:r w:rsidR="0091093A">
        <w:rPr>
          <w:rFonts w:hint="eastAsia"/>
        </w:rPr>
        <w:t>”写</w:t>
      </w:r>
      <w:r w:rsidR="0091093A">
        <w:t>成了</w:t>
      </w:r>
      <w:r w:rsidR="0091093A">
        <w:rPr>
          <w:rFonts w:hint="eastAsia"/>
        </w:rPr>
        <w:t>“</w:t>
      </w:r>
      <w:r w:rsidR="0091093A">
        <w:t>Pres O</w:t>
      </w:r>
      <w:r w:rsidR="0091093A">
        <w:rPr>
          <w:rFonts w:hint="eastAsia"/>
        </w:rPr>
        <w:t>”，</w:t>
      </w:r>
      <w:r w:rsidR="0091093A">
        <w:t>而有的消息的</w:t>
      </w:r>
      <w:r w:rsidR="0091093A">
        <w:rPr>
          <w:rFonts w:hint="eastAsia"/>
        </w:rPr>
        <w:t>“</w:t>
      </w:r>
      <w:r w:rsidR="0091093A">
        <w:rPr>
          <w:rFonts w:hint="eastAsia"/>
        </w:rPr>
        <w:t>$6.2</w:t>
      </w:r>
      <w:r w:rsidR="0091093A">
        <w:rPr>
          <w:rFonts w:hint="eastAsia"/>
        </w:rPr>
        <w:t>”写成“</w:t>
      </w:r>
      <w:r w:rsidR="0091093A">
        <w:rPr>
          <w:rFonts w:hint="eastAsia"/>
        </w:rPr>
        <w:t>$6.2</w:t>
      </w:r>
      <w:r w:rsidR="0091093A">
        <w:t>B</w:t>
      </w:r>
      <w:r w:rsidR="0091093A">
        <w:rPr>
          <w:rFonts w:hint="eastAsia"/>
        </w:rPr>
        <w:t>”或“</w:t>
      </w:r>
      <w:r w:rsidR="0091093A">
        <w:rPr>
          <w:rFonts w:hint="eastAsia"/>
        </w:rPr>
        <w:t>$6</w:t>
      </w:r>
      <w:r w:rsidR="0091093A">
        <w:t xml:space="preserve"> bil</w:t>
      </w:r>
      <w:r w:rsidR="0091093A">
        <w:rPr>
          <w:rFonts w:hint="eastAsia"/>
        </w:rPr>
        <w:t>”，</w:t>
      </w:r>
      <w:r w:rsidR="0091093A">
        <w:t>这</w:t>
      </w:r>
      <w:r w:rsidR="0091093A">
        <w:rPr>
          <w:rFonts w:hint="eastAsia"/>
        </w:rPr>
        <w:t>些</w:t>
      </w:r>
      <w:r w:rsidR="0091093A">
        <w:t>因素会</w:t>
      </w:r>
      <w:r w:rsidR="0091093A">
        <w:rPr>
          <w:rFonts w:hint="eastAsia"/>
        </w:rPr>
        <w:t>显著</w:t>
      </w:r>
      <w:r w:rsidR="0091093A">
        <w:t>降低词频</w:t>
      </w:r>
      <w:r w:rsidR="0091093A">
        <w:t>-</w:t>
      </w:r>
      <w:r w:rsidR="0091093A">
        <w:t>逆文档频率</w:t>
      </w:r>
      <w:r w:rsidR="0091093A">
        <w:rPr>
          <w:rFonts w:hint="eastAsia"/>
        </w:rPr>
        <w:t>相似度</w:t>
      </w:r>
      <w:r w:rsidR="0091093A">
        <w:t>和单词集合的</w:t>
      </w:r>
      <w:r w:rsidR="00F43B72">
        <w:rPr>
          <w:rFonts w:hint="eastAsia"/>
        </w:rPr>
        <w:t>J</w:t>
      </w:r>
      <w:r w:rsidR="00F43B72">
        <w:t>accard</w:t>
      </w:r>
      <w:r w:rsidR="0091093A">
        <w:t>相似度，另外</w:t>
      </w:r>
      <w:r w:rsidR="0091093A">
        <w:rPr>
          <w:rFonts w:hint="eastAsia"/>
        </w:rPr>
        <w:t>后</w:t>
      </w:r>
      <w:r w:rsidR="0091093A">
        <w:t>三类并没有共同的</w:t>
      </w:r>
      <w:r w:rsidR="0091093A">
        <w:rPr>
          <w:rFonts w:hint="eastAsia"/>
        </w:rPr>
        <w:t>话题</w:t>
      </w:r>
      <w:r w:rsidR="0091093A">
        <w:t>标签、命名实体</w:t>
      </w:r>
      <w:r w:rsidR="00F43B72">
        <w:rPr>
          <w:rFonts w:hint="eastAsia"/>
        </w:rPr>
        <w:t>，</w:t>
      </w:r>
      <w:r w:rsidR="0091093A">
        <w:rPr>
          <w:rFonts w:hint="eastAsia"/>
        </w:rPr>
        <w:t>消息文本中</w:t>
      </w:r>
      <w:r w:rsidR="0091093A">
        <w:t>也没有提及符号</w:t>
      </w:r>
      <w:r w:rsidR="00F43B72">
        <w:rPr>
          <w:rFonts w:hint="eastAsia"/>
        </w:rPr>
        <w:t>@</w:t>
      </w:r>
      <w:r w:rsidR="0091093A">
        <w:t>，故辅助的因素都无法</w:t>
      </w:r>
      <w:r w:rsidR="00F43B72">
        <w:rPr>
          <w:rFonts w:hint="eastAsia"/>
        </w:rPr>
        <w:t>起</w:t>
      </w:r>
      <w:r w:rsidR="0091093A">
        <w:t>作用，导致了</w:t>
      </w:r>
      <w:r w:rsidR="0091093A">
        <w:rPr>
          <w:rFonts w:hint="eastAsia"/>
        </w:rPr>
        <w:t>使用</w:t>
      </w:r>
      <w:r w:rsidR="0091093A">
        <w:t>加权相似度的新系统也无法将</w:t>
      </w:r>
      <w:r w:rsidR="0091093A">
        <w:rPr>
          <w:rFonts w:hint="eastAsia"/>
        </w:rPr>
        <w:t>它们正确</w:t>
      </w:r>
      <w:r w:rsidR="0091093A">
        <w:t>聚类。</w:t>
      </w:r>
      <w:r w:rsidR="00FE5171">
        <w:rPr>
          <w:rFonts w:hint="eastAsia"/>
        </w:rPr>
        <w:t>这</w:t>
      </w:r>
      <w:r w:rsidR="00F43B72">
        <w:t>也</w:t>
      </w:r>
      <w:r w:rsidR="00FE5171">
        <w:t>正是社交网络</w:t>
      </w:r>
      <w:r w:rsidR="00FE5171">
        <w:rPr>
          <w:rFonts w:hint="eastAsia"/>
        </w:rPr>
        <w:t>话题</w:t>
      </w:r>
      <w:r w:rsidR="00FE5171">
        <w:t>聚类所面临的挑战：消息</w:t>
      </w:r>
      <w:r w:rsidR="00F43B72">
        <w:rPr>
          <w:rFonts w:hint="eastAsia"/>
        </w:rPr>
        <w:t>文本</w:t>
      </w:r>
      <w:r w:rsidR="00FE5171">
        <w:rPr>
          <w:rFonts w:hint="eastAsia"/>
        </w:rPr>
        <w:t>内容</w:t>
      </w:r>
      <w:r w:rsidR="00FE5171">
        <w:t>过于杂乱，</w:t>
      </w:r>
      <w:r w:rsidR="00F43B72">
        <w:rPr>
          <w:rFonts w:hint="eastAsia"/>
        </w:rPr>
        <w:t>而相似度计算</w:t>
      </w:r>
      <w:r w:rsidR="00F43B72">
        <w:t>中的</w:t>
      </w:r>
      <w:r w:rsidR="00F43B72">
        <w:rPr>
          <w:rFonts w:hint="eastAsia"/>
        </w:rPr>
        <w:t>可以给予</w:t>
      </w:r>
      <w:r w:rsidR="00F43B72">
        <w:t>辅助</w:t>
      </w:r>
      <w:r w:rsidR="00F43B72">
        <w:rPr>
          <w:rFonts w:hint="eastAsia"/>
        </w:rPr>
        <w:t>的</w:t>
      </w:r>
      <w:r w:rsidR="00FE5171">
        <w:t>因素</w:t>
      </w:r>
      <w:r w:rsidR="00F43B72">
        <w:rPr>
          <w:rFonts w:hint="eastAsia"/>
        </w:rPr>
        <w:t>又</w:t>
      </w:r>
      <w:r w:rsidR="00F43B72">
        <w:t>经常缺失</w:t>
      </w:r>
      <w:r w:rsidR="00FE5171">
        <w:t>，导致聚类难度</w:t>
      </w:r>
      <w:r w:rsidR="00FE5171">
        <w:rPr>
          <w:rFonts w:hint="eastAsia"/>
        </w:rPr>
        <w:t>大大</w:t>
      </w:r>
      <w:r w:rsidR="00FE5171">
        <w:t>增加。</w:t>
      </w:r>
    </w:p>
    <w:p w:rsidR="006E5B64" w:rsidRDefault="006E5B64" w:rsidP="004C25BF">
      <w:r>
        <w:rPr>
          <w:rFonts w:hint="eastAsia"/>
        </w:rPr>
        <w:t>虽然</w:t>
      </w:r>
      <w:r w:rsidR="00D97C0B">
        <w:rPr>
          <w:rFonts w:hint="eastAsia"/>
        </w:rPr>
        <w:t>聚类准确</w:t>
      </w:r>
      <w:r w:rsidR="00D97C0B">
        <w:t>率不是</w:t>
      </w:r>
      <w:r w:rsidR="00D97C0B">
        <w:rPr>
          <w:rFonts w:hint="eastAsia"/>
        </w:rPr>
        <w:t>100</w:t>
      </w:r>
      <w:r w:rsidR="00D97C0B">
        <w:t>%</w:t>
      </w:r>
      <w:r>
        <w:t>，</w:t>
      </w:r>
      <w:r>
        <w:rPr>
          <w:rFonts w:hint="eastAsia"/>
        </w:rPr>
        <w:t>但从</w:t>
      </w:r>
      <w:r>
        <w:fldChar w:fldCharType="begin"/>
      </w:r>
      <w:r>
        <w:instrText xml:space="preserve"> REF _Ref452855895 \h </w:instrText>
      </w:r>
      <w:r>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6</w:t>
      </w:r>
      <w:r>
        <w:fldChar w:fldCharType="end"/>
      </w:r>
      <w:r>
        <w:rPr>
          <w:rFonts w:hint="eastAsia"/>
        </w:rPr>
        <w:t>可以</w:t>
      </w:r>
      <w:r>
        <w:t>看出，</w:t>
      </w:r>
      <w:r w:rsidR="00F43B72">
        <w:rPr>
          <w:rFonts w:hint="eastAsia"/>
        </w:rPr>
        <w:t>经过二次</w:t>
      </w:r>
      <w:r w:rsidR="00F43B72">
        <w:t>聚类，</w:t>
      </w:r>
      <w:r>
        <w:t>系统</w:t>
      </w:r>
      <w:r w:rsidR="00D97C0B">
        <w:rPr>
          <w:rFonts w:hint="eastAsia"/>
        </w:rPr>
        <w:t>能</w:t>
      </w:r>
      <w:r w:rsidR="00D97C0B">
        <w:t>将</w:t>
      </w:r>
      <w:r w:rsidR="00D97C0B">
        <w:rPr>
          <w:rFonts w:hint="eastAsia"/>
        </w:rPr>
        <w:t>大部分讨论</w:t>
      </w:r>
      <w:r w:rsidR="00D97C0B">
        <w:t>同一话题</w:t>
      </w:r>
      <w:r>
        <w:t>的消息类</w:t>
      </w:r>
      <w:r>
        <w:rPr>
          <w:rFonts w:hint="eastAsia"/>
        </w:rPr>
        <w:t>成功</w:t>
      </w:r>
      <w:r w:rsidR="00D97C0B">
        <w:rPr>
          <w:rFonts w:hint="eastAsia"/>
        </w:rPr>
        <w:t>聚集</w:t>
      </w:r>
      <w:r w:rsidR="00D97C0B">
        <w:t>在一起</w:t>
      </w:r>
      <w:r>
        <w:t>，大大降低</w:t>
      </w:r>
      <w:r>
        <w:rPr>
          <w:rFonts w:hint="eastAsia"/>
        </w:rPr>
        <w:t>了</w:t>
      </w:r>
      <w:r w:rsidR="00D97C0B">
        <w:rPr>
          <w:rFonts w:hint="eastAsia"/>
        </w:rPr>
        <w:t>候选</w:t>
      </w:r>
      <w:r w:rsidR="00F43B72">
        <w:rPr>
          <w:rFonts w:hint="eastAsia"/>
        </w:rPr>
        <w:t>消息类</w:t>
      </w:r>
      <w:r>
        <w:t>的</w:t>
      </w:r>
      <w:r w:rsidR="00F43B72">
        <w:rPr>
          <w:rFonts w:hint="eastAsia"/>
        </w:rPr>
        <w:t>话题</w:t>
      </w:r>
      <w:r>
        <w:t>重复率</w:t>
      </w:r>
      <w:r>
        <w:rPr>
          <w:rFonts w:hint="eastAsia"/>
        </w:rPr>
        <w:t>，进而显著</w:t>
      </w:r>
      <w:r>
        <w:t>降低</w:t>
      </w:r>
      <w:r>
        <w:rPr>
          <w:rFonts w:hint="eastAsia"/>
        </w:rPr>
        <w:t>后期对</w:t>
      </w:r>
      <w:r>
        <w:t>谣言候选话题</w:t>
      </w:r>
      <w:r>
        <w:rPr>
          <w:rFonts w:hint="eastAsia"/>
        </w:rPr>
        <w:t>进行</w:t>
      </w:r>
      <w:r>
        <w:t>复核</w:t>
      </w:r>
      <w:r>
        <w:rPr>
          <w:rFonts w:hint="eastAsia"/>
        </w:rPr>
        <w:t>的人工</w:t>
      </w:r>
      <w:r>
        <w:t>成本。</w:t>
      </w:r>
    </w:p>
    <w:p w:rsidR="00FE5171" w:rsidRDefault="00F43B72" w:rsidP="004C25BF">
      <w:r>
        <w:rPr>
          <w:rFonts w:hint="eastAsia"/>
        </w:rPr>
        <w:t>至此</w:t>
      </w:r>
      <w:r w:rsidR="00D97C0B">
        <w:t>，原系统</w:t>
      </w:r>
      <w:r>
        <w:rPr>
          <w:rFonts w:hint="eastAsia"/>
        </w:rPr>
        <w:t>候选</w:t>
      </w:r>
      <w:r w:rsidR="006E5B64">
        <w:t>话题重复率</w:t>
      </w:r>
      <w:r w:rsidR="00D97C0B">
        <w:rPr>
          <w:rFonts w:hint="eastAsia"/>
        </w:rPr>
        <w:t>过高</w:t>
      </w:r>
      <w:r w:rsidR="00D97C0B">
        <w:t>的问题</w:t>
      </w:r>
      <w:r w:rsidR="00D97C0B">
        <w:rPr>
          <w:rFonts w:hint="eastAsia"/>
        </w:rPr>
        <w:t>得到</w:t>
      </w:r>
      <w:r w:rsidR="00D97C0B">
        <w:t>了很大的改善</w:t>
      </w:r>
      <w:r w:rsidR="006E5B64">
        <w:t>。</w:t>
      </w:r>
      <w:r>
        <w:rPr>
          <w:rFonts w:hint="eastAsia"/>
        </w:rPr>
        <w:t>而</w:t>
      </w:r>
      <w:r w:rsidR="002E33AA">
        <w:rPr>
          <w:rFonts w:hint="eastAsia"/>
        </w:rPr>
        <w:t>除了</w:t>
      </w:r>
      <w:r w:rsidR="002E33AA">
        <w:t>话题重复率过高，</w:t>
      </w:r>
      <w:r w:rsidR="002E33AA">
        <w:rPr>
          <w:rFonts w:hint="eastAsia"/>
        </w:rPr>
        <w:t>原</w:t>
      </w:r>
      <w:r w:rsidR="002E33AA">
        <w:t>系统</w:t>
      </w:r>
      <w:r w:rsidR="002E33AA">
        <w:rPr>
          <w:rFonts w:hint="eastAsia"/>
        </w:rPr>
        <w:t>还</w:t>
      </w:r>
      <w:r w:rsidR="002E33AA">
        <w:t>面临着一个问题</w:t>
      </w:r>
      <w:r w:rsidR="002E33AA">
        <w:rPr>
          <w:rFonts w:hint="eastAsia"/>
        </w:rPr>
        <w:t>：</w:t>
      </w:r>
      <w:r w:rsidR="002E33AA">
        <w:t>检测准确率不高。下两</w:t>
      </w:r>
      <w:r w:rsidR="002E33AA">
        <w:rPr>
          <w:rFonts w:hint="eastAsia"/>
        </w:rPr>
        <w:t>章</w:t>
      </w:r>
      <w:r w:rsidR="00D97C0B">
        <w:t>将分别从特征</w:t>
      </w:r>
      <w:r w:rsidR="002E33AA">
        <w:t>的角度和分类器的角度</w:t>
      </w:r>
      <w:r w:rsidR="002E33AA">
        <w:rPr>
          <w:rFonts w:hint="eastAsia"/>
        </w:rPr>
        <w:t>，尝试</w:t>
      </w:r>
      <w:r w:rsidR="002E33AA">
        <w:t>对原系统进行改进。</w:t>
      </w:r>
    </w:p>
    <w:p w:rsidR="00AC2956" w:rsidRDefault="00AC2956">
      <w:pPr>
        <w:widowControl/>
        <w:spacing w:line="240" w:lineRule="auto"/>
        <w:ind w:firstLine="0"/>
        <w:jc w:val="left"/>
      </w:pPr>
      <w:r>
        <w:br w:type="page"/>
      </w:r>
    </w:p>
    <w:p w:rsidR="00AC2956" w:rsidRDefault="00AC2956" w:rsidP="00AC2956">
      <w:pPr>
        <w:pStyle w:val="1"/>
      </w:pPr>
      <w:bookmarkStart w:id="64" w:name="_Ref453019048"/>
      <w:bookmarkStart w:id="65" w:name="_Ref453019064"/>
      <w:bookmarkStart w:id="66" w:name="_Toc453167141"/>
      <w:r>
        <w:rPr>
          <w:rFonts w:hint="eastAsia"/>
        </w:rPr>
        <w:lastRenderedPageBreak/>
        <w:t>特征选择</w:t>
      </w:r>
      <w:r w:rsidR="00AA25EC">
        <w:rPr>
          <w:rFonts w:hint="eastAsia"/>
        </w:rPr>
        <w:t>技术</w:t>
      </w:r>
      <w:bookmarkEnd w:id="64"/>
      <w:bookmarkEnd w:id="65"/>
      <w:bookmarkEnd w:id="66"/>
    </w:p>
    <w:p w:rsidR="00AC2956" w:rsidRDefault="00AC2956" w:rsidP="00AC2956">
      <w:pPr>
        <w:pStyle w:val="2"/>
      </w:pPr>
      <w:bookmarkStart w:id="67" w:name="_Toc453167142"/>
      <w:r>
        <w:rPr>
          <w:rFonts w:hint="eastAsia"/>
        </w:rPr>
        <w:t>特征选择</w:t>
      </w:r>
      <w:r w:rsidR="00AA25EC">
        <w:rPr>
          <w:rFonts w:hint="eastAsia"/>
        </w:rPr>
        <w:t>技术</w:t>
      </w:r>
      <w:r>
        <w:t>简介</w:t>
      </w:r>
      <w:bookmarkEnd w:id="67"/>
    </w:p>
    <w:p w:rsidR="00AC2956" w:rsidRDefault="00450B6A" w:rsidP="00AC2956">
      <w:r>
        <w:t>任何监督学习技术都需要输入一定的特征集合</w:t>
      </w:r>
      <w:r>
        <w:rPr>
          <w:rFonts w:hint="eastAsia"/>
        </w:rPr>
        <w:t>，</w:t>
      </w:r>
      <w:r>
        <w:t>通常输入的特征</w:t>
      </w:r>
      <w:r>
        <w:rPr>
          <w:rFonts w:hint="eastAsia"/>
        </w:rPr>
        <w:t>越</w:t>
      </w:r>
      <w:r>
        <w:t>多样化，特征越能区分</w:t>
      </w:r>
      <w:r>
        <w:rPr>
          <w:rFonts w:hint="eastAsia"/>
        </w:rPr>
        <w:t>样本对象则</w:t>
      </w:r>
      <w:r>
        <w:t>分类准确率越高。</w:t>
      </w:r>
      <w:r>
        <w:rPr>
          <w:rFonts w:hint="eastAsia"/>
        </w:rPr>
        <w:t>当</w:t>
      </w:r>
      <w:r>
        <w:t>训练样本</w:t>
      </w:r>
      <w:r>
        <w:rPr>
          <w:rFonts w:hint="eastAsia"/>
        </w:rPr>
        <w:t>量</w:t>
      </w:r>
      <w:r>
        <w:t>足够</w:t>
      </w:r>
      <w:r>
        <w:rPr>
          <w:rFonts w:hint="eastAsia"/>
        </w:rPr>
        <w:t>大</w:t>
      </w:r>
      <w:r>
        <w:t>，</w:t>
      </w:r>
      <w:r>
        <w:rPr>
          <w:rFonts w:hint="eastAsia"/>
        </w:rPr>
        <w:t>而训练</w:t>
      </w:r>
      <w:r>
        <w:t>时间</w:t>
      </w:r>
      <w:r>
        <w:rPr>
          <w:rFonts w:hint="eastAsia"/>
        </w:rPr>
        <w:t>又</w:t>
      </w:r>
      <w:r>
        <w:t>没有限制的时候，</w:t>
      </w:r>
      <w:r w:rsidR="00580652">
        <w:rPr>
          <w:rFonts w:hint="eastAsia"/>
        </w:rPr>
        <w:t>输入</w:t>
      </w:r>
      <w:r>
        <w:t>越多</w:t>
      </w:r>
      <w:r>
        <w:rPr>
          <w:rFonts w:hint="eastAsia"/>
        </w:rPr>
        <w:t>种类</w:t>
      </w:r>
      <w:r>
        <w:t>的</w:t>
      </w:r>
      <w:r>
        <w:rPr>
          <w:rFonts w:hint="eastAsia"/>
        </w:rPr>
        <w:t>特征越</w:t>
      </w:r>
      <w:r>
        <w:t>容易</w:t>
      </w:r>
      <w:r w:rsidR="00580652">
        <w:rPr>
          <w:rFonts w:hint="eastAsia"/>
        </w:rPr>
        <w:t>得到正确</w:t>
      </w:r>
      <w:r w:rsidR="00580652">
        <w:t>的分类结果</w:t>
      </w:r>
      <w:r>
        <w:t>。</w:t>
      </w:r>
      <w:r w:rsidR="00580652">
        <w:rPr>
          <w:rFonts w:hint="eastAsia"/>
        </w:rPr>
        <w:t>但现实</w:t>
      </w:r>
      <w:r w:rsidR="00580652">
        <w:t>中</w:t>
      </w:r>
      <w:r w:rsidR="00580652">
        <w:rPr>
          <w:rFonts w:hint="eastAsia"/>
        </w:rPr>
        <w:t>因为标记</w:t>
      </w:r>
      <w:r w:rsidR="00580652">
        <w:t>数据成本高，训练样本</w:t>
      </w:r>
      <w:r w:rsidR="00580652">
        <w:rPr>
          <w:rFonts w:hint="eastAsia"/>
        </w:rPr>
        <w:t>通常很少</w:t>
      </w:r>
      <w:r w:rsidR="00686D3C">
        <w:rPr>
          <w:rFonts w:hint="eastAsia"/>
        </w:rPr>
        <w:t>同时</w:t>
      </w:r>
      <w:r w:rsidR="00686D3C">
        <w:t>又</w:t>
      </w:r>
      <w:r w:rsidR="00686D3C">
        <w:rPr>
          <w:rFonts w:hint="eastAsia"/>
        </w:rPr>
        <w:t>存在很多</w:t>
      </w:r>
      <w:r w:rsidR="00686D3C">
        <w:t>噪声样本</w:t>
      </w:r>
      <w:r w:rsidR="00580652">
        <w:t>，</w:t>
      </w:r>
      <w:r w:rsidR="00580652">
        <w:rPr>
          <w:rFonts w:hint="eastAsia"/>
        </w:rPr>
        <w:t>这种</w:t>
      </w:r>
      <w:r w:rsidR="00580652">
        <w:t>情况下</w:t>
      </w:r>
      <w:r>
        <w:rPr>
          <w:rFonts w:hint="eastAsia"/>
        </w:rPr>
        <w:t>输入</w:t>
      </w:r>
      <w:r>
        <w:t>过</w:t>
      </w:r>
      <w:r>
        <w:rPr>
          <w:rFonts w:hint="eastAsia"/>
        </w:rPr>
        <w:t>多</w:t>
      </w:r>
      <w:r>
        <w:t>的的</w:t>
      </w:r>
      <w:r>
        <w:rPr>
          <w:rFonts w:hint="eastAsia"/>
        </w:rPr>
        <w:t>特征</w:t>
      </w:r>
      <w:r w:rsidR="00580652">
        <w:rPr>
          <w:rFonts w:hint="eastAsia"/>
        </w:rPr>
        <w:t>反而很可能</w:t>
      </w:r>
      <w:r>
        <w:t>导致</w:t>
      </w:r>
      <w:r>
        <w:rPr>
          <w:rFonts w:hint="eastAsia"/>
        </w:rPr>
        <w:t>训练</w:t>
      </w:r>
      <w:r>
        <w:t>过拟合</w:t>
      </w:r>
      <w:r w:rsidR="00580652">
        <w:rPr>
          <w:rFonts w:hint="eastAsia"/>
        </w:rPr>
        <w:t>（</w:t>
      </w:r>
      <w:r w:rsidR="00580652">
        <w:rPr>
          <w:rFonts w:hint="eastAsia"/>
        </w:rPr>
        <w:t>over</w:t>
      </w:r>
      <w:r w:rsidR="00580652">
        <w:t>fitting</w:t>
      </w:r>
      <w:r w:rsidR="00580652">
        <w:t>）</w:t>
      </w:r>
      <w:r w:rsidR="00814173">
        <w:rPr>
          <w:rFonts w:hint="eastAsia"/>
        </w:rPr>
        <w:t>。</w:t>
      </w:r>
    </w:p>
    <w:p w:rsidR="00814173" w:rsidRDefault="00814173" w:rsidP="00AC2956">
      <w:r>
        <w:t>特征</w:t>
      </w:r>
      <w:r>
        <w:rPr>
          <w:rFonts w:hint="eastAsia"/>
        </w:rPr>
        <w:t>选择</w:t>
      </w:r>
      <w:r>
        <w:t>技术的目的正是</w:t>
      </w:r>
      <w:r>
        <w:rPr>
          <w:rFonts w:hint="eastAsia"/>
        </w:rPr>
        <w:t>解决</w:t>
      </w:r>
      <w:r>
        <w:t>由过多特征引起的过拟合问题</w:t>
      </w:r>
      <w:r w:rsidR="005B4932">
        <w:rPr>
          <w:rFonts w:hint="eastAsia"/>
        </w:rPr>
        <w:t>，</w:t>
      </w:r>
      <w:r w:rsidR="005B4932">
        <w:t>其基本任务是：给定一</w:t>
      </w:r>
      <w:r w:rsidR="005B4932">
        <w:rPr>
          <w:rFonts w:hint="eastAsia"/>
        </w:rPr>
        <w:t>个</w:t>
      </w:r>
      <w:r w:rsidR="005B4932">
        <w:t>特征</w:t>
      </w:r>
      <w:r w:rsidR="005B4932">
        <w:rPr>
          <w:rFonts w:hint="eastAsia"/>
        </w:rPr>
        <w:t>集合</w:t>
      </w:r>
      <w:r w:rsidR="005B4932">
        <w:t>，</w:t>
      </w:r>
      <w:r w:rsidR="0019719F">
        <w:rPr>
          <w:rFonts w:hint="eastAsia"/>
        </w:rPr>
        <w:t>找出其中</w:t>
      </w:r>
      <w:r w:rsidR="0019719F">
        <w:t>那些对</w:t>
      </w:r>
      <w:r w:rsidR="0019719F">
        <w:rPr>
          <w:rFonts w:hint="eastAsia"/>
        </w:rPr>
        <w:t>解决</w:t>
      </w:r>
      <w:r w:rsidR="0019719F">
        <w:t>分类问题</w:t>
      </w:r>
      <w:r w:rsidR="0019719F">
        <w:rPr>
          <w:rFonts w:hint="eastAsia"/>
        </w:rPr>
        <w:t>有较大</w:t>
      </w:r>
      <w:r w:rsidR="0019719F">
        <w:t>帮助的</w:t>
      </w:r>
      <w:r w:rsidR="0019719F">
        <w:rPr>
          <w:rFonts w:hint="eastAsia"/>
        </w:rPr>
        <w:t>特征</w:t>
      </w:r>
      <w:r w:rsidR="0019719F">
        <w:t>，同时尽量缩小</w:t>
      </w:r>
      <w:r w:rsidR="0019719F">
        <w:rPr>
          <w:rFonts w:hint="eastAsia"/>
        </w:rPr>
        <w:t>特征</w:t>
      </w:r>
      <w:r w:rsidR="0019719F">
        <w:t>的数目</w:t>
      </w:r>
      <w:r w:rsidR="0019719F">
        <w:rPr>
          <w:rFonts w:hint="eastAsia"/>
        </w:rPr>
        <w:t>，</w:t>
      </w:r>
      <w:r w:rsidR="0019719F">
        <w:t>将冗余特征从</w:t>
      </w:r>
      <w:r w:rsidR="0019719F">
        <w:rPr>
          <w:rFonts w:hint="eastAsia"/>
        </w:rPr>
        <w:t>集合</w:t>
      </w:r>
      <w:r w:rsidR="0019719F">
        <w:t>中去除，最终选出一个</w:t>
      </w:r>
      <w:r w:rsidR="0019719F">
        <w:rPr>
          <w:rFonts w:hint="eastAsia"/>
        </w:rPr>
        <w:t>对</w:t>
      </w:r>
      <w:r w:rsidR="0019719F">
        <w:t>分类</w:t>
      </w:r>
      <w:r w:rsidR="0019719F">
        <w:rPr>
          <w:rFonts w:hint="eastAsia"/>
        </w:rPr>
        <w:t>问题有效且</w:t>
      </w:r>
      <w:r w:rsidR="0019719F">
        <w:t>紧凑</w:t>
      </w:r>
      <w:r w:rsidR="0019719F">
        <w:rPr>
          <w:rFonts w:hint="eastAsia"/>
        </w:rPr>
        <w:t>的</w:t>
      </w:r>
      <w:r w:rsidR="0019719F">
        <w:t>特征子集。</w:t>
      </w:r>
      <w:r w:rsidR="0019719F">
        <w:rPr>
          <w:rFonts w:hint="eastAsia"/>
        </w:rPr>
        <w:t>通常此类研究</w:t>
      </w:r>
      <w:r w:rsidR="0019719F">
        <w:t>将特征定义为三种类型：</w:t>
      </w:r>
      <w:r w:rsidR="0019719F">
        <w:rPr>
          <w:rFonts w:hint="eastAsia"/>
        </w:rPr>
        <w:t>关于</w:t>
      </w:r>
      <w:r w:rsidR="0019719F">
        <w:t>类别的</w:t>
      </w:r>
      <w:r w:rsidR="0019719F">
        <w:rPr>
          <w:rFonts w:hint="eastAsia"/>
        </w:rPr>
        <w:t>强</w:t>
      </w:r>
      <w:r w:rsidR="0019719F">
        <w:t>相关特征、弱相关特征</w:t>
      </w:r>
      <w:r w:rsidR="00603791">
        <w:rPr>
          <w:rFonts w:hint="eastAsia"/>
        </w:rPr>
        <w:t>和</w:t>
      </w:r>
      <w:r w:rsidR="008870E3">
        <w:rPr>
          <w:rFonts w:hint="eastAsia"/>
        </w:rPr>
        <w:t>无关</w:t>
      </w:r>
      <w:r w:rsidR="00603791">
        <w:t>特征</w:t>
      </w:r>
      <w:r w:rsidR="00494231">
        <w:rPr>
          <w:vertAlign w:val="superscript"/>
        </w:rPr>
        <w:t>[24, 25]</w:t>
      </w:r>
      <w:r w:rsidR="00603791">
        <w:rPr>
          <w:rFonts w:hint="eastAsia"/>
        </w:rPr>
        <w:t>。</w:t>
      </w:r>
      <w:r w:rsidR="008870E3">
        <w:rPr>
          <w:rFonts w:hint="eastAsia"/>
        </w:rPr>
        <w:t>选择算法通常致力于</w:t>
      </w:r>
      <w:r w:rsidR="008870E3">
        <w:t>选出</w:t>
      </w:r>
      <w:r w:rsidR="008870E3">
        <w:rPr>
          <w:rFonts w:hint="eastAsia"/>
        </w:rPr>
        <w:t>所有强</w:t>
      </w:r>
      <w:r w:rsidR="008870E3">
        <w:t>相关特征</w:t>
      </w:r>
      <w:r w:rsidR="008870E3">
        <w:rPr>
          <w:rFonts w:hint="eastAsia"/>
        </w:rPr>
        <w:t>，以及数量</w:t>
      </w:r>
      <w:r w:rsidR="008870E3">
        <w:t>较少、效用</w:t>
      </w:r>
      <w:r w:rsidR="008870E3">
        <w:rPr>
          <w:rFonts w:hint="eastAsia"/>
        </w:rPr>
        <w:t>较高</w:t>
      </w:r>
      <w:r w:rsidR="008870E3">
        <w:t>的部分弱相关特征，</w:t>
      </w:r>
      <w:r w:rsidR="008870E3">
        <w:rPr>
          <w:rFonts w:hint="eastAsia"/>
        </w:rPr>
        <w:t>同时将</w:t>
      </w:r>
      <w:r w:rsidR="008870E3">
        <w:t>无关特征排除</w:t>
      </w:r>
      <w:r w:rsidR="008870E3">
        <w:rPr>
          <w:rFonts w:hint="eastAsia"/>
        </w:rPr>
        <w:t>。</w:t>
      </w:r>
    </w:p>
    <w:p w:rsidR="008870E3" w:rsidRDefault="000E3FC3" w:rsidP="00AC2956">
      <w:r>
        <w:rPr>
          <w:rFonts w:hint="eastAsia"/>
        </w:rPr>
        <w:t>通常</w:t>
      </w:r>
      <w:r>
        <w:t>特征选择技术分为三大类</w:t>
      </w:r>
      <w:r w:rsidR="007047E0">
        <w:rPr>
          <w:rFonts w:hint="eastAsia"/>
          <w:vertAlign w:val="superscript"/>
        </w:rPr>
        <w:t>[</w:t>
      </w:r>
      <w:r w:rsidR="007047E0">
        <w:rPr>
          <w:vertAlign w:val="superscript"/>
        </w:rPr>
        <w:t>24</w:t>
      </w:r>
      <w:r w:rsidR="007047E0">
        <w:rPr>
          <w:rFonts w:hint="eastAsia"/>
          <w:vertAlign w:val="superscript"/>
        </w:rPr>
        <w:t>]</w:t>
      </w:r>
      <w:r>
        <w:t>：过滤器</w:t>
      </w:r>
      <w:r>
        <w:rPr>
          <w:rFonts w:hint="eastAsia"/>
        </w:rPr>
        <w:t>（</w:t>
      </w:r>
      <w:r>
        <w:rPr>
          <w:rFonts w:hint="eastAsia"/>
        </w:rPr>
        <w:t>filter</w:t>
      </w:r>
      <w:r>
        <w:t>）、</w:t>
      </w:r>
      <w:r>
        <w:rPr>
          <w:rFonts w:hint="eastAsia"/>
        </w:rPr>
        <w:t>包装器</w:t>
      </w:r>
      <w:r>
        <w:t>（</w:t>
      </w:r>
      <w:r>
        <w:rPr>
          <w:rFonts w:hint="eastAsia"/>
        </w:rPr>
        <w:t>wrapper</w:t>
      </w:r>
      <w:r>
        <w:t>）</w:t>
      </w:r>
      <w:r w:rsidR="007047E0">
        <w:rPr>
          <w:rFonts w:hint="eastAsia"/>
        </w:rPr>
        <w:t>以及</w:t>
      </w:r>
      <w:r w:rsidR="007047E0">
        <w:t>嵌入式（</w:t>
      </w:r>
      <w:r w:rsidR="007047E0">
        <w:rPr>
          <w:rFonts w:hint="eastAsia"/>
        </w:rPr>
        <w:t>embed</w:t>
      </w:r>
      <w:r w:rsidR="007047E0">
        <w:t>d</w:t>
      </w:r>
      <w:r w:rsidR="007047E0">
        <w:rPr>
          <w:rFonts w:hint="eastAsia"/>
        </w:rPr>
        <w:t>ed</w:t>
      </w:r>
      <w:r w:rsidR="007047E0">
        <w:t>）</w:t>
      </w:r>
      <w:r w:rsidR="007047E0">
        <w:rPr>
          <w:rFonts w:hint="eastAsia"/>
        </w:rPr>
        <w:t>。</w:t>
      </w:r>
      <w:r w:rsidR="00FE06F9">
        <w:rPr>
          <w:rFonts w:hint="eastAsia"/>
        </w:rPr>
        <w:t>考虑</w:t>
      </w:r>
      <w:r w:rsidR="00FE06F9">
        <w:t>到</w:t>
      </w:r>
      <w:r w:rsidR="00FE06F9">
        <w:rPr>
          <w:rFonts w:hint="eastAsia"/>
        </w:rPr>
        <w:t>嵌入式</w:t>
      </w:r>
      <w:r w:rsidR="00FE06F9">
        <w:t>方法通常</w:t>
      </w:r>
      <w:r w:rsidR="00FE06F9">
        <w:rPr>
          <w:rFonts w:hint="eastAsia"/>
        </w:rPr>
        <w:t>是将</w:t>
      </w:r>
      <w:r w:rsidR="00FE06F9">
        <w:t>特征选择过程嵌入</w:t>
      </w:r>
      <w:r w:rsidR="00FE06F9">
        <w:rPr>
          <w:rFonts w:hint="eastAsia"/>
        </w:rPr>
        <w:t>特定</w:t>
      </w:r>
      <w:r w:rsidR="00FE06F9">
        <w:t>分类器</w:t>
      </w:r>
      <w:r w:rsidR="00FE06F9">
        <w:rPr>
          <w:rFonts w:hint="eastAsia"/>
        </w:rPr>
        <w:t>的</w:t>
      </w:r>
      <w:r w:rsidR="00FE06F9">
        <w:t>学习过程中，是</w:t>
      </w:r>
      <w:r w:rsidR="00FE06F9">
        <w:rPr>
          <w:rFonts w:hint="eastAsia"/>
        </w:rPr>
        <w:t>一类</w:t>
      </w:r>
      <w:r w:rsidR="00FE06F9">
        <w:t>针对</w:t>
      </w:r>
      <w:r w:rsidR="00FE06F9">
        <w:rPr>
          <w:rFonts w:hint="eastAsia"/>
        </w:rPr>
        <w:t>特定</w:t>
      </w:r>
      <w:r w:rsidR="00FE06F9">
        <w:t>分类器进行特定设计的</w:t>
      </w:r>
      <w:r w:rsidR="00FE06F9">
        <w:rPr>
          <w:rFonts w:hint="eastAsia"/>
        </w:rPr>
        <w:t>选择</w:t>
      </w:r>
      <w:r w:rsidR="00FE06F9">
        <w:t>技术，</w:t>
      </w:r>
      <w:r w:rsidR="00FE06F9">
        <w:rPr>
          <w:rFonts w:hint="eastAsia"/>
        </w:rPr>
        <w:t>一般</w:t>
      </w:r>
      <w:r w:rsidR="00FE06F9">
        <w:t>不具有普遍性，</w:t>
      </w:r>
      <w:r w:rsidR="00FE06F9">
        <w:rPr>
          <w:rFonts w:hint="eastAsia"/>
        </w:rPr>
        <w:t>因此</w:t>
      </w:r>
      <w:r w:rsidR="00FE06F9">
        <w:t>本文系统仅采用了前两种</w:t>
      </w:r>
      <w:r w:rsidR="00FE06F9">
        <w:rPr>
          <w:rFonts w:hint="eastAsia"/>
        </w:rPr>
        <w:t>特征</w:t>
      </w:r>
      <w:r w:rsidR="00FE06F9">
        <w:t>选择技术</w:t>
      </w:r>
      <w:r w:rsidR="00FE06F9">
        <w:rPr>
          <w:rFonts w:hint="eastAsia"/>
        </w:rPr>
        <w:t>。</w:t>
      </w:r>
      <w:r w:rsidR="00FE06F9">
        <w:t>以下</w:t>
      </w:r>
      <w:r w:rsidR="00FE06F9">
        <w:rPr>
          <w:rFonts w:hint="eastAsia"/>
        </w:rPr>
        <w:t>两个</w:t>
      </w:r>
      <w:r w:rsidR="00FE06F9">
        <w:t>小节</w:t>
      </w:r>
      <w:r w:rsidR="00FE06F9">
        <w:rPr>
          <w:rFonts w:hint="eastAsia"/>
        </w:rPr>
        <w:t>将</w:t>
      </w:r>
      <w:r w:rsidR="00FE06F9">
        <w:t>对系统用到的过滤器和包装器特征选择进行概述。</w:t>
      </w:r>
    </w:p>
    <w:p w:rsidR="00FE06F9" w:rsidRDefault="00FE06F9" w:rsidP="00FE06F9">
      <w:pPr>
        <w:pStyle w:val="2"/>
      </w:pPr>
      <w:bookmarkStart w:id="68" w:name="_Ref453018868"/>
      <w:bookmarkStart w:id="69" w:name="_Toc453167143"/>
      <w:r>
        <w:rPr>
          <w:rFonts w:hint="eastAsia"/>
        </w:rPr>
        <w:t>过滤器</w:t>
      </w:r>
      <w:r w:rsidR="00AA25EC">
        <w:rPr>
          <w:rFonts w:hint="eastAsia"/>
        </w:rPr>
        <w:t>特征</w:t>
      </w:r>
      <w:r w:rsidR="00AA25EC">
        <w:t>选择技术</w:t>
      </w:r>
      <w:bookmarkEnd w:id="68"/>
      <w:bookmarkEnd w:id="69"/>
    </w:p>
    <w:p w:rsidR="00FE06F9" w:rsidRDefault="00D14EF4" w:rsidP="00FE06F9">
      <w:r>
        <w:rPr>
          <w:rFonts w:hint="eastAsia"/>
        </w:rPr>
        <w:t>过滤器（</w:t>
      </w:r>
      <w:r>
        <w:rPr>
          <w:rFonts w:hint="eastAsia"/>
        </w:rPr>
        <w:t>filter</w:t>
      </w:r>
      <w:r>
        <w:rPr>
          <w:rFonts w:hint="eastAsia"/>
        </w:rPr>
        <w:t>）是最早的一类特征选择技术，其命名</w:t>
      </w:r>
      <w:r>
        <w:t>思想是将</w:t>
      </w:r>
      <w:r>
        <w:rPr>
          <w:rFonts w:hint="eastAsia"/>
        </w:rPr>
        <w:t>特征</w:t>
      </w:r>
      <w:r>
        <w:t>集合中的相关</w:t>
      </w:r>
      <w:r>
        <w:rPr>
          <w:rFonts w:hint="eastAsia"/>
        </w:rPr>
        <w:t>特征</w:t>
      </w:r>
      <w:r>
        <w:t>过滤出来</w:t>
      </w:r>
      <w:r>
        <w:rPr>
          <w:rFonts w:hint="eastAsia"/>
        </w:rPr>
        <w:t>，</w:t>
      </w:r>
      <w:r>
        <w:t>得到</w:t>
      </w:r>
      <w:r>
        <w:rPr>
          <w:rFonts w:hint="eastAsia"/>
        </w:rPr>
        <w:t>有效</w:t>
      </w:r>
      <w:r>
        <w:t>且不</w:t>
      </w:r>
      <w:r>
        <w:rPr>
          <w:rFonts w:hint="eastAsia"/>
        </w:rPr>
        <w:t>冗余</w:t>
      </w:r>
      <w:r>
        <w:t>的特征子集</w:t>
      </w:r>
      <w:r>
        <w:rPr>
          <w:rFonts w:hint="eastAsia"/>
        </w:rPr>
        <w:t>。这一类技术</w:t>
      </w:r>
      <w:r>
        <w:t>的特点是特征选择过程中没有分类器的参与，仅仅依靠</w:t>
      </w:r>
      <w:r>
        <w:rPr>
          <w:rFonts w:hint="eastAsia"/>
        </w:rPr>
        <w:t>样本特征</w:t>
      </w:r>
      <w:r w:rsidR="00017EF9">
        <w:rPr>
          <w:rFonts w:hint="eastAsia"/>
        </w:rPr>
        <w:t>数据</w:t>
      </w:r>
      <w:r>
        <w:rPr>
          <w:rFonts w:hint="eastAsia"/>
        </w:rPr>
        <w:t>和样本标签，通过相关性分析</w:t>
      </w:r>
      <w:r w:rsidR="00017EF9">
        <w:rPr>
          <w:rFonts w:hint="eastAsia"/>
        </w:rPr>
        <w:t>挑选</w:t>
      </w:r>
      <w:r w:rsidR="00017EF9">
        <w:t>特征。</w:t>
      </w:r>
      <w:r w:rsidR="000B75EB">
        <w:rPr>
          <w:rFonts w:hint="eastAsia"/>
        </w:rPr>
        <w:t>通常</w:t>
      </w:r>
      <w:r w:rsidR="000B75EB">
        <w:t>使用到的相关性</w:t>
      </w:r>
      <w:r w:rsidR="0021381B">
        <w:rPr>
          <w:rFonts w:hint="eastAsia"/>
        </w:rPr>
        <w:t>指标</w:t>
      </w:r>
      <w:r w:rsidR="0021381B">
        <w:t>有</w:t>
      </w:r>
      <w:r w:rsidR="00F72E16">
        <w:rPr>
          <w:rFonts w:hint="eastAsia"/>
        </w:rPr>
        <w:t>皮尔曼</w:t>
      </w:r>
      <w:r w:rsidR="00F72E16">
        <w:t>相关系数</w:t>
      </w:r>
      <w:r w:rsidR="00F72E16">
        <w:rPr>
          <w:rFonts w:hint="eastAsia"/>
          <w:vertAlign w:val="superscript"/>
        </w:rPr>
        <w:t>[</w:t>
      </w:r>
      <w:r w:rsidR="00F72E16">
        <w:rPr>
          <w:vertAlign w:val="superscript"/>
        </w:rPr>
        <w:t>28</w:t>
      </w:r>
      <w:r w:rsidR="00F72E16">
        <w:rPr>
          <w:rFonts w:hint="eastAsia"/>
          <w:vertAlign w:val="superscript"/>
        </w:rPr>
        <w:t>]</w:t>
      </w:r>
      <w:r w:rsidR="00F72E16">
        <w:t>（</w:t>
      </w:r>
      <w:r w:rsidR="00F72E16">
        <w:rPr>
          <w:rFonts w:hint="eastAsia"/>
        </w:rPr>
        <w:t>P</w:t>
      </w:r>
      <w:r w:rsidR="00F72E16">
        <w:t>earman correlation</w:t>
      </w:r>
      <w:r w:rsidR="00F72E16">
        <w:t>）</w:t>
      </w:r>
      <w:r w:rsidR="00F72E16">
        <w:rPr>
          <w:rFonts w:hint="eastAsia"/>
        </w:rPr>
        <w:t>、</w:t>
      </w:r>
      <w:r w:rsidR="00F72E16">
        <w:t>斯皮尔曼相关系数</w:t>
      </w:r>
      <w:r w:rsidR="00F72E16">
        <w:rPr>
          <w:rFonts w:hint="eastAsia"/>
          <w:vertAlign w:val="superscript"/>
        </w:rPr>
        <w:t>[</w:t>
      </w:r>
      <w:r w:rsidR="00F72E16">
        <w:rPr>
          <w:vertAlign w:val="superscript"/>
        </w:rPr>
        <w:t>29</w:t>
      </w:r>
      <w:r w:rsidR="00F72E16">
        <w:rPr>
          <w:rFonts w:hint="eastAsia"/>
          <w:vertAlign w:val="superscript"/>
        </w:rPr>
        <w:t>]</w:t>
      </w:r>
      <w:r w:rsidR="00F72E16">
        <w:t>（</w:t>
      </w:r>
      <w:r w:rsidR="00F72E16">
        <w:rPr>
          <w:rFonts w:hint="eastAsia"/>
        </w:rPr>
        <w:t>S</w:t>
      </w:r>
      <w:r w:rsidR="00F72E16">
        <w:t>pearman correlation</w:t>
      </w:r>
      <w:r w:rsidR="00F72E16">
        <w:t>）</w:t>
      </w:r>
      <w:r w:rsidR="00F72E16">
        <w:rPr>
          <w:rFonts w:hint="eastAsia"/>
        </w:rPr>
        <w:t>以及</w:t>
      </w:r>
      <w:r w:rsidR="00F72E16">
        <w:t>互信息</w:t>
      </w:r>
      <w:r w:rsidR="00F72E16">
        <w:rPr>
          <w:rFonts w:hint="eastAsia"/>
          <w:vertAlign w:val="superscript"/>
        </w:rPr>
        <w:t>[</w:t>
      </w:r>
      <w:r w:rsidR="00F72E16">
        <w:rPr>
          <w:vertAlign w:val="superscript"/>
        </w:rPr>
        <w:t>30</w:t>
      </w:r>
      <w:r w:rsidR="00F72E16">
        <w:rPr>
          <w:rFonts w:hint="eastAsia"/>
          <w:vertAlign w:val="superscript"/>
        </w:rPr>
        <w:t>]</w:t>
      </w:r>
      <w:r w:rsidR="00F72E16">
        <w:t>（</w:t>
      </w:r>
      <w:r w:rsidR="00F72E16">
        <w:rPr>
          <w:rFonts w:hint="eastAsia"/>
        </w:rPr>
        <w:t>mutual</w:t>
      </w:r>
      <w:r w:rsidR="00F72E16">
        <w:t xml:space="preserve"> information</w:t>
      </w:r>
      <w:r w:rsidR="00F72E16">
        <w:t>）</w:t>
      </w:r>
      <w:r w:rsidR="00F72E16">
        <w:rPr>
          <w:rFonts w:hint="eastAsia"/>
        </w:rPr>
        <w:t>，</w:t>
      </w:r>
      <w:r w:rsidR="00F72E16">
        <w:t>本系统</w:t>
      </w:r>
      <w:r w:rsidR="00F72E16">
        <w:rPr>
          <w:rFonts w:hint="eastAsia"/>
        </w:rPr>
        <w:t>的</w:t>
      </w:r>
      <w:r w:rsidR="00F72E16">
        <w:t>实现采用了前两种相关系数</w:t>
      </w:r>
      <w:r w:rsidR="00F72E16">
        <w:rPr>
          <w:rFonts w:hint="eastAsia"/>
        </w:rPr>
        <w:t>，以及</w:t>
      </w:r>
      <w:r w:rsidR="00F72E16">
        <w:t>互信息的</w:t>
      </w:r>
      <w:r w:rsidR="00F72E16">
        <w:rPr>
          <w:rFonts w:hint="eastAsia"/>
        </w:rPr>
        <w:t>改进</w:t>
      </w:r>
      <w:r w:rsidR="00F72E16">
        <w:t>版本</w:t>
      </w:r>
      <w:r w:rsidR="00F72E16">
        <w:rPr>
          <w:rFonts w:hint="eastAsia"/>
        </w:rPr>
        <w:t>归一化</w:t>
      </w:r>
      <w:r w:rsidR="00F72E16">
        <w:t>互信息</w:t>
      </w:r>
      <w:r w:rsidR="00F72E16">
        <w:rPr>
          <w:rFonts w:hint="eastAsia"/>
          <w:vertAlign w:val="superscript"/>
        </w:rPr>
        <w:t>[</w:t>
      </w:r>
      <w:r w:rsidR="00F72E16">
        <w:rPr>
          <w:vertAlign w:val="superscript"/>
        </w:rPr>
        <w:t>19</w:t>
      </w:r>
      <w:r w:rsidR="00F72E16">
        <w:rPr>
          <w:rFonts w:hint="eastAsia"/>
          <w:vertAlign w:val="superscript"/>
        </w:rPr>
        <w:t>]</w:t>
      </w:r>
      <w:r w:rsidR="00F72E16">
        <w:t>（</w:t>
      </w:r>
      <w:r w:rsidR="00F72E16">
        <w:t>normalized mutual information</w:t>
      </w:r>
      <w:r w:rsidR="00F72E16">
        <w:t>）</w:t>
      </w:r>
      <w:r w:rsidR="00F72E16">
        <w:rPr>
          <w:rFonts w:hint="eastAsia"/>
        </w:rPr>
        <w:t>。</w:t>
      </w:r>
      <w:r w:rsidR="00F72E16">
        <w:t>相关性</w:t>
      </w:r>
      <w:r w:rsidR="00F72E16">
        <w:rPr>
          <w:rFonts w:hint="eastAsia"/>
        </w:rPr>
        <w:t>指标</w:t>
      </w:r>
      <w:r w:rsidR="00F72E16">
        <w:t>只是一个评估函数，事实上</w:t>
      </w:r>
      <w:r w:rsidR="00F72E16">
        <w:rPr>
          <w:rFonts w:hint="eastAsia"/>
        </w:rPr>
        <w:t>它完全</w:t>
      </w:r>
      <w:r w:rsidR="00F72E16">
        <w:t>可以被更换为</w:t>
      </w:r>
      <w:r w:rsidR="00F72E16">
        <w:rPr>
          <w:rFonts w:hint="eastAsia"/>
        </w:rPr>
        <w:t>任何</w:t>
      </w:r>
      <w:r w:rsidR="00F72E16">
        <w:t>有效的度量</w:t>
      </w:r>
      <w:r w:rsidR="00B83CE4">
        <w:rPr>
          <w:rFonts w:hint="eastAsia"/>
        </w:rPr>
        <w:t>，</w:t>
      </w:r>
      <w:r w:rsidR="00F72E16">
        <w:rPr>
          <w:rFonts w:hint="eastAsia"/>
        </w:rPr>
        <w:t>而</w:t>
      </w:r>
      <w:r w:rsidR="00B83CE4">
        <w:rPr>
          <w:rFonts w:hint="eastAsia"/>
        </w:rPr>
        <w:t>传统</w:t>
      </w:r>
      <w:r w:rsidR="00B83CE4">
        <w:t>的</w:t>
      </w:r>
      <w:r w:rsidR="00F72E16">
        <w:t>过滤器技术</w:t>
      </w:r>
      <w:r w:rsidR="00F72E16">
        <w:rPr>
          <w:rFonts w:hint="eastAsia"/>
        </w:rPr>
        <w:t>则</w:t>
      </w:r>
      <w:r w:rsidR="00F72E16">
        <w:t>是</w:t>
      </w:r>
      <w:r w:rsidR="00B83CE4">
        <w:rPr>
          <w:rFonts w:hint="eastAsia"/>
        </w:rPr>
        <w:t>基于</w:t>
      </w:r>
      <w:r w:rsidR="00F72E16">
        <w:t>评估函数</w:t>
      </w:r>
      <w:r w:rsidR="00F72E16">
        <w:rPr>
          <w:rFonts w:hint="eastAsia"/>
        </w:rPr>
        <w:t>的</w:t>
      </w:r>
      <w:r w:rsidR="00F72E16">
        <w:t>一套</w:t>
      </w:r>
      <w:r w:rsidR="00F72E16">
        <w:rPr>
          <w:rFonts w:hint="eastAsia"/>
        </w:rPr>
        <w:t>特征</w:t>
      </w:r>
      <w:r w:rsidR="00F72E16">
        <w:t>选择</w:t>
      </w:r>
      <w:r w:rsidR="00B83CE4">
        <w:rPr>
          <w:rFonts w:hint="eastAsia"/>
        </w:rPr>
        <w:t>算法。</w:t>
      </w:r>
      <w:r w:rsidR="00746867">
        <w:rPr>
          <w:rFonts w:hint="eastAsia"/>
        </w:rPr>
        <w:t>本节将</w:t>
      </w:r>
      <w:r w:rsidR="00B83CE4">
        <w:t>介绍本系统</w:t>
      </w:r>
      <w:r w:rsidR="00B83CE4">
        <w:rPr>
          <w:rFonts w:hint="eastAsia"/>
        </w:rPr>
        <w:t>采用</w:t>
      </w:r>
      <w:r w:rsidR="00B83CE4">
        <w:t>的</w:t>
      </w:r>
      <w:r w:rsidR="00B005C7">
        <w:rPr>
          <w:rFonts w:hint="eastAsia"/>
        </w:rPr>
        <w:t>两种</w:t>
      </w:r>
      <w:r w:rsidR="00B83CE4">
        <w:t>过滤器技术。</w:t>
      </w:r>
    </w:p>
    <w:p w:rsidR="00B83CE4" w:rsidRDefault="001D6AEA" w:rsidP="00FE06F9">
      <w:r>
        <w:rPr>
          <w:rFonts w:hint="eastAsia"/>
        </w:rPr>
        <w:lastRenderedPageBreak/>
        <w:t>如何</w:t>
      </w:r>
      <w:r>
        <w:t>挑选</w:t>
      </w:r>
      <w:r>
        <w:rPr>
          <w:rFonts w:hint="eastAsia"/>
        </w:rPr>
        <w:t>与</w:t>
      </w:r>
      <w:r>
        <w:t>类标签相关的特征？</w:t>
      </w:r>
      <w:r w:rsidR="00B83CE4">
        <w:rPr>
          <w:rFonts w:hint="eastAsia"/>
        </w:rPr>
        <w:t>一种</w:t>
      </w:r>
      <w:r w:rsidR="00635BCB">
        <w:rPr>
          <w:rFonts w:hint="eastAsia"/>
        </w:rPr>
        <w:t>比较</w:t>
      </w:r>
      <w:r>
        <w:rPr>
          <w:rFonts w:hint="eastAsia"/>
        </w:rPr>
        <w:t>朴素</w:t>
      </w:r>
      <w:r w:rsidR="00635BCB">
        <w:t>的想法是</w:t>
      </w:r>
      <w:r>
        <w:rPr>
          <w:rFonts w:hint="eastAsia"/>
        </w:rPr>
        <w:t>先</w:t>
      </w:r>
      <w:r>
        <w:t>将所有特征</w:t>
      </w:r>
      <w:r>
        <w:rPr>
          <w:rFonts w:hint="eastAsia"/>
        </w:rPr>
        <w:t>和</w:t>
      </w:r>
      <w:r>
        <w:t>类标签</w:t>
      </w:r>
      <w:r>
        <w:rPr>
          <w:rFonts w:hint="eastAsia"/>
        </w:rPr>
        <w:t>合理</w:t>
      </w:r>
      <w:r>
        <w:t>地数值化，然后</w:t>
      </w:r>
      <w:r>
        <w:rPr>
          <w:rFonts w:hint="eastAsia"/>
        </w:rPr>
        <w:t>对</w:t>
      </w:r>
      <w:r>
        <w:t>每个特征变量</w:t>
      </w:r>
      <w:r w:rsidR="004D02A1">
        <w:rPr>
          <w:rFonts w:hint="eastAsia"/>
        </w:rPr>
        <w:t>利用</w:t>
      </w:r>
      <w:r w:rsidR="004D02A1">
        <w:t>评估函数</w:t>
      </w:r>
      <w:r>
        <w:t>计算它与类标签变量</w:t>
      </w:r>
      <w:r>
        <w:rPr>
          <w:rFonts w:hint="eastAsia"/>
        </w:rPr>
        <w:t>的</w:t>
      </w:r>
      <w:r>
        <w:t>相关度，最后选出相关度</w:t>
      </w:r>
      <w:r>
        <w:rPr>
          <w:rFonts w:hint="eastAsia"/>
        </w:rPr>
        <w:t>排名</w:t>
      </w:r>
      <w:r>
        <w:t>前</w:t>
      </w:r>
      <w:r>
        <w:rPr>
          <w:rFonts w:hint="eastAsia"/>
        </w:rPr>
        <w:t>N</w:t>
      </w:r>
      <w:r>
        <w:rPr>
          <w:rFonts w:hint="eastAsia"/>
        </w:rPr>
        <w:t>的</w:t>
      </w:r>
      <w:r>
        <w:t>那些特征就能形成一个大小为</w:t>
      </w:r>
      <w:r>
        <w:rPr>
          <w:rFonts w:hint="eastAsia"/>
        </w:rPr>
        <w:t>N</w:t>
      </w:r>
      <w:r>
        <w:rPr>
          <w:rFonts w:hint="eastAsia"/>
        </w:rPr>
        <w:t>的相关</w:t>
      </w:r>
      <w:r>
        <w:t>特征子集。</w:t>
      </w:r>
      <w:r w:rsidR="00876946">
        <w:rPr>
          <w:rFonts w:hint="eastAsia"/>
        </w:rPr>
        <w:t>这个</w:t>
      </w:r>
      <w:r w:rsidR="00876946">
        <w:t>想法非常直观，而事实上</w:t>
      </w:r>
      <w:r w:rsidR="00D02DCB">
        <w:rPr>
          <w:rFonts w:hint="eastAsia"/>
        </w:rPr>
        <w:t>早期</w:t>
      </w:r>
      <w:r w:rsidR="00876946">
        <w:t>的特征选择算法也是这么做的。但是</w:t>
      </w:r>
      <w:r w:rsidR="00876946">
        <w:rPr>
          <w:rFonts w:hint="eastAsia"/>
        </w:rPr>
        <w:t>这种</w:t>
      </w:r>
      <w:r w:rsidR="00876946">
        <w:t>做法存在许多问题，其中一个</w:t>
      </w:r>
      <w:r w:rsidR="00876946">
        <w:rPr>
          <w:rFonts w:hint="eastAsia"/>
        </w:rPr>
        <w:t>是这样</w:t>
      </w:r>
      <w:r w:rsidR="00876946">
        <w:t>挑选出来的特征集不能防止冗余特征的出现。</w:t>
      </w:r>
      <w:r w:rsidR="004D02A1">
        <w:rPr>
          <w:rFonts w:hint="eastAsia"/>
        </w:rPr>
        <w:t>假设</w:t>
      </w:r>
      <w:r w:rsidR="004D02A1">
        <w:t>某</w:t>
      </w:r>
      <w:r w:rsidR="004D02A1">
        <w:rPr>
          <w:rFonts w:hint="eastAsia"/>
        </w:rPr>
        <w:t>特征</w:t>
      </w:r>
      <w:r w:rsidR="004D02A1">
        <w:t>对类标是弱相关的，</w:t>
      </w:r>
      <w:r w:rsidR="004D02A1">
        <w:rPr>
          <w:rFonts w:hint="eastAsia"/>
        </w:rPr>
        <w:t>虽然</w:t>
      </w:r>
      <w:r w:rsidR="004D02A1">
        <w:t>它也与</w:t>
      </w:r>
      <w:r w:rsidR="004D02A1">
        <w:rPr>
          <w:rFonts w:hint="eastAsia"/>
        </w:rPr>
        <w:t>标签变量</w:t>
      </w:r>
      <w:r w:rsidR="004D02A1">
        <w:t>相关度较高，但</w:t>
      </w:r>
      <w:r w:rsidR="004D02A1">
        <w:rPr>
          <w:rFonts w:hint="eastAsia"/>
        </w:rPr>
        <w:t>这种关联</w:t>
      </w:r>
      <w:r w:rsidR="004D02A1">
        <w:t>已经被另</w:t>
      </w:r>
      <w:r w:rsidR="004D02A1">
        <w:rPr>
          <w:rFonts w:hint="eastAsia"/>
        </w:rPr>
        <w:t>几个</w:t>
      </w:r>
      <w:r w:rsidR="004D02A1">
        <w:t>强</w:t>
      </w:r>
      <w:r w:rsidR="004D02A1">
        <w:rPr>
          <w:rFonts w:hint="eastAsia"/>
        </w:rPr>
        <w:t>相关</w:t>
      </w:r>
      <w:r w:rsidR="004D02A1">
        <w:t>的特征</w:t>
      </w:r>
      <w:r w:rsidR="004D02A1">
        <w:rPr>
          <w:rFonts w:hint="eastAsia"/>
        </w:rPr>
        <w:t>涵盖</w:t>
      </w:r>
      <w:r w:rsidR="004D02A1">
        <w:t>了，</w:t>
      </w:r>
      <w:r w:rsidR="004D02A1">
        <w:rPr>
          <w:rFonts w:hint="eastAsia"/>
        </w:rPr>
        <w:t>那么</w:t>
      </w:r>
      <w:r w:rsidR="004D02A1">
        <w:t>它</w:t>
      </w:r>
      <w:r w:rsidR="004D02A1">
        <w:rPr>
          <w:rFonts w:hint="eastAsia"/>
        </w:rPr>
        <w:t>很可能</w:t>
      </w:r>
      <w:r w:rsidR="004D02A1">
        <w:t>是一个冗余特征，</w:t>
      </w:r>
      <w:r w:rsidR="004D02A1">
        <w:rPr>
          <w:rFonts w:hint="eastAsia"/>
        </w:rPr>
        <w:t>但</w:t>
      </w:r>
      <w:r w:rsidR="004D02A1">
        <w:t>也会被算法所</w:t>
      </w:r>
      <w:r w:rsidR="004D02A1">
        <w:rPr>
          <w:rFonts w:hint="eastAsia"/>
        </w:rPr>
        <w:t>选择。为了防止</w:t>
      </w:r>
      <w:r w:rsidR="004D02A1">
        <w:t>这种情况的出现，研究者们提出了</w:t>
      </w:r>
      <w:r w:rsidR="004D02A1">
        <w:rPr>
          <w:rFonts w:hint="eastAsia"/>
        </w:rPr>
        <w:t>一些增强</w:t>
      </w:r>
      <w:r w:rsidR="004D02A1">
        <w:t>型的过滤器算法。</w:t>
      </w:r>
    </w:p>
    <w:p w:rsidR="004D02A1" w:rsidRDefault="004D02A1" w:rsidP="00FE06F9">
      <w:r>
        <w:rPr>
          <w:rFonts w:hint="eastAsia"/>
        </w:rPr>
        <w:t>其中</w:t>
      </w:r>
      <w:r>
        <w:t>一种比较典型的</w:t>
      </w:r>
      <w:r w:rsidR="00F62664">
        <w:rPr>
          <w:rFonts w:hint="eastAsia"/>
        </w:rPr>
        <w:t>增强型过滤器</w:t>
      </w:r>
      <w:r w:rsidR="00F62664">
        <w:t>算法</w:t>
      </w:r>
      <w:r w:rsidR="00F62664">
        <w:rPr>
          <w:rFonts w:hint="eastAsia"/>
        </w:rPr>
        <w:t>，</w:t>
      </w:r>
      <w:r w:rsidR="00B41A40">
        <w:rPr>
          <w:rFonts w:hint="eastAsia"/>
        </w:rPr>
        <w:t>是在</w:t>
      </w:r>
      <w:r w:rsidR="00B41A40">
        <w:t>评估函数中引入</w:t>
      </w:r>
      <w:r w:rsidR="00B41A40">
        <w:rPr>
          <w:rFonts w:hint="eastAsia"/>
        </w:rPr>
        <w:t>与</w:t>
      </w:r>
      <w:r w:rsidR="00B41A40">
        <w:t>其它特征的相关性评估</w:t>
      </w:r>
      <w:r w:rsidR="00B41A40">
        <w:rPr>
          <w:rFonts w:hint="eastAsia"/>
        </w:rPr>
        <w:t>。</w:t>
      </w:r>
      <w:r w:rsidR="00B41A40">
        <w:t>如</w:t>
      </w:r>
      <w:r w:rsidR="00B41A40">
        <w:rPr>
          <w:rFonts w:hint="eastAsia"/>
        </w:rPr>
        <w:t>H</w:t>
      </w:r>
      <w:r w:rsidR="00B41A40">
        <w:t>anchuan Peng</w:t>
      </w:r>
      <w:r w:rsidR="00B41A40">
        <w:rPr>
          <w:rFonts w:hint="eastAsia"/>
        </w:rPr>
        <w:t>等人</w:t>
      </w:r>
      <w:r w:rsidR="00B41A40">
        <w:t>的研究</w:t>
      </w:r>
      <w:r w:rsidR="00B41A40">
        <w:rPr>
          <w:rFonts w:hint="eastAsia"/>
          <w:vertAlign w:val="superscript"/>
        </w:rPr>
        <w:t>[</w:t>
      </w:r>
      <w:r w:rsidR="00B41A40">
        <w:rPr>
          <w:vertAlign w:val="superscript"/>
        </w:rPr>
        <w:t>26</w:t>
      </w:r>
      <w:r w:rsidR="00B41A40">
        <w:rPr>
          <w:rFonts w:hint="eastAsia"/>
          <w:vertAlign w:val="superscript"/>
        </w:rPr>
        <w:t>]</w:t>
      </w:r>
      <w:r w:rsidR="00B41A40">
        <w:rPr>
          <w:rFonts w:hint="eastAsia"/>
        </w:rPr>
        <w:t>，其</w:t>
      </w:r>
      <w:r w:rsidR="00B41A40">
        <w:t>将</w:t>
      </w:r>
      <w:r w:rsidR="00B41A40">
        <w:rPr>
          <w:rFonts w:hint="eastAsia"/>
        </w:rPr>
        <w:t>评估</w:t>
      </w:r>
      <w:r w:rsidR="00B41A40">
        <w:t>函数定义为以下形式：</w:t>
      </w:r>
    </w:p>
    <w:p w:rsidR="00B41A40" w:rsidRPr="00B41A40" w:rsidRDefault="00B41A40" w:rsidP="00B41A40">
      <w:pPr>
        <w:pStyle w:val="afc"/>
        <w:rPr>
          <w:rFonts w:hint="eastAsia"/>
        </w:rPr>
      </w:pPr>
      <m:oMathPara>
        <m:oMath>
          <m:r>
            <m:t>E</m:t>
          </m:r>
          <m:d>
            <m:dPr>
              <m:ctrlPr/>
            </m:dPr>
            <m:e>
              <m:sSub>
                <m:sSubPr>
                  <m:ctrlPr/>
                </m:sSubPr>
                <m:e>
                  <m:r>
                    <m:t>x</m:t>
                  </m:r>
                </m:e>
                <m:sub>
                  <m:r>
                    <m:t>j</m:t>
                  </m:r>
                </m:sub>
              </m:sSub>
            </m:e>
          </m:d>
          <m:r>
            <m:t>=I</m:t>
          </m:r>
          <m:d>
            <m:dPr>
              <m:ctrlPr/>
            </m:dPr>
            <m:e>
              <m:sSub>
                <m:sSubPr>
                  <m:ctrlPr/>
                </m:sSubPr>
                <m:e>
                  <m:r>
                    <m:t>x</m:t>
                  </m:r>
                </m:e>
                <m:sub>
                  <m:r>
                    <m:t>j</m:t>
                  </m:r>
                </m:sub>
              </m:sSub>
              <m:r>
                <m:t>,c</m:t>
              </m:r>
            </m:e>
          </m:d>
          <m:r>
            <m:t xml:space="preserve">- </m:t>
          </m:r>
          <m:f>
            <m:fPr>
              <m:ctrlPr/>
            </m:fPr>
            <m:num>
              <m:r>
                <m:t>1</m:t>
              </m:r>
            </m:num>
            <m:den>
              <m:d>
                <m:dPr>
                  <m:begChr m:val="|"/>
                  <m:endChr m:val="|"/>
                  <m:ctrlPr/>
                </m:dPr>
                <m:e>
                  <m:r>
                    <m:t>S</m:t>
                  </m:r>
                </m:e>
              </m:d>
            </m:den>
          </m:f>
          <m:nary>
            <m:naryPr>
              <m:chr m:val="∑"/>
              <m:limLoc m:val="undOvr"/>
              <m:supHide m:val="1"/>
              <m:ctrlPr>
                <w:rPr>
                  <w:i w:val="0"/>
                </w:rPr>
              </m:ctrlPr>
            </m:naryPr>
            <m:sub>
              <m:sSub>
                <m:sSubPr>
                  <m:ctrlPr/>
                </m:sSubPr>
                <m:e>
                  <m:r>
                    <m:t>x</m:t>
                  </m:r>
                </m:e>
                <m:sub>
                  <m:r>
                    <m:t>i</m:t>
                  </m:r>
                </m:sub>
              </m:sSub>
              <m:r>
                <m:t>∈S</m:t>
              </m:r>
            </m:sub>
            <m:sup/>
            <m:e>
              <m:r>
                <m:t>I(</m:t>
              </m:r>
              <m:sSub>
                <m:sSubPr>
                  <m:ctrlPr/>
                </m:sSubPr>
                <m:e>
                  <m:r>
                    <m:t>x</m:t>
                  </m:r>
                </m:e>
                <m:sub>
                  <m:r>
                    <m:t>j</m:t>
                  </m:r>
                </m:sub>
              </m:sSub>
              <m:r>
                <m:t>,</m:t>
              </m:r>
              <m:sSub>
                <m:sSubPr>
                  <m:ctrlPr/>
                </m:sSubPr>
                <m:e>
                  <m:r>
                    <m:t>x</m:t>
                  </m:r>
                </m:e>
                <m:sub>
                  <m:r>
                    <m:t>i</m:t>
                  </m:r>
                </m:sub>
              </m:sSub>
              <m:r>
                <m:t>)</m:t>
              </m:r>
            </m:e>
          </m:nary>
        </m:oMath>
      </m:oMathPara>
    </w:p>
    <w:p w:rsidR="00B41A40" w:rsidRDefault="00B41A40" w:rsidP="00FE06F9">
      <w:r>
        <w:rPr>
          <w:rFonts w:hint="eastAsia"/>
        </w:rPr>
        <w:t>公式</w:t>
      </w:r>
      <w:r>
        <w:t>中</w:t>
      </w:r>
      <w:r>
        <w:rPr>
          <w:rFonts w:hint="eastAsia"/>
        </w:rPr>
        <w:t>E</w:t>
      </w:r>
      <w:r>
        <w:rPr>
          <w:rFonts w:hint="eastAsia"/>
        </w:rPr>
        <w:t>是</w:t>
      </w:r>
      <w:r>
        <w:t>评估函数，</w:t>
      </w:r>
      <w:r>
        <w:rPr>
          <w:rFonts w:hint="eastAsia"/>
        </w:rPr>
        <w:t>S</w:t>
      </w:r>
      <w:r>
        <w:rPr>
          <w:rFonts w:hint="eastAsia"/>
        </w:rPr>
        <w:t>是</w:t>
      </w:r>
      <w:r>
        <w:t>已经选择的特征集合，</w:t>
      </w:r>
      <w:r w:rsidR="0078766B">
        <w:rPr>
          <w:rFonts w:hint="eastAsia"/>
        </w:rPr>
        <w:t>I</w:t>
      </w:r>
      <w:r w:rsidR="0078766B">
        <w:rPr>
          <w:rFonts w:hint="eastAsia"/>
        </w:rPr>
        <w:t>是某种相关度度量（</w:t>
      </w:r>
      <w:r w:rsidR="0078766B">
        <w:t>在原文中</w:t>
      </w:r>
      <w:r w:rsidR="0078766B">
        <w:rPr>
          <w:rFonts w:hint="eastAsia"/>
        </w:rPr>
        <w:t>它</w:t>
      </w:r>
      <w:r w:rsidR="0078766B">
        <w:t>是</w:t>
      </w:r>
      <w:r w:rsidR="0078766B">
        <w:rPr>
          <w:rFonts w:hint="eastAsia"/>
        </w:rPr>
        <w:t>互信息）</w:t>
      </w:r>
      <w:r w:rsidR="0078766B">
        <w:t>，</w:t>
      </w:r>
      <w:r w:rsidR="00D2129D">
        <w:rPr>
          <w:rFonts w:hint="eastAsia"/>
        </w:rPr>
        <w:t>c</w:t>
      </w:r>
      <w:r w:rsidR="00D2129D">
        <w:t>是类标签变量，</w:t>
      </w:r>
      <w:r w:rsidR="0078766B">
        <w:rPr>
          <w:rFonts w:hint="eastAsia"/>
        </w:rPr>
        <w:t>x</w:t>
      </w:r>
      <w:r w:rsidR="0078766B">
        <w:rPr>
          <w:vertAlign w:val="subscript"/>
        </w:rPr>
        <w:t>j</w:t>
      </w:r>
      <w:r w:rsidR="0078766B">
        <w:t>是</w:t>
      </w:r>
      <w:r w:rsidR="0078766B">
        <w:rPr>
          <w:rFonts w:hint="eastAsia"/>
        </w:rPr>
        <w:t>未被</w:t>
      </w:r>
      <w:r w:rsidR="0078766B">
        <w:t>挑选的特征集合中的某个特征</w:t>
      </w:r>
      <w:r w:rsidR="00D2129D">
        <w:rPr>
          <w:rFonts w:hint="eastAsia"/>
        </w:rPr>
        <w:t>变量</w:t>
      </w:r>
      <w:r w:rsidR="0078766B">
        <w:rPr>
          <w:rFonts w:hint="eastAsia"/>
        </w:rPr>
        <w:t>，</w:t>
      </w:r>
      <w:r w:rsidR="0078766B">
        <w:t>x</w:t>
      </w:r>
      <w:r w:rsidR="0078766B">
        <w:rPr>
          <w:vertAlign w:val="subscript"/>
        </w:rPr>
        <w:t>i</w:t>
      </w:r>
      <w:r w:rsidR="0078766B">
        <w:t>是</w:t>
      </w:r>
      <w:r w:rsidR="0078766B">
        <w:rPr>
          <w:rFonts w:hint="eastAsia"/>
        </w:rPr>
        <w:t>S</w:t>
      </w:r>
      <w:r w:rsidR="0078766B">
        <w:rPr>
          <w:rFonts w:hint="eastAsia"/>
        </w:rPr>
        <w:t>中</w:t>
      </w:r>
      <w:r w:rsidR="0078766B">
        <w:t>的特征</w:t>
      </w:r>
      <w:r w:rsidR="00D2129D">
        <w:rPr>
          <w:rFonts w:hint="eastAsia"/>
        </w:rPr>
        <w:t>变量</w:t>
      </w:r>
      <w:r w:rsidR="0078766B">
        <w:t>（</w:t>
      </w:r>
      <w:r w:rsidR="0078766B">
        <w:rPr>
          <w:rFonts w:hint="eastAsia"/>
        </w:rPr>
        <w:t>算法已经</w:t>
      </w:r>
      <w:r w:rsidR="0078766B">
        <w:t>选择的特征</w:t>
      </w:r>
      <w:r w:rsidR="0078766B">
        <w:rPr>
          <w:rFonts w:hint="eastAsia"/>
        </w:rPr>
        <w:t>）。</w:t>
      </w:r>
      <w:r w:rsidR="00D2129D">
        <w:rPr>
          <w:rFonts w:hint="eastAsia"/>
        </w:rPr>
        <w:t>此过滤器算法</w:t>
      </w:r>
      <w:r w:rsidR="00D2129D">
        <w:t>是个贪心</w:t>
      </w:r>
      <w:r w:rsidR="00D2129D">
        <w:rPr>
          <w:rFonts w:hint="eastAsia"/>
        </w:rPr>
        <w:t>算法：一开始</w:t>
      </w:r>
      <w:r w:rsidR="00D2129D">
        <w:rPr>
          <w:rFonts w:hint="eastAsia"/>
        </w:rPr>
        <w:t>S</w:t>
      </w:r>
      <w:r w:rsidR="00D2129D">
        <w:rPr>
          <w:rFonts w:hint="eastAsia"/>
        </w:rPr>
        <w:t>为</w:t>
      </w:r>
      <w:r w:rsidR="00D2129D">
        <w:t>空</w:t>
      </w:r>
      <w:r w:rsidR="00D2129D">
        <w:rPr>
          <w:rFonts w:hint="eastAsia"/>
        </w:rPr>
        <w:t>集</w:t>
      </w:r>
      <w:r w:rsidR="00D2129D">
        <w:t>，公式中的第二项</w:t>
      </w:r>
      <w:r w:rsidR="00D2129D">
        <w:rPr>
          <w:rFonts w:hint="eastAsia"/>
        </w:rPr>
        <w:t>被</w:t>
      </w:r>
      <w:r w:rsidR="00D2129D">
        <w:t>忽略，只选择出相关度最高的特征</w:t>
      </w:r>
      <w:r w:rsidR="00D2129D">
        <w:rPr>
          <w:rFonts w:hint="eastAsia"/>
        </w:rPr>
        <w:t>加入</w:t>
      </w:r>
      <w:r w:rsidR="00D2129D">
        <w:rPr>
          <w:rFonts w:hint="eastAsia"/>
        </w:rPr>
        <w:t>S</w:t>
      </w:r>
      <w:r w:rsidR="00D2129D">
        <w:t>；然后开始进行</w:t>
      </w:r>
      <w:r w:rsidR="00D2129D">
        <w:rPr>
          <w:rFonts w:hint="eastAsia"/>
        </w:rPr>
        <w:t>反复迭代</w:t>
      </w:r>
      <w:r w:rsidR="00D2129D">
        <w:t>选取</w:t>
      </w:r>
      <w:r w:rsidR="00D2129D">
        <w:rPr>
          <w:rFonts w:hint="eastAsia"/>
        </w:rPr>
        <w:t>E</w:t>
      </w:r>
      <w:r w:rsidR="00D2129D">
        <w:rPr>
          <w:rFonts w:hint="eastAsia"/>
        </w:rPr>
        <w:t>值</w:t>
      </w:r>
      <w:r w:rsidR="00D2129D">
        <w:t>最高的</w:t>
      </w:r>
      <w:r w:rsidR="00D2129D">
        <w:rPr>
          <w:rFonts w:hint="eastAsia"/>
        </w:rPr>
        <w:t>特征</w:t>
      </w:r>
      <w:r w:rsidR="00D2129D">
        <w:t>加入</w:t>
      </w:r>
      <w:r w:rsidR="00D2129D">
        <w:rPr>
          <w:rFonts w:hint="eastAsia"/>
        </w:rPr>
        <w:t>S</w:t>
      </w:r>
      <w:r w:rsidR="00D2129D">
        <w:rPr>
          <w:rFonts w:hint="eastAsia"/>
        </w:rPr>
        <w:t>，</w:t>
      </w:r>
      <w:r w:rsidR="00D2129D">
        <w:t>直到满足某条件停止迭代</w:t>
      </w:r>
      <w:r w:rsidR="00D2129D">
        <w:rPr>
          <w:rFonts w:hint="eastAsia"/>
        </w:rPr>
        <w:t>。</w:t>
      </w:r>
    </w:p>
    <w:p w:rsidR="009C37F6" w:rsidRDefault="00D2129D" w:rsidP="00FE06F9">
      <w:r>
        <w:rPr>
          <w:rFonts w:hint="eastAsia"/>
        </w:rPr>
        <w:t>公式第一项</w:t>
      </w:r>
      <w:r>
        <w:t>为常规的相关度度量</w:t>
      </w:r>
      <w:r w:rsidR="009C37F6">
        <w:rPr>
          <w:rFonts w:hint="eastAsia"/>
        </w:rPr>
        <w:t>，符号为</w:t>
      </w:r>
      <w:r w:rsidR="009C37F6">
        <w:t>正</w:t>
      </w:r>
      <w:r w:rsidR="00AA704F">
        <w:rPr>
          <w:rFonts w:hint="eastAsia"/>
        </w:rPr>
        <w:t>，</w:t>
      </w:r>
      <w:r w:rsidR="009C37F6">
        <w:rPr>
          <w:rFonts w:hint="eastAsia"/>
        </w:rPr>
        <w:t>是</w:t>
      </w:r>
      <w:r w:rsidR="009C37F6">
        <w:t>希望</w:t>
      </w:r>
      <w:r w:rsidR="009C37F6">
        <w:rPr>
          <w:rFonts w:hint="eastAsia"/>
        </w:rPr>
        <w:t>选择</w:t>
      </w:r>
      <w:r w:rsidR="009C37F6">
        <w:t>到</w:t>
      </w:r>
      <w:r w:rsidR="009C37F6">
        <w:rPr>
          <w:rFonts w:hint="eastAsia"/>
        </w:rPr>
        <w:t>与</w:t>
      </w:r>
      <w:r w:rsidR="009C37F6">
        <w:t>类标签相关度高的特征</w:t>
      </w:r>
      <w:r w:rsidR="009C37F6">
        <w:rPr>
          <w:rFonts w:hint="eastAsia"/>
        </w:rPr>
        <w:t>；公式</w:t>
      </w:r>
      <w:r>
        <w:t>第二项则评估了未选择的某</w:t>
      </w:r>
      <w:r>
        <w:rPr>
          <w:rFonts w:hint="eastAsia"/>
        </w:rPr>
        <w:t>特征</w:t>
      </w:r>
      <w:r>
        <w:t>与已选择</w:t>
      </w:r>
      <w:r>
        <w:rPr>
          <w:rFonts w:hint="eastAsia"/>
        </w:rPr>
        <w:t>各个</w:t>
      </w:r>
      <w:r>
        <w:t>特征</w:t>
      </w:r>
      <w:r>
        <w:rPr>
          <w:rFonts w:hint="eastAsia"/>
        </w:rPr>
        <w:t>的</w:t>
      </w:r>
      <w:r>
        <w:t>相关度</w:t>
      </w:r>
      <w:r>
        <w:rPr>
          <w:rFonts w:hint="eastAsia"/>
        </w:rPr>
        <w:t>并</w:t>
      </w:r>
      <w:r>
        <w:t>求平均值，</w:t>
      </w:r>
      <w:r w:rsidR="009C37F6">
        <w:rPr>
          <w:rFonts w:hint="eastAsia"/>
        </w:rPr>
        <w:t>这项</w:t>
      </w:r>
      <w:r>
        <w:t>是负数</w:t>
      </w:r>
      <w:r w:rsidR="00AA704F">
        <w:rPr>
          <w:rFonts w:hint="eastAsia"/>
        </w:rPr>
        <w:t>，这</w:t>
      </w:r>
      <w:r w:rsidR="00BF63C0">
        <w:rPr>
          <w:rFonts w:hint="eastAsia"/>
        </w:rPr>
        <w:t>是希望</w:t>
      </w:r>
      <w:r w:rsidR="00BF63C0">
        <w:t>选出</w:t>
      </w:r>
      <w:r w:rsidR="00BF63C0">
        <w:rPr>
          <w:rFonts w:hint="eastAsia"/>
        </w:rPr>
        <w:t>尽量</w:t>
      </w:r>
      <w:r w:rsidR="00BF63C0">
        <w:t>独立</w:t>
      </w:r>
      <w:r w:rsidR="00BF63C0">
        <w:rPr>
          <w:rFonts w:hint="eastAsia"/>
        </w:rPr>
        <w:t>于</w:t>
      </w:r>
      <w:r w:rsidR="00BF63C0">
        <w:t>已选择特征集的、不冗余的</w:t>
      </w:r>
      <w:r w:rsidR="00BF63C0">
        <w:rPr>
          <w:rFonts w:hint="eastAsia"/>
        </w:rPr>
        <w:t>特征</w:t>
      </w:r>
      <w:r w:rsidR="009C37F6">
        <w:rPr>
          <w:rFonts w:hint="eastAsia"/>
        </w:rPr>
        <w:t>；</w:t>
      </w:r>
      <w:r w:rsidR="009C37F6">
        <w:t>如果将</w:t>
      </w:r>
      <w:r w:rsidR="009C37F6">
        <w:rPr>
          <w:rFonts w:hint="eastAsia"/>
        </w:rPr>
        <w:t>第二项</w:t>
      </w:r>
      <w:r w:rsidR="009C37F6">
        <w:t>去除，</w:t>
      </w:r>
      <w:r w:rsidR="009C37F6">
        <w:rPr>
          <w:rFonts w:hint="eastAsia"/>
        </w:rPr>
        <w:t>那么算法</w:t>
      </w:r>
      <w:r w:rsidR="009C37F6">
        <w:t>就退化成</w:t>
      </w:r>
      <w:r w:rsidR="009C37F6">
        <w:rPr>
          <w:rFonts w:hint="eastAsia"/>
        </w:rPr>
        <w:t>挑选</w:t>
      </w:r>
      <w:r w:rsidR="009C37F6">
        <w:t>相关度最高的前</w:t>
      </w:r>
      <w:r w:rsidR="009C37F6">
        <w:rPr>
          <w:rFonts w:hint="eastAsia"/>
        </w:rPr>
        <w:t>N</w:t>
      </w:r>
      <w:r w:rsidR="009C37F6">
        <w:rPr>
          <w:rFonts w:hint="eastAsia"/>
        </w:rPr>
        <w:t>个</w:t>
      </w:r>
      <w:r w:rsidR="009C37F6">
        <w:t>特征</w:t>
      </w:r>
      <w:r w:rsidR="009C37F6">
        <w:rPr>
          <w:rFonts w:hint="eastAsia"/>
        </w:rPr>
        <w:t>。</w:t>
      </w:r>
    </w:p>
    <w:p w:rsidR="00D2129D" w:rsidRDefault="009C37F6" w:rsidP="00FE06F9">
      <w:r>
        <w:rPr>
          <w:rFonts w:hint="eastAsia"/>
        </w:rPr>
        <w:t>此</w:t>
      </w:r>
      <w:r>
        <w:t>评估函数的设计</w:t>
      </w:r>
      <w:r>
        <w:rPr>
          <w:rFonts w:hint="eastAsia"/>
        </w:rPr>
        <w:t>综合</w:t>
      </w:r>
      <w:r>
        <w:t>考虑了相关性和冗余性两方面的因素，</w:t>
      </w:r>
      <w:r>
        <w:rPr>
          <w:rFonts w:hint="eastAsia"/>
        </w:rPr>
        <w:t>整个选择</w:t>
      </w:r>
      <w:r>
        <w:t>的</w:t>
      </w:r>
      <w:r>
        <w:rPr>
          <w:rFonts w:hint="eastAsia"/>
        </w:rPr>
        <w:t>算法</w:t>
      </w:r>
      <w:r>
        <w:t>流程</w:t>
      </w:r>
      <w:r>
        <w:rPr>
          <w:rFonts w:hint="eastAsia"/>
        </w:rPr>
        <w:t>简单且时间</w:t>
      </w:r>
      <w:r>
        <w:t>复杂度</w:t>
      </w:r>
      <w:r>
        <w:rPr>
          <w:rFonts w:hint="eastAsia"/>
        </w:rPr>
        <w:t>低</w:t>
      </w:r>
      <w:r>
        <w:t>，</w:t>
      </w:r>
      <w:r>
        <w:rPr>
          <w:rFonts w:hint="eastAsia"/>
        </w:rPr>
        <w:t>因此被广泛</w:t>
      </w:r>
      <w:r>
        <w:t>用于快速挑选出</w:t>
      </w:r>
      <w:r>
        <w:rPr>
          <w:rFonts w:hint="eastAsia"/>
        </w:rPr>
        <w:t>有用</w:t>
      </w:r>
      <w:r>
        <w:t>特征。</w:t>
      </w:r>
      <w:r w:rsidR="00511CA5">
        <w:rPr>
          <w:rFonts w:hint="eastAsia"/>
        </w:rPr>
        <w:t>本文</w:t>
      </w:r>
      <w:r w:rsidR="00511CA5">
        <w:t>也</w:t>
      </w:r>
      <w:r w:rsidR="00511CA5">
        <w:rPr>
          <w:rFonts w:hint="eastAsia"/>
        </w:rPr>
        <w:t>采用</w:t>
      </w:r>
      <w:r w:rsidR="00511CA5">
        <w:t>了</w:t>
      </w:r>
      <w:r w:rsidR="00511CA5">
        <w:rPr>
          <w:rFonts w:hint="eastAsia"/>
        </w:rPr>
        <w:t>此算法</w:t>
      </w:r>
      <w:r w:rsidR="00511CA5">
        <w:t>来进行特征选择，</w:t>
      </w:r>
      <w:r w:rsidR="00511CA5">
        <w:rPr>
          <w:rFonts w:hint="eastAsia"/>
        </w:rPr>
        <w:t>在具体</w:t>
      </w:r>
      <w:r w:rsidR="00511CA5">
        <w:t>实现中</w:t>
      </w:r>
      <w:r w:rsidR="00511CA5">
        <w:rPr>
          <w:rFonts w:hint="eastAsia"/>
        </w:rPr>
        <w:t>相关</w:t>
      </w:r>
      <w:r w:rsidR="00511CA5">
        <w:t>性度量</w:t>
      </w:r>
      <w:r w:rsidR="00511CA5">
        <w:rPr>
          <w:rFonts w:hint="eastAsia"/>
        </w:rPr>
        <w:t>I</w:t>
      </w:r>
      <w:r w:rsidR="00511CA5">
        <w:rPr>
          <w:rFonts w:hint="eastAsia"/>
        </w:rPr>
        <w:t>选择尝试</w:t>
      </w:r>
      <w:r w:rsidR="00511CA5">
        <w:t>了归一化互信息、</w:t>
      </w:r>
      <w:r w:rsidR="00511CA5">
        <w:rPr>
          <w:rFonts w:hint="eastAsia"/>
        </w:rPr>
        <w:t>皮尔曼</w:t>
      </w:r>
      <w:r w:rsidR="00511CA5">
        <w:t>相关系数</w:t>
      </w:r>
      <w:r w:rsidR="00511CA5">
        <w:rPr>
          <w:rFonts w:hint="eastAsia"/>
        </w:rPr>
        <w:t>的</w:t>
      </w:r>
      <w:r w:rsidR="00511CA5">
        <w:t>绝对值以及斯皮尔曼相关系数的绝对值</w:t>
      </w:r>
      <w:r w:rsidR="00511CA5">
        <w:rPr>
          <w:rFonts w:hint="eastAsia"/>
        </w:rPr>
        <w:t>三种</w:t>
      </w:r>
      <w:r w:rsidR="00511CA5">
        <w:t>度量</w:t>
      </w:r>
      <w:r w:rsidR="00511CA5">
        <w:rPr>
          <w:rFonts w:hint="eastAsia"/>
        </w:rPr>
        <w:t>。</w:t>
      </w:r>
    </w:p>
    <w:p w:rsidR="002800FB" w:rsidRDefault="002800FB" w:rsidP="00FE06F9">
      <w:r>
        <w:rPr>
          <w:rFonts w:hint="eastAsia"/>
        </w:rPr>
        <w:t>虽然此</w:t>
      </w:r>
      <w:r>
        <w:t>算法</w:t>
      </w:r>
      <w:r>
        <w:rPr>
          <w:rFonts w:hint="eastAsia"/>
        </w:rPr>
        <w:t>速度</w:t>
      </w:r>
      <w:r>
        <w:t>快</w:t>
      </w:r>
      <w:r>
        <w:rPr>
          <w:rFonts w:hint="eastAsia"/>
        </w:rPr>
        <w:t>，也</w:t>
      </w:r>
      <w:r>
        <w:t>考虑了两方面的因素</w:t>
      </w:r>
      <w:r>
        <w:rPr>
          <w:rFonts w:hint="eastAsia"/>
        </w:rPr>
        <w:t>，</w:t>
      </w:r>
      <w:r>
        <w:t>但</w:t>
      </w:r>
      <w:r w:rsidR="00570ACB">
        <w:rPr>
          <w:rFonts w:hint="eastAsia"/>
        </w:rPr>
        <w:t>实际</w:t>
      </w:r>
      <w:r w:rsidR="00570ACB">
        <w:t>上它每次只考虑了</w:t>
      </w:r>
      <w:r w:rsidR="00570ACB">
        <w:rPr>
          <w:rFonts w:hint="eastAsia"/>
        </w:rPr>
        <w:t>变量</w:t>
      </w:r>
      <w:r w:rsidR="00570ACB">
        <w:t>两两间的</w:t>
      </w:r>
      <w:r w:rsidR="00570ACB">
        <w:rPr>
          <w:rFonts w:hint="eastAsia"/>
        </w:rPr>
        <w:t>相关性</w:t>
      </w:r>
      <w:r w:rsidR="00570ACB">
        <w:t>，而实际上好的特征集合不一定是每个特征都与类标签相关性很高，也不一定特征之间相关性都很弱，</w:t>
      </w:r>
      <w:r w:rsidR="00570ACB">
        <w:rPr>
          <w:rFonts w:hint="eastAsia"/>
        </w:rPr>
        <w:t>更多</w:t>
      </w:r>
      <w:r w:rsidR="00570ACB">
        <w:t>时候可能是多个特征的组合与类标签相关度高，特征</w:t>
      </w:r>
      <w:r w:rsidR="00570ACB">
        <w:rPr>
          <w:rFonts w:hint="eastAsia"/>
        </w:rPr>
        <w:t>之间</w:t>
      </w:r>
      <w:r w:rsidR="00570ACB">
        <w:t>有一定的相关性却</w:t>
      </w:r>
      <w:r w:rsidR="00570ACB">
        <w:rPr>
          <w:rFonts w:hint="eastAsia"/>
        </w:rPr>
        <w:t>各有</w:t>
      </w:r>
      <w:r w:rsidR="00570ACB">
        <w:t>独特的性质</w:t>
      </w:r>
      <w:r w:rsidR="00AA704F">
        <w:rPr>
          <w:rFonts w:hint="eastAsia"/>
        </w:rPr>
        <w:t>，</w:t>
      </w:r>
      <w:r w:rsidR="00AA704F">
        <w:t>可</w:t>
      </w:r>
      <w:r w:rsidR="00570ACB">
        <w:rPr>
          <w:rFonts w:hint="eastAsia"/>
        </w:rPr>
        <w:t>进行互补。由于</w:t>
      </w:r>
      <w:r w:rsidR="00570ACB">
        <w:t>此算法没有考虑特征集合整体的作用，因此</w:t>
      </w:r>
      <w:r w:rsidR="00570ACB">
        <w:rPr>
          <w:rFonts w:hint="eastAsia"/>
        </w:rPr>
        <w:t>选出来</w:t>
      </w:r>
      <w:r w:rsidR="00570ACB">
        <w:t>的</w:t>
      </w:r>
      <w:r w:rsidR="00570ACB">
        <w:rPr>
          <w:rFonts w:hint="eastAsia"/>
        </w:rPr>
        <w:t>特征</w:t>
      </w:r>
      <w:r w:rsidR="00570ACB">
        <w:t>集合质量</w:t>
      </w:r>
      <w:r w:rsidR="00AA704F">
        <w:rPr>
          <w:rFonts w:hint="eastAsia"/>
        </w:rPr>
        <w:t>不经常</w:t>
      </w:r>
      <w:r w:rsidR="00AA704F">
        <w:t>可靠</w:t>
      </w:r>
      <w:r w:rsidR="00570ACB">
        <w:t>。</w:t>
      </w:r>
    </w:p>
    <w:p w:rsidR="00570ACB" w:rsidRDefault="00224173" w:rsidP="00FE06F9">
      <w:r>
        <w:rPr>
          <w:rFonts w:hint="eastAsia"/>
        </w:rPr>
        <w:t>以上的是</w:t>
      </w:r>
      <w:r>
        <w:t>基于相关性</w:t>
      </w:r>
      <w:r>
        <w:rPr>
          <w:rFonts w:hint="eastAsia"/>
        </w:rPr>
        <w:t>度量</w:t>
      </w:r>
      <w:r>
        <w:t>的</w:t>
      </w:r>
      <w:r>
        <w:rPr>
          <w:rFonts w:hint="eastAsia"/>
        </w:rPr>
        <w:t>过滤器</w:t>
      </w:r>
      <w:r>
        <w:t>算法</w:t>
      </w:r>
      <w:r>
        <w:rPr>
          <w:rFonts w:hint="eastAsia"/>
        </w:rPr>
        <w:t>，</w:t>
      </w:r>
      <w:r w:rsidR="00797C99">
        <w:rPr>
          <w:rFonts w:hint="eastAsia"/>
        </w:rPr>
        <w:t>其选择</w:t>
      </w:r>
      <w:r w:rsidR="00797C99">
        <w:t>质量的高低依赖于合理的</w:t>
      </w:r>
      <w:r w:rsidR="00797C99">
        <w:rPr>
          <w:rFonts w:hint="eastAsia"/>
        </w:rPr>
        <w:t>相</w:t>
      </w:r>
      <w:r w:rsidR="00797C99">
        <w:rPr>
          <w:rFonts w:hint="eastAsia"/>
        </w:rPr>
        <w:lastRenderedPageBreak/>
        <w:t>关性</w:t>
      </w:r>
      <w:r w:rsidR="00797C99">
        <w:t>度量</w:t>
      </w:r>
      <w:r w:rsidR="00797C99">
        <w:rPr>
          <w:rFonts w:hint="eastAsia"/>
        </w:rPr>
        <w:t>，</w:t>
      </w:r>
      <w:r w:rsidR="00797C99">
        <w:t>于是</w:t>
      </w:r>
      <w:r w:rsidR="00797C99">
        <w:rPr>
          <w:rFonts w:hint="eastAsia"/>
        </w:rPr>
        <w:t>大量</w:t>
      </w:r>
      <w:r w:rsidR="00797C99">
        <w:t>研究者致力于提出更有效的</w:t>
      </w:r>
      <w:r w:rsidR="00797C99">
        <w:rPr>
          <w:rFonts w:hint="eastAsia"/>
        </w:rPr>
        <w:t>评估函数</w:t>
      </w:r>
      <w:r w:rsidR="00797C99">
        <w:t>。</w:t>
      </w:r>
      <w:r w:rsidR="00797C99">
        <w:rPr>
          <w:rFonts w:hint="eastAsia"/>
        </w:rPr>
        <w:t>但此外</w:t>
      </w:r>
      <w:r w:rsidR="00797C99">
        <w:t>也</w:t>
      </w:r>
      <w:r w:rsidR="00B72E81">
        <w:t>有</w:t>
      </w:r>
      <w:r w:rsidR="00797C99">
        <w:rPr>
          <w:rFonts w:hint="eastAsia"/>
        </w:rPr>
        <w:t>部分</w:t>
      </w:r>
      <w:r w:rsidR="00B72E81">
        <w:t>研究者</w:t>
      </w:r>
      <w:r w:rsidR="00B72E81">
        <w:rPr>
          <w:rFonts w:hint="eastAsia"/>
        </w:rPr>
        <w:t>索性不</w:t>
      </w:r>
      <w:r w:rsidR="001C32D4">
        <w:rPr>
          <w:rFonts w:hint="eastAsia"/>
        </w:rPr>
        <w:t>往</w:t>
      </w:r>
      <w:r w:rsidR="001C32D4">
        <w:t>这方面深入研究，他们将</w:t>
      </w:r>
      <w:r>
        <w:rPr>
          <w:rFonts w:hint="eastAsia"/>
        </w:rPr>
        <w:t>相关性</w:t>
      </w:r>
      <w:r w:rsidR="001C32D4">
        <w:t>的分析</w:t>
      </w:r>
      <w:r w:rsidR="001C32D4">
        <w:rPr>
          <w:rFonts w:hint="eastAsia"/>
        </w:rPr>
        <w:t>任务</w:t>
      </w:r>
      <w:r w:rsidR="001C32D4">
        <w:t>交给</w:t>
      </w:r>
      <w:r w:rsidR="001C32D4">
        <w:rPr>
          <w:rFonts w:hint="eastAsia"/>
        </w:rPr>
        <w:t>大量样本</w:t>
      </w:r>
      <w:r w:rsidR="001C32D4">
        <w:t>实例</w:t>
      </w:r>
      <w:r w:rsidR="001C32D4">
        <w:rPr>
          <w:rFonts w:hint="eastAsia"/>
        </w:rPr>
        <w:t>来</w:t>
      </w:r>
      <w:r w:rsidR="001C32D4">
        <w:t>完成。</w:t>
      </w:r>
    </w:p>
    <w:p w:rsidR="001C32D4" w:rsidRDefault="00392132" w:rsidP="00FE06F9">
      <w:r>
        <w:rPr>
          <w:rFonts w:hint="eastAsia"/>
        </w:rPr>
        <w:t>K</w:t>
      </w:r>
      <w:r>
        <w:t>enji Kira</w:t>
      </w:r>
      <w:r>
        <w:rPr>
          <w:rFonts w:hint="eastAsia"/>
        </w:rPr>
        <w:t>等人</w:t>
      </w:r>
      <w:r>
        <w:t>的</w:t>
      </w:r>
      <w:r w:rsidR="002E003E">
        <w:rPr>
          <w:rFonts w:hint="eastAsia"/>
        </w:rPr>
        <w:t>缓和</w:t>
      </w:r>
      <w:r>
        <w:t>算法</w:t>
      </w:r>
      <w:r>
        <w:rPr>
          <w:rFonts w:hint="eastAsia"/>
          <w:vertAlign w:val="superscript"/>
        </w:rPr>
        <w:t>[</w:t>
      </w:r>
      <w:r>
        <w:rPr>
          <w:vertAlign w:val="superscript"/>
        </w:rPr>
        <w:t>27</w:t>
      </w:r>
      <w:r>
        <w:rPr>
          <w:rFonts w:hint="eastAsia"/>
          <w:vertAlign w:val="superscript"/>
        </w:rPr>
        <w:t>]</w:t>
      </w:r>
      <w:r w:rsidR="002E003E">
        <w:rPr>
          <w:rFonts w:hint="eastAsia"/>
        </w:rPr>
        <w:t>（</w:t>
      </w:r>
      <w:r w:rsidR="002E003E">
        <w:rPr>
          <w:rFonts w:hint="eastAsia"/>
        </w:rPr>
        <w:t>relief</w:t>
      </w:r>
      <w:r w:rsidR="002E003E">
        <w:t xml:space="preserve"> algorithm</w:t>
      </w:r>
      <w:r w:rsidR="002E003E">
        <w:t>）</w:t>
      </w:r>
      <w:r w:rsidR="002E003E">
        <w:rPr>
          <w:rFonts w:hint="eastAsia"/>
        </w:rPr>
        <w:t>就</w:t>
      </w:r>
      <w:r>
        <w:t>是基于</w:t>
      </w:r>
      <w:r>
        <w:rPr>
          <w:rFonts w:hint="eastAsia"/>
        </w:rPr>
        <w:t>样本实例</w:t>
      </w:r>
      <w:r>
        <w:t>的</w:t>
      </w:r>
      <w:r w:rsidR="00AA704F">
        <w:rPr>
          <w:rFonts w:hint="eastAsia"/>
        </w:rPr>
        <w:t>过滤器</w:t>
      </w:r>
      <w:r w:rsidR="00AA704F">
        <w:t>特征选择技术</w:t>
      </w:r>
      <w:r>
        <w:t>。</w:t>
      </w:r>
      <w:r>
        <w:rPr>
          <w:rFonts w:hint="eastAsia"/>
        </w:rPr>
        <w:t>他们</w:t>
      </w:r>
      <w:r>
        <w:t>算法的核心</w:t>
      </w:r>
      <w:r>
        <w:rPr>
          <w:rFonts w:hint="eastAsia"/>
        </w:rPr>
        <w:t>是</w:t>
      </w:r>
      <w:r>
        <w:t>先将</w:t>
      </w:r>
      <w:r>
        <w:rPr>
          <w:rFonts w:hint="eastAsia"/>
        </w:rPr>
        <w:t>样本</w:t>
      </w:r>
      <w:r>
        <w:t>投影到</w:t>
      </w:r>
      <w:r>
        <w:rPr>
          <w:rFonts w:hint="eastAsia"/>
        </w:rPr>
        <w:t>特征</w:t>
      </w:r>
      <w:r>
        <w:t>空间，然后对每一个样本实例</w:t>
      </w:r>
      <w:r w:rsidR="00406C82">
        <w:rPr>
          <w:rFonts w:hint="eastAsia"/>
        </w:rPr>
        <w:t>找到在</w:t>
      </w:r>
      <w:r w:rsidR="00406C82">
        <w:t>特征空间</w:t>
      </w:r>
      <w:r w:rsidR="00406C82">
        <w:rPr>
          <w:rFonts w:hint="eastAsia"/>
        </w:rPr>
        <w:t>中与</w:t>
      </w:r>
      <w:r w:rsidR="00406C82">
        <w:t>它</w:t>
      </w:r>
      <w:r w:rsidR="00406C82">
        <w:rPr>
          <w:rFonts w:hint="eastAsia"/>
        </w:rPr>
        <w:t>距离</w:t>
      </w:r>
      <w:r w:rsidR="00406C82">
        <w:t>最近且标签相同的</w:t>
      </w:r>
      <w:r w:rsidR="00406C82">
        <w:rPr>
          <w:rFonts w:hint="eastAsia"/>
        </w:rPr>
        <w:t>另一个样例</w:t>
      </w:r>
      <w:r w:rsidR="00406C82">
        <w:t>，</w:t>
      </w:r>
      <w:r w:rsidR="00406C82">
        <w:rPr>
          <w:rFonts w:hint="eastAsia"/>
        </w:rPr>
        <w:t>另外</w:t>
      </w:r>
      <w:r w:rsidR="00406C82">
        <w:t>也找出特征空间中与它距离最近</w:t>
      </w:r>
      <w:r w:rsidR="00406C82">
        <w:rPr>
          <w:rFonts w:hint="eastAsia"/>
        </w:rPr>
        <w:t>且</w:t>
      </w:r>
      <w:r w:rsidR="00406C82">
        <w:t>标签不同的另一个</w:t>
      </w:r>
      <w:r w:rsidR="00406C82">
        <w:rPr>
          <w:rFonts w:hint="eastAsia"/>
        </w:rPr>
        <w:t>样例，</w:t>
      </w:r>
      <w:r w:rsidR="00406C82">
        <w:t>前者</w:t>
      </w:r>
      <w:r w:rsidR="00406C82">
        <w:rPr>
          <w:rFonts w:hint="eastAsia"/>
        </w:rPr>
        <w:t>称为该样例</w:t>
      </w:r>
      <w:r w:rsidR="00406C82">
        <w:t>的近邻</w:t>
      </w:r>
      <w:r w:rsidR="00406C82">
        <w:rPr>
          <w:rFonts w:hint="eastAsia"/>
        </w:rPr>
        <w:t>命中样例</w:t>
      </w:r>
      <w:r w:rsidR="00406C82">
        <w:t>（</w:t>
      </w:r>
      <w:r w:rsidR="00406C82">
        <w:rPr>
          <w:rFonts w:hint="eastAsia"/>
        </w:rPr>
        <w:t>near</w:t>
      </w:r>
      <w:r w:rsidR="00406C82">
        <w:t>-hit</w:t>
      </w:r>
      <w:r w:rsidR="00406C82">
        <w:t>）</w:t>
      </w:r>
      <w:r w:rsidR="00406C82">
        <w:rPr>
          <w:rFonts w:hint="eastAsia"/>
        </w:rPr>
        <w:t>，</w:t>
      </w:r>
      <w:r w:rsidR="00406C82">
        <w:t>后者称为该</w:t>
      </w:r>
      <w:r w:rsidR="00406C82">
        <w:rPr>
          <w:rFonts w:hint="eastAsia"/>
        </w:rPr>
        <w:t>样例</w:t>
      </w:r>
      <w:r w:rsidR="00406C82">
        <w:t>的近邻</w:t>
      </w:r>
      <w:r w:rsidR="00406C82">
        <w:rPr>
          <w:rFonts w:hint="eastAsia"/>
        </w:rPr>
        <w:t>失误</w:t>
      </w:r>
      <w:r w:rsidR="00406C82">
        <w:t>样例</w:t>
      </w:r>
      <w:r w:rsidR="00406C82">
        <w:rPr>
          <w:rFonts w:hint="eastAsia"/>
        </w:rPr>
        <w:t>（</w:t>
      </w:r>
      <w:r w:rsidR="00406C82">
        <w:rPr>
          <w:rFonts w:hint="eastAsia"/>
        </w:rPr>
        <w:t>near</w:t>
      </w:r>
      <w:r w:rsidR="00406C82">
        <w:t>-miss</w:t>
      </w:r>
      <w:r w:rsidR="00406C82">
        <w:t>）</w:t>
      </w:r>
      <w:r w:rsidR="00590660">
        <w:rPr>
          <w:rFonts w:hint="eastAsia"/>
        </w:rPr>
        <w:t>。然后对</w:t>
      </w:r>
      <w:r w:rsidR="00590660">
        <w:t>每个特征进行如下的权重迭代更新：</w:t>
      </w:r>
    </w:p>
    <w:p w:rsidR="00590660" w:rsidRPr="000D3F27" w:rsidRDefault="00C30DC5" w:rsidP="000D3F27">
      <w:pPr>
        <w:pStyle w:val="afc"/>
        <w:rPr>
          <w:rFonts w:hint="eastAsia"/>
        </w:rPr>
      </w:pPr>
      <m:oMathPara>
        <m:oMath>
          <m:sSub>
            <m:sSubPr>
              <m:ctrlPr/>
            </m:sSubPr>
            <m:e>
              <m:r>
                <m:t>w</m:t>
              </m:r>
            </m:e>
            <m:sub>
              <m:r>
                <m:t>i</m:t>
              </m:r>
            </m:sub>
          </m:sSub>
          <m:r>
            <m:t>=</m:t>
          </m:r>
          <m:sSub>
            <m:sSubPr>
              <m:ctrlPr/>
            </m:sSubPr>
            <m:e>
              <m:r>
                <m:t>w</m:t>
              </m:r>
            </m:e>
            <m:sub>
              <m:r>
                <m:t>i</m:t>
              </m:r>
            </m:sub>
          </m:sSub>
          <m:r>
            <m:t>-diff</m:t>
          </m:r>
          <m:sSup>
            <m:sSupPr>
              <m:ctrlPr/>
            </m:sSupPr>
            <m:e>
              <m:d>
                <m:dPr>
                  <m:ctrlPr/>
                </m:dPr>
                <m:e>
                  <m:sSub>
                    <m:sSubPr>
                      <m:ctrlPr/>
                    </m:sSubPr>
                    <m:e>
                      <m:r>
                        <m:t>x</m:t>
                      </m:r>
                    </m:e>
                    <m:sub>
                      <m:r>
                        <m:t>i</m:t>
                      </m:r>
                    </m:sub>
                  </m:sSub>
                  <m:r>
                    <m:t>,near</m:t>
                  </m:r>
                  <m:r>
                    <m:rPr>
                      <m:nor/>
                    </m:rPr>
                    <m:t>-</m:t>
                  </m:r>
                  <m:sSub>
                    <m:sSubPr>
                      <m:ctrlPr/>
                    </m:sSubPr>
                    <m:e>
                      <m:r>
                        <m:t>hit</m:t>
                      </m:r>
                    </m:e>
                    <m:sub>
                      <m:r>
                        <m:t>i</m:t>
                      </m:r>
                    </m:sub>
                  </m:sSub>
                </m:e>
              </m:d>
            </m:e>
            <m:sup>
              <m:r>
                <m:t>2</m:t>
              </m:r>
            </m:sup>
          </m:sSup>
          <m:r>
            <m:t>+diff</m:t>
          </m:r>
          <m:sSup>
            <m:sSupPr>
              <m:ctrlPr/>
            </m:sSupPr>
            <m:e>
              <m:d>
                <m:dPr>
                  <m:ctrlPr/>
                </m:dPr>
                <m:e>
                  <m:sSub>
                    <m:sSubPr>
                      <m:ctrlPr/>
                    </m:sSubPr>
                    <m:e>
                      <m:r>
                        <m:t>x</m:t>
                      </m:r>
                    </m:e>
                    <m:sub>
                      <m:r>
                        <m:t>i</m:t>
                      </m:r>
                    </m:sub>
                  </m:sSub>
                  <m:r>
                    <m:t>,near</m:t>
                  </m:r>
                  <m:sSub>
                    <m:sSubPr>
                      <m:ctrlPr>
                        <w:rPr>
                          <w:i w:val="0"/>
                        </w:rPr>
                      </m:ctrlPr>
                    </m:sSubPr>
                    <m:e>
                      <m:r>
                        <m:rPr>
                          <m:nor/>
                        </m:rPr>
                        <w:rPr>
                          <w:i w:val="0"/>
                        </w:rPr>
                        <m:t>-miss</m:t>
                      </m:r>
                    </m:e>
                    <m:sub>
                      <m:r>
                        <m:t>i</m:t>
                      </m:r>
                    </m:sub>
                  </m:sSub>
                </m:e>
              </m:d>
            </m:e>
            <m:sup>
              <m:r>
                <m:t>2</m:t>
              </m:r>
            </m:sup>
          </m:sSup>
        </m:oMath>
      </m:oMathPara>
    </w:p>
    <w:p w:rsidR="00590660" w:rsidRDefault="000D3F27" w:rsidP="00FE06F9">
      <w:r>
        <w:rPr>
          <w:rFonts w:hint="eastAsia"/>
        </w:rPr>
        <w:t>其中</w:t>
      </w:r>
      <w:r>
        <w:t>w</w:t>
      </w:r>
      <w:r>
        <w:rPr>
          <w:vertAlign w:val="subscript"/>
        </w:rPr>
        <w:t>i</w:t>
      </w:r>
      <w:r>
        <w:t>是</w:t>
      </w:r>
      <w:r>
        <w:rPr>
          <w:rFonts w:hint="eastAsia"/>
        </w:rPr>
        <w:t>第</w:t>
      </w:r>
      <w:r>
        <w:t>i</w:t>
      </w:r>
      <w:r>
        <w:t>个特征的权重，而</w:t>
      </w:r>
      <w:r>
        <w:t>x</w:t>
      </w:r>
      <w:r>
        <w:rPr>
          <w:vertAlign w:val="subscript"/>
        </w:rPr>
        <w:t>i</w:t>
      </w:r>
      <w:r>
        <w:rPr>
          <w:rFonts w:hint="eastAsia"/>
        </w:rPr>
        <w:t>是样本</w:t>
      </w:r>
      <w:r>
        <w:t>第</w:t>
      </w:r>
      <w:r>
        <w:t>i</w:t>
      </w:r>
      <w:r>
        <w:t>个特征值，</w:t>
      </w:r>
      <w:r>
        <w:t>near-hit</w:t>
      </w:r>
      <w:r>
        <w:rPr>
          <w:vertAlign w:val="subscript"/>
        </w:rPr>
        <w:t>i</w:t>
      </w:r>
      <w:r>
        <w:rPr>
          <w:rFonts w:hint="eastAsia"/>
        </w:rPr>
        <w:t>是近邻</w:t>
      </w:r>
      <w:r>
        <w:t>命中样例</w:t>
      </w:r>
      <w:r>
        <w:rPr>
          <w:rFonts w:hint="eastAsia"/>
        </w:rPr>
        <w:t>第</w:t>
      </w:r>
      <w:r>
        <w:t>i</w:t>
      </w:r>
      <w:r>
        <w:t>个特征值，</w:t>
      </w:r>
      <w:r>
        <w:t>near-miss</w:t>
      </w:r>
      <w:r>
        <w:rPr>
          <w:vertAlign w:val="subscript"/>
        </w:rPr>
        <w:t>i</w:t>
      </w:r>
      <w:r>
        <w:rPr>
          <w:rFonts w:hint="eastAsia"/>
        </w:rPr>
        <w:t>是近邻</w:t>
      </w:r>
      <w:r>
        <w:t>失误</w:t>
      </w:r>
      <w:r>
        <w:rPr>
          <w:rFonts w:hint="eastAsia"/>
        </w:rPr>
        <w:t>样例</w:t>
      </w:r>
      <w:r>
        <w:t>的第</w:t>
      </w:r>
      <w:r>
        <w:t>i</w:t>
      </w:r>
      <w:r>
        <w:t>个特征值，</w:t>
      </w:r>
      <w:r>
        <w:t>diff</w:t>
      </w:r>
      <w:r>
        <w:t>是</w:t>
      </w:r>
      <w:r>
        <w:rPr>
          <w:rFonts w:hint="eastAsia"/>
        </w:rPr>
        <w:t>特征值</w:t>
      </w:r>
      <w:r>
        <w:t>的</w:t>
      </w:r>
      <w:r>
        <w:rPr>
          <w:rFonts w:hint="eastAsia"/>
        </w:rPr>
        <w:t>距离</w:t>
      </w:r>
      <w:r>
        <w:t>函数</w:t>
      </w:r>
      <w:r>
        <w:rPr>
          <w:rFonts w:hint="eastAsia"/>
        </w:rPr>
        <w:t>。</w:t>
      </w:r>
      <w:r>
        <w:t>算法</w:t>
      </w:r>
      <w:r>
        <w:rPr>
          <w:rFonts w:hint="eastAsia"/>
        </w:rPr>
        <w:t>思想就是</w:t>
      </w:r>
      <w:r>
        <w:t>通过近邻样例与样例间的特征差异，评估</w:t>
      </w:r>
      <w:r>
        <w:rPr>
          <w:rFonts w:hint="eastAsia"/>
        </w:rPr>
        <w:t>每类</w:t>
      </w:r>
      <w:r>
        <w:t>特征对标签的区分度</w:t>
      </w:r>
      <w:r>
        <w:rPr>
          <w:rFonts w:hint="eastAsia"/>
        </w:rPr>
        <w:t>，</w:t>
      </w:r>
      <w:r>
        <w:t>例如第二项</w:t>
      </w:r>
      <w:r>
        <w:rPr>
          <w:rFonts w:hint="eastAsia"/>
        </w:rPr>
        <w:t>是负数</w:t>
      </w:r>
      <w:r>
        <w:t>，表示如果</w:t>
      </w:r>
      <w:r>
        <w:rPr>
          <w:rFonts w:hint="eastAsia"/>
        </w:rPr>
        <w:t>样例</w:t>
      </w:r>
      <w:r>
        <w:t>的某个特征与近邻命中样例的特征差距很大，则</w:t>
      </w:r>
      <w:r>
        <w:rPr>
          <w:rFonts w:hint="eastAsia"/>
        </w:rPr>
        <w:t>此</w:t>
      </w:r>
      <w:r>
        <w:t>特征</w:t>
      </w:r>
      <w:r w:rsidR="00AA704F">
        <w:rPr>
          <w:rFonts w:hint="eastAsia"/>
        </w:rPr>
        <w:t>判定为</w:t>
      </w:r>
      <w:r>
        <w:t>不适合用于</w:t>
      </w:r>
      <w:r w:rsidR="008E69B2">
        <w:rPr>
          <w:rFonts w:hint="eastAsia"/>
        </w:rPr>
        <w:t>分类，反之如果差距</w:t>
      </w:r>
      <w:r w:rsidR="008E69B2">
        <w:t>很小证明同标签的两个近邻样本都有相同的特征，</w:t>
      </w:r>
      <w:r w:rsidR="008E69B2">
        <w:rPr>
          <w:rFonts w:hint="eastAsia"/>
        </w:rPr>
        <w:t>一定</w:t>
      </w:r>
      <w:r w:rsidR="008E69B2">
        <w:t>程度说明了此特征</w:t>
      </w:r>
      <w:r w:rsidR="00AA704F">
        <w:rPr>
          <w:rFonts w:hint="eastAsia"/>
        </w:rPr>
        <w:t>与类标</w:t>
      </w:r>
      <w:r w:rsidR="00AA704F">
        <w:t>是相关的</w:t>
      </w:r>
      <w:r w:rsidR="008E69B2">
        <w:t>；</w:t>
      </w:r>
      <w:r w:rsidR="008E69B2">
        <w:rPr>
          <w:rFonts w:hint="eastAsia"/>
        </w:rPr>
        <w:t>第</w:t>
      </w:r>
      <w:r w:rsidR="008E69B2">
        <w:t>三项也是</w:t>
      </w:r>
      <w:r w:rsidR="008E69B2">
        <w:rPr>
          <w:rFonts w:hint="eastAsia"/>
        </w:rPr>
        <w:t>基于</w:t>
      </w:r>
      <w:r w:rsidR="008E69B2">
        <w:t>同样的</w:t>
      </w:r>
      <w:r w:rsidR="008E69B2">
        <w:rPr>
          <w:rFonts w:hint="eastAsia"/>
        </w:rPr>
        <w:t>思想</w:t>
      </w:r>
      <w:r w:rsidR="008E69B2">
        <w:t>，如果两个近邻</w:t>
      </w:r>
      <w:r w:rsidR="008E69B2">
        <w:rPr>
          <w:rFonts w:hint="eastAsia"/>
        </w:rPr>
        <w:t>却类别</w:t>
      </w:r>
      <w:r w:rsidR="008E69B2">
        <w:t>不相同的样例的某个特征有很大差距，那么</w:t>
      </w:r>
      <w:r w:rsidR="008E69B2">
        <w:rPr>
          <w:rFonts w:hint="eastAsia"/>
        </w:rPr>
        <w:t>此</w:t>
      </w:r>
      <w:r w:rsidR="008E69B2">
        <w:t>特征</w:t>
      </w:r>
      <w:r w:rsidR="008E69B2">
        <w:rPr>
          <w:rFonts w:hint="eastAsia"/>
        </w:rPr>
        <w:t>有可能</w:t>
      </w:r>
      <w:r w:rsidR="008E69B2">
        <w:t>很</w:t>
      </w:r>
      <w:r w:rsidR="00AA704F">
        <w:t>适</w:t>
      </w:r>
      <w:r w:rsidR="00AA704F">
        <w:rPr>
          <w:rFonts w:hint="eastAsia"/>
        </w:rPr>
        <w:t>合</w:t>
      </w:r>
      <w:r w:rsidR="00AA704F">
        <w:t>用于</w:t>
      </w:r>
      <w:r w:rsidR="00AA704F">
        <w:rPr>
          <w:rFonts w:hint="eastAsia"/>
        </w:rPr>
        <w:t>区分</w:t>
      </w:r>
      <w:r w:rsidR="00AA704F">
        <w:t>不同类</w:t>
      </w:r>
      <w:r w:rsidR="00AA704F">
        <w:rPr>
          <w:rFonts w:hint="eastAsia"/>
        </w:rPr>
        <w:t>别</w:t>
      </w:r>
      <w:r w:rsidR="00AA704F">
        <w:t>的样例</w:t>
      </w:r>
      <w:r w:rsidR="008E69B2">
        <w:t>。</w:t>
      </w:r>
      <w:r w:rsidR="00AA704F">
        <w:rPr>
          <w:rFonts w:hint="eastAsia"/>
        </w:rPr>
        <w:t>算法</w:t>
      </w:r>
      <w:r w:rsidR="001D0223">
        <w:rPr>
          <w:rFonts w:hint="eastAsia"/>
        </w:rPr>
        <w:t>通过</w:t>
      </w:r>
      <w:r w:rsidR="001D0223">
        <w:t>遍历</w:t>
      </w:r>
      <w:r w:rsidR="001D0223">
        <w:rPr>
          <w:rFonts w:hint="eastAsia"/>
        </w:rPr>
        <w:t>大量样本</w:t>
      </w:r>
      <w:r w:rsidR="00AA704F">
        <w:t>，</w:t>
      </w:r>
      <w:r w:rsidR="00D2123E">
        <w:rPr>
          <w:rFonts w:hint="eastAsia"/>
        </w:rPr>
        <w:t>不断</w:t>
      </w:r>
      <w:r w:rsidR="00D2123E">
        <w:t>更新</w:t>
      </w:r>
      <w:r w:rsidR="00D2123E">
        <w:rPr>
          <w:rFonts w:hint="eastAsia"/>
        </w:rPr>
        <w:t>每个</w:t>
      </w:r>
      <w:r w:rsidR="00D2123E">
        <w:t>特征的权重，最后</w:t>
      </w:r>
      <w:r w:rsidR="001D0223">
        <w:rPr>
          <w:rFonts w:hint="eastAsia"/>
        </w:rPr>
        <w:t>挑选权重</w:t>
      </w:r>
      <w:r w:rsidR="00AA704F">
        <w:t>最高</w:t>
      </w:r>
      <w:r w:rsidR="00AA704F">
        <w:rPr>
          <w:rFonts w:hint="eastAsia"/>
        </w:rPr>
        <w:t>的</w:t>
      </w:r>
      <w:r w:rsidR="00AA704F">
        <w:t>前</w:t>
      </w:r>
      <w:r w:rsidR="00AA704F">
        <w:rPr>
          <w:rFonts w:hint="eastAsia"/>
        </w:rPr>
        <w:t>N</w:t>
      </w:r>
      <w:r w:rsidR="00AA704F">
        <w:rPr>
          <w:rFonts w:hint="eastAsia"/>
        </w:rPr>
        <w:t>个特征</w:t>
      </w:r>
      <w:r w:rsidR="001D0223">
        <w:t>，作为</w:t>
      </w:r>
      <w:r w:rsidR="001D0223">
        <w:rPr>
          <w:rFonts w:hint="eastAsia"/>
        </w:rPr>
        <w:t>选择</w:t>
      </w:r>
      <w:r w:rsidR="001D0223">
        <w:t>的特征子集。</w:t>
      </w:r>
    </w:p>
    <w:p w:rsidR="00774008" w:rsidRDefault="0056394C" w:rsidP="00FE06F9">
      <w:r>
        <w:rPr>
          <w:rFonts w:hint="eastAsia"/>
        </w:rPr>
        <w:t>该</w:t>
      </w:r>
      <w:r>
        <w:t>算法</w:t>
      </w:r>
      <w:r>
        <w:rPr>
          <w:rFonts w:hint="eastAsia"/>
        </w:rPr>
        <w:t>并</w:t>
      </w:r>
      <w:r>
        <w:t>没有涉及</w:t>
      </w:r>
      <w:r>
        <w:rPr>
          <w:rFonts w:hint="eastAsia"/>
        </w:rPr>
        <w:t>具体</w:t>
      </w:r>
      <w:r>
        <w:t>的相关度度量</w:t>
      </w:r>
      <w:r>
        <w:rPr>
          <w:rFonts w:hint="eastAsia"/>
        </w:rPr>
        <w:t>，而是</w:t>
      </w:r>
      <w:r w:rsidR="00774008">
        <w:rPr>
          <w:rFonts w:hint="eastAsia"/>
        </w:rPr>
        <w:t>依赖</w:t>
      </w:r>
      <w:r>
        <w:rPr>
          <w:rFonts w:hint="eastAsia"/>
        </w:rPr>
        <w:t>样本</w:t>
      </w:r>
      <w:r w:rsidR="00774008">
        <w:rPr>
          <w:rFonts w:hint="eastAsia"/>
        </w:rPr>
        <w:t>和</w:t>
      </w:r>
      <w:r w:rsidR="00774008">
        <w:t>其近邻</w:t>
      </w:r>
      <w:r>
        <w:rPr>
          <w:rFonts w:hint="eastAsia"/>
        </w:rPr>
        <w:t>来</w:t>
      </w:r>
      <w:r>
        <w:t>告诉我们</w:t>
      </w:r>
      <w:r>
        <w:rPr>
          <w:rFonts w:hint="eastAsia"/>
        </w:rPr>
        <w:t>哪些</w:t>
      </w:r>
      <w:r>
        <w:t>特征</w:t>
      </w:r>
      <w:r w:rsidR="00224173">
        <w:rPr>
          <w:rFonts w:hint="eastAsia"/>
        </w:rPr>
        <w:t>对</w:t>
      </w:r>
      <w:r w:rsidR="00224173">
        <w:t>区分</w:t>
      </w:r>
      <w:r w:rsidR="00224173">
        <w:rPr>
          <w:rFonts w:hint="eastAsia"/>
        </w:rPr>
        <w:t>类别有效</w:t>
      </w:r>
      <w:r w:rsidR="00224173">
        <w:t>，哪些特征无效</w:t>
      </w:r>
      <w:r w:rsidR="00774008">
        <w:rPr>
          <w:rFonts w:hint="eastAsia"/>
        </w:rPr>
        <w:t>，</w:t>
      </w:r>
      <w:r w:rsidR="00774008">
        <w:t>一般而言</w:t>
      </w:r>
      <w:r w:rsidR="00774008">
        <w:rPr>
          <w:rFonts w:hint="eastAsia"/>
        </w:rPr>
        <w:t>越丰富多样</w:t>
      </w:r>
      <w:r w:rsidR="00774008">
        <w:t>的样本</w:t>
      </w:r>
      <w:r w:rsidR="00774008">
        <w:rPr>
          <w:rFonts w:hint="eastAsia"/>
        </w:rPr>
        <w:t>能</w:t>
      </w:r>
      <w:r w:rsidR="00774008">
        <w:t>选择出越高质量的特征子集</w:t>
      </w:r>
      <w:r w:rsidR="00774008">
        <w:rPr>
          <w:rFonts w:hint="eastAsia"/>
        </w:rPr>
        <w:t>。</w:t>
      </w:r>
      <w:r w:rsidR="00AA704F">
        <w:rPr>
          <w:rFonts w:hint="eastAsia"/>
        </w:rPr>
        <w:t>此</w:t>
      </w:r>
      <w:r w:rsidR="00774008">
        <w:rPr>
          <w:rFonts w:hint="eastAsia"/>
        </w:rPr>
        <w:t>算法</w:t>
      </w:r>
      <w:r w:rsidR="00774008">
        <w:t>流程很简单，虽然时间复杂度与</w:t>
      </w:r>
      <w:r w:rsidR="00774008">
        <w:rPr>
          <w:rFonts w:hint="eastAsia"/>
        </w:rPr>
        <w:t>参考的</w:t>
      </w:r>
      <w:r w:rsidR="00774008">
        <w:t>样本数量有关，</w:t>
      </w:r>
      <w:r w:rsidR="00774008">
        <w:rPr>
          <w:rFonts w:hint="eastAsia"/>
        </w:rPr>
        <w:t>但现实</w:t>
      </w:r>
      <w:r w:rsidR="00774008">
        <w:t>中通常训练样本不多因此</w:t>
      </w:r>
      <w:r w:rsidR="00774008">
        <w:rPr>
          <w:rFonts w:hint="eastAsia"/>
        </w:rPr>
        <w:t>速度</w:t>
      </w:r>
      <w:r w:rsidR="00774008">
        <w:t>不慢</w:t>
      </w:r>
      <w:r w:rsidR="00AA704F">
        <w:rPr>
          <w:rFonts w:hint="eastAsia"/>
        </w:rPr>
        <w:t>，因此</w:t>
      </w:r>
      <w:r w:rsidR="00774008">
        <w:rPr>
          <w:rFonts w:hint="eastAsia"/>
        </w:rPr>
        <w:t>本系统</w:t>
      </w:r>
      <w:r w:rsidR="00774008">
        <w:t>也采用了这种算法尝试</w:t>
      </w:r>
      <w:r w:rsidR="00774008">
        <w:rPr>
          <w:rFonts w:hint="eastAsia"/>
        </w:rPr>
        <w:t>进行特征</w:t>
      </w:r>
      <w:r w:rsidR="00774008">
        <w:t>选择。</w:t>
      </w:r>
    </w:p>
    <w:p w:rsidR="001D0223" w:rsidRDefault="00774008" w:rsidP="00FE06F9">
      <w:r>
        <w:rPr>
          <w:rFonts w:hint="eastAsia"/>
        </w:rPr>
        <w:t>如</w:t>
      </w:r>
      <w:r>
        <w:t>上所述，</w:t>
      </w:r>
      <w:r w:rsidR="00E04EC3">
        <w:rPr>
          <w:rFonts w:hint="eastAsia"/>
        </w:rPr>
        <w:t>该算法</w:t>
      </w:r>
      <w:r w:rsidR="00E04EC3">
        <w:t>的</w:t>
      </w:r>
      <w:r w:rsidR="00FF6E11">
        <w:rPr>
          <w:rFonts w:hint="eastAsia"/>
        </w:rPr>
        <w:t>思想</w:t>
      </w:r>
      <w:r w:rsidR="00FF6E11">
        <w:t>和</w:t>
      </w:r>
      <w:r>
        <w:rPr>
          <w:rFonts w:hint="eastAsia"/>
        </w:rPr>
        <w:t>权重</w:t>
      </w:r>
      <w:r>
        <w:t>迭代公式</w:t>
      </w:r>
      <w:r w:rsidR="00FF6E11">
        <w:rPr>
          <w:rFonts w:hint="eastAsia"/>
        </w:rPr>
        <w:t>的</w:t>
      </w:r>
      <w:r w:rsidR="00FF6E11">
        <w:t>设计</w:t>
      </w:r>
      <w:r>
        <w:t>有一定的合理性</w:t>
      </w:r>
      <w:r w:rsidR="00E04EC3">
        <w:rPr>
          <w:rFonts w:hint="eastAsia"/>
        </w:rPr>
        <w:t>，</w:t>
      </w:r>
      <w:r w:rsidR="00E04EC3">
        <w:t>但</w:t>
      </w:r>
      <w:r w:rsidR="00FF6E11">
        <w:rPr>
          <w:rFonts w:hint="eastAsia"/>
        </w:rPr>
        <w:t>实际</w:t>
      </w:r>
      <w:r w:rsidR="00FF6E11">
        <w:t>应用当中也存在</w:t>
      </w:r>
      <w:r w:rsidR="00BB2690">
        <w:rPr>
          <w:rFonts w:hint="eastAsia"/>
        </w:rPr>
        <w:t>一定</w:t>
      </w:r>
      <w:r w:rsidR="00FF6E11">
        <w:t>问题：第一，</w:t>
      </w:r>
      <w:r w:rsidR="00FF6E11">
        <w:rPr>
          <w:rFonts w:hint="eastAsia"/>
        </w:rPr>
        <w:t>算法</w:t>
      </w:r>
      <w:r w:rsidR="00FF6E11">
        <w:t>非常依赖样本</w:t>
      </w:r>
      <w:r w:rsidR="00FF6E11">
        <w:rPr>
          <w:rFonts w:hint="eastAsia"/>
        </w:rPr>
        <w:t>丰富程度</w:t>
      </w:r>
      <w:r w:rsidR="00FF6E11">
        <w:t>和多样性，</w:t>
      </w:r>
      <w:r w:rsidR="00FF6E11">
        <w:rPr>
          <w:rFonts w:hint="eastAsia"/>
        </w:rPr>
        <w:t>但</w:t>
      </w:r>
      <w:r w:rsidR="00FF6E11">
        <w:t>现实中这两点</w:t>
      </w:r>
      <w:r w:rsidR="00FF6E11">
        <w:rPr>
          <w:rFonts w:hint="eastAsia"/>
        </w:rPr>
        <w:t>常常</w:t>
      </w:r>
      <w:r w:rsidR="005C3EE2">
        <w:rPr>
          <w:rFonts w:hint="eastAsia"/>
        </w:rPr>
        <w:t>不能被</w:t>
      </w:r>
      <w:r w:rsidR="005C3EE2">
        <w:t>满足</w:t>
      </w:r>
      <w:r w:rsidR="00FF6E11">
        <w:rPr>
          <w:rFonts w:hint="eastAsia"/>
        </w:rPr>
        <w:t>；</w:t>
      </w:r>
      <w:r w:rsidR="00FF6E11">
        <w:t>第二，</w:t>
      </w:r>
      <w:r w:rsidR="00BB2690">
        <w:rPr>
          <w:rFonts w:hint="eastAsia"/>
        </w:rPr>
        <w:t>算法</w:t>
      </w:r>
      <w:r w:rsidR="00FF6E11">
        <w:t>只</w:t>
      </w:r>
      <w:r w:rsidR="00FF6E11">
        <w:rPr>
          <w:rFonts w:hint="eastAsia"/>
        </w:rPr>
        <w:t>考虑</w:t>
      </w:r>
      <w:r w:rsidR="00FF6E11">
        <w:t>了</w:t>
      </w:r>
      <w:r w:rsidR="00FF6E11">
        <w:rPr>
          <w:rFonts w:hint="eastAsia"/>
        </w:rPr>
        <w:t>特征</w:t>
      </w:r>
      <w:r w:rsidR="00FF6E11">
        <w:t>对近邻的区分度，其思路过于微观，</w:t>
      </w:r>
      <w:r w:rsidR="00BB2690">
        <w:rPr>
          <w:rFonts w:hint="eastAsia"/>
        </w:rPr>
        <w:t>选择出来</w:t>
      </w:r>
      <w:r w:rsidR="00BB2690">
        <w:t>的特征</w:t>
      </w:r>
      <w:r w:rsidR="00BB2690">
        <w:rPr>
          <w:rFonts w:hint="eastAsia"/>
        </w:rPr>
        <w:t>不保证对</w:t>
      </w:r>
      <w:r w:rsidR="00BB2690">
        <w:t>样本有宏观区分度</w:t>
      </w:r>
      <w:r w:rsidR="00BB2690">
        <w:rPr>
          <w:rFonts w:hint="eastAsia"/>
        </w:rPr>
        <w:t>，</w:t>
      </w:r>
      <w:r w:rsidR="00BB2690">
        <w:t>且容易</w:t>
      </w:r>
      <w:r w:rsidR="00BB2690">
        <w:rPr>
          <w:rFonts w:hint="eastAsia"/>
        </w:rPr>
        <w:t>引起</w:t>
      </w:r>
      <w:r w:rsidR="00BB2690">
        <w:t>类似过拟合的问题；第三，</w:t>
      </w:r>
      <w:r w:rsidR="00BB2690">
        <w:rPr>
          <w:rFonts w:hint="eastAsia"/>
        </w:rPr>
        <w:t>不同</w:t>
      </w:r>
      <w:r w:rsidR="00BB2690">
        <w:t>的</w:t>
      </w:r>
      <w:r w:rsidR="00BB2690">
        <w:rPr>
          <w:rFonts w:hint="eastAsia"/>
        </w:rPr>
        <w:t>特征由于</w:t>
      </w:r>
      <w:r w:rsidR="005C3EE2">
        <w:rPr>
          <w:rFonts w:hint="eastAsia"/>
        </w:rPr>
        <w:t>范围</w:t>
      </w:r>
      <w:r w:rsidR="005C3EE2">
        <w:t>、</w:t>
      </w:r>
      <w:r w:rsidR="00BB2690">
        <w:rPr>
          <w:rFonts w:hint="eastAsia"/>
        </w:rPr>
        <w:t>分布</w:t>
      </w:r>
      <w:r w:rsidR="00BB2690">
        <w:t>、</w:t>
      </w:r>
      <w:r w:rsidR="005C3EE2">
        <w:rPr>
          <w:rFonts w:hint="eastAsia"/>
        </w:rPr>
        <w:t>绝对值大小</w:t>
      </w:r>
      <w:r w:rsidR="00BB2690">
        <w:t>不一样</w:t>
      </w:r>
      <w:r w:rsidR="005C3EE2">
        <w:rPr>
          <w:rFonts w:hint="eastAsia"/>
        </w:rPr>
        <w:t>等</w:t>
      </w:r>
      <w:r w:rsidR="005C3EE2">
        <w:t>问题</w:t>
      </w:r>
      <w:r w:rsidR="00BB2690">
        <w:t>，距离函数</w:t>
      </w:r>
      <w:r w:rsidR="00BB2690">
        <w:rPr>
          <w:rFonts w:hint="eastAsia"/>
        </w:rPr>
        <w:t>度量</w:t>
      </w:r>
      <w:r w:rsidR="00BB2690">
        <w:t>难以统一，</w:t>
      </w:r>
      <w:r w:rsidR="005C3EE2">
        <w:rPr>
          <w:rFonts w:hint="eastAsia"/>
        </w:rPr>
        <w:t>但权重</w:t>
      </w:r>
      <w:r w:rsidR="005C3EE2">
        <w:t>迭代公式却是由距离函数直接决定的，</w:t>
      </w:r>
      <w:r w:rsidR="005C3EE2">
        <w:rPr>
          <w:rFonts w:hint="eastAsia"/>
        </w:rPr>
        <w:t>最后</w:t>
      </w:r>
      <w:r w:rsidR="005C3EE2">
        <w:t>选择特征则是靠权重</w:t>
      </w:r>
      <w:r w:rsidR="005C3EE2">
        <w:rPr>
          <w:rFonts w:hint="eastAsia"/>
        </w:rPr>
        <w:t>高低</w:t>
      </w:r>
      <w:r w:rsidR="005C3EE2">
        <w:t>来进行，</w:t>
      </w:r>
      <w:r w:rsidR="005C3EE2">
        <w:rPr>
          <w:rFonts w:hint="eastAsia"/>
        </w:rPr>
        <w:t>如果</w:t>
      </w:r>
      <w:r w:rsidR="005C3EE2">
        <w:t>距离函数</w:t>
      </w:r>
      <w:r w:rsidR="005C3EE2">
        <w:rPr>
          <w:rFonts w:hint="eastAsia"/>
        </w:rPr>
        <w:t>对于</w:t>
      </w:r>
      <w:r w:rsidR="005C3EE2">
        <w:t>不同函数本身就不公平，那么算法挑选出来</w:t>
      </w:r>
      <w:r w:rsidR="005C3EE2">
        <w:lastRenderedPageBreak/>
        <w:t>的特征</w:t>
      </w:r>
      <w:r w:rsidR="005C3EE2">
        <w:rPr>
          <w:rFonts w:hint="eastAsia"/>
        </w:rPr>
        <w:t>质量</w:t>
      </w:r>
      <w:r w:rsidR="005C3EE2">
        <w:t>也必然无法得到保证</w:t>
      </w:r>
      <w:r w:rsidR="008E2D68">
        <w:t>；</w:t>
      </w:r>
      <w:r w:rsidR="008E2D68">
        <w:rPr>
          <w:rFonts w:hint="eastAsia"/>
        </w:rPr>
        <w:t>第四</w:t>
      </w:r>
      <w:r w:rsidR="008E2D68">
        <w:t>，该算法依然只是考虑了</w:t>
      </w:r>
      <w:r w:rsidR="008E2D68">
        <w:rPr>
          <w:rFonts w:hint="eastAsia"/>
        </w:rPr>
        <w:t>单个</w:t>
      </w:r>
      <w:r w:rsidR="008E2D68">
        <w:t>特征对</w:t>
      </w:r>
      <w:r w:rsidR="008E2D68">
        <w:rPr>
          <w:rFonts w:hint="eastAsia"/>
        </w:rPr>
        <w:t>分类</w:t>
      </w:r>
      <w:r w:rsidR="008E2D68">
        <w:t>的影响，</w:t>
      </w:r>
      <w:r w:rsidR="008E2D68">
        <w:rPr>
          <w:rFonts w:hint="eastAsia"/>
        </w:rPr>
        <w:t>如果</w:t>
      </w:r>
      <w:r w:rsidR="005C3EE2">
        <w:rPr>
          <w:rFonts w:hint="eastAsia"/>
        </w:rPr>
        <w:t>出现</w:t>
      </w:r>
      <w:r w:rsidR="008E2D68">
        <w:t>单个</w:t>
      </w:r>
      <w:r w:rsidR="008E2D68">
        <w:rPr>
          <w:rFonts w:hint="eastAsia"/>
        </w:rPr>
        <w:t>特征</w:t>
      </w:r>
      <w:r w:rsidR="008E2D68">
        <w:t>无法</w:t>
      </w:r>
      <w:r w:rsidR="008E2D68">
        <w:rPr>
          <w:rFonts w:hint="eastAsia"/>
        </w:rPr>
        <w:t>区分</w:t>
      </w:r>
      <w:r w:rsidR="005C3EE2">
        <w:rPr>
          <w:rFonts w:hint="eastAsia"/>
        </w:rPr>
        <w:t>样本</w:t>
      </w:r>
      <w:r w:rsidR="005C3EE2">
        <w:t>类别，只有多特征组合</w:t>
      </w:r>
      <w:r w:rsidR="008E2D68">
        <w:t>才能</w:t>
      </w:r>
      <w:r w:rsidR="005C3EE2">
        <w:rPr>
          <w:rFonts w:hint="eastAsia"/>
        </w:rPr>
        <w:t>完成分类的情况</w:t>
      </w:r>
      <w:r w:rsidR="008E2D68">
        <w:t>，那么</w:t>
      </w:r>
      <w:r w:rsidR="008E2D68">
        <w:rPr>
          <w:rFonts w:hint="eastAsia"/>
        </w:rPr>
        <w:t>此</w:t>
      </w:r>
      <w:r w:rsidR="008E2D68">
        <w:t>算法</w:t>
      </w:r>
      <w:r w:rsidR="005C3EE2">
        <w:rPr>
          <w:rFonts w:hint="eastAsia"/>
        </w:rPr>
        <w:t>将</w:t>
      </w:r>
      <w:r w:rsidR="008E2D68">
        <w:rPr>
          <w:rFonts w:hint="eastAsia"/>
        </w:rPr>
        <w:t>无法</w:t>
      </w:r>
      <w:r w:rsidR="008E2D68">
        <w:t>选择出</w:t>
      </w:r>
      <w:r w:rsidR="008E2D68">
        <w:rPr>
          <w:rFonts w:hint="eastAsia"/>
        </w:rPr>
        <w:t>有效</w:t>
      </w:r>
      <w:r w:rsidR="008E2D68">
        <w:t>的特征子集。</w:t>
      </w:r>
    </w:p>
    <w:p w:rsidR="008E2D68" w:rsidRDefault="008E2D68" w:rsidP="00FE06F9">
      <w:r>
        <w:rPr>
          <w:rFonts w:hint="eastAsia"/>
        </w:rPr>
        <w:t>以上的</w:t>
      </w:r>
      <w:r w:rsidR="00382A69">
        <w:rPr>
          <w:rFonts w:hint="eastAsia"/>
        </w:rPr>
        <w:t>第四</w:t>
      </w:r>
      <w:r w:rsidR="00382A69">
        <w:t>个</w:t>
      </w:r>
      <w:r w:rsidR="00382A69">
        <w:rPr>
          <w:rFonts w:hint="eastAsia"/>
        </w:rPr>
        <w:t>问题</w:t>
      </w:r>
      <w:r>
        <w:t>是</w:t>
      </w:r>
      <w:r w:rsidR="00382A69">
        <w:rPr>
          <w:rFonts w:hint="eastAsia"/>
        </w:rPr>
        <w:t>很多</w:t>
      </w:r>
      <w:r w:rsidR="00382A69">
        <w:t>过滤器</w:t>
      </w:r>
      <w:r w:rsidR="00382A69">
        <w:rPr>
          <w:rFonts w:hint="eastAsia"/>
        </w:rPr>
        <w:t>算法</w:t>
      </w:r>
      <w:r w:rsidR="005C3EE2">
        <w:rPr>
          <w:rFonts w:hint="eastAsia"/>
        </w:rPr>
        <w:t>都没有</w:t>
      </w:r>
      <w:r w:rsidR="005C3EE2">
        <w:t>解决的问题</w:t>
      </w:r>
      <w:r w:rsidR="00382A69">
        <w:t>，</w:t>
      </w:r>
      <w:r w:rsidR="00382A69">
        <w:rPr>
          <w:rFonts w:hint="eastAsia"/>
        </w:rPr>
        <w:t>因为</w:t>
      </w:r>
      <w:r w:rsidR="005C3EE2">
        <w:rPr>
          <w:rFonts w:hint="eastAsia"/>
        </w:rPr>
        <w:t>分析</w:t>
      </w:r>
      <w:r w:rsidR="00382A69">
        <w:rPr>
          <w:rFonts w:hint="eastAsia"/>
        </w:rPr>
        <w:t>特征</w:t>
      </w:r>
      <w:r w:rsidR="00382A69">
        <w:t>集整体</w:t>
      </w:r>
      <w:r w:rsidR="00382A69">
        <w:rPr>
          <w:rFonts w:hint="eastAsia"/>
        </w:rPr>
        <w:t>与</w:t>
      </w:r>
      <w:r w:rsidR="00382A69">
        <w:t>类别的</w:t>
      </w:r>
      <w:r w:rsidR="00382A69">
        <w:rPr>
          <w:rFonts w:hint="eastAsia"/>
        </w:rPr>
        <w:t>关联</w:t>
      </w:r>
      <w:r w:rsidR="005C3EE2">
        <w:rPr>
          <w:rFonts w:hint="eastAsia"/>
        </w:rPr>
        <w:t>度</w:t>
      </w:r>
      <w:r w:rsidR="00382A69">
        <w:t>并不容易做到</w:t>
      </w:r>
      <w:r w:rsidR="005C3EE2">
        <w:rPr>
          <w:rFonts w:hint="eastAsia"/>
        </w:rPr>
        <w:t>——</w:t>
      </w:r>
      <w:r w:rsidR="00382A69">
        <w:rPr>
          <w:rFonts w:hint="eastAsia"/>
        </w:rPr>
        <w:t>如果</w:t>
      </w:r>
      <w:r w:rsidR="00382A69">
        <w:t>做到</w:t>
      </w:r>
      <w:r w:rsidR="00382A69">
        <w:rPr>
          <w:rFonts w:hint="eastAsia"/>
        </w:rPr>
        <w:t>了</w:t>
      </w:r>
      <w:r w:rsidR="00382A69">
        <w:t>很可能</w:t>
      </w:r>
      <w:r w:rsidR="00382A69">
        <w:rPr>
          <w:rFonts w:hint="eastAsia"/>
        </w:rPr>
        <w:t>算法</w:t>
      </w:r>
      <w:r w:rsidR="00382A69">
        <w:t>就</w:t>
      </w:r>
      <w:r w:rsidR="00382A69">
        <w:rPr>
          <w:rFonts w:hint="eastAsia"/>
        </w:rPr>
        <w:t>不仅是</w:t>
      </w:r>
      <w:r w:rsidR="00382A69">
        <w:t>特征选择技术，</w:t>
      </w:r>
      <w:r w:rsidR="005457A8">
        <w:rPr>
          <w:rFonts w:hint="eastAsia"/>
        </w:rPr>
        <w:t>或许</w:t>
      </w:r>
      <w:r w:rsidR="00382A69">
        <w:t>已经</w:t>
      </w:r>
      <w:r w:rsidR="005457A8">
        <w:rPr>
          <w:rFonts w:hint="eastAsia"/>
        </w:rPr>
        <w:t>成</w:t>
      </w:r>
      <w:r w:rsidR="00382A69">
        <w:t>为</w:t>
      </w:r>
      <w:r w:rsidR="005457A8">
        <w:rPr>
          <w:rFonts w:hint="eastAsia"/>
        </w:rPr>
        <w:t>一种</w:t>
      </w:r>
      <w:r w:rsidR="00382A69">
        <w:t>分类器技术了</w:t>
      </w:r>
      <w:r w:rsidR="00A3167E">
        <w:rPr>
          <w:rFonts w:hint="eastAsia"/>
        </w:rPr>
        <w:t>。</w:t>
      </w:r>
      <w:r w:rsidR="00382A69">
        <w:rPr>
          <w:rFonts w:hint="eastAsia"/>
        </w:rPr>
        <w:t>如</w:t>
      </w:r>
      <w:r w:rsidR="00382A69" w:rsidRPr="00382A69">
        <w:t>Claire Cardie</w:t>
      </w:r>
      <w:r w:rsidR="00382A69">
        <w:t>的研究</w:t>
      </w:r>
      <w:r w:rsidR="00382A69">
        <w:rPr>
          <w:rFonts w:hint="eastAsia"/>
          <w:vertAlign w:val="superscript"/>
        </w:rPr>
        <w:t>[</w:t>
      </w:r>
      <w:r w:rsidR="00382A69">
        <w:rPr>
          <w:vertAlign w:val="superscript"/>
        </w:rPr>
        <w:t>31</w:t>
      </w:r>
      <w:r w:rsidR="00382A69">
        <w:rPr>
          <w:rFonts w:hint="eastAsia"/>
          <w:vertAlign w:val="superscript"/>
        </w:rPr>
        <w:t>]</w:t>
      </w:r>
      <w:r w:rsidR="00382A69">
        <w:t>就</w:t>
      </w:r>
      <w:r w:rsidR="005457A8">
        <w:rPr>
          <w:rFonts w:hint="eastAsia"/>
        </w:rPr>
        <w:t>利用</w:t>
      </w:r>
      <w:r w:rsidR="005457A8">
        <w:t>决策树来进行特征选择</w:t>
      </w:r>
      <w:r w:rsidR="00A3167E">
        <w:rPr>
          <w:rFonts w:hint="eastAsia"/>
        </w:rPr>
        <w:t>，因为</w:t>
      </w:r>
      <w:r w:rsidR="00A3167E">
        <w:t>决策树</w:t>
      </w:r>
      <w:r w:rsidR="00A3167E">
        <w:rPr>
          <w:rFonts w:hint="eastAsia"/>
        </w:rPr>
        <w:t>这种</w:t>
      </w:r>
      <w:r w:rsidR="00A3167E">
        <w:t>分类器</w:t>
      </w:r>
      <w:r w:rsidR="00A3167E">
        <w:rPr>
          <w:rFonts w:hint="eastAsia"/>
        </w:rPr>
        <w:t>的训练</w:t>
      </w:r>
      <w:r w:rsidR="005C3EE2">
        <w:rPr>
          <w:rFonts w:hint="eastAsia"/>
        </w:rPr>
        <w:t>过程</w:t>
      </w:r>
      <w:r w:rsidR="00A3167E">
        <w:t>一定程度上</w:t>
      </w:r>
      <w:r w:rsidR="00A3167E">
        <w:rPr>
          <w:rFonts w:hint="eastAsia"/>
        </w:rPr>
        <w:t>就是</w:t>
      </w:r>
      <w:r w:rsidR="00A3167E">
        <w:t>特征选择的过程</w:t>
      </w:r>
      <w:r w:rsidR="002E3BA4">
        <w:rPr>
          <w:rFonts w:hint="eastAsia"/>
        </w:rPr>
        <w:t>，而</w:t>
      </w:r>
      <w:r w:rsidR="002E3BA4">
        <w:t>随着树</w:t>
      </w:r>
      <w:r w:rsidR="002E3BA4">
        <w:rPr>
          <w:rFonts w:hint="eastAsia"/>
        </w:rPr>
        <w:t>高度</w:t>
      </w:r>
      <w:r w:rsidR="002E3BA4">
        <w:t>的增长</w:t>
      </w:r>
      <w:r w:rsidR="002E3BA4">
        <w:rPr>
          <w:rFonts w:hint="eastAsia"/>
        </w:rPr>
        <w:t>，不同特征</w:t>
      </w:r>
      <w:r w:rsidR="005C3EE2">
        <w:rPr>
          <w:rFonts w:hint="eastAsia"/>
        </w:rPr>
        <w:t>组合</w:t>
      </w:r>
      <w:r w:rsidR="002E3BA4">
        <w:t>的整体作用也能突显出来</w:t>
      </w:r>
      <w:r w:rsidR="00382A69">
        <w:t>。</w:t>
      </w:r>
    </w:p>
    <w:p w:rsidR="00583521" w:rsidRDefault="00583521" w:rsidP="00FE06F9">
      <w:r>
        <w:rPr>
          <w:rFonts w:hint="eastAsia"/>
        </w:rPr>
        <w:t>因此</w:t>
      </w:r>
      <w:r>
        <w:t>大部分的过滤器算法还是保持简单、高效的特点，用于</w:t>
      </w:r>
      <w:r>
        <w:rPr>
          <w:rFonts w:hint="eastAsia"/>
        </w:rPr>
        <w:t>从</w:t>
      </w:r>
      <w:r>
        <w:t>大量特征集中快速</w:t>
      </w:r>
      <w:r>
        <w:rPr>
          <w:rFonts w:hint="eastAsia"/>
        </w:rPr>
        <w:t>筛选</w:t>
      </w:r>
      <w:r>
        <w:t>出较为可靠的特征子集。</w:t>
      </w:r>
      <w:r>
        <w:rPr>
          <w:rFonts w:hint="eastAsia"/>
        </w:rPr>
        <w:t>由于</w:t>
      </w:r>
      <w:r w:rsidR="00E53E9C">
        <w:rPr>
          <w:rFonts w:hint="eastAsia"/>
        </w:rPr>
        <w:t>过滤</w:t>
      </w:r>
      <w:r w:rsidR="00E53E9C">
        <w:t>器算法是独立于分类器的：</w:t>
      </w:r>
      <w:r>
        <w:t>此过程</w:t>
      </w:r>
      <w:r>
        <w:rPr>
          <w:rFonts w:hint="eastAsia"/>
        </w:rPr>
        <w:t>仅涉及</w:t>
      </w:r>
      <w:r>
        <w:t>特征和类标的数据分析，没有分类器</w:t>
      </w:r>
      <w:r>
        <w:rPr>
          <w:rFonts w:hint="eastAsia"/>
        </w:rPr>
        <w:t>的</w:t>
      </w:r>
      <w:r>
        <w:t>参与</w:t>
      </w:r>
      <w:r w:rsidR="00E53E9C">
        <w:rPr>
          <w:rFonts w:hint="eastAsia"/>
        </w:rPr>
        <w:t>（这也是高速</w:t>
      </w:r>
      <w:r w:rsidR="00E53E9C">
        <w:t>的原因之一）</w:t>
      </w:r>
      <w:r>
        <w:t>，所以</w:t>
      </w:r>
      <w:r w:rsidR="00822BAF">
        <w:rPr>
          <w:rFonts w:hint="eastAsia"/>
        </w:rPr>
        <w:t>选取出来</w:t>
      </w:r>
      <w:r w:rsidR="00822BAF">
        <w:t>的</w:t>
      </w:r>
      <w:r w:rsidR="00E53E9C">
        <w:t>特征子集不一定</w:t>
      </w:r>
      <w:r w:rsidR="00E53E9C">
        <w:rPr>
          <w:rFonts w:hint="eastAsia"/>
        </w:rPr>
        <w:t>适合</w:t>
      </w:r>
      <w:r w:rsidR="00E53E9C">
        <w:t>各种分类器</w:t>
      </w:r>
      <w:r w:rsidR="00E53E9C">
        <w:rPr>
          <w:rFonts w:hint="eastAsia"/>
        </w:rPr>
        <w:t>。</w:t>
      </w:r>
      <w:r w:rsidR="00E53E9C">
        <w:t>因此</w:t>
      </w:r>
      <w:r w:rsidR="000A5944">
        <w:rPr>
          <w:rFonts w:hint="eastAsia"/>
        </w:rPr>
        <w:t>后来出现</w:t>
      </w:r>
      <w:r w:rsidR="000A5944">
        <w:t>了</w:t>
      </w:r>
      <w:r w:rsidR="00E53E9C">
        <w:t>另一类特征选择技术，</w:t>
      </w:r>
      <w:r w:rsidR="00E53E9C">
        <w:rPr>
          <w:rFonts w:hint="eastAsia"/>
        </w:rPr>
        <w:t>它们</w:t>
      </w:r>
      <w:r w:rsidR="00E53E9C">
        <w:t>的目的</w:t>
      </w:r>
      <w:r w:rsidR="00E53E9C">
        <w:rPr>
          <w:rFonts w:hint="eastAsia"/>
        </w:rPr>
        <w:t>就是</w:t>
      </w:r>
      <w:r w:rsidR="00E53E9C">
        <w:t>找到适合各分类器</w:t>
      </w:r>
      <w:r w:rsidR="00E53E9C">
        <w:rPr>
          <w:rFonts w:hint="eastAsia"/>
        </w:rPr>
        <w:t>的</w:t>
      </w:r>
      <w:r w:rsidR="00E53E9C">
        <w:t>特征子集</w:t>
      </w:r>
      <w:r w:rsidR="00E53E9C">
        <w:rPr>
          <w:rFonts w:hint="eastAsia"/>
        </w:rPr>
        <w:t>。</w:t>
      </w:r>
      <w:r w:rsidR="00E53E9C">
        <w:t>这类</w:t>
      </w:r>
      <w:r w:rsidR="00E53E9C">
        <w:rPr>
          <w:rFonts w:hint="eastAsia"/>
        </w:rPr>
        <w:t>特征</w:t>
      </w:r>
      <w:r w:rsidR="00E53E9C">
        <w:t>选择</w:t>
      </w:r>
      <w:r w:rsidR="00E53E9C">
        <w:rPr>
          <w:rFonts w:hint="eastAsia"/>
        </w:rPr>
        <w:t>统称“包装器”</w:t>
      </w:r>
      <w:r w:rsidR="00E53E9C">
        <w:t>。</w:t>
      </w:r>
    </w:p>
    <w:p w:rsidR="00E53E9C" w:rsidRDefault="00E53E9C" w:rsidP="00E53E9C">
      <w:pPr>
        <w:pStyle w:val="2"/>
      </w:pPr>
      <w:bookmarkStart w:id="70" w:name="_Toc453167144"/>
      <w:r>
        <w:rPr>
          <w:rFonts w:hint="eastAsia"/>
        </w:rPr>
        <w:t>包装器</w:t>
      </w:r>
      <w:r w:rsidR="00AA25EC">
        <w:rPr>
          <w:rFonts w:hint="eastAsia"/>
        </w:rPr>
        <w:t>特征选择</w:t>
      </w:r>
      <w:r w:rsidR="00AA25EC">
        <w:t>技术</w:t>
      </w:r>
      <w:bookmarkEnd w:id="70"/>
    </w:p>
    <w:p w:rsidR="00E53E9C" w:rsidRDefault="00481C14" w:rsidP="00E53E9C">
      <w:r>
        <w:t>不同于</w:t>
      </w:r>
      <w:r>
        <w:rPr>
          <w:rFonts w:hint="eastAsia"/>
        </w:rPr>
        <w:t>过滤器技术对</w:t>
      </w:r>
      <w:r>
        <w:t>分类器的独立性</w:t>
      </w:r>
      <w:r>
        <w:rPr>
          <w:rFonts w:hint="eastAsia"/>
        </w:rPr>
        <w:t>，</w:t>
      </w:r>
      <w:r>
        <w:t>包装器</w:t>
      </w:r>
      <w:r>
        <w:rPr>
          <w:rFonts w:hint="eastAsia"/>
        </w:rPr>
        <w:t>特征</w:t>
      </w:r>
      <w:r>
        <w:t>选择技术</w:t>
      </w:r>
      <w:r>
        <w:rPr>
          <w:rFonts w:hint="eastAsia"/>
        </w:rPr>
        <w:t>由</w:t>
      </w:r>
      <w:r>
        <w:t>各分类器直接参与</w:t>
      </w:r>
      <w:r>
        <w:rPr>
          <w:rFonts w:hint="eastAsia"/>
        </w:rPr>
        <w:t>特征</w:t>
      </w:r>
      <w:r>
        <w:t>选择，</w:t>
      </w:r>
      <w:r>
        <w:rPr>
          <w:rFonts w:hint="eastAsia"/>
        </w:rPr>
        <w:t>最终</w:t>
      </w:r>
      <w:r>
        <w:t>目的是选择出</w:t>
      </w:r>
      <w:r>
        <w:rPr>
          <w:rFonts w:hint="eastAsia"/>
        </w:rPr>
        <w:t>适用于特定</w:t>
      </w:r>
      <w:r>
        <w:t>分类器的一组特征</w:t>
      </w:r>
      <w:r>
        <w:rPr>
          <w:rFonts w:hint="eastAsia"/>
        </w:rPr>
        <w:t>子集（这样</w:t>
      </w:r>
      <w:r>
        <w:t>的特征子集不保证适用于其它分类器）。</w:t>
      </w:r>
      <w:r w:rsidR="00A67080">
        <w:rPr>
          <w:rFonts w:hint="eastAsia"/>
        </w:rPr>
        <w:t>区别</w:t>
      </w:r>
      <w:r w:rsidR="00A67080">
        <w:t>于嵌入式的特征选择技术，</w:t>
      </w:r>
      <w:r w:rsidR="00A67080">
        <w:rPr>
          <w:rFonts w:hint="eastAsia"/>
        </w:rPr>
        <w:t>包装器通常</w:t>
      </w:r>
      <w:r w:rsidR="00A67080">
        <w:t>是将分类器当成一个</w:t>
      </w:r>
      <w:r w:rsidR="00A67080">
        <w:rPr>
          <w:rFonts w:hint="eastAsia"/>
        </w:rPr>
        <w:t>“黑盒子”使用，</w:t>
      </w:r>
      <w:r w:rsidR="00A67080">
        <w:t>不进入分内器</w:t>
      </w:r>
      <w:r w:rsidR="00A67080">
        <w:rPr>
          <w:rFonts w:hint="eastAsia"/>
        </w:rPr>
        <w:t>内部进行</w:t>
      </w:r>
      <w:r w:rsidR="00A67080">
        <w:t>算法修改，而</w:t>
      </w:r>
      <w:r w:rsidR="00A67080">
        <w:rPr>
          <w:rFonts w:hint="eastAsia"/>
        </w:rPr>
        <w:t>仅仅</w:t>
      </w:r>
      <w:r w:rsidR="00A67080">
        <w:t>利用其输入输出</w:t>
      </w:r>
      <w:r w:rsidR="00A67080">
        <w:rPr>
          <w:rFonts w:hint="eastAsia"/>
        </w:rPr>
        <w:t>，</w:t>
      </w:r>
      <w:r w:rsidR="00A67080">
        <w:t>因此就像是在分类器外面</w:t>
      </w:r>
      <w:r w:rsidR="00A67080">
        <w:rPr>
          <w:rFonts w:hint="eastAsia"/>
        </w:rPr>
        <w:t>包上</w:t>
      </w:r>
      <w:r w:rsidR="00A67080">
        <w:t>了一层</w:t>
      </w:r>
      <w:r w:rsidR="00A67080">
        <w:rPr>
          <w:rFonts w:hint="eastAsia"/>
        </w:rPr>
        <w:t>外皮</w:t>
      </w:r>
      <w:r w:rsidR="00A67080">
        <w:t>，这就是包装器命名的由来</w:t>
      </w:r>
      <w:r w:rsidR="00A67080">
        <w:rPr>
          <w:rFonts w:hint="eastAsia"/>
        </w:rPr>
        <w:t>。</w:t>
      </w:r>
    </w:p>
    <w:p w:rsidR="00EE51FC" w:rsidRDefault="00EE51FC" w:rsidP="00EE51FC">
      <w:r>
        <w:rPr>
          <w:rFonts w:hint="eastAsia"/>
        </w:rPr>
        <w:t>包装器</w:t>
      </w:r>
      <w:r w:rsidR="00A67080">
        <w:rPr>
          <w:rFonts w:hint="eastAsia"/>
        </w:rPr>
        <w:t>算法</w:t>
      </w:r>
      <w:r w:rsidR="00A67080">
        <w:t>的思想</w:t>
      </w:r>
      <w:r w:rsidR="00A67080">
        <w:rPr>
          <w:rFonts w:hint="eastAsia"/>
        </w:rPr>
        <w:t>类似</w:t>
      </w:r>
      <w:r w:rsidR="00A67080">
        <w:t>于</w:t>
      </w:r>
      <w:r w:rsidR="00A67080">
        <w:rPr>
          <w:rFonts w:hint="eastAsia"/>
        </w:rPr>
        <w:t>遍历</w:t>
      </w:r>
      <w:r w:rsidR="00A67080">
        <w:t>参数的网格搜索</w:t>
      </w:r>
      <w:r w:rsidR="00A67080">
        <w:rPr>
          <w:rFonts w:hint="eastAsia"/>
        </w:rPr>
        <w:t>，每次</w:t>
      </w:r>
      <w:r w:rsidR="00A67080">
        <w:t>给分类器输入一组候选的</w:t>
      </w:r>
      <w:r w:rsidR="00A67080">
        <w:rPr>
          <w:rFonts w:hint="eastAsia"/>
        </w:rPr>
        <w:t>特征子集</w:t>
      </w:r>
      <w:r w:rsidR="00A67080">
        <w:t>让</w:t>
      </w:r>
      <w:r w:rsidR="00A67080">
        <w:rPr>
          <w:rFonts w:hint="eastAsia"/>
        </w:rPr>
        <w:t>其</w:t>
      </w:r>
      <w:r w:rsidR="00A67080">
        <w:t>在</w:t>
      </w:r>
      <w:r w:rsidR="00A67080">
        <w:rPr>
          <w:rFonts w:hint="eastAsia"/>
        </w:rPr>
        <w:t>有标</w:t>
      </w:r>
      <w:r w:rsidR="00A67080">
        <w:t>数据集中进行训练和</w:t>
      </w:r>
      <w:r w:rsidR="00A67080">
        <w:rPr>
          <w:rFonts w:hint="eastAsia"/>
        </w:rPr>
        <w:t>分类准确度评估</w:t>
      </w:r>
      <w:r>
        <w:rPr>
          <w:rFonts w:hint="eastAsia"/>
        </w:rPr>
        <w:t>；</w:t>
      </w:r>
      <w:r>
        <w:t>通过</w:t>
      </w:r>
      <w:r>
        <w:rPr>
          <w:rFonts w:hint="eastAsia"/>
        </w:rPr>
        <w:t>不断</w:t>
      </w:r>
      <w:r>
        <w:t>输入不同的特征子集</w:t>
      </w:r>
      <w:r>
        <w:rPr>
          <w:rFonts w:hint="eastAsia"/>
        </w:rPr>
        <w:t>，</w:t>
      </w:r>
      <w:r>
        <w:t>最终找到准确度</w:t>
      </w:r>
      <w:r>
        <w:rPr>
          <w:rFonts w:hint="eastAsia"/>
        </w:rPr>
        <w:t>评估</w:t>
      </w:r>
      <w:r>
        <w:t>最高的</w:t>
      </w:r>
      <w:r>
        <w:rPr>
          <w:rFonts w:hint="eastAsia"/>
        </w:rPr>
        <w:t>那组特征</w:t>
      </w:r>
      <w:r w:rsidR="000A5944">
        <w:rPr>
          <w:rFonts w:hint="eastAsia"/>
        </w:rPr>
        <w:t>，作为</w:t>
      </w:r>
      <w:r>
        <w:t>选择的结果。</w:t>
      </w:r>
      <w:r>
        <w:rPr>
          <w:rFonts w:hint="eastAsia"/>
        </w:rPr>
        <w:t>虽然算法</w:t>
      </w:r>
      <w:r>
        <w:t>很</w:t>
      </w:r>
      <w:r>
        <w:rPr>
          <w:rFonts w:hint="eastAsia"/>
        </w:rPr>
        <w:t>像暴力</w:t>
      </w:r>
      <w:r>
        <w:t>搜索，但实际上它不是也不可能遍历所有可能的特征子集。因为</w:t>
      </w:r>
      <w:r>
        <w:rPr>
          <w:rFonts w:hint="eastAsia"/>
        </w:rPr>
        <w:t>当</w:t>
      </w:r>
      <w:r>
        <w:t>特征数目为</w:t>
      </w:r>
      <w:r>
        <w:t>n</w:t>
      </w:r>
      <w:r>
        <w:t>，其</w:t>
      </w:r>
      <w:r>
        <w:rPr>
          <w:rFonts w:hint="eastAsia"/>
        </w:rPr>
        <w:t>不同</w:t>
      </w:r>
      <w:r>
        <w:t>的特征子集</w:t>
      </w:r>
      <w:r>
        <w:rPr>
          <w:rFonts w:hint="eastAsia"/>
        </w:rPr>
        <w:t>除去</w:t>
      </w:r>
      <w:r>
        <w:t>空集一共</w:t>
      </w:r>
      <w:r>
        <w:rPr>
          <w:rFonts w:hint="eastAsia"/>
        </w:rPr>
        <w:t>有</w:t>
      </w:r>
      <w:r>
        <w:rPr>
          <w:rFonts w:hint="eastAsia"/>
        </w:rPr>
        <w:t>(2</w:t>
      </w:r>
      <w:r>
        <w:rPr>
          <w:vertAlign w:val="superscript"/>
        </w:rPr>
        <w:t>n</w:t>
      </w:r>
      <w:r>
        <w:t>-1</w:t>
      </w:r>
      <w:r>
        <w:rPr>
          <w:rFonts w:hint="eastAsia"/>
        </w:rPr>
        <w:t>)</w:t>
      </w:r>
      <w:r>
        <w:rPr>
          <w:rFonts w:hint="eastAsia"/>
        </w:rPr>
        <w:t>个，指数</w:t>
      </w:r>
      <w:r>
        <w:t>级别的时间复杂度</w:t>
      </w:r>
      <w:r w:rsidR="000A5944">
        <w:rPr>
          <w:rFonts w:hint="eastAsia"/>
        </w:rPr>
        <w:t>加上</w:t>
      </w:r>
      <w:r>
        <w:rPr>
          <w:rFonts w:hint="eastAsia"/>
        </w:rPr>
        <w:t>分类器通常</w:t>
      </w:r>
      <w:r>
        <w:t>不短的训练时间，决定</w:t>
      </w:r>
      <w:r>
        <w:rPr>
          <w:rFonts w:hint="eastAsia"/>
        </w:rPr>
        <w:t>了不能</w:t>
      </w:r>
      <w:r>
        <w:t>用遍历的方式来选择。</w:t>
      </w:r>
      <w:r>
        <w:rPr>
          <w:rFonts w:hint="eastAsia"/>
        </w:rPr>
        <w:t>包装器算法</w:t>
      </w:r>
      <w:r>
        <w:t>的核心在于</w:t>
      </w:r>
      <w:r>
        <w:rPr>
          <w:rFonts w:hint="eastAsia"/>
        </w:rPr>
        <w:t>通过</w:t>
      </w:r>
      <w:r>
        <w:t>启发式的搜索</w:t>
      </w:r>
      <w:r>
        <w:rPr>
          <w:rFonts w:hint="eastAsia"/>
        </w:rPr>
        <w:t>不断</w:t>
      </w:r>
      <w:r>
        <w:t>更新</w:t>
      </w:r>
      <w:r w:rsidR="000A5944">
        <w:rPr>
          <w:rFonts w:hint="eastAsia"/>
        </w:rPr>
        <w:t>候选</w:t>
      </w:r>
      <w:r>
        <w:t>的特征</w:t>
      </w:r>
      <w:r w:rsidR="000A5944">
        <w:rPr>
          <w:rFonts w:hint="eastAsia"/>
        </w:rPr>
        <w:t>子</w:t>
      </w:r>
      <w:r>
        <w:rPr>
          <w:rFonts w:hint="eastAsia"/>
        </w:rPr>
        <w:t>集</w:t>
      </w:r>
      <w:r>
        <w:t>，</w:t>
      </w:r>
      <w:r>
        <w:rPr>
          <w:rFonts w:hint="eastAsia"/>
        </w:rPr>
        <w:t>最终找到</w:t>
      </w:r>
      <w:r w:rsidR="000A5944">
        <w:t>局部最优</w:t>
      </w:r>
      <w:r w:rsidR="000A5944">
        <w:rPr>
          <w:rFonts w:hint="eastAsia"/>
        </w:rPr>
        <w:t>解</w:t>
      </w:r>
      <w:r>
        <w:rPr>
          <w:rFonts w:hint="eastAsia"/>
        </w:rPr>
        <w:t>。包装器</w:t>
      </w:r>
      <w:r>
        <w:t>一般分为两个部分：</w:t>
      </w:r>
      <w:r w:rsidR="00854F9F">
        <w:rPr>
          <w:rFonts w:hint="eastAsia"/>
        </w:rPr>
        <w:t>评估器</w:t>
      </w:r>
      <w:r w:rsidR="00854F9F">
        <w:t>和搜索引擎。</w:t>
      </w:r>
    </w:p>
    <w:p w:rsidR="00854F9F" w:rsidRDefault="00854F9F" w:rsidP="00EE51FC">
      <w:r>
        <w:rPr>
          <w:rFonts w:hint="eastAsia"/>
        </w:rPr>
        <w:t>评估器用于</w:t>
      </w:r>
      <w:r>
        <w:t>评估</w:t>
      </w:r>
      <w:r>
        <w:rPr>
          <w:rFonts w:hint="eastAsia"/>
        </w:rPr>
        <w:t>某特征</w:t>
      </w:r>
      <w:r>
        <w:t>子集</w:t>
      </w:r>
      <w:r>
        <w:rPr>
          <w:rFonts w:hint="eastAsia"/>
        </w:rPr>
        <w:t>对</w:t>
      </w:r>
      <w:r>
        <w:t>分类器</w:t>
      </w:r>
      <w:r w:rsidR="00A76F1E">
        <w:rPr>
          <w:rFonts w:hint="eastAsia"/>
        </w:rPr>
        <w:t>分类</w:t>
      </w:r>
      <w:r>
        <w:rPr>
          <w:rFonts w:hint="eastAsia"/>
        </w:rPr>
        <w:t>准确度的效益</w:t>
      </w:r>
      <w:r w:rsidR="00A76F1E">
        <w:rPr>
          <w:rFonts w:hint="eastAsia"/>
        </w:rPr>
        <w:t>大小</w:t>
      </w:r>
      <w:r>
        <w:t>。</w:t>
      </w:r>
      <w:r>
        <w:rPr>
          <w:rFonts w:hint="eastAsia"/>
        </w:rPr>
        <w:t>由于整个</w:t>
      </w:r>
      <w:r>
        <w:t>算法</w:t>
      </w:r>
      <w:r>
        <w:rPr>
          <w:rFonts w:hint="eastAsia"/>
        </w:rPr>
        <w:t>属</w:t>
      </w:r>
      <w:r>
        <w:t>于全自动化</w:t>
      </w:r>
      <w:r>
        <w:rPr>
          <w:rFonts w:hint="eastAsia"/>
        </w:rPr>
        <w:t>的</w:t>
      </w:r>
      <w:r w:rsidR="00A76F1E">
        <w:rPr>
          <w:rFonts w:hint="eastAsia"/>
        </w:rPr>
        <w:t>搜索算法</w:t>
      </w:r>
      <w:r>
        <w:t>，因此</w:t>
      </w:r>
      <w:r>
        <w:rPr>
          <w:rFonts w:hint="eastAsia"/>
        </w:rPr>
        <w:t>评估只能</w:t>
      </w:r>
      <w:r>
        <w:t>使用有标记的数据集</w:t>
      </w:r>
      <w:r w:rsidR="000462B2">
        <w:rPr>
          <w:rFonts w:hint="eastAsia"/>
        </w:rPr>
        <w:t>进行，</w:t>
      </w:r>
      <w:r>
        <w:rPr>
          <w:rFonts w:hint="eastAsia"/>
        </w:rPr>
        <w:t>通常</w:t>
      </w:r>
      <w:r>
        <w:t>做法是</w:t>
      </w:r>
      <w:r>
        <w:lastRenderedPageBreak/>
        <w:t>将其中一部分</w:t>
      </w:r>
      <w:r>
        <w:rPr>
          <w:rFonts w:hint="eastAsia"/>
        </w:rPr>
        <w:t>划分为</w:t>
      </w:r>
      <w:r>
        <w:t>训练样本，剩余部分作为测试数据</w:t>
      </w:r>
      <w:r>
        <w:rPr>
          <w:rFonts w:hint="eastAsia"/>
        </w:rPr>
        <w:t>进行</w:t>
      </w:r>
      <w:r w:rsidR="000462B2">
        <w:rPr>
          <w:rFonts w:hint="eastAsia"/>
        </w:rPr>
        <w:t>评测</w:t>
      </w:r>
      <w:r>
        <w:t>。评估</w:t>
      </w:r>
      <w:r>
        <w:rPr>
          <w:rFonts w:hint="eastAsia"/>
        </w:rPr>
        <w:t>指标</w:t>
      </w:r>
      <w:r>
        <w:t>通常有</w:t>
      </w:r>
      <w:r>
        <w:rPr>
          <w:rFonts w:hint="eastAsia"/>
        </w:rPr>
        <w:t>全测试</w:t>
      </w:r>
      <w:r>
        <w:t>样本的</w:t>
      </w:r>
      <w:r>
        <w:rPr>
          <w:rFonts w:hint="eastAsia"/>
        </w:rPr>
        <w:t>分类</w:t>
      </w:r>
      <w:r>
        <w:t>准确度</w:t>
      </w:r>
      <w:r>
        <w:rPr>
          <w:rFonts w:hint="eastAsia"/>
        </w:rPr>
        <w:t>（</w:t>
      </w:r>
      <w:r>
        <w:rPr>
          <w:rFonts w:hint="eastAsia"/>
        </w:rPr>
        <w:t>accuracy</w:t>
      </w:r>
      <w:r>
        <w:t>）</w:t>
      </w:r>
      <w:r>
        <w:rPr>
          <w:rFonts w:hint="eastAsia"/>
        </w:rPr>
        <w:t>、对于某一类</w:t>
      </w:r>
      <w:r>
        <w:t>的分类准确</w:t>
      </w:r>
      <w:r>
        <w:rPr>
          <w:rFonts w:hint="eastAsia"/>
        </w:rPr>
        <w:t>率</w:t>
      </w:r>
      <w:r>
        <w:t>（</w:t>
      </w:r>
      <w:r>
        <w:rPr>
          <w:rFonts w:hint="eastAsia"/>
        </w:rPr>
        <w:t>precision</w:t>
      </w:r>
      <w:r>
        <w:t>）以及对某</w:t>
      </w:r>
      <w:r>
        <w:rPr>
          <w:rFonts w:hint="eastAsia"/>
        </w:rPr>
        <w:t>一</w:t>
      </w:r>
      <w:r>
        <w:t>类的</w:t>
      </w:r>
      <w:r>
        <w:rPr>
          <w:rFonts w:hint="eastAsia"/>
        </w:rPr>
        <w:t>检测</w:t>
      </w:r>
      <w:r>
        <w:rPr>
          <w:rFonts w:hint="eastAsia"/>
        </w:rPr>
        <w:t>F</w:t>
      </w:r>
      <w:r>
        <w:t>1</w:t>
      </w:r>
      <w:r>
        <w:rPr>
          <w:rFonts w:hint="eastAsia"/>
        </w:rPr>
        <w:t>度量（</w:t>
      </w:r>
      <w:r>
        <w:rPr>
          <w:rFonts w:hint="eastAsia"/>
        </w:rPr>
        <w:t>F1</w:t>
      </w:r>
      <w:r>
        <w:t>-score</w:t>
      </w:r>
      <w:r>
        <w:t>）</w:t>
      </w:r>
      <w:r>
        <w:rPr>
          <w:rFonts w:hint="eastAsia"/>
        </w:rPr>
        <w:t>等（本文</w:t>
      </w:r>
      <w:r>
        <w:t>也</w:t>
      </w:r>
      <w:r>
        <w:rPr>
          <w:rFonts w:hint="eastAsia"/>
        </w:rPr>
        <w:t>采用</w:t>
      </w:r>
      <w:r>
        <w:t>了</w:t>
      </w:r>
      <w:r>
        <w:rPr>
          <w:rFonts w:hint="eastAsia"/>
        </w:rPr>
        <w:t>这</w:t>
      </w:r>
      <w:r>
        <w:t>三种度量</w:t>
      </w:r>
      <w:r>
        <w:rPr>
          <w:rFonts w:hint="eastAsia"/>
        </w:rPr>
        <w:t>），同时</w:t>
      </w:r>
      <w:r>
        <w:t>为了防止过拟合，经常会使用交叉验证（</w:t>
      </w:r>
      <w:r>
        <w:rPr>
          <w:rFonts w:hint="eastAsia"/>
        </w:rPr>
        <w:t>cross</w:t>
      </w:r>
      <w:r>
        <w:t>-validation</w:t>
      </w:r>
      <w:r>
        <w:t>）</w:t>
      </w:r>
      <w:r>
        <w:rPr>
          <w:rFonts w:hint="eastAsia"/>
        </w:rPr>
        <w:t>的</w:t>
      </w:r>
      <w:r>
        <w:t>方法</w:t>
      </w:r>
      <w:r>
        <w:rPr>
          <w:rFonts w:hint="eastAsia"/>
        </w:rPr>
        <w:t>计算</w:t>
      </w:r>
      <w:r w:rsidR="00A76F1E">
        <w:rPr>
          <w:rFonts w:hint="eastAsia"/>
        </w:rPr>
        <w:t>评估指标</w:t>
      </w:r>
      <w:r>
        <w:rPr>
          <w:rFonts w:hint="eastAsia"/>
        </w:rPr>
        <w:t>的均值</w:t>
      </w:r>
      <w:r>
        <w:t>、方差等作为</w:t>
      </w:r>
      <w:r>
        <w:rPr>
          <w:rFonts w:hint="eastAsia"/>
        </w:rPr>
        <w:t>最终</w:t>
      </w:r>
      <w:r w:rsidR="00A76F1E">
        <w:t>的评估</w:t>
      </w:r>
      <w:r w:rsidR="00A76F1E">
        <w:rPr>
          <w:rFonts w:hint="eastAsia"/>
        </w:rPr>
        <w:t>指标</w:t>
      </w:r>
      <w:r>
        <w:t>（</w:t>
      </w:r>
      <w:r>
        <w:rPr>
          <w:rFonts w:hint="eastAsia"/>
        </w:rPr>
        <w:t>本文评估器</w:t>
      </w:r>
      <w:r>
        <w:t>采用了</w:t>
      </w:r>
      <w:r>
        <w:rPr>
          <w:rFonts w:hint="eastAsia"/>
        </w:rPr>
        <w:t>5</w:t>
      </w:r>
      <w:r>
        <w:rPr>
          <w:rFonts w:hint="eastAsia"/>
        </w:rPr>
        <w:t>折</w:t>
      </w:r>
      <w:r>
        <w:t>交叉验证</w:t>
      </w:r>
      <w:r w:rsidR="000462B2">
        <w:rPr>
          <w:rFonts w:hint="eastAsia"/>
        </w:rPr>
        <w:t>取</w:t>
      </w:r>
      <w:r w:rsidR="000462B2">
        <w:t>均值的方法</w:t>
      </w:r>
      <w:r>
        <w:t>）</w:t>
      </w:r>
      <w:r>
        <w:rPr>
          <w:rFonts w:hint="eastAsia"/>
        </w:rPr>
        <w:t>。</w:t>
      </w:r>
    </w:p>
    <w:p w:rsidR="000462B2" w:rsidRDefault="000462B2" w:rsidP="00EE51FC">
      <w:r>
        <w:rPr>
          <w:rFonts w:hint="eastAsia"/>
        </w:rPr>
        <w:t>而</w:t>
      </w:r>
      <w:r>
        <w:t>搜索引擎</w:t>
      </w:r>
      <w:r w:rsidR="00183036">
        <w:rPr>
          <w:rFonts w:hint="eastAsia"/>
        </w:rPr>
        <w:t>的</w:t>
      </w:r>
      <w:r w:rsidR="00183036">
        <w:t>作用则是确定下一次</w:t>
      </w:r>
      <w:r w:rsidR="00183036">
        <w:rPr>
          <w:rFonts w:hint="eastAsia"/>
        </w:rPr>
        <w:t>送入</w:t>
      </w:r>
      <w:r w:rsidR="00183036">
        <w:t>评估器</w:t>
      </w:r>
      <w:r w:rsidR="00183036">
        <w:rPr>
          <w:rFonts w:hint="eastAsia"/>
        </w:rPr>
        <w:t>评测</w:t>
      </w:r>
      <w:r w:rsidR="00183036">
        <w:t>的</w:t>
      </w:r>
      <w:r w:rsidR="00183036">
        <w:rPr>
          <w:rFonts w:hint="eastAsia"/>
        </w:rPr>
        <w:t>是</w:t>
      </w:r>
      <w:r w:rsidR="00183036">
        <w:t>哪</w:t>
      </w:r>
      <w:r w:rsidR="00183036">
        <w:rPr>
          <w:rFonts w:hint="eastAsia"/>
        </w:rPr>
        <w:t>组</w:t>
      </w:r>
      <w:r w:rsidR="00183036">
        <w:t>特征子集。</w:t>
      </w:r>
      <w:r w:rsidR="00183036">
        <w:rPr>
          <w:rFonts w:hint="eastAsia"/>
        </w:rPr>
        <w:t>如</w:t>
      </w:r>
      <w:r w:rsidR="00183036">
        <w:t>上文所述</w:t>
      </w:r>
      <w:r w:rsidR="00BC1BBA">
        <w:rPr>
          <w:rFonts w:hint="eastAsia"/>
        </w:rPr>
        <w:t>，</w:t>
      </w:r>
      <w:r w:rsidR="00183036">
        <w:rPr>
          <w:rFonts w:hint="eastAsia"/>
        </w:rPr>
        <w:t>由于</w:t>
      </w:r>
      <w:r w:rsidR="00183036">
        <w:t>遍历</w:t>
      </w:r>
      <w:r w:rsidR="00BC1BBA">
        <w:rPr>
          <w:rFonts w:hint="eastAsia"/>
        </w:rPr>
        <w:t>法</w:t>
      </w:r>
      <w:r w:rsidR="00183036">
        <w:t>不现实，</w:t>
      </w:r>
      <w:r w:rsidR="00BC1BBA">
        <w:rPr>
          <w:rFonts w:hint="eastAsia"/>
        </w:rPr>
        <w:t>任何</w:t>
      </w:r>
      <w:r w:rsidR="00183036">
        <w:t>搜索引擎</w:t>
      </w:r>
      <w:r w:rsidR="00183036">
        <w:rPr>
          <w:rFonts w:hint="eastAsia"/>
        </w:rPr>
        <w:t>都</w:t>
      </w:r>
      <w:r w:rsidR="00183036">
        <w:t>仅能搜索</w:t>
      </w:r>
      <w:r w:rsidR="00BC1BBA">
        <w:rPr>
          <w:rFonts w:hint="eastAsia"/>
        </w:rPr>
        <w:t>有限</w:t>
      </w:r>
      <w:r w:rsidR="00BC1BBA">
        <w:t>的</w:t>
      </w:r>
      <w:r w:rsidR="00BC1BBA">
        <w:rPr>
          <w:rFonts w:hint="eastAsia"/>
        </w:rPr>
        <w:t>特征</w:t>
      </w:r>
      <w:r w:rsidR="00BC1BBA">
        <w:t>子集，</w:t>
      </w:r>
      <w:r w:rsidR="00183036">
        <w:t>得到</w:t>
      </w:r>
      <w:r w:rsidR="00183036">
        <w:rPr>
          <w:rFonts w:hint="eastAsia"/>
        </w:rPr>
        <w:t>一个</w:t>
      </w:r>
      <w:r w:rsidR="00183036">
        <w:t>局部最优的</w:t>
      </w:r>
      <w:r w:rsidR="00BC1BBA">
        <w:rPr>
          <w:rFonts w:hint="eastAsia"/>
        </w:rPr>
        <w:t>解</w:t>
      </w:r>
      <w:r w:rsidR="00183036">
        <w:t>。</w:t>
      </w:r>
      <w:r w:rsidR="00BC1BBA">
        <w:rPr>
          <w:rFonts w:hint="eastAsia"/>
        </w:rPr>
        <w:t>因此制定</w:t>
      </w:r>
      <w:r w:rsidR="00BC1BBA">
        <w:t>一个</w:t>
      </w:r>
      <w:r w:rsidR="00BC1BBA">
        <w:rPr>
          <w:rFonts w:hint="eastAsia"/>
        </w:rPr>
        <w:t>较</w:t>
      </w:r>
      <w:r w:rsidR="00BC1BBA">
        <w:t>优的启发式搜素策略</w:t>
      </w:r>
      <w:r w:rsidR="00BC1BBA">
        <w:rPr>
          <w:rFonts w:hint="eastAsia"/>
        </w:rPr>
        <w:t>尤为</w:t>
      </w:r>
      <w:r w:rsidR="00BC1BBA">
        <w:t>重要，要</w:t>
      </w:r>
      <w:r w:rsidR="008E13B6">
        <w:rPr>
          <w:rFonts w:hint="eastAsia"/>
        </w:rPr>
        <w:t>在</w:t>
      </w:r>
      <w:r w:rsidR="008E13B6">
        <w:t>尽可能少的迭代次数内</w:t>
      </w:r>
      <w:r w:rsidR="00BC1BBA">
        <w:t>搜索到</w:t>
      </w:r>
      <w:r w:rsidR="00BC1BBA">
        <w:rPr>
          <w:rFonts w:hint="eastAsia"/>
        </w:rPr>
        <w:t>在</w:t>
      </w:r>
      <w:r w:rsidR="00BC1BBA">
        <w:t>全局尽量优的</w:t>
      </w:r>
      <w:r w:rsidR="008E13B6">
        <w:rPr>
          <w:rFonts w:hint="eastAsia"/>
        </w:rPr>
        <w:t>局部</w:t>
      </w:r>
      <w:r w:rsidR="008E13B6">
        <w:t>最优</w:t>
      </w:r>
      <w:r w:rsidR="00BC1BBA">
        <w:t>解。</w:t>
      </w:r>
      <w:r w:rsidR="00D14C13">
        <w:rPr>
          <w:rFonts w:hint="eastAsia"/>
        </w:rPr>
        <w:t>R</w:t>
      </w:r>
      <w:r w:rsidR="00D14C13">
        <w:t>on Kohavi</w:t>
      </w:r>
      <w:r w:rsidR="00D14C13">
        <w:t>等人</w:t>
      </w:r>
      <w:r w:rsidR="00D14C13">
        <w:rPr>
          <w:rFonts w:hint="eastAsia"/>
        </w:rPr>
        <w:t>的文章</w:t>
      </w:r>
      <w:r w:rsidR="00D14C13">
        <w:rPr>
          <w:rFonts w:hint="eastAsia"/>
          <w:vertAlign w:val="superscript"/>
        </w:rPr>
        <w:t>[</w:t>
      </w:r>
      <w:r w:rsidR="00D14C13">
        <w:rPr>
          <w:vertAlign w:val="superscript"/>
        </w:rPr>
        <w:t>25</w:t>
      </w:r>
      <w:r w:rsidR="00D14C13">
        <w:rPr>
          <w:rFonts w:hint="eastAsia"/>
          <w:vertAlign w:val="superscript"/>
        </w:rPr>
        <w:t>]</w:t>
      </w:r>
      <w:r w:rsidR="00D14C13">
        <w:rPr>
          <w:rFonts w:hint="eastAsia"/>
        </w:rPr>
        <w:t>介绍</w:t>
      </w:r>
      <w:r w:rsidR="00D14C13">
        <w:t>了</w:t>
      </w:r>
      <w:r w:rsidR="00D14C13">
        <w:rPr>
          <w:rFonts w:hint="eastAsia"/>
        </w:rPr>
        <w:t>两种</w:t>
      </w:r>
      <w:r w:rsidR="00D14C13">
        <w:t>常用</w:t>
      </w:r>
      <w:r w:rsidR="00D14C13">
        <w:rPr>
          <w:rFonts w:hint="eastAsia"/>
        </w:rPr>
        <w:t>的</w:t>
      </w:r>
      <w:r w:rsidR="00D14C13">
        <w:t>搜索策略：爬山算法和最优</w:t>
      </w:r>
      <w:r w:rsidR="00D14C13">
        <w:rPr>
          <w:rFonts w:hint="eastAsia"/>
        </w:rPr>
        <w:t>优先</w:t>
      </w:r>
      <w:r w:rsidR="00D14C13">
        <w:t>算法。</w:t>
      </w:r>
      <w:r w:rsidR="00830569">
        <w:rPr>
          <w:rFonts w:hint="eastAsia"/>
        </w:rPr>
        <w:t>爬山</w:t>
      </w:r>
      <w:r w:rsidR="00830569">
        <w:t>算法的</w:t>
      </w:r>
      <w:r w:rsidR="00830569">
        <w:rPr>
          <w:rFonts w:hint="eastAsia"/>
        </w:rPr>
        <w:t>算法流程</w:t>
      </w:r>
      <w:r w:rsidR="00830569">
        <w:t>是</w:t>
      </w:r>
      <w:r w:rsidR="00830569">
        <w:rPr>
          <w:rFonts w:hint="eastAsia"/>
        </w:rPr>
        <w:t>从</w:t>
      </w:r>
      <w:r w:rsidR="00830569">
        <w:t>空集出发</w:t>
      </w:r>
      <w:r w:rsidR="00830569">
        <w:rPr>
          <w:rFonts w:hint="eastAsia"/>
        </w:rPr>
        <w:t>，每次</w:t>
      </w:r>
      <w:r w:rsidR="00830569">
        <w:t>向</w:t>
      </w:r>
      <w:r w:rsidR="00830569">
        <w:rPr>
          <w:rFonts w:hint="eastAsia"/>
        </w:rPr>
        <w:t>选择</w:t>
      </w:r>
      <w:r w:rsidR="00830569">
        <w:t>特征集中</w:t>
      </w:r>
      <w:r w:rsidR="00830569">
        <w:rPr>
          <w:rFonts w:hint="eastAsia"/>
        </w:rPr>
        <w:t>尝试增加</w:t>
      </w:r>
      <w:r w:rsidR="00830569">
        <w:t>一个未选择的特征（</w:t>
      </w:r>
      <w:r w:rsidR="00830569">
        <w:rPr>
          <w:rFonts w:hint="eastAsia"/>
        </w:rPr>
        <w:t>或者</w:t>
      </w:r>
      <w:r w:rsidR="00830569">
        <w:t>从</w:t>
      </w:r>
      <w:r w:rsidR="00830569">
        <w:rPr>
          <w:rFonts w:hint="eastAsia"/>
        </w:rPr>
        <w:t>全集</w:t>
      </w:r>
      <w:r w:rsidR="00830569">
        <w:t>出发每次删除</w:t>
      </w:r>
      <w:r w:rsidR="00830569">
        <w:rPr>
          <w:rFonts w:hint="eastAsia"/>
        </w:rPr>
        <w:t>一个</w:t>
      </w:r>
      <w:r w:rsidR="00830569">
        <w:t>特征）</w:t>
      </w:r>
      <w:r w:rsidR="00830569">
        <w:rPr>
          <w:rFonts w:hint="eastAsia"/>
        </w:rPr>
        <w:t>，通过评估</w:t>
      </w:r>
      <w:r w:rsidR="00830569">
        <w:t>器找到最优</w:t>
      </w:r>
      <w:r w:rsidR="00830569">
        <w:rPr>
          <w:rFonts w:hint="eastAsia"/>
        </w:rPr>
        <w:t>的</w:t>
      </w:r>
      <w:r w:rsidR="00830569">
        <w:t>增</w:t>
      </w:r>
      <w:r w:rsidR="00830569">
        <w:rPr>
          <w:rFonts w:hint="eastAsia"/>
        </w:rPr>
        <w:t>加</w:t>
      </w:r>
      <w:r w:rsidR="00830569">
        <w:t>（</w:t>
      </w:r>
      <w:r w:rsidR="00830569">
        <w:rPr>
          <w:rFonts w:hint="eastAsia"/>
        </w:rPr>
        <w:t>或</w:t>
      </w:r>
      <w:r w:rsidR="00830569">
        <w:t>删除）</w:t>
      </w:r>
      <w:r w:rsidR="00830569">
        <w:rPr>
          <w:rFonts w:hint="eastAsia"/>
        </w:rPr>
        <w:t>策略并</w:t>
      </w:r>
      <w:r w:rsidR="00830569">
        <w:t>与当前特征选择集的评估指标比较</w:t>
      </w:r>
      <w:r w:rsidR="00830569">
        <w:rPr>
          <w:rFonts w:hint="eastAsia"/>
        </w:rPr>
        <w:t>，</w:t>
      </w:r>
      <w:r w:rsidR="00830569">
        <w:t>如果</w:t>
      </w:r>
      <w:r w:rsidR="00830569">
        <w:rPr>
          <w:rFonts w:hint="eastAsia"/>
        </w:rPr>
        <w:t>比</w:t>
      </w:r>
      <w:r w:rsidR="00830569">
        <w:t>当前特征选择集更优，则</w:t>
      </w:r>
      <w:r w:rsidR="00830569">
        <w:rPr>
          <w:rFonts w:hint="eastAsia"/>
        </w:rPr>
        <w:t>可以</w:t>
      </w:r>
      <w:r w:rsidR="00830569">
        <w:t>在新的特征子集的基础上继续下一</w:t>
      </w:r>
      <w:r w:rsidR="00830569">
        <w:rPr>
          <w:rFonts w:hint="eastAsia"/>
        </w:rPr>
        <w:t>轮</w:t>
      </w:r>
      <w:r w:rsidR="00830569">
        <w:t>迭代</w:t>
      </w:r>
      <w:r w:rsidR="00830569">
        <w:rPr>
          <w:rFonts w:hint="eastAsia"/>
        </w:rPr>
        <w:t>搜索；</w:t>
      </w:r>
      <w:r w:rsidR="00830569">
        <w:t>如果</w:t>
      </w:r>
      <w:r w:rsidR="00830569">
        <w:rPr>
          <w:rFonts w:hint="eastAsia"/>
        </w:rPr>
        <w:t>新</w:t>
      </w:r>
      <w:r w:rsidR="00830569">
        <w:t>的最优特征子集不如</w:t>
      </w:r>
      <w:r w:rsidR="00830569">
        <w:rPr>
          <w:rFonts w:hint="eastAsia"/>
        </w:rPr>
        <w:t>当前的特征子</w:t>
      </w:r>
      <w:r w:rsidR="00830569">
        <w:t>集</w:t>
      </w:r>
      <w:r w:rsidR="00830569">
        <w:rPr>
          <w:rFonts w:hint="eastAsia"/>
        </w:rPr>
        <w:t>则</w:t>
      </w:r>
      <w:r w:rsidR="00830569">
        <w:t>搜索结束</w:t>
      </w:r>
      <w:r w:rsidR="00830569">
        <w:rPr>
          <w:rFonts w:hint="eastAsia"/>
        </w:rPr>
        <w:t>，</w:t>
      </w:r>
      <w:r w:rsidR="00830569">
        <w:t>输出当前特征子集。</w:t>
      </w:r>
      <w:r w:rsidR="001818F9">
        <w:t>该文章</w:t>
      </w:r>
      <w:r w:rsidR="001818F9">
        <w:rPr>
          <w:rFonts w:hint="eastAsia"/>
        </w:rPr>
        <w:t>通过</w:t>
      </w:r>
      <w:r w:rsidR="001818F9">
        <w:t>实验</w:t>
      </w:r>
      <w:r w:rsidR="001818F9">
        <w:rPr>
          <w:rFonts w:hint="eastAsia"/>
        </w:rPr>
        <w:t>论证</w:t>
      </w:r>
      <w:r w:rsidR="001818F9">
        <w:t>，爬山算法经常过早地落入局部最优</w:t>
      </w:r>
      <w:r w:rsidR="00AB62FA">
        <w:rPr>
          <w:rFonts w:hint="eastAsia"/>
        </w:rPr>
        <w:t>而</w:t>
      </w:r>
      <w:r w:rsidR="00AB62FA">
        <w:t>停止</w:t>
      </w:r>
      <w:r w:rsidR="00AB62FA">
        <w:rPr>
          <w:rFonts w:hint="eastAsia"/>
        </w:rPr>
        <w:t>搜索</w:t>
      </w:r>
      <w:r w:rsidR="001818F9">
        <w:t>，选择出来的特征子集质量不如</w:t>
      </w:r>
      <w:r w:rsidR="001818F9">
        <w:rPr>
          <w:rFonts w:hint="eastAsia"/>
        </w:rPr>
        <w:t>另一种</w:t>
      </w:r>
      <w:r w:rsidR="001818F9">
        <w:t>搜索策略，最优优先算法。</w:t>
      </w:r>
    </w:p>
    <w:p w:rsidR="00547379" w:rsidRDefault="00227B64" w:rsidP="00547379">
      <w:r>
        <w:rPr>
          <w:rFonts w:hint="eastAsia"/>
        </w:rPr>
        <w:t>最优</w:t>
      </w:r>
      <w:r>
        <w:t>优先的搜索</w:t>
      </w:r>
      <w:r>
        <w:rPr>
          <w:rFonts w:hint="eastAsia"/>
        </w:rPr>
        <w:t>策略</w:t>
      </w:r>
      <w:r>
        <w:t>，</w:t>
      </w:r>
      <w:r w:rsidR="00CC64B8">
        <w:rPr>
          <w:rFonts w:hint="eastAsia"/>
        </w:rPr>
        <w:t>其</w:t>
      </w:r>
      <w:r w:rsidR="00CC64B8">
        <w:t>核心思想是</w:t>
      </w:r>
      <w:r w:rsidR="00CC64B8">
        <w:rPr>
          <w:rFonts w:hint="eastAsia"/>
        </w:rPr>
        <w:t>维护</w:t>
      </w:r>
      <w:r w:rsidR="00CC64B8">
        <w:t>一个特征子集</w:t>
      </w:r>
      <w:r w:rsidR="00CC64B8">
        <w:rPr>
          <w:rFonts w:hint="eastAsia"/>
        </w:rPr>
        <w:t>的</w:t>
      </w:r>
      <w:r w:rsidR="00CC64B8">
        <w:t>集合</w:t>
      </w:r>
      <w:r w:rsidR="00B94000">
        <w:rPr>
          <w:rFonts w:hint="eastAsia"/>
        </w:rPr>
        <w:t>F</w:t>
      </w:r>
      <w:r w:rsidR="00CC64B8">
        <w:rPr>
          <w:rFonts w:hint="eastAsia"/>
        </w:rPr>
        <w:t>，此集合</w:t>
      </w:r>
      <w:r w:rsidR="00CC64B8">
        <w:t>中的特征子集都进行过评估，但</w:t>
      </w:r>
      <w:r w:rsidR="00CC64B8">
        <w:rPr>
          <w:rFonts w:hint="eastAsia"/>
        </w:rPr>
        <w:t>还</w:t>
      </w:r>
      <w:r w:rsidR="00CC64B8">
        <w:t>未对其进行过拓展</w:t>
      </w:r>
      <w:r w:rsidR="00CC64B8">
        <w:rPr>
          <w:rFonts w:hint="eastAsia"/>
        </w:rPr>
        <w:t>。这里的</w:t>
      </w:r>
      <w:r w:rsidR="00CC64B8">
        <w:t>拓展是指</w:t>
      </w:r>
      <w:r w:rsidR="00CC64B8">
        <w:rPr>
          <w:rFonts w:hint="eastAsia"/>
        </w:rPr>
        <w:t>通过</w:t>
      </w:r>
      <w:r w:rsidR="00CC64B8">
        <w:t>一定的操作</w:t>
      </w:r>
      <w:r w:rsidR="00CC64B8">
        <w:rPr>
          <w:rFonts w:hint="eastAsia"/>
        </w:rPr>
        <w:t>将</w:t>
      </w:r>
      <w:r w:rsidR="00CC64B8">
        <w:t>特征子集</w:t>
      </w:r>
      <w:r w:rsidR="00CC64B8">
        <w:rPr>
          <w:rFonts w:hint="eastAsia"/>
        </w:rPr>
        <w:t>变换</w:t>
      </w:r>
      <w:r w:rsidR="00CC64B8">
        <w:t>成新的特征子集，如上面爬山算法的</w:t>
      </w:r>
      <w:r w:rsidR="00CC64B8">
        <w:rPr>
          <w:rFonts w:hint="eastAsia"/>
        </w:rPr>
        <w:t>给</w:t>
      </w:r>
      <w:r w:rsidR="00CC64B8">
        <w:t>特征子集增添一个未选择特征（</w:t>
      </w:r>
      <w:r w:rsidR="00CC64B8">
        <w:rPr>
          <w:rFonts w:hint="eastAsia"/>
        </w:rPr>
        <w:t>或</w:t>
      </w:r>
      <w:r w:rsidR="00CC64B8">
        <w:t>删除一个已选择特征）</w:t>
      </w:r>
      <w:r w:rsidR="00CC64B8">
        <w:rPr>
          <w:rFonts w:hint="eastAsia"/>
        </w:rPr>
        <w:t>就是</w:t>
      </w:r>
      <w:r w:rsidR="00CC64B8">
        <w:t>一个</w:t>
      </w:r>
      <w:r w:rsidR="00CC64B8">
        <w:rPr>
          <w:rFonts w:hint="eastAsia"/>
        </w:rPr>
        <w:t>操作。算法</w:t>
      </w:r>
      <w:r w:rsidR="00CC64B8">
        <w:t>每轮迭代都从</w:t>
      </w:r>
      <w:r w:rsidR="00B94000">
        <w:rPr>
          <w:rFonts w:hint="eastAsia"/>
        </w:rPr>
        <w:t>F</w:t>
      </w:r>
      <w:r w:rsidR="00CC64B8">
        <w:t>中挑出评估最优的特征子集</w:t>
      </w:r>
      <w:r w:rsidR="00B94000">
        <w:t>f</w:t>
      </w:r>
      <w:r w:rsidR="00CC64B8">
        <w:t>进行拓展，然后将</w:t>
      </w:r>
      <w:r w:rsidR="00CC64B8">
        <w:rPr>
          <w:rFonts w:hint="eastAsia"/>
        </w:rPr>
        <w:t>拓展</w:t>
      </w:r>
      <w:r w:rsidR="00CC64B8">
        <w:t>后产生的所有未</w:t>
      </w:r>
      <w:r w:rsidR="00B94000">
        <w:t>评估</w:t>
      </w:r>
      <w:r w:rsidR="00CC64B8">
        <w:t>过的新</w:t>
      </w:r>
      <w:r w:rsidR="00CC64B8">
        <w:rPr>
          <w:rFonts w:hint="eastAsia"/>
        </w:rPr>
        <w:t>特征</w:t>
      </w:r>
      <w:r w:rsidR="00CC64B8">
        <w:t>子集</w:t>
      </w:r>
      <w:r w:rsidR="00CC64B8">
        <w:rPr>
          <w:rFonts w:hint="eastAsia"/>
        </w:rPr>
        <w:t>送入</w:t>
      </w:r>
      <w:r w:rsidR="00CC64B8">
        <w:t>评估器进行评测，然后将它们加入</w:t>
      </w:r>
      <w:r w:rsidR="00B94000">
        <w:rPr>
          <w:rFonts w:hint="eastAsia"/>
        </w:rPr>
        <w:t>F</w:t>
      </w:r>
      <w:r w:rsidR="00CC64B8">
        <w:rPr>
          <w:rFonts w:hint="eastAsia"/>
        </w:rPr>
        <w:t>中</w:t>
      </w:r>
      <w:r w:rsidR="00B94000">
        <w:rPr>
          <w:rFonts w:hint="eastAsia"/>
        </w:rPr>
        <w:t>，</w:t>
      </w:r>
      <w:r w:rsidR="00B94000">
        <w:t>同时把</w:t>
      </w:r>
      <w:r w:rsidR="00B94000">
        <w:t>f</w:t>
      </w:r>
      <w:r w:rsidR="00B94000">
        <w:t>从</w:t>
      </w:r>
      <w:r w:rsidR="00B94000">
        <w:rPr>
          <w:rFonts w:hint="eastAsia"/>
        </w:rPr>
        <w:t>F</w:t>
      </w:r>
      <w:r w:rsidR="00B94000">
        <w:rPr>
          <w:rFonts w:hint="eastAsia"/>
        </w:rPr>
        <w:t>中移除</w:t>
      </w:r>
      <w:r w:rsidR="00B94000">
        <w:t>，</w:t>
      </w:r>
      <w:r w:rsidR="00B94000">
        <w:rPr>
          <w:rFonts w:hint="eastAsia"/>
        </w:rPr>
        <w:t>再</w:t>
      </w:r>
      <w:r w:rsidR="00CC64B8">
        <w:t>进行下一轮迭代。</w:t>
      </w:r>
      <w:r w:rsidR="00CC64B8">
        <w:rPr>
          <w:rFonts w:hint="eastAsia"/>
        </w:rPr>
        <w:t>在</w:t>
      </w:r>
      <w:r w:rsidR="00B94000">
        <w:rPr>
          <w:rFonts w:hint="eastAsia"/>
        </w:rPr>
        <w:t>迭代</w:t>
      </w:r>
      <w:r w:rsidR="00B94000">
        <w:t>过程中一直维护一个</w:t>
      </w:r>
      <w:r w:rsidR="00B94000">
        <w:rPr>
          <w:rFonts w:hint="eastAsia"/>
        </w:rPr>
        <w:t>最优</w:t>
      </w:r>
      <w:r w:rsidR="00B94000">
        <w:t>的</w:t>
      </w:r>
      <w:r w:rsidR="00B94000">
        <w:rPr>
          <w:rFonts w:hint="eastAsia"/>
        </w:rPr>
        <w:t>候选</w:t>
      </w:r>
      <w:r w:rsidR="00B94000">
        <w:t>特征子集</w:t>
      </w:r>
      <w:r w:rsidR="00B94000">
        <w:rPr>
          <w:rFonts w:hint="eastAsia"/>
        </w:rPr>
        <w:t>b</w:t>
      </w:r>
      <w:r w:rsidR="00B94000">
        <w:t>，</w:t>
      </w:r>
      <w:r w:rsidR="00B94000">
        <w:rPr>
          <w:rFonts w:hint="eastAsia"/>
        </w:rPr>
        <w:t>每次</w:t>
      </w:r>
      <w:r w:rsidR="00B94000">
        <w:t>有新特征子集进行评估</w:t>
      </w:r>
      <w:r w:rsidR="00B94000">
        <w:rPr>
          <w:rFonts w:hint="eastAsia"/>
        </w:rPr>
        <w:t>，</w:t>
      </w:r>
      <w:r w:rsidR="00B94000">
        <w:t>就将新特征子集的</w:t>
      </w:r>
      <w:r w:rsidR="00B94000">
        <w:rPr>
          <w:rFonts w:hint="eastAsia"/>
        </w:rPr>
        <w:t>评估</w:t>
      </w:r>
      <w:r w:rsidR="00B94000">
        <w:t>指标与</w:t>
      </w:r>
      <w:r w:rsidR="00B94000">
        <w:t>b</w:t>
      </w:r>
      <w:r w:rsidR="00B94000">
        <w:t>的比较，</w:t>
      </w:r>
      <w:r w:rsidR="00B94000">
        <w:rPr>
          <w:rFonts w:hint="eastAsia"/>
        </w:rPr>
        <w:t>当且仅当</w:t>
      </w:r>
      <w:r w:rsidR="00B94000">
        <w:t>新特征子集评估指标比</w:t>
      </w:r>
      <w:r w:rsidR="00B94000">
        <w:t>b</w:t>
      </w:r>
      <w:r w:rsidR="00A76F1E">
        <w:rPr>
          <w:rFonts w:hint="eastAsia"/>
        </w:rPr>
        <w:t>更优</w:t>
      </w:r>
      <w:r w:rsidR="00A76F1E">
        <w:t>，</w:t>
      </w:r>
      <w:r w:rsidR="00A76F1E">
        <w:rPr>
          <w:rFonts w:hint="eastAsia"/>
        </w:rPr>
        <w:t>才</w:t>
      </w:r>
      <w:r w:rsidR="00B94000">
        <w:t>将其设置为新的</w:t>
      </w:r>
      <w:r w:rsidR="00B94000">
        <w:t>b</w:t>
      </w:r>
      <w:r w:rsidR="00B94000">
        <w:rPr>
          <w:rFonts w:hint="eastAsia"/>
        </w:rPr>
        <w:t>。</w:t>
      </w:r>
      <w:r w:rsidR="00A76F1E">
        <w:rPr>
          <w:rFonts w:hint="eastAsia"/>
        </w:rPr>
        <w:t>算法会</w:t>
      </w:r>
      <w:r w:rsidR="00B94000">
        <w:rPr>
          <w:rFonts w:hint="eastAsia"/>
        </w:rPr>
        <w:t>预先</w:t>
      </w:r>
      <w:r w:rsidR="00A76F1E">
        <w:rPr>
          <w:rFonts w:hint="eastAsia"/>
        </w:rPr>
        <w:t>设置</w:t>
      </w:r>
      <w:r w:rsidR="00A76F1E">
        <w:t>一个</w:t>
      </w:r>
      <w:r w:rsidR="00B94000">
        <w:rPr>
          <w:rFonts w:hint="eastAsia"/>
        </w:rPr>
        <w:t>整</w:t>
      </w:r>
      <w:r w:rsidR="00B94000">
        <w:t>数</w:t>
      </w:r>
      <w:r w:rsidR="00B94000">
        <w:t>p</w:t>
      </w:r>
      <w:r w:rsidR="00B94000">
        <w:t>，当</w:t>
      </w:r>
      <w:r w:rsidR="00B94000">
        <w:t>b</w:t>
      </w:r>
      <w:r w:rsidR="00B94000">
        <w:t>在</w:t>
      </w:r>
      <w:r w:rsidR="00B94000">
        <w:rPr>
          <w:rFonts w:hint="eastAsia"/>
        </w:rPr>
        <w:t>p</w:t>
      </w:r>
      <w:r w:rsidR="00B94000">
        <w:t>轮</w:t>
      </w:r>
      <w:r w:rsidR="00A76F1E">
        <w:rPr>
          <w:rFonts w:hint="eastAsia"/>
        </w:rPr>
        <w:t>迭代</w:t>
      </w:r>
      <w:r w:rsidR="00B94000">
        <w:t>中</w:t>
      </w:r>
      <w:r w:rsidR="00B94000">
        <w:rPr>
          <w:rFonts w:hint="eastAsia"/>
        </w:rPr>
        <w:t>当</w:t>
      </w:r>
      <w:r w:rsidR="00B94000">
        <w:t>没有变化则</w:t>
      </w:r>
      <w:r w:rsidR="00B94000">
        <w:rPr>
          <w:rFonts w:hint="eastAsia"/>
        </w:rPr>
        <w:t>搜索结束</w:t>
      </w:r>
      <w:r w:rsidR="00B94000">
        <w:t>（</w:t>
      </w:r>
      <w:r w:rsidR="00B94000">
        <w:rPr>
          <w:rFonts w:hint="eastAsia"/>
        </w:rPr>
        <w:t>也</w:t>
      </w:r>
      <w:r w:rsidR="00B94000">
        <w:t>可以设置最大</w:t>
      </w:r>
      <w:r w:rsidR="00B94000">
        <w:rPr>
          <w:rFonts w:hint="eastAsia"/>
        </w:rPr>
        <w:t>迭代</w:t>
      </w:r>
      <w:r w:rsidR="00B94000">
        <w:t>次数来停止算法）</w:t>
      </w:r>
      <w:r w:rsidR="00B94000">
        <w:rPr>
          <w:rFonts w:hint="eastAsia"/>
        </w:rPr>
        <w:t>。</w:t>
      </w:r>
      <w:r w:rsidR="00547379">
        <w:rPr>
          <w:rFonts w:hint="eastAsia"/>
        </w:rPr>
        <w:t>除此</w:t>
      </w:r>
      <w:r w:rsidR="00547379">
        <w:t>之外，该文章还提出了</w:t>
      </w:r>
      <w:r w:rsidR="00547379">
        <w:rPr>
          <w:rFonts w:hint="eastAsia"/>
        </w:rPr>
        <w:t>在</w:t>
      </w:r>
      <w:r w:rsidR="00547379">
        <w:t>每次迭代</w:t>
      </w:r>
      <w:r w:rsidR="00547379">
        <w:rPr>
          <w:rFonts w:hint="eastAsia"/>
        </w:rPr>
        <w:t>中融合</w:t>
      </w:r>
      <w:r w:rsidR="00547379">
        <w:t>最优操作的方法</w:t>
      </w:r>
      <w:r w:rsidR="00547379">
        <w:rPr>
          <w:rFonts w:hint="eastAsia"/>
        </w:rPr>
        <w:t>，加大搜索到</w:t>
      </w:r>
      <w:r w:rsidR="00547379">
        <w:t>全局最优的可能性</w:t>
      </w:r>
      <w:r w:rsidR="00547379">
        <w:rPr>
          <w:rFonts w:hint="eastAsia"/>
        </w:rPr>
        <w:t>。本文系统的</w:t>
      </w:r>
      <w:r w:rsidR="00547379">
        <w:t>实现</w:t>
      </w:r>
      <w:r w:rsidR="00547379">
        <w:rPr>
          <w:rFonts w:hint="eastAsia"/>
        </w:rPr>
        <w:t>采用</w:t>
      </w:r>
      <w:r w:rsidR="00547379">
        <w:t>了</w:t>
      </w:r>
      <w:r w:rsidR="00547379">
        <w:rPr>
          <w:rFonts w:hint="eastAsia"/>
        </w:rPr>
        <w:t>最优</w:t>
      </w:r>
      <w:r w:rsidR="00547379">
        <w:t>优先的搜索策略</w:t>
      </w:r>
      <w:r w:rsidR="00547379">
        <w:rPr>
          <w:rFonts w:hint="eastAsia"/>
        </w:rPr>
        <w:t>以及融合</w:t>
      </w:r>
      <w:r w:rsidR="00547379">
        <w:t>操作的优化方法，</w:t>
      </w:r>
      <w:r w:rsidR="00547379">
        <w:rPr>
          <w:rFonts w:hint="eastAsia"/>
        </w:rPr>
        <w:t>搜索</w:t>
      </w:r>
      <w:r w:rsidR="00547379">
        <w:t>模式</w:t>
      </w:r>
      <w:r w:rsidR="00547379">
        <w:rPr>
          <w:rFonts w:hint="eastAsia"/>
        </w:rPr>
        <w:t>上</w:t>
      </w:r>
      <w:r w:rsidR="00547379">
        <w:t>尝试了</w:t>
      </w:r>
      <w:r w:rsidR="00547379">
        <w:rPr>
          <w:rFonts w:hint="eastAsia"/>
        </w:rPr>
        <w:t>从</w:t>
      </w:r>
      <w:r w:rsidR="00547379">
        <w:t>空集出发</w:t>
      </w:r>
      <w:r w:rsidR="00547379">
        <w:rPr>
          <w:rFonts w:hint="eastAsia"/>
        </w:rPr>
        <w:t>仅</w:t>
      </w:r>
      <w:r w:rsidR="00547379">
        <w:t>含增添操作的前</w:t>
      </w:r>
      <w:r w:rsidR="00547379">
        <w:rPr>
          <w:rFonts w:hint="eastAsia"/>
        </w:rPr>
        <w:t>向</w:t>
      </w:r>
      <w:r w:rsidR="00547379">
        <w:t>搜索，以及从全集出发仅含删除操作的</w:t>
      </w:r>
      <w:r w:rsidR="00547379">
        <w:rPr>
          <w:rFonts w:hint="eastAsia"/>
        </w:rPr>
        <w:t>后向</w:t>
      </w:r>
      <w:r w:rsidR="00547379">
        <w:t>搜索</w:t>
      </w:r>
      <w:r w:rsidR="00B32EB2">
        <w:rPr>
          <w:rFonts w:hint="eastAsia"/>
        </w:rPr>
        <w:t>；</w:t>
      </w:r>
      <w:r w:rsidR="00547379">
        <w:rPr>
          <w:rFonts w:hint="eastAsia"/>
        </w:rPr>
        <w:t>在</w:t>
      </w:r>
      <w:r w:rsidR="00547379">
        <w:t>章节</w:t>
      </w:r>
      <w:r w:rsidR="00666ADB">
        <w:fldChar w:fldCharType="begin"/>
      </w:r>
      <w:r w:rsidR="00666ADB">
        <w:instrText xml:space="preserve"> REF _Ref453018752 \r \h </w:instrText>
      </w:r>
      <w:r w:rsidR="00666ADB">
        <w:fldChar w:fldCharType="separate"/>
      </w:r>
      <w:r w:rsidR="00611C38">
        <w:t>4.4</w:t>
      </w:r>
      <w:r w:rsidR="00666ADB">
        <w:fldChar w:fldCharType="end"/>
      </w:r>
      <w:r w:rsidR="00547379">
        <w:rPr>
          <w:rFonts w:hint="eastAsia"/>
        </w:rPr>
        <w:t>中</w:t>
      </w:r>
      <w:r w:rsidR="00547379">
        <w:t>还将介绍</w:t>
      </w:r>
      <w:r w:rsidR="00547379">
        <w:rPr>
          <w:rFonts w:hint="eastAsia"/>
        </w:rPr>
        <w:t>系统</w:t>
      </w:r>
      <w:r w:rsidR="00547379">
        <w:t>采用的第三种搜索模式。</w:t>
      </w:r>
    </w:p>
    <w:p w:rsidR="004A32B1" w:rsidRDefault="003E5811" w:rsidP="00EA56E3">
      <w:r>
        <w:rPr>
          <w:rFonts w:hint="eastAsia"/>
        </w:rPr>
        <w:t>包装器</w:t>
      </w:r>
      <w:r>
        <w:t>技术通过迭代搜索找到</w:t>
      </w:r>
      <w:r>
        <w:rPr>
          <w:rFonts w:hint="eastAsia"/>
        </w:rPr>
        <w:t>对</w:t>
      </w:r>
      <w:r>
        <w:t>特定分类器</w:t>
      </w:r>
      <w:r>
        <w:rPr>
          <w:rFonts w:hint="eastAsia"/>
        </w:rPr>
        <w:t>最优</w:t>
      </w:r>
      <w:r>
        <w:t>的特征子集</w:t>
      </w:r>
      <w:r>
        <w:rPr>
          <w:rFonts w:hint="eastAsia"/>
        </w:rPr>
        <w:t>，</w:t>
      </w:r>
      <w:r w:rsidR="00B32EB2">
        <w:rPr>
          <w:rFonts w:hint="eastAsia"/>
        </w:rPr>
        <w:t>省去</w:t>
      </w:r>
      <w:r>
        <w:t>与分类器</w:t>
      </w:r>
      <w:r w:rsidR="00B32EB2">
        <w:rPr>
          <w:rFonts w:hint="eastAsia"/>
        </w:rPr>
        <w:t>联系不紧密</w:t>
      </w:r>
      <w:r>
        <w:t>的相关性分析，感觉上它比过滤器技术更加直接有效</w:t>
      </w:r>
      <w:r>
        <w:rPr>
          <w:rFonts w:hint="eastAsia"/>
        </w:rPr>
        <w:t>。但</w:t>
      </w:r>
      <w:r w:rsidR="002C4D40">
        <w:rPr>
          <w:rFonts w:hint="eastAsia"/>
        </w:rPr>
        <w:t>其实包装器</w:t>
      </w:r>
      <w:r w:rsidR="002C4D40">
        <w:lastRenderedPageBreak/>
        <w:t>算法</w:t>
      </w:r>
      <w:r w:rsidR="002C4D40">
        <w:rPr>
          <w:rFonts w:hint="eastAsia"/>
        </w:rPr>
        <w:t>也有</w:t>
      </w:r>
      <w:r w:rsidR="002C4D40">
        <w:t>各种问题：第一，它选择出来的特征理论上仅适用于</w:t>
      </w:r>
      <w:r w:rsidR="002C4D40">
        <w:rPr>
          <w:rFonts w:hint="eastAsia"/>
        </w:rPr>
        <w:t>特定</w:t>
      </w:r>
      <w:r w:rsidR="002C4D40">
        <w:t>分类器，</w:t>
      </w:r>
      <w:r w:rsidR="002C4D40">
        <w:rPr>
          <w:rFonts w:hint="eastAsia"/>
        </w:rPr>
        <w:t>当</w:t>
      </w:r>
      <w:r w:rsidR="002C4D40">
        <w:t>有新分类器需要选择特征，算法必须重新运行；</w:t>
      </w:r>
      <w:r w:rsidR="002C4D40">
        <w:rPr>
          <w:rFonts w:hint="eastAsia"/>
        </w:rPr>
        <w:t>第二</w:t>
      </w:r>
      <w:r w:rsidR="002C4D40">
        <w:t>，</w:t>
      </w:r>
      <w:r w:rsidR="002C4D40">
        <w:rPr>
          <w:rFonts w:hint="eastAsia"/>
        </w:rPr>
        <w:t>由于</w:t>
      </w:r>
      <w:r w:rsidR="002C4D40">
        <w:t>采用</w:t>
      </w:r>
      <w:r w:rsidR="002C4D40">
        <w:rPr>
          <w:rFonts w:hint="eastAsia"/>
        </w:rPr>
        <w:t>搜索</w:t>
      </w:r>
      <w:r w:rsidR="00B210FE">
        <w:rPr>
          <w:rFonts w:hint="eastAsia"/>
        </w:rPr>
        <w:t>最优</w:t>
      </w:r>
      <w:r w:rsidR="002C4D40">
        <w:t>的模式，因此</w:t>
      </w:r>
      <w:r w:rsidR="00B210FE">
        <w:rPr>
          <w:rFonts w:hint="eastAsia"/>
        </w:rPr>
        <w:t>即便</w:t>
      </w:r>
      <w:r w:rsidR="00B210FE">
        <w:t>有交叉验证，</w:t>
      </w:r>
      <w:r w:rsidR="002C4D40">
        <w:t>包装器</w:t>
      </w:r>
      <w:r w:rsidR="002C4D40">
        <w:rPr>
          <w:rFonts w:hint="eastAsia"/>
        </w:rPr>
        <w:t>的</w:t>
      </w:r>
      <w:r w:rsidR="002C4D40">
        <w:t>特征选择</w:t>
      </w:r>
      <w:r w:rsidR="00B210FE">
        <w:rPr>
          <w:rFonts w:hint="eastAsia"/>
        </w:rPr>
        <w:t>还是</w:t>
      </w:r>
      <w:r w:rsidR="002C4D40">
        <w:t>经常</w:t>
      </w:r>
      <w:r w:rsidR="002C4D40">
        <w:rPr>
          <w:rFonts w:hint="eastAsia"/>
        </w:rPr>
        <w:t>会</w:t>
      </w:r>
      <w:r w:rsidR="002C4D40">
        <w:t>面临过拟合的问题</w:t>
      </w:r>
      <w:r w:rsidR="00B210FE">
        <w:rPr>
          <w:rFonts w:hint="eastAsia"/>
        </w:rPr>
        <w:t>，</w:t>
      </w:r>
      <w:r w:rsidR="002C4D40">
        <w:rPr>
          <w:rFonts w:hint="eastAsia"/>
        </w:rPr>
        <w:t>在有限</w:t>
      </w:r>
      <w:r w:rsidR="002C4D40">
        <w:t>的</w:t>
      </w:r>
      <w:r w:rsidR="002C4D40">
        <w:rPr>
          <w:rFonts w:hint="eastAsia"/>
        </w:rPr>
        <w:t>标记</w:t>
      </w:r>
      <w:r w:rsidR="002C4D40">
        <w:t>样本</w:t>
      </w:r>
      <w:r w:rsidR="002C4D40">
        <w:rPr>
          <w:rFonts w:hint="eastAsia"/>
        </w:rPr>
        <w:t>中追求准确率</w:t>
      </w:r>
      <w:r w:rsidR="002C4D40">
        <w:t>最高</w:t>
      </w:r>
      <w:r w:rsidR="00B32EB2">
        <w:rPr>
          <w:rFonts w:hint="eastAsia"/>
        </w:rPr>
        <w:t>所</w:t>
      </w:r>
      <w:r w:rsidR="00B32EB2">
        <w:t>获得</w:t>
      </w:r>
      <w:r w:rsidR="002C4D40">
        <w:t>的特征组合</w:t>
      </w:r>
      <w:r w:rsidR="00B32EB2">
        <w:rPr>
          <w:rFonts w:hint="eastAsia"/>
        </w:rPr>
        <w:t>，</w:t>
      </w:r>
      <w:r w:rsidR="002C4D40">
        <w:t>并不一定</w:t>
      </w:r>
      <w:r w:rsidR="002C4D40">
        <w:rPr>
          <w:rFonts w:hint="eastAsia"/>
        </w:rPr>
        <w:t>适合分类器去</w:t>
      </w:r>
      <w:r w:rsidR="002C4D40">
        <w:t>给新数据集</w:t>
      </w:r>
      <w:r w:rsidR="002C4D40">
        <w:rPr>
          <w:rFonts w:hint="eastAsia"/>
        </w:rPr>
        <w:t>进行</w:t>
      </w:r>
      <w:r w:rsidR="002C4D40">
        <w:t>分类；</w:t>
      </w:r>
      <w:r w:rsidR="00B24B67">
        <w:rPr>
          <w:rFonts w:hint="eastAsia"/>
        </w:rPr>
        <w:t>第三</w:t>
      </w:r>
      <w:r w:rsidR="00B24B67">
        <w:t>，由于</w:t>
      </w:r>
      <w:r w:rsidR="00B24B67">
        <w:rPr>
          <w:rFonts w:hint="eastAsia"/>
        </w:rPr>
        <w:t>包装器</w:t>
      </w:r>
      <w:r w:rsidR="00B24B67">
        <w:t>基于评估器，免不了每轮迭代</w:t>
      </w:r>
      <w:r w:rsidR="00B24B67">
        <w:rPr>
          <w:rFonts w:hint="eastAsia"/>
        </w:rPr>
        <w:t>都</w:t>
      </w:r>
      <w:r w:rsidR="00B24B67">
        <w:t>会进行训练</w:t>
      </w:r>
      <w:r w:rsidR="00B24B67">
        <w:rPr>
          <w:rFonts w:hint="eastAsia"/>
        </w:rPr>
        <w:t>和</w:t>
      </w:r>
      <w:r w:rsidR="00B24B67">
        <w:t>测试</w:t>
      </w:r>
      <w:r w:rsidR="00B24B67">
        <w:rPr>
          <w:rFonts w:hint="eastAsia"/>
        </w:rPr>
        <w:t>评估</w:t>
      </w:r>
      <w:r w:rsidR="00B24B67">
        <w:t>，</w:t>
      </w:r>
      <w:r w:rsidR="00B24B67">
        <w:rPr>
          <w:rFonts w:hint="eastAsia"/>
        </w:rPr>
        <w:t>而大部分</w:t>
      </w:r>
      <w:r w:rsidR="00B24B67">
        <w:t>分类器的训练速度不高，再加上每轮迭代</w:t>
      </w:r>
      <w:r w:rsidR="00B24B67">
        <w:rPr>
          <w:rFonts w:hint="eastAsia"/>
        </w:rPr>
        <w:t>都</w:t>
      </w:r>
      <w:r w:rsidR="00B24B67">
        <w:t>会</w:t>
      </w:r>
      <w:r w:rsidR="00B24B67">
        <w:rPr>
          <w:rFonts w:hint="eastAsia"/>
        </w:rPr>
        <w:t>新</w:t>
      </w:r>
      <w:r w:rsidR="00B24B67">
        <w:t>产生很多候选特征子集要评估，以及评估进程需要交叉验证</w:t>
      </w:r>
      <w:r w:rsidR="00B210FE">
        <w:rPr>
          <w:rFonts w:hint="eastAsia"/>
        </w:rPr>
        <w:t>的</w:t>
      </w:r>
      <w:r w:rsidR="00B210FE">
        <w:t>多次训练，因此</w:t>
      </w:r>
      <w:r w:rsidR="00B210FE">
        <w:rPr>
          <w:rFonts w:hint="eastAsia"/>
        </w:rPr>
        <w:t>包装器</w:t>
      </w:r>
      <w:r w:rsidR="00B210FE">
        <w:t>的选择</w:t>
      </w:r>
      <w:r w:rsidR="00B210FE">
        <w:rPr>
          <w:rFonts w:hint="eastAsia"/>
        </w:rPr>
        <w:t>时间</w:t>
      </w:r>
      <w:r w:rsidR="00B210FE">
        <w:t>通常很长；</w:t>
      </w:r>
      <w:r w:rsidR="00B210FE">
        <w:rPr>
          <w:rFonts w:hint="eastAsia"/>
        </w:rPr>
        <w:t>第四</w:t>
      </w:r>
      <w:r w:rsidR="00B210FE">
        <w:t>，</w:t>
      </w:r>
      <w:r w:rsidR="00EA56E3">
        <w:rPr>
          <w:rFonts w:hint="eastAsia"/>
        </w:rPr>
        <w:t>对搜索</w:t>
      </w:r>
      <w:r w:rsidR="00EA56E3">
        <w:t>起点缺乏指导，每次</w:t>
      </w:r>
      <w:r w:rsidR="00EA56E3">
        <w:rPr>
          <w:rFonts w:hint="eastAsia"/>
        </w:rPr>
        <w:t>搜索</w:t>
      </w:r>
      <w:r w:rsidR="00EA56E3">
        <w:t>都从空集或全集开始</w:t>
      </w:r>
      <w:r w:rsidR="00EA56E3">
        <w:rPr>
          <w:rFonts w:hint="eastAsia"/>
        </w:rPr>
        <w:t>（或使用</w:t>
      </w:r>
      <w:r w:rsidR="00EA56E3">
        <w:t>随机搜索种子</w:t>
      </w:r>
      <w:r w:rsidR="00EA56E3">
        <w:rPr>
          <w:rFonts w:hint="eastAsia"/>
        </w:rPr>
        <w:t>）经常搜索</w:t>
      </w:r>
      <w:r w:rsidR="00EA56E3">
        <w:t>出来的局部最优解在全局并不优。</w:t>
      </w:r>
      <w:r w:rsidR="004A32B1">
        <w:rPr>
          <w:rFonts w:hint="eastAsia"/>
        </w:rPr>
        <w:t>针对</w:t>
      </w:r>
      <w:r w:rsidR="004A32B1">
        <w:t>第四点</w:t>
      </w:r>
      <w:r w:rsidR="004A32B1">
        <w:rPr>
          <w:rFonts w:hint="eastAsia"/>
        </w:rPr>
        <w:t>问题</w:t>
      </w:r>
      <w:r w:rsidR="004A32B1">
        <w:t>，本文</w:t>
      </w:r>
      <w:r w:rsidR="004A32B1">
        <w:rPr>
          <w:rFonts w:hint="eastAsia"/>
        </w:rPr>
        <w:t>提出</w:t>
      </w:r>
      <w:r w:rsidR="004A32B1">
        <w:t>了</w:t>
      </w:r>
      <w:r w:rsidR="004A32B1">
        <w:rPr>
          <w:rFonts w:hint="eastAsia"/>
        </w:rPr>
        <w:t>一点</w:t>
      </w:r>
      <w:r w:rsidR="004A32B1">
        <w:t>改进</w:t>
      </w:r>
      <w:r w:rsidR="00EA56E3">
        <w:rPr>
          <w:rFonts w:hint="eastAsia"/>
        </w:rPr>
        <w:t>，</w:t>
      </w:r>
      <w:r w:rsidR="00EA56E3">
        <w:t>下一章节将作介绍</w:t>
      </w:r>
      <w:r w:rsidR="004A32B1">
        <w:t>。</w:t>
      </w:r>
    </w:p>
    <w:p w:rsidR="004A32B1" w:rsidRDefault="00EA56E3" w:rsidP="004A32B1">
      <w:pPr>
        <w:pStyle w:val="2"/>
      </w:pPr>
      <w:bookmarkStart w:id="71" w:name="_Ref453018752"/>
      <w:bookmarkStart w:id="72" w:name="_Ref453018859"/>
      <w:bookmarkStart w:id="73" w:name="_Toc453167145"/>
      <w:r>
        <w:rPr>
          <w:rFonts w:hint="eastAsia"/>
        </w:rPr>
        <w:t>以过滤器指导</w:t>
      </w:r>
      <w:r w:rsidR="00B32EB2">
        <w:rPr>
          <w:rFonts w:hint="eastAsia"/>
        </w:rPr>
        <w:t>起点</w:t>
      </w:r>
      <w:r>
        <w:t>的</w:t>
      </w:r>
      <w:r w:rsidR="00642127">
        <w:rPr>
          <w:rFonts w:hint="eastAsia"/>
        </w:rPr>
        <w:t>浮动</w:t>
      </w:r>
      <w:r w:rsidR="00642127">
        <w:t>式</w:t>
      </w:r>
      <w:r>
        <w:t>包装器</w:t>
      </w:r>
      <w:bookmarkEnd w:id="71"/>
      <w:bookmarkEnd w:id="72"/>
      <w:bookmarkEnd w:id="73"/>
    </w:p>
    <w:p w:rsidR="00EA56E3" w:rsidRDefault="00BE1E3D" w:rsidP="00EA56E3">
      <w:r>
        <w:rPr>
          <w:rFonts w:hint="eastAsia"/>
        </w:rPr>
        <w:t>过滤器</w:t>
      </w:r>
      <w:r>
        <w:t>的特征选择高效迅速，</w:t>
      </w:r>
      <w:r>
        <w:rPr>
          <w:rFonts w:hint="eastAsia"/>
        </w:rPr>
        <w:t>却不一定</w:t>
      </w:r>
      <w:r>
        <w:t>能</w:t>
      </w:r>
      <w:r>
        <w:rPr>
          <w:rFonts w:hint="eastAsia"/>
        </w:rPr>
        <w:t>选出</w:t>
      </w:r>
      <w:r>
        <w:t>适合</w:t>
      </w:r>
      <w:r>
        <w:rPr>
          <w:rFonts w:hint="eastAsia"/>
        </w:rPr>
        <w:t>特定</w:t>
      </w:r>
      <w:r>
        <w:t>分类器</w:t>
      </w:r>
      <w:r>
        <w:rPr>
          <w:rFonts w:hint="eastAsia"/>
        </w:rPr>
        <w:t>的</w:t>
      </w:r>
      <w:r>
        <w:t>特征子集；包装器可以</w:t>
      </w:r>
      <w:r>
        <w:rPr>
          <w:rFonts w:hint="eastAsia"/>
        </w:rPr>
        <w:t>针对</w:t>
      </w:r>
      <w:r>
        <w:t>特定分类器</w:t>
      </w:r>
      <w:r w:rsidR="005428F4">
        <w:rPr>
          <w:rFonts w:hint="eastAsia"/>
        </w:rPr>
        <w:t>，通过</w:t>
      </w:r>
      <w:r w:rsidR="005428F4">
        <w:t>长时间迭代</w:t>
      </w:r>
      <w:r>
        <w:t>找到局部最优的特征子集，</w:t>
      </w:r>
      <w:r>
        <w:rPr>
          <w:rFonts w:hint="eastAsia"/>
        </w:rPr>
        <w:t>却</w:t>
      </w:r>
      <w:r>
        <w:t>因为搜索起点</w:t>
      </w:r>
      <w:r w:rsidR="008468B1">
        <w:rPr>
          <w:rFonts w:hint="eastAsia"/>
        </w:rPr>
        <w:t>不佳</w:t>
      </w:r>
      <w:r w:rsidR="008468B1">
        <w:t>而经常无法</w:t>
      </w:r>
      <w:r w:rsidR="005428F4">
        <w:rPr>
          <w:rFonts w:hint="eastAsia"/>
        </w:rPr>
        <w:t>覆盖</w:t>
      </w:r>
      <w:r w:rsidR="008468B1">
        <w:t>全局</w:t>
      </w:r>
      <w:r w:rsidR="008468B1">
        <w:rPr>
          <w:rFonts w:hint="eastAsia"/>
        </w:rPr>
        <w:t>较优</w:t>
      </w:r>
      <w:r w:rsidR="008468B1">
        <w:t>的</w:t>
      </w:r>
      <w:r w:rsidR="005428F4">
        <w:rPr>
          <w:rFonts w:hint="eastAsia"/>
        </w:rPr>
        <w:t>特征</w:t>
      </w:r>
      <w:r w:rsidR="005428F4">
        <w:t>组合。</w:t>
      </w:r>
      <w:r w:rsidR="005428F4">
        <w:rPr>
          <w:rFonts w:hint="eastAsia"/>
        </w:rPr>
        <w:t>能否</w:t>
      </w:r>
      <w:r w:rsidR="005428F4">
        <w:t>将这两种技术</w:t>
      </w:r>
      <w:r w:rsidR="005428F4">
        <w:rPr>
          <w:rFonts w:hint="eastAsia"/>
        </w:rPr>
        <w:t>的结合</w:t>
      </w:r>
      <w:r w:rsidR="005428F4">
        <w:t>在一起，使他们的优势互补呢？</w:t>
      </w:r>
    </w:p>
    <w:p w:rsidR="005428F4" w:rsidRDefault="005428F4" w:rsidP="00EA56E3">
      <w:r>
        <w:t>Hanchuan Peng</w:t>
      </w:r>
      <w:r>
        <w:t>等人的研究</w:t>
      </w:r>
      <w:r>
        <w:rPr>
          <w:rFonts w:hint="eastAsia"/>
          <w:vertAlign w:val="superscript"/>
        </w:rPr>
        <w:t>[</w:t>
      </w:r>
      <w:r>
        <w:rPr>
          <w:vertAlign w:val="superscript"/>
        </w:rPr>
        <w:t>26</w:t>
      </w:r>
      <w:r>
        <w:rPr>
          <w:rFonts w:hint="eastAsia"/>
          <w:vertAlign w:val="superscript"/>
        </w:rPr>
        <w:t>]</w:t>
      </w:r>
      <w:r>
        <w:rPr>
          <w:rFonts w:hint="eastAsia"/>
        </w:rPr>
        <w:t>尝试将</w:t>
      </w:r>
      <w:r>
        <w:t>过滤器和包装器结合在一起，他们的做法是先利用过滤器</w:t>
      </w:r>
      <w:r>
        <w:rPr>
          <w:rFonts w:hint="eastAsia"/>
        </w:rPr>
        <w:t>选出</w:t>
      </w:r>
      <w:r>
        <w:t>一组特征子集，然后将此特征子集作为全集，让包装器在此特征子集</w:t>
      </w:r>
      <w:r>
        <w:rPr>
          <w:rFonts w:hint="eastAsia"/>
        </w:rPr>
        <w:t>中</w:t>
      </w:r>
      <w:r>
        <w:t>再寻找更</w:t>
      </w:r>
      <w:r>
        <w:rPr>
          <w:rFonts w:hint="eastAsia"/>
        </w:rPr>
        <w:t>优</w:t>
      </w:r>
      <w:r>
        <w:t>更紧凑的特征子集。</w:t>
      </w:r>
      <w:r>
        <w:rPr>
          <w:rFonts w:hint="eastAsia"/>
        </w:rPr>
        <w:t>他们</w:t>
      </w:r>
      <w:r>
        <w:t>用理论和实验证明这样的做法能降低</w:t>
      </w:r>
      <w:r>
        <w:rPr>
          <w:rFonts w:hint="eastAsia"/>
        </w:rPr>
        <w:t>包装器</w:t>
      </w:r>
      <w:r>
        <w:t>的搜索</w:t>
      </w:r>
      <w:r>
        <w:rPr>
          <w:rFonts w:hint="eastAsia"/>
        </w:rPr>
        <w:t>迭代</w:t>
      </w:r>
      <w:r>
        <w:t>次数，使其以更快的速度收敛。</w:t>
      </w:r>
      <w:r>
        <w:rPr>
          <w:rFonts w:hint="eastAsia"/>
        </w:rPr>
        <w:t>但是</w:t>
      </w:r>
      <w:r>
        <w:t>此方法的问题在于</w:t>
      </w:r>
      <w:r w:rsidR="00C67929">
        <w:rPr>
          <w:rFonts w:hint="eastAsia"/>
        </w:rPr>
        <w:t>越</w:t>
      </w:r>
      <w:r w:rsidR="00C67929">
        <w:t>快的</w:t>
      </w:r>
      <w:r w:rsidR="00C67929">
        <w:rPr>
          <w:rFonts w:hint="eastAsia"/>
        </w:rPr>
        <w:t>收敛</w:t>
      </w:r>
      <w:r w:rsidR="00C67929">
        <w:t>速度不一定会导致越好的搜索结果，反而</w:t>
      </w:r>
      <w:r w:rsidR="00C67929">
        <w:rPr>
          <w:rFonts w:hint="eastAsia"/>
        </w:rPr>
        <w:t>更</w:t>
      </w:r>
      <w:r w:rsidR="00C67929">
        <w:t>可能</w:t>
      </w:r>
      <w:r w:rsidR="00C67929">
        <w:rPr>
          <w:rFonts w:hint="eastAsia"/>
        </w:rPr>
        <w:t>过早</w:t>
      </w:r>
      <w:r w:rsidR="00C67929">
        <w:t>落入</w:t>
      </w:r>
      <w:r w:rsidR="00C67929">
        <w:rPr>
          <w:rFonts w:hint="eastAsia"/>
        </w:rPr>
        <w:t>某个全局</w:t>
      </w:r>
      <w:r w:rsidR="00C67929">
        <w:t>较差的局部最优当中</w:t>
      </w:r>
      <w:r w:rsidR="00C67929">
        <w:rPr>
          <w:rFonts w:hint="eastAsia"/>
        </w:rPr>
        <w:t>；</w:t>
      </w:r>
      <w:r w:rsidR="00C67929">
        <w:t>另外，</w:t>
      </w:r>
      <w:r w:rsidR="00C67929">
        <w:rPr>
          <w:rFonts w:hint="eastAsia"/>
        </w:rPr>
        <w:t>那些</w:t>
      </w:r>
      <w:r w:rsidR="00C67929">
        <w:t>未被过滤器选中的特征</w:t>
      </w:r>
      <w:r w:rsidR="00C67929">
        <w:rPr>
          <w:rFonts w:hint="eastAsia"/>
        </w:rPr>
        <w:t>在</w:t>
      </w:r>
      <w:r w:rsidR="00C67929">
        <w:t>第一阶段就直接被剔除了，</w:t>
      </w:r>
      <w:r w:rsidR="00C67929">
        <w:rPr>
          <w:rFonts w:hint="eastAsia"/>
        </w:rPr>
        <w:t>永远没有</w:t>
      </w:r>
      <w:r w:rsidR="00C67929">
        <w:t>机会在第二阶段加入候选特征子集，</w:t>
      </w:r>
      <w:r w:rsidR="00C67929">
        <w:rPr>
          <w:rFonts w:hint="eastAsia"/>
        </w:rPr>
        <w:t>然而</w:t>
      </w:r>
      <w:r w:rsidR="00C67929">
        <w:t>过滤器的相关性分析</w:t>
      </w:r>
      <w:r w:rsidR="00C67929">
        <w:rPr>
          <w:rFonts w:hint="eastAsia"/>
        </w:rPr>
        <w:t>经常</w:t>
      </w:r>
      <w:r w:rsidR="00C67929">
        <w:t>并不可靠，仅</w:t>
      </w:r>
      <w:r w:rsidR="00C67929">
        <w:rPr>
          <w:rFonts w:hint="eastAsia"/>
        </w:rPr>
        <w:t>凭这样一步</w:t>
      </w:r>
      <w:r w:rsidR="00C67929">
        <w:t>就</w:t>
      </w:r>
      <w:r w:rsidR="00C67929">
        <w:rPr>
          <w:rFonts w:hint="eastAsia"/>
        </w:rPr>
        <w:t>否定</w:t>
      </w:r>
      <w:r w:rsidR="00C67929">
        <w:t>某个特征并不妥当。</w:t>
      </w:r>
    </w:p>
    <w:p w:rsidR="00C67929" w:rsidRDefault="00482797" w:rsidP="00EA56E3">
      <w:r>
        <w:rPr>
          <w:rFonts w:hint="eastAsia"/>
        </w:rPr>
        <w:t>与</w:t>
      </w:r>
      <w:r>
        <w:t>他们的研究不同，本文</w:t>
      </w:r>
      <w:r>
        <w:rPr>
          <w:rFonts w:hint="eastAsia"/>
        </w:rPr>
        <w:t>想</w:t>
      </w:r>
      <w:r>
        <w:t>提高的不是收敛速度，而是</w:t>
      </w:r>
      <w:r>
        <w:rPr>
          <w:rFonts w:hint="eastAsia"/>
        </w:rPr>
        <w:t>搜索</w:t>
      </w:r>
      <w:r>
        <w:t>到全局更优解的可能性。</w:t>
      </w:r>
      <w:r>
        <w:rPr>
          <w:rFonts w:hint="eastAsia"/>
        </w:rPr>
        <w:t>因此</w:t>
      </w:r>
      <w:r w:rsidR="004A7B49">
        <w:t>本文提出</w:t>
      </w:r>
      <w:r w:rsidR="004A7B49">
        <w:rPr>
          <w:rFonts w:hint="eastAsia"/>
        </w:rPr>
        <w:t>以</w:t>
      </w:r>
      <w:r>
        <w:t>过滤器指导搜索</w:t>
      </w:r>
      <w:r>
        <w:rPr>
          <w:rFonts w:hint="eastAsia"/>
        </w:rPr>
        <w:t>起点</w:t>
      </w:r>
      <w:r>
        <w:t>的包装器</w:t>
      </w:r>
      <w:r>
        <w:rPr>
          <w:rFonts w:hint="eastAsia"/>
        </w:rPr>
        <w:t>方法</w:t>
      </w:r>
      <w:r>
        <w:t>。</w:t>
      </w:r>
    </w:p>
    <w:p w:rsidR="00C32A14" w:rsidRDefault="00482797" w:rsidP="00C32A14">
      <w:r>
        <w:rPr>
          <w:rFonts w:hint="eastAsia"/>
        </w:rPr>
        <w:t>思路</w:t>
      </w:r>
      <w:r w:rsidR="00C32A14">
        <w:rPr>
          <w:rFonts w:hint="eastAsia"/>
        </w:rPr>
        <w:t>并</w:t>
      </w:r>
      <w:r w:rsidR="00C32A14">
        <w:t>不复杂</w:t>
      </w:r>
      <w:r>
        <w:t>，第一阶段同样是使用过滤器</w:t>
      </w:r>
      <w:r>
        <w:rPr>
          <w:rFonts w:hint="eastAsia"/>
        </w:rPr>
        <w:t>选择</w:t>
      </w:r>
      <w:r>
        <w:t>出一组特征子集，但第二阶段稍有不同</w:t>
      </w:r>
      <w:r>
        <w:rPr>
          <w:rFonts w:hint="eastAsia"/>
        </w:rPr>
        <w:t>：</w:t>
      </w:r>
      <w:r>
        <w:t>不是</w:t>
      </w:r>
      <w:r>
        <w:rPr>
          <w:rFonts w:hint="eastAsia"/>
        </w:rPr>
        <w:t>让</w:t>
      </w:r>
      <w:r>
        <w:t>包装器</w:t>
      </w:r>
      <w:r>
        <w:rPr>
          <w:rFonts w:hint="eastAsia"/>
        </w:rPr>
        <w:t>在</w:t>
      </w:r>
      <w:r>
        <w:t>此特征子集</w:t>
      </w:r>
      <w:r>
        <w:rPr>
          <w:rFonts w:hint="eastAsia"/>
        </w:rPr>
        <w:t>的</w:t>
      </w:r>
      <w:r>
        <w:t>子集</w:t>
      </w:r>
      <w:r>
        <w:rPr>
          <w:rFonts w:hint="eastAsia"/>
        </w:rPr>
        <w:t>集合</w:t>
      </w:r>
      <w:r>
        <w:t>中进行搜索，而是将此特征子集作为包装器的</w:t>
      </w:r>
      <w:r w:rsidR="00C32A14">
        <w:rPr>
          <w:rFonts w:hint="eastAsia"/>
        </w:rPr>
        <w:t>搜索</w:t>
      </w:r>
      <w:r w:rsidR="00C32A14">
        <w:t>起点</w:t>
      </w:r>
      <w:r w:rsidR="00C32A14">
        <w:rPr>
          <w:rFonts w:hint="eastAsia"/>
        </w:rPr>
        <w:t>让</w:t>
      </w:r>
      <w:r w:rsidR="00C32A14">
        <w:t>包装器开始</w:t>
      </w:r>
      <w:r w:rsidR="00C32A14">
        <w:rPr>
          <w:rFonts w:hint="eastAsia"/>
        </w:rPr>
        <w:t>搜索</w:t>
      </w:r>
      <w:r w:rsidR="00C32A14">
        <w:t>。</w:t>
      </w:r>
      <w:r w:rsidR="00C32A14">
        <w:rPr>
          <w:rFonts w:hint="eastAsia"/>
        </w:rPr>
        <w:t>这么</w:t>
      </w:r>
      <w:r w:rsidR="00C32A14">
        <w:t>做的灵感来源是</w:t>
      </w:r>
      <w:r w:rsidR="00C32A14">
        <w:rPr>
          <w:rFonts w:hint="eastAsia"/>
        </w:rPr>
        <w:t>过滤器</w:t>
      </w:r>
      <w:r w:rsidR="00C32A14">
        <w:t>能</w:t>
      </w:r>
      <w:r w:rsidR="00C32A14">
        <w:rPr>
          <w:rFonts w:hint="eastAsia"/>
        </w:rPr>
        <w:t>高速</w:t>
      </w:r>
      <w:r w:rsidR="00C32A14">
        <w:t>地找到较优的</w:t>
      </w:r>
      <w:r w:rsidR="00C32A14">
        <w:rPr>
          <w:rFonts w:hint="eastAsia"/>
        </w:rPr>
        <w:t>、不</w:t>
      </w:r>
      <w:r w:rsidR="00C32A14">
        <w:t>偏向任何分类器的特征子集，</w:t>
      </w:r>
      <w:r w:rsidR="00C32A14">
        <w:rPr>
          <w:rFonts w:hint="eastAsia"/>
        </w:rPr>
        <w:t>也</w:t>
      </w:r>
      <w:r w:rsidR="00C32A14">
        <w:t>就是一</w:t>
      </w:r>
      <w:r w:rsidR="00C32A14">
        <w:rPr>
          <w:rFonts w:hint="eastAsia"/>
        </w:rPr>
        <w:t>个理论</w:t>
      </w:r>
      <w:r w:rsidR="00C32A14">
        <w:t>上</w:t>
      </w:r>
      <w:r w:rsidR="00C32A14">
        <w:rPr>
          <w:rFonts w:hint="eastAsia"/>
        </w:rPr>
        <w:t>在</w:t>
      </w:r>
      <w:r w:rsidR="00C32A14">
        <w:t>任何</w:t>
      </w:r>
      <w:r w:rsidR="00C32A14">
        <w:rPr>
          <w:rFonts w:hint="eastAsia"/>
        </w:rPr>
        <w:t>分类器</w:t>
      </w:r>
      <w:r w:rsidR="00C32A14">
        <w:t>中</w:t>
      </w:r>
      <w:r w:rsidR="00C32A14">
        <w:rPr>
          <w:rFonts w:hint="eastAsia"/>
        </w:rPr>
        <w:t>表现“还不错”</w:t>
      </w:r>
      <w:r w:rsidR="00C32A14">
        <w:t>的</w:t>
      </w:r>
      <w:r w:rsidR="00C32A14">
        <w:rPr>
          <w:rFonts w:hint="eastAsia"/>
        </w:rPr>
        <w:t>特征</w:t>
      </w:r>
      <w:r w:rsidR="00C32A14">
        <w:t>组合</w:t>
      </w:r>
      <w:r w:rsidR="00C32A14">
        <w:rPr>
          <w:rFonts w:hint="eastAsia"/>
        </w:rPr>
        <w:t>，</w:t>
      </w:r>
      <w:r w:rsidR="00C32A14">
        <w:t>这样的特征子集适合作为搜索种子，</w:t>
      </w:r>
      <w:r w:rsidR="00C32A14">
        <w:rPr>
          <w:rFonts w:hint="eastAsia"/>
        </w:rPr>
        <w:t>以</w:t>
      </w:r>
      <w:r w:rsidR="00C32A14">
        <w:t>它</w:t>
      </w:r>
      <w:r w:rsidR="00C32A14">
        <w:rPr>
          <w:rFonts w:hint="eastAsia"/>
        </w:rPr>
        <w:t>为</w:t>
      </w:r>
      <w:r w:rsidR="00C32A14">
        <w:t>基</w:t>
      </w:r>
      <w:r w:rsidR="00C32A14">
        <w:lastRenderedPageBreak/>
        <w:t>础进行增添</w:t>
      </w:r>
      <w:r w:rsidR="00C32A14">
        <w:rPr>
          <w:rFonts w:hint="eastAsia"/>
        </w:rPr>
        <w:t>特征</w:t>
      </w:r>
      <w:r w:rsidR="00C32A14">
        <w:t>、删除特征等等操作，拓展发掘出更优的</w:t>
      </w:r>
      <w:r w:rsidR="00C32A14">
        <w:rPr>
          <w:rFonts w:hint="eastAsia"/>
        </w:rPr>
        <w:t>特征</w:t>
      </w:r>
      <w:r w:rsidR="00C32A14">
        <w:t>子集</w:t>
      </w:r>
      <w:r w:rsidR="00C32A14">
        <w:rPr>
          <w:rFonts w:hint="eastAsia"/>
        </w:rPr>
        <w:t>。这样通过</w:t>
      </w:r>
      <w:r w:rsidR="00C32A14">
        <w:t>不同过滤器的指导，尝试更多的搜索起点，有助于</w:t>
      </w:r>
      <w:r w:rsidR="00C32A14">
        <w:rPr>
          <w:rFonts w:hint="eastAsia"/>
        </w:rPr>
        <w:t>包装器覆盖到全局</w:t>
      </w:r>
      <w:r w:rsidR="00C32A14">
        <w:t>更优的解。</w:t>
      </w:r>
    </w:p>
    <w:p w:rsidR="00C32A14" w:rsidRDefault="00C32A14" w:rsidP="00C32A14">
      <w:r>
        <w:rPr>
          <w:rFonts w:hint="eastAsia"/>
        </w:rPr>
        <w:t>需要说明</w:t>
      </w:r>
      <w:r>
        <w:t>的一点是，</w:t>
      </w:r>
      <w:r>
        <w:rPr>
          <w:rFonts w:hint="eastAsia"/>
        </w:rPr>
        <w:t>这种</w:t>
      </w:r>
      <w:r>
        <w:t>方法</w:t>
      </w:r>
      <w:r>
        <w:rPr>
          <w:rFonts w:hint="eastAsia"/>
        </w:rPr>
        <w:t>每轮</w:t>
      </w:r>
      <w:r>
        <w:t>的</w:t>
      </w:r>
      <w:r>
        <w:rPr>
          <w:rFonts w:hint="eastAsia"/>
        </w:rPr>
        <w:t>拓展</w:t>
      </w:r>
      <w:r>
        <w:t>操作包括增添</w:t>
      </w:r>
      <w:r>
        <w:rPr>
          <w:rFonts w:hint="eastAsia"/>
        </w:rPr>
        <w:t>一个未选</w:t>
      </w:r>
      <w:r>
        <w:t>特征</w:t>
      </w:r>
      <w:r>
        <w:rPr>
          <w:rFonts w:hint="eastAsia"/>
        </w:rPr>
        <w:t>和删除</w:t>
      </w:r>
      <w:r>
        <w:t>一个</w:t>
      </w:r>
      <w:r>
        <w:rPr>
          <w:rFonts w:hint="eastAsia"/>
        </w:rPr>
        <w:t>已选</w:t>
      </w:r>
      <w:r>
        <w:t>特征</w:t>
      </w:r>
      <w:r>
        <w:rPr>
          <w:rFonts w:hint="eastAsia"/>
        </w:rPr>
        <w:t>两种</w:t>
      </w:r>
      <w:r>
        <w:t>简单操作，以及</w:t>
      </w:r>
      <w:r>
        <w:rPr>
          <w:rFonts w:hint="eastAsia"/>
        </w:rPr>
        <w:t>融合几个最优</w:t>
      </w:r>
      <w:r w:rsidR="00642127">
        <w:rPr>
          <w:rFonts w:hint="eastAsia"/>
        </w:rPr>
        <w:t>简单</w:t>
      </w:r>
      <w:r>
        <w:t>操作</w:t>
      </w:r>
      <w:r>
        <w:rPr>
          <w:rFonts w:hint="eastAsia"/>
        </w:rPr>
        <w:t>的</w:t>
      </w:r>
      <w:r>
        <w:t>复合操作</w:t>
      </w:r>
      <w:r w:rsidR="00642127">
        <w:rPr>
          <w:rFonts w:hint="eastAsia"/>
          <w:vertAlign w:val="superscript"/>
        </w:rPr>
        <w:t>[</w:t>
      </w:r>
      <w:r w:rsidR="00642127">
        <w:rPr>
          <w:vertAlign w:val="superscript"/>
        </w:rPr>
        <w:t>25</w:t>
      </w:r>
      <w:r w:rsidR="00642127">
        <w:rPr>
          <w:rFonts w:hint="eastAsia"/>
          <w:vertAlign w:val="superscript"/>
        </w:rPr>
        <w:t>]</w:t>
      </w:r>
      <w:r>
        <w:t>，</w:t>
      </w:r>
      <w:r w:rsidR="00642127">
        <w:rPr>
          <w:rFonts w:hint="eastAsia"/>
        </w:rPr>
        <w:t>因此实际</w:t>
      </w:r>
      <w:r w:rsidR="00642127">
        <w:t>上</w:t>
      </w:r>
      <w:r w:rsidR="00642127">
        <w:rPr>
          <w:rFonts w:hint="eastAsia"/>
        </w:rPr>
        <w:t>搜索</w:t>
      </w:r>
      <w:r w:rsidR="00642127">
        <w:t>过程就像是在搜索起点周围进行浮动</w:t>
      </w:r>
      <w:r w:rsidR="00642127">
        <w:rPr>
          <w:rFonts w:hint="eastAsia"/>
        </w:rPr>
        <w:t>。这种</w:t>
      </w:r>
      <w:r w:rsidR="00642127">
        <w:t>浮动式搜索</w:t>
      </w:r>
      <w:r w:rsidR="00642127">
        <w:rPr>
          <w:rFonts w:hint="eastAsia"/>
        </w:rPr>
        <w:t>相比传统</w:t>
      </w:r>
      <w:r w:rsidR="00642127">
        <w:t>包装器的前向搜索和后向搜索</w:t>
      </w:r>
      <w:r w:rsidR="00642127">
        <w:rPr>
          <w:rFonts w:hint="eastAsia"/>
        </w:rPr>
        <w:t>，</w:t>
      </w:r>
      <w:r w:rsidR="00642127">
        <w:t>其每次迭代的搜索广度</w:t>
      </w:r>
      <w:r w:rsidR="00642127">
        <w:rPr>
          <w:rFonts w:hint="eastAsia"/>
        </w:rPr>
        <w:t>要大</w:t>
      </w:r>
      <w:r w:rsidR="00642127">
        <w:t>得多</w:t>
      </w:r>
      <w:r w:rsidR="00642127">
        <w:rPr>
          <w:rFonts w:hint="eastAsia"/>
        </w:rPr>
        <w:t>，</w:t>
      </w:r>
      <w:r w:rsidR="00642127">
        <w:t>这样一定程度</w:t>
      </w:r>
      <w:r w:rsidR="00642127">
        <w:rPr>
          <w:rFonts w:hint="eastAsia"/>
        </w:rPr>
        <w:t>提高</w:t>
      </w:r>
      <w:r w:rsidR="00642127">
        <w:t>了搜索的覆盖范围</w:t>
      </w:r>
      <w:r w:rsidR="00642127">
        <w:rPr>
          <w:rFonts w:hint="eastAsia"/>
        </w:rPr>
        <w:t>，</w:t>
      </w:r>
      <w:r w:rsidR="00F379C0">
        <w:rPr>
          <w:rFonts w:hint="eastAsia"/>
        </w:rPr>
        <w:t>使</w:t>
      </w:r>
      <w:r w:rsidR="00F379C0">
        <w:t>分类器不容易过早陷入局部最优；</w:t>
      </w:r>
      <w:r w:rsidR="00642127">
        <w:t>同时</w:t>
      </w:r>
      <w:r w:rsidR="00F379C0">
        <w:rPr>
          <w:rFonts w:hint="eastAsia"/>
        </w:rPr>
        <w:t>也</w:t>
      </w:r>
      <w:r w:rsidR="00642127">
        <w:t>使得那些被</w:t>
      </w:r>
      <w:r w:rsidR="00642127">
        <w:rPr>
          <w:rFonts w:hint="eastAsia"/>
        </w:rPr>
        <w:t>剔除</w:t>
      </w:r>
      <w:r w:rsidR="00642127">
        <w:t>过的特征</w:t>
      </w:r>
      <w:r w:rsidR="00642127">
        <w:rPr>
          <w:rFonts w:hint="eastAsia"/>
        </w:rPr>
        <w:t>有</w:t>
      </w:r>
      <w:r w:rsidR="00642127">
        <w:t>机会</w:t>
      </w:r>
      <w:r w:rsidR="00642127">
        <w:rPr>
          <w:rFonts w:hint="eastAsia"/>
        </w:rPr>
        <w:t>被</w:t>
      </w:r>
      <w:r w:rsidR="00642127">
        <w:t>添加回来，而那些被尝试添加的特征也有机会被</w:t>
      </w:r>
      <w:r w:rsidR="00642127">
        <w:rPr>
          <w:rFonts w:hint="eastAsia"/>
        </w:rPr>
        <w:t>剔除，</w:t>
      </w:r>
      <w:r w:rsidR="00642127">
        <w:t>只要这么做能使</w:t>
      </w:r>
      <w:r w:rsidR="00642127">
        <w:rPr>
          <w:rFonts w:hint="eastAsia"/>
        </w:rPr>
        <w:t>特征子集</w:t>
      </w:r>
      <w:r w:rsidR="00642127">
        <w:t>的整体</w:t>
      </w:r>
      <w:r w:rsidR="00642127">
        <w:rPr>
          <w:rFonts w:hint="eastAsia"/>
        </w:rPr>
        <w:t>评估</w:t>
      </w:r>
      <w:r w:rsidR="00642127">
        <w:t>变得更优。</w:t>
      </w:r>
      <w:r w:rsidR="00642127">
        <w:rPr>
          <w:rFonts w:hint="eastAsia"/>
        </w:rPr>
        <w:t>再</w:t>
      </w:r>
      <w:r w:rsidR="00642127">
        <w:t>加上</w:t>
      </w:r>
      <w:r w:rsidR="00642127">
        <w:rPr>
          <w:rFonts w:hint="eastAsia"/>
        </w:rPr>
        <w:t>能</w:t>
      </w:r>
      <w:r w:rsidR="00642127">
        <w:t>尝试不同过滤器生成的不同搜索起点，</w:t>
      </w:r>
      <w:r w:rsidR="00642127">
        <w:rPr>
          <w:rFonts w:hint="eastAsia"/>
        </w:rPr>
        <w:t>可以</w:t>
      </w:r>
      <w:r w:rsidR="00642127">
        <w:t>说</w:t>
      </w:r>
      <w:r w:rsidR="00642127">
        <w:rPr>
          <w:rFonts w:hint="eastAsia"/>
        </w:rPr>
        <w:t>此方法</w:t>
      </w:r>
      <w:r w:rsidR="00642127">
        <w:t>的确</w:t>
      </w:r>
      <w:r w:rsidR="004A7B49">
        <w:rPr>
          <w:rFonts w:hint="eastAsia"/>
        </w:rPr>
        <w:t>能</w:t>
      </w:r>
      <w:r w:rsidR="00642127">
        <w:t>提高</w:t>
      </w:r>
      <w:r w:rsidR="00642127">
        <w:rPr>
          <w:rFonts w:hint="eastAsia"/>
        </w:rPr>
        <w:t>包装器</w:t>
      </w:r>
      <w:r w:rsidR="00642127">
        <w:t>得到全局</w:t>
      </w:r>
      <w:r w:rsidR="00642127">
        <w:rPr>
          <w:rFonts w:hint="eastAsia"/>
        </w:rPr>
        <w:t>更优</w:t>
      </w:r>
      <w:r w:rsidR="00642127">
        <w:t>解的概率。</w:t>
      </w:r>
    </w:p>
    <w:p w:rsidR="00642127" w:rsidRDefault="00F379C0" w:rsidP="005D2CEB">
      <w:r>
        <w:rPr>
          <w:rFonts w:hint="eastAsia"/>
        </w:rPr>
        <w:t>但</w:t>
      </w:r>
      <w:r w:rsidR="00642127">
        <w:t>这是一个以</w:t>
      </w:r>
      <w:r w:rsidR="00642127">
        <w:rPr>
          <w:rFonts w:hint="eastAsia"/>
        </w:rPr>
        <w:t>时间</w:t>
      </w:r>
      <w:r w:rsidR="009E303D">
        <w:rPr>
          <w:rFonts w:hint="eastAsia"/>
        </w:rPr>
        <w:t>换取</w:t>
      </w:r>
      <w:r w:rsidR="00642127">
        <w:rPr>
          <w:rFonts w:hint="eastAsia"/>
        </w:rPr>
        <w:t>表现</w:t>
      </w:r>
      <w:r w:rsidR="00642127">
        <w:t>的方法</w:t>
      </w:r>
      <w:r w:rsidR="005D2CEB">
        <w:rPr>
          <w:rFonts w:hint="eastAsia"/>
        </w:rPr>
        <w:t>：更多</w:t>
      </w:r>
      <w:r w:rsidR="005D2CEB">
        <w:t>的</w:t>
      </w:r>
      <w:r w:rsidR="005D2CEB">
        <w:rPr>
          <w:rFonts w:hint="eastAsia"/>
        </w:rPr>
        <w:t>操作</w:t>
      </w:r>
      <w:r>
        <w:rPr>
          <w:rFonts w:hint="eastAsia"/>
        </w:rPr>
        <w:t>、</w:t>
      </w:r>
      <w:r>
        <w:t>更广的搜索</w:t>
      </w:r>
      <w:r>
        <w:rPr>
          <w:rFonts w:hint="eastAsia"/>
        </w:rPr>
        <w:t>宽度</w:t>
      </w:r>
      <w:r w:rsidR="005D2CEB">
        <w:t>、</w:t>
      </w:r>
      <w:r w:rsidR="005D2CEB">
        <w:rPr>
          <w:rFonts w:hint="eastAsia"/>
        </w:rPr>
        <w:t>特征</w:t>
      </w:r>
      <w:r w:rsidR="005D2CEB">
        <w:t>增增减减的</w:t>
      </w:r>
      <w:r w:rsidR="005D2CEB">
        <w:rPr>
          <w:rFonts w:hint="eastAsia"/>
        </w:rPr>
        <w:t>来回</w:t>
      </w:r>
      <w:r w:rsidR="005D2CEB">
        <w:t>浮动</w:t>
      </w:r>
      <w:r w:rsidR="005D2CEB">
        <w:rPr>
          <w:rFonts w:hint="eastAsia"/>
        </w:rPr>
        <w:t>以及</w:t>
      </w:r>
      <w:r w:rsidR="009E303D">
        <w:rPr>
          <w:rFonts w:hint="eastAsia"/>
        </w:rPr>
        <w:t>尝试</w:t>
      </w:r>
      <w:r w:rsidR="005D2CEB">
        <w:t>更多的搜索起点，这种种因素</w:t>
      </w:r>
      <w:r w:rsidR="005D2CEB">
        <w:rPr>
          <w:rFonts w:hint="eastAsia"/>
        </w:rPr>
        <w:t>使得此方法</w:t>
      </w:r>
      <w:r w:rsidR="005D2CEB">
        <w:t>每轮</w:t>
      </w:r>
      <w:r w:rsidR="005D2CEB">
        <w:rPr>
          <w:rFonts w:hint="eastAsia"/>
        </w:rPr>
        <w:t>迭代</w:t>
      </w:r>
      <w:r w:rsidR="005D2CEB">
        <w:t>更耗时</w:t>
      </w:r>
      <w:r w:rsidR="005D2CEB">
        <w:rPr>
          <w:rFonts w:hint="eastAsia"/>
        </w:rPr>
        <w:t>、迭代收敛</w:t>
      </w:r>
      <w:r w:rsidR="005D2CEB">
        <w:t>速度更慢</w:t>
      </w:r>
      <w:r w:rsidR="005D2CEB">
        <w:rPr>
          <w:rFonts w:hint="eastAsia"/>
        </w:rPr>
        <w:t>，导致</w:t>
      </w:r>
      <w:r w:rsidR="005D2CEB">
        <w:t>算法总耗时</w:t>
      </w:r>
      <w:r w:rsidR="009E303D">
        <w:rPr>
          <w:rFonts w:hint="eastAsia"/>
        </w:rPr>
        <w:t>经常是</w:t>
      </w:r>
      <w:r w:rsidR="009E303D">
        <w:t>一个较高的值</w:t>
      </w:r>
      <w:r>
        <w:rPr>
          <w:rFonts w:hint="eastAsia"/>
        </w:rPr>
        <w:t>。</w:t>
      </w:r>
    </w:p>
    <w:p w:rsidR="009E303D" w:rsidRDefault="00F379C0" w:rsidP="005D2CEB">
      <w:r>
        <w:rPr>
          <w:rFonts w:hint="eastAsia"/>
        </w:rPr>
        <w:t>章节</w:t>
      </w:r>
      <w:r w:rsidR="00666ADB">
        <w:fldChar w:fldCharType="begin"/>
      </w:r>
      <w:r w:rsidR="00666ADB">
        <w:instrText xml:space="preserve"> </w:instrText>
      </w:r>
      <w:r w:rsidR="00666ADB">
        <w:rPr>
          <w:rFonts w:hint="eastAsia"/>
        </w:rPr>
        <w:instrText>REF _Ref453018580 \r \h</w:instrText>
      </w:r>
      <w:r w:rsidR="00666ADB">
        <w:instrText xml:space="preserve"> </w:instrText>
      </w:r>
      <w:r w:rsidR="00666ADB">
        <w:fldChar w:fldCharType="separate"/>
      </w:r>
      <w:r w:rsidR="00611C38">
        <w:t>5.4</w:t>
      </w:r>
      <w:r w:rsidR="00666ADB">
        <w:fldChar w:fldCharType="end"/>
      </w:r>
      <w:r w:rsidR="009E303D">
        <w:t>将</w:t>
      </w:r>
      <w:r>
        <w:rPr>
          <w:rFonts w:hint="eastAsia"/>
        </w:rPr>
        <w:t>通过</w:t>
      </w:r>
      <w:r>
        <w:t>实验</w:t>
      </w:r>
      <w:r w:rsidR="009E303D">
        <w:t>对</w:t>
      </w:r>
      <w:r w:rsidR="009E303D">
        <w:rPr>
          <w:rFonts w:hint="eastAsia"/>
        </w:rPr>
        <w:t>不同</w:t>
      </w:r>
      <w:r w:rsidR="009E303D">
        <w:t>的特征选择算法</w:t>
      </w:r>
      <w:r>
        <w:rPr>
          <w:rFonts w:hint="eastAsia"/>
        </w:rPr>
        <w:t>（</w:t>
      </w:r>
      <w:r w:rsidR="009E303D">
        <w:t>包括</w:t>
      </w:r>
      <w:r w:rsidR="009E303D">
        <w:rPr>
          <w:rFonts w:hint="eastAsia"/>
        </w:rPr>
        <w:t>过滤器</w:t>
      </w:r>
      <w:r w:rsidR="00B32EB2">
        <w:t>、包装器、以过滤器</w:t>
      </w:r>
      <w:r w:rsidR="009E303D">
        <w:rPr>
          <w:rFonts w:hint="eastAsia"/>
        </w:rPr>
        <w:t>指导</w:t>
      </w:r>
      <w:r w:rsidR="00B32EB2">
        <w:rPr>
          <w:rFonts w:hint="eastAsia"/>
        </w:rPr>
        <w:t>起点</w:t>
      </w:r>
      <w:r w:rsidR="009E303D">
        <w:t>的浮动包装器</w:t>
      </w:r>
      <w:r>
        <w:rPr>
          <w:rFonts w:hint="eastAsia"/>
        </w:rPr>
        <w:t>）</w:t>
      </w:r>
      <w:r w:rsidR="009E303D">
        <w:rPr>
          <w:rFonts w:hint="eastAsia"/>
        </w:rPr>
        <w:t>选择</w:t>
      </w:r>
      <w:r w:rsidR="009E303D">
        <w:t>出来的特征</w:t>
      </w:r>
      <w:r>
        <w:rPr>
          <w:rFonts w:hint="eastAsia"/>
        </w:rPr>
        <w:t>子集对</w:t>
      </w:r>
      <w:r>
        <w:t>分类器</w:t>
      </w:r>
      <w:r>
        <w:rPr>
          <w:rFonts w:hint="eastAsia"/>
        </w:rPr>
        <w:t>分类</w:t>
      </w:r>
      <w:r>
        <w:t>准确度的</w:t>
      </w:r>
      <w:r>
        <w:rPr>
          <w:rFonts w:hint="eastAsia"/>
        </w:rPr>
        <w:t>效益</w:t>
      </w:r>
      <w:r w:rsidR="00B32EB2">
        <w:t>进行全面</w:t>
      </w:r>
      <w:r>
        <w:t>评测</w:t>
      </w:r>
      <w:r>
        <w:rPr>
          <w:rFonts w:hint="eastAsia"/>
        </w:rPr>
        <w:t>，</w:t>
      </w:r>
      <w:r>
        <w:t>证明</w:t>
      </w:r>
      <w:r>
        <w:rPr>
          <w:rFonts w:hint="eastAsia"/>
        </w:rPr>
        <w:t>在</w:t>
      </w:r>
      <w:r>
        <w:t>原系统中引入特征选择技术有助于</w:t>
      </w:r>
      <w:r>
        <w:rPr>
          <w:rFonts w:hint="eastAsia"/>
        </w:rPr>
        <w:t>系统</w:t>
      </w:r>
      <w:r>
        <w:t>谣言检测准确率的提高。</w:t>
      </w:r>
    </w:p>
    <w:p w:rsidR="00F379C0" w:rsidRDefault="00F379C0" w:rsidP="00F379C0">
      <w:pPr>
        <w:pStyle w:val="2"/>
      </w:pPr>
      <w:bookmarkStart w:id="74" w:name="_Toc453167146"/>
      <w:r>
        <w:rPr>
          <w:rFonts w:hint="eastAsia"/>
        </w:rPr>
        <w:t>系统</w:t>
      </w:r>
      <w:r w:rsidR="006B6E00">
        <w:rPr>
          <w:rFonts w:hint="eastAsia"/>
        </w:rPr>
        <w:t>特征列表</w:t>
      </w:r>
      <w:bookmarkEnd w:id="74"/>
    </w:p>
    <w:p w:rsidR="00F379C0" w:rsidRDefault="00813047" w:rsidP="00F379C0">
      <w:r>
        <w:rPr>
          <w:rFonts w:hint="eastAsia"/>
        </w:rPr>
        <w:t>由于原</w:t>
      </w:r>
      <w:r>
        <w:t>系统中仅有</w:t>
      </w:r>
      <w:r w:rsidR="00F144B9">
        <w:rPr>
          <w:rFonts w:hint="eastAsia"/>
        </w:rPr>
        <w:t>13</w:t>
      </w:r>
      <w:r>
        <w:rPr>
          <w:rFonts w:hint="eastAsia"/>
        </w:rPr>
        <w:t>类</w:t>
      </w:r>
      <w:r>
        <w:t>特征</w:t>
      </w:r>
      <w:r>
        <w:rPr>
          <w:rFonts w:hint="eastAsia"/>
        </w:rPr>
        <w:t>，其</w:t>
      </w:r>
      <w:r>
        <w:t>特征多样性不足</w:t>
      </w:r>
      <w:r>
        <w:rPr>
          <w:rFonts w:hint="eastAsia"/>
        </w:rPr>
        <w:t>会</w:t>
      </w:r>
      <w:r>
        <w:t>成为阻碍系统提高检测准确率的瓶颈。因此</w:t>
      </w:r>
      <w:r>
        <w:rPr>
          <w:rFonts w:hint="eastAsia"/>
        </w:rPr>
        <w:t>本文</w:t>
      </w:r>
      <w:r>
        <w:t>在调研了</w:t>
      </w:r>
      <w:r>
        <w:rPr>
          <w:rFonts w:hint="eastAsia"/>
        </w:rPr>
        <w:t>社交</w:t>
      </w:r>
      <w:r>
        <w:t>网络中谣言</w:t>
      </w:r>
      <w:r>
        <w:rPr>
          <w:rFonts w:hint="eastAsia"/>
        </w:rPr>
        <w:t>检测</w:t>
      </w:r>
      <w:r>
        <w:t>的相关研究后引入了大量</w:t>
      </w:r>
      <w:r>
        <w:rPr>
          <w:rFonts w:hint="eastAsia"/>
        </w:rPr>
        <w:t>的</w:t>
      </w:r>
      <w:r>
        <w:t>特征</w:t>
      </w:r>
      <w:r>
        <w:rPr>
          <w:rFonts w:hint="eastAsia"/>
        </w:rPr>
        <w:t>，将</w:t>
      </w:r>
      <w:r>
        <w:t>特征扩充</w:t>
      </w:r>
      <w:r>
        <w:rPr>
          <w:rFonts w:hint="eastAsia"/>
        </w:rPr>
        <w:t>成了</w:t>
      </w:r>
      <w:r>
        <w:rPr>
          <w:rFonts w:hint="eastAsia"/>
        </w:rPr>
        <w:t>45</w:t>
      </w:r>
      <w:r>
        <w:rPr>
          <w:rFonts w:hint="eastAsia"/>
        </w:rPr>
        <w:t>类。</w:t>
      </w:r>
      <w:r>
        <w:t>需要</w:t>
      </w:r>
      <w:r>
        <w:rPr>
          <w:rFonts w:hint="eastAsia"/>
        </w:rPr>
        <w:t>注意</w:t>
      </w:r>
      <w:r>
        <w:t>的是</w:t>
      </w:r>
      <w:r w:rsidR="00CC0461">
        <w:rPr>
          <w:rFonts w:hint="eastAsia"/>
        </w:rPr>
        <w:t>由于</w:t>
      </w:r>
      <w:r w:rsidR="00CC0461">
        <w:t>本文系统是对话题进行</w:t>
      </w:r>
      <w:r w:rsidR="00CC0461">
        <w:rPr>
          <w:rFonts w:hint="eastAsia"/>
        </w:rPr>
        <w:t>谣言</w:t>
      </w:r>
      <w:r w:rsidR="00CC0461">
        <w:t>识别，因此以下</w:t>
      </w:r>
      <w:r>
        <w:t>这些特征的主</w:t>
      </w:r>
      <w:r>
        <w:rPr>
          <w:rFonts w:hint="eastAsia"/>
        </w:rPr>
        <w:t>体不是</w:t>
      </w:r>
      <w:r w:rsidR="00CC0461">
        <w:t>消息，</w:t>
      </w:r>
      <w:r w:rsidR="00CC0461">
        <w:rPr>
          <w:rFonts w:hint="eastAsia"/>
        </w:rPr>
        <w:t>而是</w:t>
      </w:r>
      <w:r w:rsidR="0019309F">
        <w:rPr>
          <w:rFonts w:hint="eastAsia"/>
        </w:rPr>
        <w:t>每一个</w:t>
      </w:r>
      <w:r w:rsidR="00CC0461">
        <w:rPr>
          <w:rFonts w:hint="eastAsia"/>
        </w:rPr>
        <w:t>候选</w:t>
      </w:r>
      <w:r>
        <w:t>消息类，</w:t>
      </w:r>
      <w:r>
        <w:rPr>
          <w:rFonts w:hint="eastAsia"/>
        </w:rPr>
        <w:t>也就是经过</w:t>
      </w:r>
      <w:r w:rsidR="00CC0461">
        <w:rPr>
          <w:rFonts w:hint="eastAsia"/>
        </w:rPr>
        <w:t>聚类</w:t>
      </w:r>
      <w:r w:rsidR="00CC0461">
        <w:t>后的</w:t>
      </w:r>
      <w:r>
        <w:t>一组相似消息的集合，因此</w:t>
      </w:r>
      <w:r>
        <w:rPr>
          <w:rFonts w:hint="eastAsia"/>
        </w:rPr>
        <w:t>很多</w:t>
      </w:r>
      <w:r>
        <w:t>特征是</w:t>
      </w:r>
      <w:r>
        <w:rPr>
          <w:rFonts w:hint="eastAsia"/>
        </w:rPr>
        <w:t>统计量，</w:t>
      </w:r>
      <w:r>
        <w:t>或者经过</w:t>
      </w:r>
      <w:r w:rsidR="00CC0461">
        <w:rPr>
          <w:rFonts w:hint="eastAsia"/>
        </w:rPr>
        <w:t>计算均值生成</w:t>
      </w:r>
      <w:r w:rsidR="00CC0461">
        <w:t>的</w:t>
      </w:r>
      <w:r w:rsidR="00CC0461">
        <w:rPr>
          <w:rFonts w:hint="eastAsia"/>
        </w:rPr>
        <w:t>。</w:t>
      </w:r>
      <w:r w:rsidR="00CC0461">
        <w:t>完整</w:t>
      </w:r>
      <w:r w:rsidR="00CC0461">
        <w:rPr>
          <w:rFonts w:hint="eastAsia"/>
        </w:rPr>
        <w:t>的特征</w:t>
      </w:r>
      <w:r w:rsidR="00CC0461">
        <w:t>列表如下：</w:t>
      </w:r>
    </w:p>
    <w:p w:rsidR="00F144B9" w:rsidRDefault="00F144B9" w:rsidP="00392E04">
      <w:pPr>
        <w:pStyle w:val="a5"/>
        <w:keepNext/>
        <w:spacing w:beforeLines="40" w:before="124"/>
      </w:pPr>
      <w:bookmarkStart w:id="75" w:name="_Ref453007499"/>
      <w:bookmarkStart w:id="76" w:name="_Toc453167010"/>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611C38">
        <w:rPr>
          <w:noProof/>
        </w:rPr>
        <w:t>4</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611C38">
        <w:rPr>
          <w:noProof/>
        </w:rPr>
        <w:t>1</w:t>
      </w:r>
      <w:r w:rsidR="0079342A">
        <w:fldChar w:fldCharType="end"/>
      </w:r>
      <w:bookmarkEnd w:id="75"/>
      <w:r>
        <w:t xml:space="preserve"> </w:t>
      </w:r>
      <w:r w:rsidR="00A70D27">
        <w:rPr>
          <w:rFonts w:hint="eastAsia"/>
        </w:rPr>
        <w:t>新系统使用</w:t>
      </w:r>
      <w:r w:rsidR="00A70D27">
        <w:t>的特征列表</w:t>
      </w:r>
      <w:bookmarkEnd w:id="76"/>
    </w:p>
    <w:tbl>
      <w:tblPr>
        <w:tblStyle w:val="a7"/>
        <w:tblW w:w="0" w:type="auto"/>
        <w:tblLook w:val="04A0" w:firstRow="1" w:lastRow="0" w:firstColumn="1" w:lastColumn="0" w:noHBand="0" w:noVBand="1"/>
      </w:tblPr>
      <w:tblGrid>
        <w:gridCol w:w="1129"/>
        <w:gridCol w:w="2127"/>
        <w:gridCol w:w="5125"/>
      </w:tblGrid>
      <w:tr w:rsidR="00813047" w:rsidTr="00392E04">
        <w:tc>
          <w:tcPr>
            <w:tcW w:w="1129" w:type="dxa"/>
            <w:tcBorders>
              <w:bottom w:val="single" w:sz="12" w:space="0" w:color="auto"/>
            </w:tcBorders>
          </w:tcPr>
          <w:p w:rsidR="00813047" w:rsidRPr="00813047" w:rsidRDefault="00813047" w:rsidP="00F379C0">
            <w:pPr>
              <w:ind w:firstLine="0"/>
              <w:rPr>
                <w:sz w:val="21"/>
              </w:rPr>
            </w:pPr>
            <w:r w:rsidRPr="00813047">
              <w:rPr>
                <w:rFonts w:hint="eastAsia"/>
                <w:sz w:val="21"/>
              </w:rPr>
              <w:t>类型</w:t>
            </w:r>
          </w:p>
        </w:tc>
        <w:tc>
          <w:tcPr>
            <w:tcW w:w="2127" w:type="dxa"/>
            <w:tcBorders>
              <w:bottom w:val="single" w:sz="12" w:space="0" w:color="auto"/>
            </w:tcBorders>
          </w:tcPr>
          <w:p w:rsidR="00813047" w:rsidRPr="00813047" w:rsidRDefault="00813047" w:rsidP="00F379C0">
            <w:pPr>
              <w:ind w:firstLine="0"/>
              <w:rPr>
                <w:sz w:val="21"/>
              </w:rPr>
            </w:pPr>
            <w:r w:rsidRPr="00813047">
              <w:rPr>
                <w:rFonts w:hint="eastAsia"/>
                <w:sz w:val="21"/>
              </w:rPr>
              <w:t>特征</w:t>
            </w:r>
          </w:p>
        </w:tc>
        <w:tc>
          <w:tcPr>
            <w:tcW w:w="5125" w:type="dxa"/>
            <w:tcBorders>
              <w:bottom w:val="single" w:sz="12" w:space="0" w:color="auto"/>
            </w:tcBorders>
          </w:tcPr>
          <w:p w:rsidR="00813047" w:rsidRPr="00813047" w:rsidRDefault="00813047" w:rsidP="00F379C0">
            <w:pPr>
              <w:ind w:firstLine="0"/>
              <w:rPr>
                <w:sz w:val="21"/>
              </w:rPr>
            </w:pPr>
            <w:r w:rsidRPr="00813047">
              <w:rPr>
                <w:rFonts w:hint="eastAsia"/>
                <w:sz w:val="21"/>
              </w:rPr>
              <w:t>描述</w:t>
            </w:r>
          </w:p>
        </w:tc>
      </w:tr>
      <w:tr w:rsidR="00A70D27" w:rsidTr="00392E04">
        <w:tc>
          <w:tcPr>
            <w:tcW w:w="1129" w:type="dxa"/>
            <w:vMerge w:val="restart"/>
            <w:tcBorders>
              <w:top w:val="single" w:sz="12" w:space="0" w:color="auto"/>
            </w:tcBorders>
          </w:tcPr>
          <w:p w:rsidR="00A70D27" w:rsidRDefault="00A70D27" w:rsidP="00813047">
            <w:pPr>
              <w:spacing w:line="300" w:lineRule="exact"/>
              <w:ind w:firstLine="0"/>
              <w:rPr>
                <w:sz w:val="18"/>
                <w:szCs w:val="18"/>
              </w:rPr>
            </w:pPr>
            <w:r>
              <w:rPr>
                <w:rFonts w:hint="eastAsia"/>
                <w:sz w:val="18"/>
                <w:szCs w:val="18"/>
              </w:rPr>
              <w:t>原系统特征</w:t>
            </w:r>
          </w:p>
          <w:p w:rsidR="00A70D27" w:rsidRPr="00813047" w:rsidRDefault="00A70D27" w:rsidP="00813047">
            <w:pPr>
              <w:spacing w:line="300" w:lineRule="exact"/>
              <w:ind w:firstLine="0"/>
              <w:rPr>
                <w:sz w:val="18"/>
                <w:szCs w:val="18"/>
              </w:rPr>
            </w:pPr>
            <w:r>
              <w:rPr>
                <w:rFonts w:hint="eastAsia"/>
                <w:sz w:val="18"/>
                <w:szCs w:val="18"/>
              </w:rPr>
              <w:t>（共</w:t>
            </w:r>
            <w:r>
              <w:rPr>
                <w:rFonts w:hint="eastAsia"/>
                <w:sz w:val="18"/>
                <w:szCs w:val="18"/>
              </w:rPr>
              <w:t>15</w:t>
            </w:r>
            <w:r>
              <w:rPr>
                <w:rFonts w:hint="eastAsia"/>
                <w:sz w:val="18"/>
                <w:szCs w:val="18"/>
              </w:rPr>
              <w:t>类</w:t>
            </w:r>
            <w:r>
              <w:rPr>
                <w:sz w:val="18"/>
                <w:szCs w:val="18"/>
              </w:rPr>
              <w:t>）</w:t>
            </w:r>
          </w:p>
        </w:tc>
        <w:tc>
          <w:tcPr>
            <w:tcW w:w="2127" w:type="dxa"/>
            <w:tcBorders>
              <w:top w:val="single" w:sz="12" w:space="0" w:color="auto"/>
            </w:tcBorders>
          </w:tcPr>
          <w:p w:rsidR="00A70D27" w:rsidRPr="00813047" w:rsidRDefault="00A70D27" w:rsidP="00813047">
            <w:pPr>
              <w:spacing w:line="300" w:lineRule="exact"/>
              <w:ind w:firstLine="0"/>
              <w:rPr>
                <w:sz w:val="18"/>
                <w:szCs w:val="18"/>
              </w:rPr>
            </w:pPr>
            <w:r w:rsidRPr="00813047">
              <w:rPr>
                <w:rFonts w:hint="eastAsia"/>
                <w:sz w:val="18"/>
                <w:szCs w:val="18"/>
              </w:rPr>
              <w:t>信号</w:t>
            </w:r>
            <w:r w:rsidRPr="00813047">
              <w:rPr>
                <w:sz w:val="18"/>
                <w:szCs w:val="18"/>
              </w:rPr>
              <w:t>消息比例</w:t>
            </w:r>
          </w:p>
        </w:tc>
        <w:tc>
          <w:tcPr>
            <w:tcW w:w="5125" w:type="dxa"/>
            <w:tcBorders>
              <w:top w:val="single" w:sz="12" w:space="0" w:color="auto"/>
            </w:tcBorders>
          </w:tcPr>
          <w:p w:rsidR="00A70D27" w:rsidRPr="00813047" w:rsidRDefault="00A70D27" w:rsidP="00813047">
            <w:pPr>
              <w:spacing w:line="300" w:lineRule="exact"/>
              <w:ind w:firstLine="0"/>
              <w:rPr>
                <w:sz w:val="18"/>
                <w:szCs w:val="18"/>
              </w:rPr>
            </w:pPr>
            <w:r>
              <w:rPr>
                <w:rFonts w:hint="eastAsia"/>
                <w:sz w:val="18"/>
                <w:szCs w:val="18"/>
              </w:rPr>
              <w:t>候选消息类中</w:t>
            </w:r>
            <w:r>
              <w:rPr>
                <w:sz w:val="18"/>
                <w:szCs w:val="18"/>
              </w:rPr>
              <w:t>含信号消息的比例</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Pr="00CC0461" w:rsidRDefault="00A70D27" w:rsidP="00813047">
            <w:pPr>
              <w:spacing w:line="300" w:lineRule="exact"/>
              <w:ind w:firstLine="0"/>
              <w:rPr>
                <w:sz w:val="18"/>
                <w:szCs w:val="18"/>
              </w:rPr>
            </w:pPr>
            <w:r>
              <w:rPr>
                <w:rFonts w:hint="eastAsia"/>
                <w:sz w:val="18"/>
                <w:szCs w:val="18"/>
              </w:rPr>
              <w:t>信号</w:t>
            </w:r>
            <w:r>
              <w:rPr>
                <w:sz w:val="18"/>
                <w:szCs w:val="18"/>
              </w:rPr>
              <w:t>消息平均字符长度</w:t>
            </w:r>
          </w:p>
        </w:tc>
        <w:tc>
          <w:tcPr>
            <w:tcW w:w="5125" w:type="dxa"/>
          </w:tcPr>
          <w:p w:rsidR="00A70D27" w:rsidRPr="00CC0461" w:rsidRDefault="00A70D27" w:rsidP="00813047">
            <w:pPr>
              <w:spacing w:line="300" w:lineRule="exact"/>
              <w:ind w:firstLine="0"/>
              <w:rPr>
                <w:sz w:val="18"/>
                <w:szCs w:val="18"/>
              </w:rPr>
            </w:pPr>
            <w:r>
              <w:rPr>
                <w:rFonts w:hint="eastAsia"/>
                <w:sz w:val="18"/>
                <w:szCs w:val="18"/>
              </w:rPr>
              <w:t>候选</w:t>
            </w:r>
            <w:r>
              <w:rPr>
                <w:sz w:val="18"/>
                <w:szCs w:val="18"/>
              </w:rPr>
              <w:t>消息中信号消息字符长度的平均值</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Pr="00CC0461" w:rsidRDefault="00A70D27" w:rsidP="00813047">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字符长度</w:t>
            </w:r>
          </w:p>
        </w:tc>
        <w:tc>
          <w:tcPr>
            <w:tcW w:w="5125" w:type="dxa"/>
          </w:tcPr>
          <w:p w:rsidR="00A70D27" w:rsidRPr="00CC0461" w:rsidRDefault="00A70D27" w:rsidP="00813047">
            <w:pPr>
              <w:spacing w:line="300" w:lineRule="exact"/>
              <w:ind w:firstLine="0"/>
              <w:rPr>
                <w:sz w:val="18"/>
                <w:szCs w:val="18"/>
              </w:rPr>
            </w:pPr>
            <w:r>
              <w:rPr>
                <w:rFonts w:hint="eastAsia"/>
                <w:sz w:val="18"/>
                <w:szCs w:val="18"/>
              </w:rPr>
              <w:t>候选</w:t>
            </w:r>
            <w:r>
              <w:rPr>
                <w:sz w:val="18"/>
                <w:szCs w:val="18"/>
              </w:rPr>
              <w:t>消息中所有消息字符长度的平均值</w:t>
            </w:r>
          </w:p>
        </w:tc>
      </w:tr>
      <w:tr w:rsidR="00A70D27" w:rsidTr="0019309F">
        <w:tc>
          <w:tcPr>
            <w:tcW w:w="1129" w:type="dxa"/>
            <w:vMerge/>
          </w:tcPr>
          <w:p w:rsidR="00A70D27" w:rsidRDefault="00A70D27" w:rsidP="00813047">
            <w:pPr>
              <w:spacing w:line="300" w:lineRule="exact"/>
              <w:ind w:firstLine="0"/>
              <w:rPr>
                <w:sz w:val="18"/>
                <w:szCs w:val="18"/>
              </w:rPr>
            </w:pPr>
          </w:p>
        </w:tc>
        <w:tc>
          <w:tcPr>
            <w:tcW w:w="2127" w:type="dxa"/>
          </w:tcPr>
          <w:p w:rsidR="00A70D27" w:rsidRDefault="00A70D27" w:rsidP="00813047">
            <w:pPr>
              <w:spacing w:line="300" w:lineRule="exact"/>
              <w:ind w:firstLine="0"/>
              <w:rPr>
                <w:sz w:val="18"/>
                <w:szCs w:val="18"/>
              </w:rPr>
            </w:pPr>
            <w:r>
              <w:rPr>
                <w:rFonts w:hint="eastAsia"/>
                <w:sz w:val="18"/>
                <w:szCs w:val="18"/>
              </w:rPr>
              <w:t>信号</w:t>
            </w:r>
            <w:r>
              <w:rPr>
                <w:sz w:val="18"/>
                <w:szCs w:val="18"/>
              </w:rPr>
              <w:t>消息字符长度比</w:t>
            </w:r>
          </w:p>
        </w:tc>
        <w:tc>
          <w:tcPr>
            <w:tcW w:w="5125" w:type="dxa"/>
          </w:tcPr>
          <w:p w:rsidR="00A70D27" w:rsidRDefault="00A70D27" w:rsidP="00813047">
            <w:pPr>
              <w:spacing w:line="300" w:lineRule="exact"/>
              <w:ind w:firstLine="0"/>
              <w:rPr>
                <w:sz w:val="18"/>
                <w:szCs w:val="18"/>
              </w:rPr>
            </w:pPr>
            <w:r>
              <w:rPr>
                <w:rFonts w:hint="eastAsia"/>
                <w:sz w:val="18"/>
                <w:szCs w:val="18"/>
              </w:rPr>
              <w:t>比值</w:t>
            </w:r>
            <w:r>
              <w:rPr>
                <w:sz w:val="18"/>
                <w:szCs w:val="18"/>
              </w:rPr>
              <w:t>：</w:t>
            </w:r>
            <w:r>
              <w:rPr>
                <w:rFonts w:hint="eastAsia"/>
                <w:sz w:val="18"/>
                <w:szCs w:val="18"/>
              </w:rPr>
              <w:t>信号消息</w:t>
            </w:r>
            <w:r>
              <w:rPr>
                <w:sz w:val="18"/>
                <w:szCs w:val="18"/>
              </w:rPr>
              <w:t>平均字符</w:t>
            </w:r>
            <w:r>
              <w:rPr>
                <w:rFonts w:hint="eastAsia"/>
                <w:sz w:val="18"/>
                <w:szCs w:val="18"/>
              </w:rPr>
              <w:t>长度</w:t>
            </w:r>
            <w:r>
              <w:rPr>
                <w:rFonts w:hint="eastAsia"/>
                <w:sz w:val="18"/>
                <w:szCs w:val="18"/>
              </w:rPr>
              <w:t xml:space="preserve"> /</w:t>
            </w:r>
            <w:r>
              <w:rPr>
                <w:sz w:val="18"/>
                <w:szCs w:val="18"/>
              </w:rPr>
              <w:t xml:space="preserve"> </w:t>
            </w:r>
            <w:r>
              <w:rPr>
                <w:rFonts w:hint="eastAsia"/>
                <w:sz w:val="18"/>
                <w:szCs w:val="18"/>
              </w:rPr>
              <w:t>所有</w:t>
            </w:r>
            <w:r>
              <w:rPr>
                <w:sz w:val="18"/>
                <w:szCs w:val="18"/>
              </w:rPr>
              <w:t>消息</w:t>
            </w:r>
            <w:r>
              <w:rPr>
                <w:rFonts w:hint="eastAsia"/>
                <w:sz w:val="18"/>
                <w:szCs w:val="18"/>
              </w:rPr>
              <w:t>平均</w:t>
            </w:r>
            <w:r>
              <w:rPr>
                <w:sz w:val="18"/>
                <w:szCs w:val="18"/>
              </w:rPr>
              <w:t>字符长度</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信号</w:t>
            </w:r>
            <w:r>
              <w:rPr>
                <w:sz w:val="18"/>
                <w:szCs w:val="18"/>
              </w:rPr>
              <w:t>消息平均</w:t>
            </w:r>
            <w:r>
              <w:rPr>
                <w:rFonts w:hint="eastAsia"/>
                <w:sz w:val="18"/>
                <w:szCs w:val="18"/>
              </w:rPr>
              <w:t>单词</w:t>
            </w:r>
            <w:r>
              <w:rPr>
                <w:sz w:val="18"/>
                <w:szCs w:val="18"/>
              </w:rPr>
              <w:t>长度</w:t>
            </w:r>
          </w:p>
        </w:tc>
        <w:tc>
          <w:tcPr>
            <w:tcW w:w="5125" w:type="dxa"/>
          </w:tcPr>
          <w:p w:rsidR="00A70D27" w:rsidRPr="00CC0461" w:rsidRDefault="00A70D27" w:rsidP="00CC0461">
            <w:pPr>
              <w:spacing w:line="300" w:lineRule="exact"/>
              <w:ind w:firstLine="0"/>
              <w:rPr>
                <w:sz w:val="18"/>
                <w:szCs w:val="18"/>
              </w:rPr>
            </w:pPr>
            <w:r>
              <w:rPr>
                <w:rFonts w:hint="eastAsia"/>
                <w:sz w:val="18"/>
                <w:szCs w:val="18"/>
              </w:rPr>
              <w:t>候选</w:t>
            </w:r>
            <w:r>
              <w:rPr>
                <w:sz w:val="18"/>
                <w:szCs w:val="18"/>
              </w:rPr>
              <w:t>消息中信号消息</w:t>
            </w:r>
            <w:r>
              <w:rPr>
                <w:rFonts w:hint="eastAsia"/>
                <w:sz w:val="18"/>
                <w:szCs w:val="18"/>
              </w:rPr>
              <w:t>单词个数</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单词长度</w:t>
            </w:r>
          </w:p>
        </w:tc>
        <w:tc>
          <w:tcPr>
            <w:tcW w:w="5125" w:type="dxa"/>
          </w:tcPr>
          <w:p w:rsidR="00A70D27" w:rsidRPr="00CC0461" w:rsidRDefault="00A70D27" w:rsidP="00CC0461">
            <w:pPr>
              <w:spacing w:line="300" w:lineRule="exact"/>
              <w:ind w:firstLine="0"/>
              <w:rPr>
                <w:sz w:val="18"/>
                <w:szCs w:val="18"/>
              </w:rPr>
            </w:pPr>
            <w:r>
              <w:rPr>
                <w:rFonts w:hint="eastAsia"/>
                <w:sz w:val="18"/>
                <w:szCs w:val="18"/>
              </w:rPr>
              <w:t>候选</w:t>
            </w:r>
            <w:r>
              <w:rPr>
                <w:sz w:val="18"/>
                <w:szCs w:val="18"/>
              </w:rPr>
              <w:t>消息中所有消息</w:t>
            </w:r>
            <w:r>
              <w:rPr>
                <w:rFonts w:hint="eastAsia"/>
                <w:sz w:val="18"/>
                <w:szCs w:val="18"/>
              </w:rPr>
              <w:t>单词个数</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单词</w:t>
            </w:r>
            <w:r>
              <w:rPr>
                <w:sz w:val="18"/>
                <w:szCs w:val="18"/>
              </w:rPr>
              <w:t>长度比</w:t>
            </w:r>
          </w:p>
        </w:tc>
        <w:tc>
          <w:tcPr>
            <w:tcW w:w="5125" w:type="dxa"/>
          </w:tcPr>
          <w:p w:rsidR="00A70D27" w:rsidRDefault="00A70D27" w:rsidP="00CC0461">
            <w:pPr>
              <w:spacing w:line="300" w:lineRule="exact"/>
              <w:ind w:firstLine="0"/>
              <w:rPr>
                <w:sz w:val="18"/>
                <w:szCs w:val="18"/>
              </w:rPr>
            </w:pPr>
            <w:r>
              <w:rPr>
                <w:rFonts w:hint="eastAsia"/>
                <w:sz w:val="18"/>
                <w:szCs w:val="18"/>
              </w:rPr>
              <w:t>比值</w:t>
            </w:r>
            <w:r>
              <w:rPr>
                <w:sz w:val="18"/>
                <w:szCs w:val="18"/>
              </w:rPr>
              <w:t>：</w:t>
            </w:r>
            <w:r>
              <w:rPr>
                <w:rFonts w:hint="eastAsia"/>
                <w:sz w:val="18"/>
                <w:szCs w:val="18"/>
              </w:rPr>
              <w:t>信号消息</w:t>
            </w:r>
            <w:r>
              <w:rPr>
                <w:sz w:val="18"/>
                <w:szCs w:val="18"/>
              </w:rPr>
              <w:t>平均</w:t>
            </w:r>
            <w:r>
              <w:rPr>
                <w:rFonts w:hint="eastAsia"/>
                <w:sz w:val="18"/>
                <w:szCs w:val="18"/>
              </w:rPr>
              <w:t>单词长度</w:t>
            </w:r>
            <w:r>
              <w:rPr>
                <w:rFonts w:hint="eastAsia"/>
                <w:sz w:val="18"/>
                <w:szCs w:val="18"/>
              </w:rPr>
              <w:t xml:space="preserve"> /</w:t>
            </w:r>
            <w:r>
              <w:rPr>
                <w:sz w:val="18"/>
                <w:szCs w:val="18"/>
              </w:rPr>
              <w:t xml:space="preserve"> </w:t>
            </w:r>
            <w:r>
              <w:rPr>
                <w:rFonts w:hint="eastAsia"/>
                <w:sz w:val="18"/>
                <w:szCs w:val="18"/>
              </w:rPr>
              <w:t>所有</w:t>
            </w:r>
            <w:r>
              <w:rPr>
                <w:sz w:val="18"/>
                <w:szCs w:val="18"/>
              </w:rPr>
              <w:t>消息</w:t>
            </w:r>
            <w:r>
              <w:rPr>
                <w:rFonts w:hint="eastAsia"/>
                <w:sz w:val="18"/>
                <w:szCs w:val="18"/>
              </w:rPr>
              <w:t>平均单词</w:t>
            </w:r>
            <w:r>
              <w:rPr>
                <w:sz w:val="18"/>
                <w:szCs w:val="18"/>
              </w:rPr>
              <w:t>长度</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转发比</w:t>
            </w:r>
          </w:p>
        </w:tc>
        <w:tc>
          <w:tcPr>
            <w:tcW w:w="5125" w:type="dxa"/>
          </w:tcPr>
          <w:p w:rsidR="00A70D27" w:rsidRDefault="00A70D27" w:rsidP="00CC0461">
            <w:pPr>
              <w:spacing w:line="300" w:lineRule="exact"/>
              <w:ind w:firstLine="0"/>
              <w:rPr>
                <w:sz w:val="18"/>
                <w:szCs w:val="18"/>
              </w:rPr>
            </w:pPr>
            <w:r>
              <w:rPr>
                <w:rFonts w:hint="eastAsia"/>
                <w:sz w:val="18"/>
                <w:szCs w:val="18"/>
              </w:rPr>
              <w:t>属于</w:t>
            </w:r>
            <w:r>
              <w:rPr>
                <w:sz w:val="18"/>
                <w:szCs w:val="18"/>
              </w:rPr>
              <w:t>转发消息的</w:t>
            </w:r>
            <w:r>
              <w:rPr>
                <w:rFonts w:hint="eastAsia"/>
                <w:sz w:val="18"/>
                <w:szCs w:val="18"/>
              </w:rPr>
              <w:t>信号</w:t>
            </w:r>
            <w:r>
              <w:rPr>
                <w:sz w:val="18"/>
                <w:szCs w:val="18"/>
              </w:rPr>
              <w:t>消息占</w:t>
            </w:r>
            <w:r>
              <w:rPr>
                <w:rFonts w:hint="eastAsia"/>
                <w:sz w:val="18"/>
                <w:szCs w:val="18"/>
              </w:rPr>
              <w:t>候选消息</w:t>
            </w:r>
            <w:r>
              <w:rPr>
                <w:sz w:val="18"/>
                <w:szCs w:val="18"/>
              </w:rPr>
              <w:t>类中</w:t>
            </w:r>
            <w:r>
              <w:rPr>
                <w:rFonts w:hint="eastAsia"/>
                <w:sz w:val="18"/>
                <w:szCs w:val="18"/>
              </w:rPr>
              <w:t>所有</w:t>
            </w:r>
            <w:r>
              <w:rPr>
                <w:sz w:val="18"/>
                <w:szCs w:val="18"/>
              </w:rPr>
              <w:t>信号消息的比例</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Pr="00CC0461" w:rsidRDefault="00A70D27" w:rsidP="00CC0461">
            <w:pPr>
              <w:spacing w:line="300" w:lineRule="exact"/>
              <w:ind w:firstLine="0"/>
              <w:rPr>
                <w:sz w:val="18"/>
                <w:szCs w:val="18"/>
              </w:rPr>
            </w:pPr>
            <w:r>
              <w:rPr>
                <w:rFonts w:hint="eastAsia"/>
                <w:sz w:val="18"/>
                <w:szCs w:val="18"/>
              </w:rPr>
              <w:t>所有</w:t>
            </w:r>
            <w:r>
              <w:rPr>
                <w:sz w:val="18"/>
                <w:szCs w:val="18"/>
              </w:rPr>
              <w:t>消息转发比</w:t>
            </w:r>
          </w:p>
        </w:tc>
        <w:tc>
          <w:tcPr>
            <w:tcW w:w="5125" w:type="dxa"/>
          </w:tcPr>
          <w:p w:rsidR="00A70D27" w:rsidRDefault="00A70D27" w:rsidP="00CC0461">
            <w:pPr>
              <w:spacing w:line="300" w:lineRule="exact"/>
              <w:ind w:firstLine="0"/>
              <w:rPr>
                <w:sz w:val="18"/>
                <w:szCs w:val="18"/>
              </w:rPr>
            </w:pPr>
            <w:r>
              <w:rPr>
                <w:rFonts w:hint="eastAsia"/>
                <w:sz w:val="18"/>
                <w:szCs w:val="18"/>
              </w:rPr>
              <w:t>属于</w:t>
            </w:r>
            <w:r>
              <w:rPr>
                <w:sz w:val="18"/>
                <w:szCs w:val="18"/>
              </w:rPr>
              <w:t>转发消息的消息占</w:t>
            </w:r>
            <w:r>
              <w:rPr>
                <w:rFonts w:hint="eastAsia"/>
                <w:sz w:val="18"/>
                <w:szCs w:val="18"/>
              </w:rPr>
              <w:t>候选消息</w:t>
            </w:r>
            <w:r>
              <w:rPr>
                <w:sz w:val="18"/>
                <w:szCs w:val="18"/>
              </w:rPr>
              <w:t>类中所有消息的比例</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w:t>
            </w:r>
            <w:r>
              <w:rPr>
                <w:sz w:val="18"/>
                <w:szCs w:val="18"/>
              </w:rPr>
              <w:t>url</w:t>
            </w:r>
            <w:r>
              <w:rPr>
                <w:sz w:val="18"/>
                <w:szCs w:val="18"/>
              </w:rPr>
              <w:t>数</w:t>
            </w:r>
            <w:r>
              <w:rPr>
                <w:rFonts w:hint="eastAsia"/>
                <w:sz w:val="18"/>
                <w:szCs w:val="18"/>
              </w:rPr>
              <w:t>量</w:t>
            </w:r>
          </w:p>
        </w:tc>
        <w:tc>
          <w:tcPr>
            <w:tcW w:w="5125" w:type="dxa"/>
          </w:tcPr>
          <w:p w:rsidR="00A70D27" w:rsidRDefault="00A70D27" w:rsidP="00CC0461">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sz w:val="18"/>
                <w:szCs w:val="18"/>
              </w:rPr>
              <w:t>url</w:t>
            </w:r>
            <w:r>
              <w:rPr>
                <w:rFonts w:hint="eastAsia"/>
                <w:sz w:val="18"/>
                <w:szCs w:val="18"/>
              </w:rPr>
              <w:t>数量</w:t>
            </w:r>
            <w:r>
              <w:rPr>
                <w:sz w:val="18"/>
                <w:szCs w:val="18"/>
              </w:rPr>
              <w:t>的平均值</w:t>
            </w:r>
          </w:p>
        </w:tc>
      </w:tr>
      <w:tr w:rsidR="00A70D27" w:rsidTr="0019309F">
        <w:tc>
          <w:tcPr>
            <w:tcW w:w="1129" w:type="dxa"/>
            <w:vMerge/>
          </w:tcPr>
          <w:p w:rsidR="00A70D27" w:rsidRDefault="00A70D27" w:rsidP="00CC0461">
            <w:pPr>
              <w:spacing w:line="300" w:lineRule="exact"/>
              <w:ind w:firstLine="0"/>
              <w:rPr>
                <w:sz w:val="18"/>
                <w:szCs w:val="18"/>
              </w:rPr>
            </w:pPr>
          </w:p>
        </w:tc>
        <w:tc>
          <w:tcPr>
            <w:tcW w:w="2127" w:type="dxa"/>
          </w:tcPr>
          <w:p w:rsidR="00A70D27" w:rsidRDefault="00A70D27" w:rsidP="00CC0461">
            <w:pPr>
              <w:spacing w:line="300" w:lineRule="exact"/>
              <w:ind w:firstLine="0"/>
              <w:rPr>
                <w:sz w:val="18"/>
                <w:szCs w:val="18"/>
              </w:rPr>
            </w:pPr>
            <w:r>
              <w:rPr>
                <w:rFonts w:hint="eastAsia"/>
                <w:sz w:val="18"/>
                <w:szCs w:val="18"/>
              </w:rPr>
              <w:t>所有</w:t>
            </w:r>
            <w:r>
              <w:rPr>
                <w:sz w:val="18"/>
                <w:szCs w:val="18"/>
              </w:rPr>
              <w:t>消息平均</w:t>
            </w:r>
            <w:r>
              <w:rPr>
                <w:sz w:val="18"/>
                <w:szCs w:val="18"/>
              </w:rPr>
              <w:t>url</w:t>
            </w:r>
            <w:r>
              <w:rPr>
                <w:sz w:val="18"/>
                <w:szCs w:val="18"/>
              </w:rPr>
              <w:t>数量</w:t>
            </w:r>
          </w:p>
        </w:tc>
        <w:tc>
          <w:tcPr>
            <w:tcW w:w="5125" w:type="dxa"/>
          </w:tcPr>
          <w:p w:rsidR="00A70D27" w:rsidRDefault="00A70D27" w:rsidP="00CC0461">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sz w:val="18"/>
                <w:szCs w:val="18"/>
              </w:rPr>
              <w:t>url</w:t>
            </w:r>
            <w:r>
              <w:rPr>
                <w:sz w:val="18"/>
                <w:szCs w:val="18"/>
              </w:rPr>
              <w:t>数量的平均值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平均标签</w:t>
            </w:r>
            <w:r>
              <w:rPr>
                <w:sz w:val="18"/>
                <w:szCs w:val="18"/>
              </w:rPr>
              <w:t>数</w:t>
            </w:r>
            <w:r>
              <w:rPr>
                <w:rFonts w:hint="eastAsia"/>
                <w:sz w:val="18"/>
                <w:szCs w:val="18"/>
              </w:rPr>
              <w:t>量</w:t>
            </w:r>
          </w:p>
        </w:tc>
        <w:tc>
          <w:tcPr>
            <w:tcW w:w="5125" w:type="dxa"/>
          </w:tcPr>
          <w:p w:rsidR="00A70D27" w:rsidRDefault="00A70D27"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sz w:val="18"/>
                <w:szCs w:val="18"/>
              </w:rPr>
              <w:t>hashtag</w:t>
            </w:r>
            <w:r>
              <w:rPr>
                <w:rFonts w:hint="eastAsia"/>
                <w:sz w:val="18"/>
                <w:szCs w:val="18"/>
              </w:rPr>
              <w:t>数量</w:t>
            </w:r>
            <w:r>
              <w:rPr>
                <w:sz w:val="18"/>
                <w:szCs w:val="18"/>
              </w:rPr>
              <w:t>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标签</w:t>
            </w:r>
            <w:r>
              <w:rPr>
                <w:sz w:val="18"/>
                <w:szCs w:val="18"/>
              </w:rPr>
              <w:t>数量</w:t>
            </w:r>
          </w:p>
        </w:tc>
        <w:tc>
          <w:tcPr>
            <w:tcW w:w="5125" w:type="dxa"/>
          </w:tcPr>
          <w:p w:rsidR="00A70D27" w:rsidRDefault="00A70D27"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sz w:val="18"/>
                <w:szCs w:val="18"/>
              </w:rPr>
              <w:t>hashtag</w:t>
            </w:r>
            <w:r>
              <w:rPr>
                <w:sz w:val="18"/>
                <w:szCs w:val="18"/>
              </w:rPr>
              <w:t>数量的平均值</w:t>
            </w:r>
          </w:p>
        </w:tc>
      </w:tr>
      <w:tr w:rsidR="00A70D27" w:rsidTr="0019309F">
        <w:tc>
          <w:tcPr>
            <w:tcW w:w="1129" w:type="dxa"/>
            <w:vMerge/>
          </w:tcPr>
          <w:p w:rsidR="00A70D27" w:rsidRDefault="00A70D27" w:rsidP="0019309F">
            <w:pPr>
              <w:spacing w:line="300" w:lineRule="exact"/>
              <w:ind w:firstLine="0"/>
              <w:rPr>
                <w:sz w:val="18"/>
                <w:szCs w:val="18"/>
              </w:rPr>
            </w:pPr>
          </w:p>
        </w:tc>
        <w:tc>
          <w:tcPr>
            <w:tcW w:w="2127" w:type="dxa"/>
          </w:tcPr>
          <w:p w:rsidR="00A70D27" w:rsidRDefault="00A70D27" w:rsidP="0019309F">
            <w:pPr>
              <w:spacing w:line="300" w:lineRule="exact"/>
              <w:ind w:firstLine="0"/>
              <w:rPr>
                <w:sz w:val="18"/>
                <w:szCs w:val="18"/>
              </w:rPr>
            </w:pPr>
            <w:r>
              <w:rPr>
                <w:rFonts w:hint="eastAsia"/>
                <w:sz w:val="18"/>
                <w:szCs w:val="18"/>
              </w:rPr>
              <w:t>信号</w:t>
            </w:r>
            <w:r>
              <w:rPr>
                <w:sz w:val="18"/>
                <w:szCs w:val="18"/>
              </w:rPr>
              <w:t>消息</w:t>
            </w:r>
            <w:r>
              <w:rPr>
                <w:rFonts w:hint="eastAsia"/>
                <w:sz w:val="18"/>
                <w:szCs w:val="18"/>
              </w:rPr>
              <w:t>平均提及</w:t>
            </w:r>
            <w:r>
              <w:rPr>
                <w:sz w:val="18"/>
                <w:szCs w:val="18"/>
              </w:rPr>
              <w:t>数</w:t>
            </w:r>
            <w:r>
              <w:rPr>
                <w:rFonts w:hint="eastAsia"/>
                <w:sz w:val="18"/>
                <w:szCs w:val="18"/>
              </w:rPr>
              <w:t>量</w:t>
            </w:r>
          </w:p>
        </w:tc>
        <w:tc>
          <w:tcPr>
            <w:tcW w:w="5125" w:type="dxa"/>
          </w:tcPr>
          <w:p w:rsidR="00A70D27" w:rsidRDefault="00A70D27"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中信号消息</w:t>
            </w:r>
            <w:r>
              <w:rPr>
                <w:rFonts w:hint="eastAsia"/>
                <w:sz w:val="18"/>
                <w:szCs w:val="18"/>
              </w:rPr>
              <w:t>提及</w:t>
            </w:r>
            <w:r>
              <w:rPr>
                <w:sz w:val="18"/>
                <w:szCs w:val="18"/>
              </w:rPr>
              <w:t>符</w:t>
            </w:r>
            <w:r>
              <w:rPr>
                <w:rFonts w:hint="eastAsia"/>
                <w:sz w:val="18"/>
                <w:szCs w:val="18"/>
              </w:rPr>
              <w:t>“</w:t>
            </w:r>
            <w:r>
              <w:rPr>
                <w:rFonts w:hint="eastAsia"/>
                <w:sz w:val="18"/>
                <w:szCs w:val="18"/>
              </w:rPr>
              <w:t>@</w:t>
            </w:r>
            <w:r>
              <w:rPr>
                <w:rFonts w:hint="eastAsia"/>
                <w:sz w:val="18"/>
                <w:szCs w:val="18"/>
              </w:rPr>
              <w:t>”</w:t>
            </w:r>
            <w:r>
              <w:rPr>
                <w:sz w:val="18"/>
                <w:szCs w:val="18"/>
              </w:rPr>
              <w:t>数量</w:t>
            </w:r>
            <w:r>
              <w:rPr>
                <w:rFonts w:hint="eastAsia"/>
                <w:sz w:val="18"/>
                <w:szCs w:val="18"/>
              </w:rPr>
              <w:t>的</w:t>
            </w:r>
            <w:r>
              <w:rPr>
                <w:sz w:val="18"/>
                <w:szCs w:val="18"/>
              </w:rPr>
              <w:t>平均值</w:t>
            </w:r>
          </w:p>
        </w:tc>
      </w:tr>
      <w:tr w:rsidR="00A70D27" w:rsidTr="00392E04">
        <w:tc>
          <w:tcPr>
            <w:tcW w:w="1129" w:type="dxa"/>
            <w:vMerge/>
            <w:tcBorders>
              <w:bottom w:val="single" w:sz="12" w:space="0" w:color="auto"/>
            </w:tcBorders>
          </w:tcPr>
          <w:p w:rsidR="00A70D27" w:rsidRDefault="00A70D27" w:rsidP="0019309F">
            <w:pPr>
              <w:spacing w:line="300" w:lineRule="exact"/>
              <w:ind w:firstLine="0"/>
              <w:rPr>
                <w:sz w:val="18"/>
                <w:szCs w:val="18"/>
              </w:rPr>
            </w:pPr>
          </w:p>
        </w:tc>
        <w:tc>
          <w:tcPr>
            <w:tcW w:w="2127" w:type="dxa"/>
            <w:tcBorders>
              <w:bottom w:val="single" w:sz="12" w:space="0" w:color="auto"/>
            </w:tcBorders>
          </w:tcPr>
          <w:p w:rsidR="00A70D27" w:rsidRDefault="00A70D27" w:rsidP="0019309F">
            <w:pPr>
              <w:spacing w:line="300" w:lineRule="exact"/>
              <w:ind w:firstLine="0"/>
              <w:rPr>
                <w:sz w:val="18"/>
                <w:szCs w:val="18"/>
              </w:rPr>
            </w:pPr>
            <w:r>
              <w:rPr>
                <w:rFonts w:hint="eastAsia"/>
                <w:sz w:val="18"/>
                <w:szCs w:val="18"/>
              </w:rPr>
              <w:t>所有</w:t>
            </w:r>
            <w:r>
              <w:rPr>
                <w:sz w:val="18"/>
                <w:szCs w:val="18"/>
              </w:rPr>
              <w:t>消息平均</w:t>
            </w:r>
            <w:r>
              <w:rPr>
                <w:rFonts w:hint="eastAsia"/>
                <w:sz w:val="18"/>
                <w:szCs w:val="18"/>
              </w:rPr>
              <w:t>提及</w:t>
            </w:r>
            <w:r>
              <w:rPr>
                <w:sz w:val="18"/>
                <w:szCs w:val="18"/>
              </w:rPr>
              <w:t>数量</w:t>
            </w:r>
          </w:p>
        </w:tc>
        <w:tc>
          <w:tcPr>
            <w:tcW w:w="5125" w:type="dxa"/>
            <w:tcBorders>
              <w:bottom w:val="single" w:sz="12" w:space="0" w:color="auto"/>
            </w:tcBorders>
          </w:tcPr>
          <w:p w:rsidR="00A70D27" w:rsidRDefault="00A70D27"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类中</w:t>
            </w:r>
            <w:r>
              <w:rPr>
                <w:sz w:val="18"/>
                <w:szCs w:val="18"/>
              </w:rPr>
              <w:t>所有消息</w:t>
            </w:r>
            <w:r>
              <w:rPr>
                <w:rFonts w:hint="eastAsia"/>
                <w:sz w:val="18"/>
                <w:szCs w:val="18"/>
              </w:rPr>
              <w:t>提及</w:t>
            </w:r>
            <w:r>
              <w:rPr>
                <w:sz w:val="18"/>
                <w:szCs w:val="18"/>
              </w:rPr>
              <w:t>符</w:t>
            </w:r>
            <w:r>
              <w:rPr>
                <w:rFonts w:hint="eastAsia"/>
                <w:sz w:val="18"/>
                <w:szCs w:val="18"/>
              </w:rPr>
              <w:t>“</w:t>
            </w:r>
            <w:r>
              <w:rPr>
                <w:rFonts w:hint="eastAsia"/>
                <w:sz w:val="18"/>
                <w:szCs w:val="18"/>
              </w:rPr>
              <w:t>@</w:t>
            </w:r>
            <w:r>
              <w:rPr>
                <w:rFonts w:hint="eastAsia"/>
                <w:sz w:val="18"/>
                <w:szCs w:val="18"/>
              </w:rPr>
              <w:t>”</w:t>
            </w:r>
            <w:r>
              <w:rPr>
                <w:sz w:val="18"/>
                <w:szCs w:val="18"/>
              </w:rPr>
              <w:t>数量</w:t>
            </w:r>
            <w:r>
              <w:rPr>
                <w:rFonts w:hint="eastAsia"/>
                <w:sz w:val="18"/>
                <w:szCs w:val="18"/>
              </w:rPr>
              <w:t>的</w:t>
            </w:r>
            <w:r>
              <w:rPr>
                <w:sz w:val="18"/>
                <w:szCs w:val="18"/>
              </w:rPr>
              <w:t>平均值</w:t>
            </w:r>
          </w:p>
        </w:tc>
      </w:tr>
      <w:tr w:rsidR="00020C6D" w:rsidTr="00392E04">
        <w:tc>
          <w:tcPr>
            <w:tcW w:w="1129" w:type="dxa"/>
            <w:vMerge w:val="restart"/>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用户特征</w:t>
            </w:r>
          </w:p>
          <w:p w:rsidR="00020C6D" w:rsidRDefault="00020C6D" w:rsidP="0019309F">
            <w:pPr>
              <w:spacing w:line="300" w:lineRule="exact"/>
              <w:ind w:firstLine="0"/>
              <w:rPr>
                <w:sz w:val="18"/>
                <w:szCs w:val="18"/>
              </w:rPr>
            </w:pPr>
            <w:r>
              <w:rPr>
                <w:rFonts w:hint="eastAsia"/>
                <w:sz w:val="18"/>
                <w:szCs w:val="18"/>
              </w:rPr>
              <w:t>（共</w:t>
            </w:r>
            <w:r w:rsidR="00BC55BE">
              <w:rPr>
                <w:rFonts w:hint="eastAsia"/>
                <w:sz w:val="18"/>
                <w:szCs w:val="18"/>
              </w:rPr>
              <w:t>18</w:t>
            </w:r>
            <w:r w:rsidR="00BC55BE">
              <w:rPr>
                <w:rFonts w:hint="eastAsia"/>
                <w:sz w:val="18"/>
                <w:szCs w:val="18"/>
              </w:rPr>
              <w:t>类</w:t>
            </w:r>
            <w:r>
              <w:rPr>
                <w:sz w:val="18"/>
                <w:szCs w:val="18"/>
              </w:rPr>
              <w:t>）</w:t>
            </w:r>
          </w:p>
        </w:tc>
        <w:tc>
          <w:tcPr>
            <w:tcW w:w="2127" w:type="dxa"/>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用户平均</w:t>
            </w:r>
            <w:r>
              <w:rPr>
                <w:sz w:val="18"/>
                <w:szCs w:val="18"/>
              </w:rPr>
              <w:t>注册时间</w:t>
            </w:r>
          </w:p>
        </w:tc>
        <w:tc>
          <w:tcPr>
            <w:tcW w:w="5125" w:type="dxa"/>
            <w:tcBorders>
              <w:top w:val="single" w:sz="12" w:space="0" w:color="auto"/>
            </w:tcBorders>
          </w:tcPr>
          <w:p w:rsidR="00020C6D" w:rsidRDefault="00020C6D" w:rsidP="0019309F">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中所有消息作者</w:t>
            </w:r>
            <w:r>
              <w:rPr>
                <w:rFonts w:hint="eastAsia"/>
                <w:sz w:val="18"/>
                <w:szCs w:val="18"/>
              </w:rPr>
              <w:t>用户</w:t>
            </w:r>
            <w:r>
              <w:rPr>
                <w:sz w:val="18"/>
                <w:szCs w:val="18"/>
              </w:rPr>
              <w:t>的平均注册时间</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发布</w:t>
            </w:r>
            <w:r>
              <w:rPr>
                <w:sz w:val="18"/>
                <w:szCs w:val="18"/>
              </w:rPr>
              <w:t>平均流逝时间</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消息类中所有消息的</w:t>
            </w:r>
            <w:r>
              <w:rPr>
                <w:rFonts w:hint="eastAsia"/>
                <w:sz w:val="18"/>
                <w:szCs w:val="18"/>
              </w:rPr>
              <w:t>发布时间与</w:t>
            </w:r>
            <w:r>
              <w:rPr>
                <w:sz w:val="18"/>
                <w:szCs w:val="18"/>
              </w:rPr>
              <w:t>作者注册时间</w:t>
            </w:r>
            <w:r>
              <w:rPr>
                <w:rFonts w:hint="eastAsia"/>
                <w:sz w:val="18"/>
                <w:szCs w:val="18"/>
              </w:rPr>
              <w:t>差值</w:t>
            </w:r>
            <w:r>
              <w:rPr>
                <w:sz w:val="18"/>
                <w:szCs w:val="18"/>
              </w:rPr>
              <w:t>的平均</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w:t>
            </w:r>
            <w:r>
              <w:rPr>
                <w:sz w:val="18"/>
                <w:szCs w:val="18"/>
              </w:rPr>
              <w:t>平均</w:t>
            </w:r>
            <w:r>
              <w:rPr>
                <w:rFonts w:hint="eastAsia"/>
                <w:sz w:val="18"/>
                <w:szCs w:val="18"/>
              </w:rPr>
              <w:t>点赞</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消息类中所有消息作者的平均点赞</w:t>
            </w:r>
            <w:r>
              <w:rPr>
                <w:rFonts w:hint="eastAsia"/>
                <w:sz w:val="18"/>
                <w:szCs w:val="18"/>
              </w:rPr>
              <w:t>（</w:t>
            </w:r>
            <w:r>
              <w:rPr>
                <w:rFonts w:hint="eastAsia"/>
                <w:sz w:val="18"/>
                <w:szCs w:val="18"/>
              </w:rPr>
              <w:t>favorite</w:t>
            </w:r>
            <w:r>
              <w:rPr>
                <w:sz w:val="18"/>
                <w:szCs w:val="18"/>
              </w:rPr>
              <w:t>）数量</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用户平均关注者</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w:t>
            </w:r>
            <w:r>
              <w:rPr>
                <w:rFonts w:hint="eastAsia"/>
                <w:sz w:val="18"/>
                <w:szCs w:val="18"/>
              </w:rPr>
              <w:t>类</w:t>
            </w:r>
            <w:r>
              <w:rPr>
                <w:sz w:val="18"/>
                <w:szCs w:val="18"/>
              </w:rPr>
              <w:t>中所有消息作者的</w:t>
            </w:r>
            <w:r>
              <w:rPr>
                <w:rFonts w:hint="eastAsia"/>
                <w:sz w:val="18"/>
                <w:szCs w:val="18"/>
              </w:rPr>
              <w:t>关注</w:t>
            </w:r>
            <w:r>
              <w:rPr>
                <w:sz w:val="18"/>
                <w:szCs w:val="18"/>
              </w:rPr>
              <w:t>用户数量的平均值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w:t>
            </w:r>
            <w:r>
              <w:rPr>
                <w:sz w:val="18"/>
                <w:szCs w:val="18"/>
              </w:rPr>
              <w:t>平均被关注数量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w:t>
            </w:r>
            <w:r>
              <w:rPr>
                <w:rFonts w:hint="eastAsia"/>
                <w:sz w:val="18"/>
                <w:szCs w:val="18"/>
              </w:rPr>
              <w:t>作者被</w:t>
            </w:r>
            <w:r>
              <w:rPr>
                <w:sz w:val="18"/>
                <w:szCs w:val="18"/>
              </w:rPr>
              <w:t>别人关注次数的平均值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0214E4" w:rsidRDefault="00020C6D" w:rsidP="0019309F">
            <w:pPr>
              <w:spacing w:line="300" w:lineRule="exact"/>
              <w:ind w:firstLine="0"/>
              <w:rPr>
                <w:sz w:val="18"/>
                <w:szCs w:val="18"/>
              </w:rPr>
            </w:pPr>
            <w:r>
              <w:rPr>
                <w:rFonts w:hint="eastAsia"/>
                <w:sz w:val="18"/>
                <w:szCs w:val="18"/>
              </w:rPr>
              <w:t>用户</w:t>
            </w:r>
            <w:r>
              <w:rPr>
                <w:sz w:val="18"/>
                <w:szCs w:val="18"/>
              </w:rPr>
              <w:t>平均影响力</w:t>
            </w:r>
          </w:p>
        </w:tc>
        <w:tc>
          <w:tcPr>
            <w:tcW w:w="5125" w:type="dxa"/>
          </w:tcPr>
          <w:p w:rsidR="00020C6D" w:rsidRDefault="00020C6D" w:rsidP="00A70D27">
            <w:pPr>
              <w:spacing w:line="300" w:lineRule="exact"/>
              <w:ind w:firstLine="0"/>
              <w:rPr>
                <w:sz w:val="18"/>
                <w:szCs w:val="18"/>
              </w:rPr>
            </w:pPr>
            <w:r>
              <w:rPr>
                <w:rFonts w:hint="eastAsia"/>
                <w:sz w:val="18"/>
                <w:szCs w:val="18"/>
              </w:rPr>
              <w:t>消息</w:t>
            </w:r>
            <w:r>
              <w:rPr>
                <w:sz w:val="18"/>
                <w:szCs w:val="18"/>
              </w:rPr>
              <w:t>类中</w:t>
            </w:r>
            <w:r>
              <w:rPr>
                <w:rFonts w:hint="eastAsia"/>
                <w:sz w:val="18"/>
                <w:szCs w:val="18"/>
              </w:rPr>
              <w:t>所有</w:t>
            </w:r>
            <w:r>
              <w:rPr>
                <w:sz w:val="18"/>
                <w:szCs w:val="18"/>
              </w:rPr>
              <w:t>消息作</w:t>
            </w:r>
            <w:r>
              <w:rPr>
                <w:rFonts w:hint="eastAsia"/>
                <w:sz w:val="18"/>
                <w:szCs w:val="18"/>
              </w:rPr>
              <w:t>者被</w:t>
            </w:r>
            <w:r>
              <w:rPr>
                <w:sz w:val="18"/>
                <w:szCs w:val="18"/>
              </w:rPr>
              <w:t>关注数量</w:t>
            </w:r>
            <w:r>
              <w:rPr>
                <w:rFonts w:hint="eastAsia"/>
                <w:sz w:val="18"/>
                <w:szCs w:val="18"/>
              </w:rPr>
              <w:t>与关注</w:t>
            </w:r>
            <w:r>
              <w:rPr>
                <w:sz w:val="18"/>
                <w:szCs w:val="18"/>
              </w:rPr>
              <w:t>者数量比值</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0214E4" w:rsidRDefault="00020C6D" w:rsidP="0019309F">
            <w:pPr>
              <w:spacing w:line="300" w:lineRule="exact"/>
              <w:ind w:firstLine="0"/>
              <w:rPr>
                <w:sz w:val="18"/>
                <w:szCs w:val="18"/>
              </w:rPr>
            </w:pPr>
            <w:r>
              <w:rPr>
                <w:rFonts w:hint="eastAsia"/>
                <w:sz w:val="18"/>
                <w:szCs w:val="18"/>
              </w:rPr>
              <w:t>用户平均消息</w:t>
            </w:r>
            <w:r>
              <w:rPr>
                <w:sz w:val="18"/>
                <w:szCs w:val="18"/>
              </w:rPr>
              <w:t>数量</w:t>
            </w:r>
          </w:p>
        </w:tc>
        <w:tc>
          <w:tcPr>
            <w:tcW w:w="5125" w:type="dxa"/>
          </w:tcPr>
          <w:p w:rsidR="00020C6D" w:rsidRDefault="00020C6D" w:rsidP="00A70D27">
            <w:pPr>
              <w:spacing w:line="300" w:lineRule="exact"/>
              <w:ind w:firstLine="0"/>
              <w:rPr>
                <w:sz w:val="18"/>
                <w:szCs w:val="18"/>
              </w:rPr>
            </w:pPr>
            <w:r>
              <w:rPr>
                <w:rFonts w:hint="eastAsia"/>
                <w:sz w:val="18"/>
                <w:szCs w:val="18"/>
              </w:rPr>
              <w:t>候选消息</w:t>
            </w:r>
            <w:r>
              <w:rPr>
                <w:sz w:val="18"/>
                <w:szCs w:val="18"/>
              </w:rPr>
              <w:t>类中</w:t>
            </w:r>
            <w:r>
              <w:rPr>
                <w:rFonts w:hint="eastAsia"/>
                <w:sz w:val="18"/>
                <w:szCs w:val="18"/>
              </w:rPr>
              <w:t>所有消息</w:t>
            </w:r>
            <w:r>
              <w:rPr>
                <w:sz w:val="18"/>
                <w:szCs w:val="18"/>
              </w:rPr>
              <w:t>作者</w:t>
            </w:r>
            <w:r>
              <w:rPr>
                <w:rFonts w:hint="eastAsia"/>
                <w:sz w:val="18"/>
                <w:szCs w:val="18"/>
              </w:rPr>
              <w:t>发过</w:t>
            </w:r>
            <w:r>
              <w:rPr>
                <w:sz w:val="18"/>
                <w:szCs w:val="18"/>
              </w:rPr>
              <w:t>的消息总数</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w:t>
            </w:r>
            <w:r>
              <w:rPr>
                <w:sz w:val="18"/>
                <w:szCs w:val="18"/>
              </w:rPr>
              <w:t>url</w:t>
            </w:r>
            <w:r>
              <w:rPr>
                <w:rFonts w:hint="eastAsia"/>
                <w:sz w:val="18"/>
                <w:szCs w:val="18"/>
              </w:rPr>
              <w:t>数量</w:t>
            </w:r>
          </w:p>
        </w:tc>
        <w:tc>
          <w:tcPr>
            <w:tcW w:w="5125" w:type="dxa"/>
          </w:tcPr>
          <w:p w:rsidR="00020C6D" w:rsidRDefault="00020C6D" w:rsidP="002351D6">
            <w:pPr>
              <w:spacing w:line="300" w:lineRule="exact"/>
              <w:ind w:firstLine="0"/>
              <w:rPr>
                <w:sz w:val="18"/>
                <w:szCs w:val="18"/>
              </w:rPr>
            </w:pPr>
            <w:r>
              <w:rPr>
                <w:rFonts w:hint="eastAsia"/>
                <w:sz w:val="18"/>
                <w:szCs w:val="18"/>
              </w:rPr>
              <w:t>候选消息</w:t>
            </w:r>
            <w:r>
              <w:rPr>
                <w:sz w:val="18"/>
                <w:szCs w:val="18"/>
              </w:rPr>
              <w:t>类中所有消息作者</w:t>
            </w:r>
            <w:r>
              <w:rPr>
                <w:rFonts w:hint="eastAsia"/>
                <w:sz w:val="18"/>
                <w:szCs w:val="18"/>
              </w:rPr>
              <w:t>的</w:t>
            </w:r>
            <w:r>
              <w:rPr>
                <w:sz w:val="18"/>
                <w:szCs w:val="18"/>
              </w:rPr>
              <w:t>个人</w:t>
            </w:r>
            <w:r>
              <w:rPr>
                <w:rFonts w:hint="eastAsia"/>
                <w:sz w:val="18"/>
                <w:szCs w:val="18"/>
              </w:rPr>
              <w:t>资料是否附带</w:t>
            </w:r>
            <w:r>
              <w:rPr>
                <w:sz w:val="18"/>
                <w:szCs w:val="18"/>
              </w:rPr>
              <w:t>url</w:t>
            </w:r>
            <w:r>
              <w:rPr>
                <w:rFonts w:hint="eastAsia"/>
                <w:sz w:val="18"/>
                <w:szCs w:val="18"/>
              </w:rPr>
              <w:t>的</w:t>
            </w:r>
            <w:r>
              <w:rPr>
                <w:sz w:val="18"/>
                <w:szCs w:val="18"/>
              </w:rPr>
              <w:t>平均</w:t>
            </w:r>
            <w:r>
              <w:rPr>
                <w:rFonts w:hint="eastAsia"/>
                <w:sz w:val="18"/>
                <w:szCs w:val="18"/>
              </w:rPr>
              <w:t>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w:t>
            </w:r>
            <w:r>
              <w:rPr>
                <w:sz w:val="18"/>
                <w:szCs w:val="18"/>
              </w:rPr>
              <w:t>简介数量</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消息类中所有消息作者</w:t>
            </w:r>
            <w:r>
              <w:rPr>
                <w:rFonts w:hint="eastAsia"/>
                <w:sz w:val="18"/>
                <w:szCs w:val="18"/>
              </w:rPr>
              <w:t>的资料中是否</w:t>
            </w:r>
            <w:r>
              <w:rPr>
                <w:sz w:val="18"/>
                <w:szCs w:val="18"/>
              </w:rPr>
              <w:t>有个人简介</w:t>
            </w:r>
            <w:r>
              <w:rPr>
                <w:rFonts w:hint="eastAsia"/>
                <w:sz w:val="18"/>
                <w:szCs w:val="18"/>
              </w:rPr>
              <w:t>的</w:t>
            </w:r>
            <w:r>
              <w:rPr>
                <w:sz w:val="18"/>
                <w:szCs w:val="18"/>
              </w:rPr>
              <w:t>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用户</w:t>
            </w:r>
            <w:r>
              <w:rPr>
                <w:sz w:val="18"/>
                <w:szCs w:val="18"/>
              </w:rPr>
              <w:t>简介</w:t>
            </w:r>
            <w:r>
              <w:rPr>
                <w:rFonts w:hint="eastAsia"/>
                <w:sz w:val="18"/>
                <w:szCs w:val="18"/>
              </w:rPr>
              <w:t>平均</w:t>
            </w:r>
            <w:r>
              <w:rPr>
                <w:sz w:val="18"/>
                <w:szCs w:val="18"/>
              </w:rPr>
              <w:t>字符长度</w:t>
            </w:r>
          </w:p>
        </w:tc>
        <w:tc>
          <w:tcPr>
            <w:tcW w:w="5125" w:type="dxa"/>
          </w:tcPr>
          <w:p w:rsidR="00020C6D" w:rsidRPr="002351D6" w:rsidRDefault="00020C6D" w:rsidP="00A70D27">
            <w:pPr>
              <w:spacing w:line="300" w:lineRule="exact"/>
              <w:ind w:firstLine="0"/>
              <w:rPr>
                <w:sz w:val="18"/>
                <w:szCs w:val="18"/>
              </w:rPr>
            </w:pPr>
            <w:r>
              <w:rPr>
                <w:rFonts w:hint="eastAsia"/>
                <w:sz w:val="18"/>
                <w:szCs w:val="18"/>
              </w:rPr>
              <w:t>候选</w:t>
            </w:r>
            <w:r>
              <w:rPr>
                <w:sz w:val="18"/>
                <w:szCs w:val="18"/>
              </w:rPr>
              <w:t>消息类中所有消息作者的</w:t>
            </w:r>
            <w:r>
              <w:rPr>
                <w:rFonts w:hint="eastAsia"/>
                <w:sz w:val="18"/>
                <w:szCs w:val="18"/>
              </w:rPr>
              <w:t>个人</w:t>
            </w:r>
            <w:r>
              <w:rPr>
                <w:sz w:val="18"/>
                <w:szCs w:val="18"/>
              </w:rPr>
              <w:t>简介的字符长度平均值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用户简介</w:t>
            </w:r>
            <w:r>
              <w:rPr>
                <w:sz w:val="18"/>
                <w:szCs w:val="18"/>
              </w:rPr>
              <w:t>平均单次长度</w:t>
            </w:r>
          </w:p>
        </w:tc>
        <w:tc>
          <w:tcPr>
            <w:tcW w:w="5125" w:type="dxa"/>
          </w:tcPr>
          <w:p w:rsidR="00020C6D" w:rsidRPr="002351D6" w:rsidRDefault="00020C6D" w:rsidP="002351D6">
            <w:pPr>
              <w:spacing w:line="300" w:lineRule="exact"/>
              <w:ind w:firstLine="0"/>
              <w:rPr>
                <w:sz w:val="18"/>
                <w:szCs w:val="18"/>
              </w:rPr>
            </w:pPr>
            <w:r>
              <w:rPr>
                <w:rFonts w:hint="eastAsia"/>
                <w:sz w:val="18"/>
                <w:szCs w:val="18"/>
              </w:rPr>
              <w:t>候选</w:t>
            </w:r>
            <w:r>
              <w:rPr>
                <w:sz w:val="18"/>
                <w:szCs w:val="18"/>
              </w:rPr>
              <w:t>消息类中所有消息作者的个人简介</w:t>
            </w:r>
            <w:r>
              <w:rPr>
                <w:rFonts w:hint="eastAsia"/>
                <w:sz w:val="18"/>
                <w:szCs w:val="18"/>
              </w:rPr>
              <w:t>的单词</w:t>
            </w:r>
            <w:r>
              <w:rPr>
                <w:sz w:val="18"/>
                <w:szCs w:val="18"/>
              </w:rPr>
              <w:t>数量平均值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用户平均时区</w:t>
            </w:r>
            <w:r>
              <w:rPr>
                <w:sz w:val="18"/>
                <w:szCs w:val="18"/>
              </w:rPr>
              <w:t>偏移</w:t>
            </w:r>
          </w:p>
        </w:tc>
        <w:tc>
          <w:tcPr>
            <w:tcW w:w="5125" w:type="dxa"/>
          </w:tcPr>
          <w:p w:rsidR="00020C6D" w:rsidRPr="002351D6"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所有消息作者所在地区的</w:t>
            </w:r>
            <w:r>
              <w:rPr>
                <w:rFonts w:hint="eastAsia"/>
                <w:sz w:val="18"/>
                <w:szCs w:val="18"/>
              </w:rPr>
              <w:t>utc</w:t>
            </w:r>
            <w:r>
              <w:rPr>
                <w:sz w:val="18"/>
                <w:szCs w:val="18"/>
              </w:rPr>
              <w:t>时区偏移平均值</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有影响</w:t>
            </w:r>
            <w:r>
              <w:rPr>
                <w:sz w:val="18"/>
                <w:szCs w:val="18"/>
              </w:rPr>
              <w:t>力</w:t>
            </w:r>
            <w:r>
              <w:rPr>
                <w:rFonts w:hint="eastAsia"/>
                <w:sz w:val="18"/>
                <w:szCs w:val="18"/>
              </w:rPr>
              <w:t>用户数目</w:t>
            </w:r>
          </w:p>
        </w:tc>
        <w:tc>
          <w:tcPr>
            <w:tcW w:w="5125" w:type="dxa"/>
          </w:tcPr>
          <w:p w:rsidR="00020C6D" w:rsidRDefault="00020C6D" w:rsidP="002351D6">
            <w:pPr>
              <w:spacing w:line="300" w:lineRule="exact"/>
              <w:ind w:firstLine="0"/>
              <w:rPr>
                <w:sz w:val="18"/>
                <w:szCs w:val="18"/>
              </w:rPr>
            </w:pPr>
            <w:r>
              <w:rPr>
                <w:rFonts w:hint="eastAsia"/>
                <w:sz w:val="18"/>
                <w:szCs w:val="18"/>
              </w:rPr>
              <w:t>候选消息类所有</w:t>
            </w:r>
            <w:r>
              <w:rPr>
                <w:sz w:val="18"/>
                <w:szCs w:val="18"/>
              </w:rPr>
              <w:t>消息作者中</w:t>
            </w:r>
            <w:r>
              <w:rPr>
                <w:rFonts w:hint="eastAsia"/>
                <w:sz w:val="18"/>
                <w:szCs w:val="18"/>
              </w:rPr>
              <w:t>影响力</w:t>
            </w:r>
            <w:r>
              <w:rPr>
                <w:sz w:val="18"/>
                <w:szCs w:val="18"/>
              </w:rPr>
              <w:t>因子超过阈值的用户数目</w:t>
            </w:r>
          </w:p>
        </w:tc>
      </w:tr>
      <w:tr w:rsidR="00020C6D" w:rsidTr="0019309F">
        <w:tc>
          <w:tcPr>
            <w:tcW w:w="1129" w:type="dxa"/>
            <w:vMerge/>
          </w:tcPr>
          <w:p w:rsidR="00020C6D" w:rsidRDefault="00020C6D" w:rsidP="0019309F">
            <w:pPr>
              <w:spacing w:line="300" w:lineRule="exact"/>
              <w:ind w:firstLine="0"/>
              <w:rPr>
                <w:sz w:val="18"/>
                <w:szCs w:val="18"/>
              </w:rPr>
            </w:pPr>
          </w:p>
        </w:tc>
        <w:tc>
          <w:tcPr>
            <w:tcW w:w="2127" w:type="dxa"/>
          </w:tcPr>
          <w:p w:rsidR="00020C6D" w:rsidRPr="002351D6" w:rsidRDefault="00020C6D" w:rsidP="0019309F">
            <w:pPr>
              <w:spacing w:line="300" w:lineRule="exact"/>
              <w:ind w:firstLine="0"/>
              <w:rPr>
                <w:sz w:val="18"/>
                <w:szCs w:val="18"/>
              </w:rPr>
            </w:pPr>
            <w:r>
              <w:rPr>
                <w:rFonts w:hint="eastAsia"/>
                <w:sz w:val="18"/>
                <w:szCs w:val="18"/>
              </w:rPr>
              <w:t>普通</w:t>
            </w:r>
            <w:r>
              <w:rPr>
                <w:sz w:val="18"/>
                <w:szCs w:val="18"/>
              </w:rPr>
              <w:t>用户</w:t>
            </w:r>
            <w:r>
              <w:rPr>
                <w:rFonts w:hint="eastAsia"/>
                <w:sz w:val="18"/>
                <w:szCs w:val="18"/>
              </w:rPr>
              <w:t>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所有</w:t>
            </w:r>
            <w:r>
              <w:rPr>
                <w:sz w:val="18"/>
                <w:szCs w:val="18"/>
              </w:rPr>
              <w:t>消息作者中影响力因子低于阈值的用户</w:t>
            </w:r>
            <w:r>
              <w:rPr>
                <w:rFonts w:hint="eastAsia"/>
                <w:sz w:val="18"/>
                <w:szCs w:val="18"/>
              </w:rPr>
              <w:t>数目</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Default="00020C6D" w:rsidP="0019309F">
            <w:pPr>
              <w:spacing w:line="300" w:lineRule="exact"/>
              <w:ind w:firstLine="0"/>
              <w:rPr>
                <w:sz w:val="18"/>
                <w:szCs w:val="18"/>
              </w:rPr>
            </w:pPr>
            <w:r>
              <w:rPr>
                <w:rFonts w:hint="eastAsia"/>
                <w:sz w:val="18"/>
                <w:szCs w:val="18"/>
              </w:rPr>
              <w:t>有影响力</w:t>
            </w:r>
            <w:r>
              <w:rPr>
                <w:sz w:val="18"/>
                <w:szCs w:val="18"/>
              </w:rPr>
              <w:t>用户比例</w:t>
            </w:r>
          </w:p>
        </w:tc>
        <w:tc>
          <w:tcPr>
            <w:tcW w:w="5125" w:type="dxa"/>
          </w:tcPr>
          <w:p w:rsidR="00020C6D" w:rsidRDefault="00020C6D" w:rsidP="00020C6D">
            <w:pPr>
              <w:spacing w:line="300" w:lineRule="exact"/>
              <w:ind w:firstLine="0"/>
              <w:rPr>
                <w:sz w:val="18"/>
                <w:szCs w:val="18"/>
              </w:rPr>
            </w:pPr>
            <w:r>
              <w:rPr>
                <w:rFonts w:hint="eastAsia"/>
                <w:sz w:val="18"/>
                <w:szCs w:val="18"/>
              </w:rPr>
              <w:t>比值</w:t>
            </w:r>
            <w:r>
              <w:rPr>
                <w:sz w:val="18"/>
                <w:szCs w:val="18"/>
              </w:rPr>
              <w:t>：有影响力</w:t>
            </w:r>
            <w:r>
              <w:rPr>
                <w:rFonts w:hint="eastAsia"/>
                <w:sz w:val="18"/>
                <w:szCs w:val="18"/>
              </w:rPr>
              <w:t>用户</w:t>
            </w:r>
            <w:r>
              <w:rPr>
                <w:sz w:val="18"/>
                <w:szCs w:val="18"/>
              </w:rPr>
              <w:t>数目</w:t>
            </w:r>
            <w:r>
              <w:rPr>
                <w:rFonts w:hint="eastAsia"/>
                <w:sz w:val="18"/>
                <w:szCs w:val="18"/>
              </w:rPr>
              <w:t xml:space="preserve"> </w:t>
            </w:r>
            <w:r>
              <w:rPr>
                <w:sz w:val="18"/>
                <w:szCs w:val="18"/>
              </w:rPr>
              <w:t xml:space="preserve">/ </w:t>
            </w:r>
            <w:r>
              <w:rPr>
                <w:rFonts w:hint="eastAsia"/>
                <w:sz w:val="18"/>
                <w:szCs w:val="18"/>
              </w:rPr>
              <w:t>候选消息类</w:t>
            </w:r>
            <w:r>
              <w:rPr>
                <w:sz w:val="18"/>
                <w:szCs w:val="18"/>
              </w:rPr>
              <w:t>用户</w:t>
            </w:r>
            <w:r>
              <w:rPr>
                <w:rFonts w:hint="eastAsia"/>
                <w:sz w:val="18"/>
                <w:szCs w:val="18"/>
              </w:rPr>
              <w:t>数目</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Pr="00020C6D" w:rsidRDefault="00020C6D" w:rsidP="0019309F">
            <w:pPr>
              <w:spacing w:line="300" w:lineRule="exact"/>
              <w:ind w:firstLine="0"/>
              <w:rPr>
                <w:sz w:val="18"/>
                <w:szCs w:val="18"/>
              </w:rPr>
            </w:pPr>
            <w:r>
              <w:rPr>
                <w:rFonts w:hint="eastAsia"/>
                <w:sz w:val="18"/>
                <w:szCs w:val="18"/>
              </w:rPr>
              <w:t>用户平均</w:t>
            </w:r>
            <w:r>
              <w:rPr>
                <w:sz w:val="18"/>
                <w:szCs w:val="18"/>
              </w:rPr>
              <w:t>转发</w:t>
            </w:r>
            <w:r>
              <w:rPr>
                <w:rFonts w:hint="eastAsia"/>
                <w:sz w:val="18"/>
                <w:szCs w:val="18"/>
              </w:rPr>
              <w:t>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所有消息的</w:t>
            </w:r>
            <w:r>
              <w:rPr>
                <w:sz w:val="18"/>
                <w:szCs w:val="18"/>
              </w:rPr>
              <w:t>作者</w:t>
            </w:r>
            <w:r>
              <w:rPr>
                <w:rFonts w:hint="eastAsia"/>
                <w:sz w:val="18"/>
                <w:szCs w:val="18"/>
              </w:rPr>
              <w:t>的</w:t>
            </w:r>
            <w:r>
              <w:rPr>
                <w:sz w:val="18"/>
                <w:szCs w:val="18"/>
              </w:rPr>
              <w:t>转发消息总数</w:t>
            </w:r>
            <w:r>
              <w:rPr>
                <w:rFonts w:hint="eastAsia"/>
                <w:sz w:val="18"/>
                <w:szCs w:val="18"/>
              </w:rPr>
              <w:t>的</w:t>
            </w:r>
            <w:r>
              <w:rPr>
                <w:sz w:val="18"/>
                <w:szCs w:val="18"/>
              </w:rPr>
              <w:t>平均值</w:t>
            </w:r>
          </w:p>
        </w:tc>
      </w:tr>
      <w:tr w:rsidR="00020C6D" w:rsidTr="0019309F">
        <w:tc>
          <w:tcPr>
            <w:tcW w:w="1129" w:type="dxa"/>
            <w:vMerge/>
          </w:tcPr>
          <w:p w:rsidR="00020C6D" w:rsidRPr="002351D6" w:rsidRDefault="00020C6D" w:rsidP="0019309F">
            <w:pPr>
              <w:spacing w:line="300" w:lineRule="exact"/>
              <w:ind w:firstLine="0"/>
              <w:rPr>
                <w:sz w:val="18"/>
                <w:szCs w:val="18"/>
              </w:rPr>
            </w:pPr>
          </w:p>
        </w:tc>
        <w:tc>
          <w:tcPr>
            <w:tcW w:w="2127" w:type="dxa"/>
          </w:tcPr>
          <w:p w:rsidR="00020C6D" w:rsidRPr="00020C6D" w:rsidRDefault="00020C6D" w:rsidP="0019309F">
            <w:pPr>
              <w:spacing w:line="300" w:lineRule="exact"/>
              <w:ind w:firstLine="0"/>
              <w:rPr>
                <w:sz w:val="18"/>
                <w:szCs w:val="18"/>
              </w:rPr>
            </w:pPr>
            <w:r>
              <w:rPr>
                <w:rFonts w:hint="eastAsia"/>
                <w:sz w:val="18"/>
                <w:szCs w:val="18"/>
              </w:rPr>
              <w:t>用户</w:t>
            </w:r>
            <w:r>
              <w:rPr>
                <w:sz w:val="18"/>
                <w:szCs w:val="18"/>
              </w:rPr>
              <w:t>平均原创数目</w:t>
            </w:r>
          </w:p>
        </w:tc>
        <w:tc>
          <w:tcPr>
            <w:tcW w:w="5125" w:type="dxa"/>
          </w:tcPr>
          <w:p w:rsidR="00020C6D" w:rsidRDefault="00020C6D" w:rsidP="00A70D27">
            <w:pPr>
              <w:spacing w:line="300" w:lineRule="exact"/>
              <w:ind w:firstLine="0"/>
              <w:rPr>
                <w:sz w:val="18"/>
                <w:szCs w:val="18"/>
              </w:rPr>
            </w:pPr>
            <w:r>
              <w:rPr>
                <w:rFonts w:hint="eastAsia"/>
                <w:sz w:val="18"/>
                <w:szCs w:val="18"/>
              </w:rPr>
              <w:t>候选</w:t>
            </w:r>
            <w:r>
              <w:rPr>
                <w:sz w:val="18"/>
                <w:szCs w:val="18"/>
              </w:rPr>
              <w:t>消息类所有消息的作者的</w:t>
            </w:r>
            <w:r>
              <w:rPr>
                <w:rFonts w:hint="eastAsia"/>
                <w:sz w:val="18"/>
                <w:szCs w:val="18"/>
              </w:rPr>
              <w:t>非转发</w:t>
            </w:r>
            <w:r>
              <w:rPr>
                <w:sz w:val="18"/>
                <w:szCs w:val="18"/>
              </w:rPr>
              <w:t>消息</w:t>
            </w:r>
            <w:r>
              <w:rPr>
                <w:rFonts w:hint="eastAsia"/>
                <w:sz w:val="18"/>
                <w:szCs w:val="18"/>
              </w:rPr>
              <w:t>总数</w:t>
            </w:r>
            <w:r>
              <w:rPr>
                <w:sz w:val="18"/>
                <w:szCs w:val="18"/>
              </w:rPr>
              <w:t>的平均值</w:t>
            </w:r>
          </w:p>
        </w:tc>
      </w:tr>
      <w:tr w:rsidR="00020C6D" w:rsidTr="00392E04">
        <w:tc>
          <w:tcPr>
            <w:tcW w:w="1129" w:type="dxa"/>
            <w:vMerge/>
            <w:tcBorders>
              <w:bottom w:val="single" w:sz="12" w:space="0" w:color="auto"/>
            </w:tcBorders>
          </w:tcPr>
          <w:p w:rsidR="00020C6D" w:rsidRPr="002351D6" w:rsidRDefault="00020C6D" w:rsidP="0019309F">
            <w:pPr>
              <w:spacing w:line="300" w:lineRule="exact"/>
              <w:ind w:firstLine="0"/>
              <w:rPr>
                <w:sz w:val="18"/>
                <w:szCs w:val="18"/>
              </w:rPr>
            </w:pPr>
          </w:p>
        </w:tc>
        <w:tc>
          <w:tcPr>
            <w:tcW w:w="2127" w:type="dxa"/>
            <w:tcBorders>
              <w:bottom w:val="single" w:sz="12" w:space="0" w:color="auto"/>
            </w:tcBorders>
          </w:tcPr>
          <w:p w:rsidR="00020C6D" w:rsidRDefault="00020C6D" w:rsidP="0019309F">
            <w:pPr>
              <w:spacing w:line="300" w:lineRule="exact"/>
              <w:ind w:firstLine="0"/>
              <w:rPr>
                <w:sz w:val="18"/>
                <w:szCs w:val="18"/>
              </w:rPr>
            </w:pPr>
            <w:r>
              <w:rPr>
                <w:rFonts w:hint="eastAsia"/>
                <w:sz w:val="18"/>
                <w:szCs w:val="18"/>
              </w:rPr>
              <w:t>用户</w:t>
            </w:r>
            <w:r>
              <w:rPr>
                <w:sz w:val="18"/>
                <w:szCs w:val="18"/>
              </w:rPr>
              <w:t>平均</w:t>
            </w:r>
            <w:r>
              <w:rPr>
                <w:rFonts w:hint="eastAsia"/>
                <w:sz w:val="18"/>
                <w:szCs w:val="18"/>
              </w:rPr>
              <w:t>转发</w:t>
            </w:r>
            <w:r>
              <w:rPr>
                <w:sz w:val="18"/>
                <w:szCs w:val="18"/>
              </w:rPr>
              <w:t>比</w:t>
            </w:r>
          </w:p>
        </w:tc>
        <w:tc>
          <w:tcPr>
            <w:tcW w:w="5125" w:type="dxa"/>
            <w:tcBorders>
              <w:bottom w:val="single" w:sz="12" w:space="0" w:color="auto"/>
            </w:tcBorders>
          </w:tcPr>
          <w:p w:rsidR="00020C6D" w:rsidRPr="00020C6D" w:rsidRDefault="00020C6D" w:rsidP="00A70D27">
            <w:pPr>
              <w:spacing w:line="300" w:lineRule="exact"/>
              <w:ind w:firstLine="0"/>
              <w:rPr>
                <w:sz w:val="18"/>
                <w:szCs w:val="18"/>
              </w:rPr>
            </w:pPr>
            <w:r>
              <w:rPr>
                <w:sz w:val="18"/>
                <w:szCs w:val="18"/>
              </w:rPr>
              <w:t>所有消息作者的转发消息总数与</w:t>
            </w:r>
            <w:r>
              <w:rPr>
                <w:rFonts w:hint="eastAsia"/>
                <w:sz w:val="18"/>
                <w:szCs w:val="18"/>
              </w:rPr>
              <w:t>其发布</w:t>
            </w:r>
            <w:r>
              <w:rPr>
                <w:sz w:val="18"/>
                <w:szCs w:val="18"/>
              </w:rPr>
              <w:t>消息</w:t>
            </w:r>
            <w:r>
              <w:rPr>
                <w:rFonts w:hint="eastAsia"/>
                <w:sz w:val="18"/>
                <w:szCs w:val="18"/>
              </w:rPr>
              <w:t>总数</w:t>
            </w:r>
            <w:r>
              <w:rPr>
                <w:sz w:val="18"/>
                <w:szCs w:val="18"/>
              </w:rPr>
              <w:t>比值的平均值</w:t>
            </w:r>
          </w:p>
        </w:tc>
      </w:tr>
      <w:tr w:rsidR="00BC55BE" w:rsidTr="00392E04">
        <w:tc>
          <w:tcPr>
            <w:tcW w:w="1129" w:type="dxa"/>
            <w:vMerge w:val="restart"/>
            <w:tcBorders>
              <w:top w:val="single" w:sz="12" w:space="0" w:color="auto"/>
            </w:tcBorders>
          </w:tcPr>
          <w:p w:rsidR="00BC55BE" w:rsidRDefault="00BC55BE" w:rsidP="0019309F">
            <w:pPr>
              <w:spacing w:line="300" w:lineRule="exact"/>
              <w:ind w:firstLine="0"/>
              <w:rPr>
                <w:sz w:val="18"/>
                <w:szCs w:val="18"/>
              </w:rPr>
            </w:pPr>
            <w:r>
              <w:rPr>
                <w:rFonts w:hint="eastAsia"/>
                <w:sz w:val="18"/>
                <w:szCs w:val="18"/>
              </w:rPr>
              <w:t>消息</w:t>
            </w:r>
            <w:r>
              <w:rPr>
                <w:sz w:val="18"/>
                <w:szCs w:val="18"/>
              </w:rPr>
              <w:t>特征</w:t>
            </w:r>
          </w:p>
          <w:p w:rsidR="00BC55BE" w:rsidRPr="002351D6" w:rsidRDefault="00BC55BE" w:rsidP="0019309F">
            <w:pPr>
              <w:spacing w:line="300" w:lineRule="exact"/>
              <w:ind w:firstLine="0"/>
              <w:rPr>
                <w:sz w:val="18"/>
                <w:szCs w:val="18"/>
              </w:rPr>
            </w:pPr>
            <w:r>
              <w:rPr>
                <w:rFonts w:hint="eastAsia"/>
                <w:sz w:val="18"/>
                <w:szCs w:val="18"/>
              </w:rPr>
              <w:t>（共</w:t>
            </w:r>
            <w:r>
              <w:rPr>
                <w:rFonts w:hint="eastAsia"/>
                <w:sz w:val="18"/>
                <w:szCs w:val="18"/>
              </w:rPr>
              <w:t>8</w:t>
            </w:r>
            <w:r>
              <w:rPr>
                <w:rFonts w:hint="eastAsia"/>
                <w:sz w:val="18"/>
                <w:szCs w:val="18"/>
              </w:rPr>
              <w:t>类</w:t>
            </w:r>
            <w:r>
              <w:rPr>
                <w:sz w:val="18"/>
                <w:szCs w:val="18"/>
              </w:rPr>
              <w:t>）</w:t>
            </w:r>
          </w:p>
        </w:tc>
        <w:tc>
          <w:tcPr>
            <w:tcW w:w="2127" w:type="dxa"/>
            <w:tcBorders>
              <w:top w:val="single" w:sz="12" w:space="0" w:color="auto"/>
            </w:tcBorders>
          </w:tcPr>
          <w:p w:rsidR="00BC55BE" w:rsidRDefault="00BC55BE" w:rsidP="0019309F">
            <w:pPr>
              <w:spacing w:line="300" w:lineRule="exact"/>
              <w:ind w:firstLine="0"/>
              <w:rPr>
                <w:sz w:val="18"/>
                <w:szCs w:val="18"/>
              </w:rPr>
            </w:pPr>
            <w:r>
              <w:rPr>
                <w:rFonts w:hint="eastAsia"/>
                <w:sz w:val="18"/>
                <w:szCs w:val="18"/>
              </w:rPr>
              <w:t>消息</w:t>
            </w:r>
            <w:r>
              <w:rPr>
                <w:sz w:val="18"/>
                <w:szCs w:val="18"/>
              </w:rPr>
              <w:t>总数</w:t>
            </w:r>
          </w:p>
        </w:tc>
        <w:tc>
          <w:tcPr>
            <w:tcW w:w="5125" w:type="dxa"/>
            <w:tcBorders>
              <w:top w:val="single" w:sz="12" w:space="0" w:color="auto"/>
            </w:tcBorders>
          </w:tcPr>
          <w:p w:rsidR="00BC55BE" w:rsidRPr="00020C6D" w:rsidRDefault="00BC55BE" w:rsidP="00A70D27">
            <w:pPr>
              <w:spacing w:line="300" w:lineRule="exact"/>
              <w:ind w:firstLine="0"/>
              <w:rPr>
                <w:sz w:val="18"/>
                <w:szCs w:val="18"/>
              </w:rPr>
            </w:pPr>
            <w:r>
              <w:rPr>
                <w:rFonts w:hint="eastAsia"/>
                <w:sz w:val="18"/>
                <w:szCs w:val="18"/>
              </w:rPr>
              <w:t>候选</w:t>
            </w:r>
            <w:r>
              <w:rPr>
                <w:sz w:val="18"/>
                <w:szCs w:val="18"/>
              </w:rPr>
              <w:t>消息类中所有</w:t>
            </w:r>
            <w:r>
              <w:rPr>
                <w:rFonts w:hint="eastAsia"/>
                <w:sz w:val="18"/>
                <w:szCs w:val="18"/>
              </w:rPr>
              <w:t>消息</w:t>
            </w:r>
            <w:r>
              <w:rPr>
                <w:sz w:val="18"/>
                <w:szCs w:val="18"/>
              </w:rPr>
              <w:t>的总数</w:t>
            </w:r>
          </w:p>
        </w:tc>
      </w:tr>
      <w:tr w:rsidR="00BC55BE" w:rsidTr="0019309F">
        <w:tc>
          <w:tcPr>
            <w:tcW w:w="1129" w:type="dxa"/>
            <w:vMerge/>
          </w:tcPr>
          <w:p w:rsidR="00BC55BE" w:rsidRPr="00BC55BE"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问号</w:t>
            </w:r>
            <w:r>
              <w:rPr>
                <w:sz w:val="18"/>
                <w:szCs w:val="18"/>
              </w:rPr>
              <w:t>数目</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消息类中所有消息的问号数量的平均值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叹号</w:t>
            </w:r>
            <w:r>
              <w:rPr>
                <w:sz w:val="18"/>
                <w:szCs w:val="18"/>
              </w:rPr>
              <w:t>数目</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消息类中所有消息的</w:t>
            </w:r>
            <w:r>
              <w:rPr>
                <w:rFonts w:hint="eastAsia"/>
                <w:sz w:val="18"/>
                <w:szCs w:val="18"/>
              </w:rPr>
              <w:t>叹</w:t>
            </w:r>
            <w:r>
              <w:rPr>
                <w:sz w:val="18"/>
                <w:szCs w:val="18"/>
              </w:rPr>
              <w:t>号数量的平均值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sz w:val="18"/>
                <w:szCs w:val="18"/>
              </w:rPr>
              <w:t>消息平均情感得分</w:t>
            </w:r>
          </w:p>
        </w:tc>
        <w:tc>
          <w:tcPr>
            <w:tcW w:w="5125" w:type="dxa"/>
          </w:tcPr>
          <w:p w:rsidR="00BC55BE" w:rsidRPr="00020C6D" w:rsidRDefault="00BC55BE" w:rsidP="00BC55BE">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w:t>
            </w:r>
            <w:r>
              <w:rPr>
                <w:rFonts w:hint="eastAsia"/>
                <w:sz w:val="18"/>
                <w:szCs w:val="18"/>
              </w:rPr>
              <w:t>消息</w:t>
            </w:r>
            <w:r>
              <w:rPr>
                <w:sz w:val="18"/>
                <w:szCs w:val="18"/>
              </w:rPr>
              <w:t>的</w:t>
            </w:r>
            <w:r>
              <w:rPr>
                <w:rFonts w:hint="eastAsia"/>
                <w:sz w:val="18"/>
                <w:szCs w:val="18"/>
              </w:rPr>
              <w:t>情感评估</w:t>
            </w:r>
            <w:r>
              <w:rPr>
                <w:sz w:val="18"/>
                <w:szCs w:val="18"/>
              </w:rPr>
              <w:t>得分的平均值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正情感</w:t>
            </w:r>
            <w:r>
              <w:rPr>
                <w:sz w:val="18"/>
                <w:szCs w:val="18"/>
              </w:rPr>
              <w:t>消息比例</w:t>
            </w:r>
          </w:p>
        </w:tc>
        <w:tc>
          <w:tcPr>
            <w:tcW w:w="5125" w:type="dxa"/>
          </w:tcPr>
          <w:p w:rsidR="00BC55BE" w:rsidRDefault="00BC55BE" w:rsidP="00BC55BE">
            <w:pPr>
              <w:spacing w:line="300" w:lineRule="exact"/>
              <w:ind w:firstLine="0"/>
              <w:rPr>
                <w:sz w:val="18"/>
                <w:szCs w:val="18"/>
              </w:rPr>
            </w:pPr>
            <w:r>
              <w:rPr>
                <w:rFonts w:hint="eastAsia"/>
                <w:sz w:val="18"/>
                <w:szCs w:val="18"/>
              </w:rPr>
              <w:t>候选消息</w:t>
            </w:r>
            <w:r>
              <w:rPr>
                <w:sz w:val="18"/>
                <w:szCs w:val="18"/>
              </w:rPr>
              <w:t>类中</w:t>
            </w:r>
            <w:r>
              <w:rPr>
                <w:rFonts w:hint="eastAsia"/>
                <w:sz w:val="18"/>
                <w:szCs w:val="18"/>
              </w:rPr>
              <w:t>所有被</w:t>
            </w:r>
            <w:r>
              <w:rPr>
                <w:sz w:val="18"/>
                <w:szCs w:val="18"/>
              </w:rPr>
              <w:t>认为是正面情感消息的消息</w:t>
            </w:r>
            <w:r>
              <w:rPr>
                <w:rFonts w:hint="eastAsia"/>
                <w:sz w:val="18"/>
                <w:szCs w:val="18"/>
              </w:rPr>
              <w:t>所占</w:t>
            </w:r>
            <w:r>
              <w:rPr>
                <w:sz w:val="18"/>
                <w:szCs w:val="18"/>
              </w:rPr>
              <w:t>比例</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负</w:t>
            </w:r>
            <w:r>
              <w:rPr>
                <w:sz w:val="18"/>
                <w:szCs w:val="18"/>
              </w:rPr>
              <w:t>情感消息比例</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消息类中所有被认为是负面情感消息的消息所占比例</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w:t>
            </w:r>
            <w:r>
              <w:rPr>
                <w:rFonts w:hint="eastAsia"/>
                <w:sz w:val="18"/>
                <w:szCs w:val="18"/>
              </w:rPr>
              <w:t>正</w:t>
            </w:r>
            <w:r>
              <w:rPr>
                <w:sz w:val="18"/>
                <w:szCs w:val="18"/>
              </w:rPr>
              <w:t>向</w:t>
            </w:r>
            <w:r>
              <w:rPr>
                <w:rFonts w:hint="eastAsia"/>
                <w:sz w:val="18"/>
                <w:szCs w:val="18"/>
              </w:rPr>
              <w:t>词</w:t>
            </w:r>
            <w:r>
              <w:rPr>
                <w:sz w:val="18"/>
                <w:szCs w:val="18"/>
              </w:rPr>
              <w:t>数目</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消息类中所有消息的情感正向词数目的平均值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BC55BE" w:rsidP="00BC55BE">
            <w:pPr>
              <w:spacing w:line="300" w:lineRule="exact"/>
              <w:ind w:firstLine="0"/>
              <w:rPr>
                <w:sz w:val="18"/>
                <w:szCs w:val="18"/>
              </w:rPr>
            </w:pPr>
            <w:r>
              <w:rPr>
                <w:rFonts w:hint="eastAsia"/>
                <w:sz w:val="18"/>
                <w:szCs w:val="18"/>
              </w:rPr>
              <w:t>消息</w:t>
            </w:r>
            <w:r>
              <w:rPr>
                <w:sz w:val="18"/>
                <w:szCs w:val="18"/>
              </w:rPr>
              <w:t>平均负向词数目</w:t>
            </w:r>
          </w:p>
        </w:tc>
        <w:tc>
          <w:tcPr>
            <w:tcW w:w="5125" w:type="dxa"/>
          </w:tcPr>
          <w:p w:rsidR="00BC55BE" w:rsidRDefault="00BC55BE" w:rsidP="00BC55BE">
            <w:pPr>
              <w:spacing w:line="300" w:lineRule="exact"/>
              <w:ind w:firstLine="0"/>
              <w:rPr>
                <w:sz w:val="18"/>
                <w:szCs w:val="18"/>
              </w:rPr>
            </w:pPr>
            <w:r>
              <w:rPr>
                <w:rFonts w:hint="eastAsia"/>
                <w:sz w:val="18"/>
                <w:szCs w:val="18"/>
              </w:rPr>
              <w:t>候选</w:t>
            </w:r>
            <w:r>
              <w:rPr>
                <w:sz w:val="18"/>
                <w:szCs w:val="18"/>
              </w:rPr>
              <w:t>消息类中所有消息的情感负向词数目的平均值</w:t>
            </w:r>
          </w:p>
        </w:tc>
      </w:tr>
      <w:tr w:rsidR="00BC55BE" w:rsidTr="0019309F">
        <w:tc>
          <w:tcPr>
            <w:tcW w:w="1129" w:type="dxa"/>
            <w:vMerge w:val="restart"/>
          </w:tcPr>
          <w:p w:rsidR="00BC55BE" w:rsidRDefault="00BC55BE" w:rsidP="00BC55BE">
            <w:pPr>
              <w:spacing w:line="300" w:lineRule="exact"/>
              <w:ind w:firstLine="0"/>
              <w:rPr>
                <w:sz w:val="18"/>
                <w:szCs w:val="18"/>
              </w:rPr>
            </w:pPr>
            <w:r>
              <w:rPr>
                <w:rFonts w:hint="eastAsia"/>
                <w:sz w:val="18"/>
                <w:szCs w:val="18"/>
              </w:rPr>
              <w:t>传播</w:t>
            </w:r>
            <w:r>
              <w:rPr>
                <w:sz w:val="18"/>
                <w:szCs w:val="18"/>
              </w:rPr>
              <w:t>特征</w:t>
            </w:r>
          </w:p>
          <w:p w:rsidR="00BC55BE" w:rsidRPr="002351D6" w:rsidRDefault="00BC55BE" w:rsidP="00BC55BE">
            <w:pPr>
              <w:spacing w:line="300" w:lineRule="exact"/>
              <w:ind w:firstLine="0"/>
              <w:rPr>
                <w:sz w:val="18"/>
                <w:szCs w:val="18"/>
              </w:rPr>
            </w:pPr>
            <w:r>
              <w:rPr>
                <w:rFonts w:hint="eastAsia"/>
                <w:sz w:val="18"/>
                <w:szCs w:val="18"/>
              </w:rPr>
              <w:t>（共</w:t>
            </w:r>
            <w:r>
              <w:rPr>
                <w:rFonts w:hint="eastAsia"/>
                <w:sz w:val="18"/>
                <w:szCs w:val="18"/>
              </w:rPr>
              <w:t>4</w:t>
            </w:r>
            <w:r>
              <w:rPr>
                <w:rFonts w:hint="eastAsia"/>
                <w:sz w:val="18"/>
                <w:szCs w:val="18"/>
              </w:rPr>
              <w:t>类</w:t>
            </w:r>
            <w:r>
              <w:rPr>
                <w:sz w:val="18"/>
                <w:szCs w:val="18"/>
              </w:rPr>
              <w:t>）</w:t>
            </w:r>
          </w:p>
        </w:tc>
        <w:tc>
          <w:tcPr>
            <w:tcW w:w="2127" w:type="dxa"/>
          </w:tcPr>
          <w:p w:rsidR="00BC55BE" w:rsidRDefault="00BC55BE" w:rsidP="00BC55BE">
            <w:pPr>
              <w:spacing w:line="300" w:lineRule="exact"/>
              <w:ind w:firstLine="0"/>
              <w:rPr>
                <w:sz w:val="18"/>
                <w:szCs w:val="18"/>
              </w:rPr>
            </w:pPr>
            <w:r>
              <w:rPr>
                <w:rFonts w:hint="eastAsia"/>
                <w:sz w:val="18"/>
                <w:szCs w:val="18"/>
              </w:rPr>
              <w:t>转发</w:t>
            </w:r>
            <w:r>
              <w:rPr>
                <w:sz w:val="18"/>
                <w:szCs w:val="18"/>
              </w:rPr>
              <w:t>树</w:t>
            </w:r>
            <w:r>
              <w:rPr>
                <w:rFonts w:hint="eastAsia"/>
                <w:sz w:val="18"/>
                <w:szCs w:val="18"/>
              </w:rPr>
              <w:t>根</w:t>
            </w:r>
            <w:r>
              <w:rPr>
                <w:sz w:val="18"/>
                <w:szCs w:val="18"/>
              </w:rPr>
              <w:t>节点</w:t>
            </w:r>
            <w:r>
              <w:rPr>
                <w:rFonts w:hint="eastAsia"/>
                <w:sz w:val="18"/>
                <w:szCs w:val="18"/>
              </w:rPr>
              <w:t>数目</w:t>
            </w:r>
          </w:p>
        </w:tc>
        <w:tc>
          <w:tcPr>
            <w:tcW w:w="5125" w:type="dxa"/>
          </w:tcPr>
          <w:p w:rsidR="00BC55BE" w:rsidRDefault="00BC55BE" w:rsidP="002F279A">
            <w:pPr>
              <w:spacing w:line="300" w:lineRule="exact"/>
              <w:ind w:firstLine="0"/>
              <w:rPr>
                <w:sz w:val="18"/>
                <w:szCs w:val="18"/>
              </w:rPr>
            </w:pPr>
            <w:r>
              <w:rPr>
                <w:rFonts w:hint="eastAsia"/>
                <w:sz w:val="18"/>
                <w:szCs w:val="18"/>
              </w:rPr>
              <w:t>候选</w:t>
            </w:r>
            <w:r>
              <w:rPr>
                <w:sz w:val="18"/>
                <w:szCs w:val="18"/>
              </w:rPr>
              <w:t>消息类</w:t>
            </w:r>
            <w:r w:rsidR="002F279A">
              <w:rPr>
                <w:rFonts w:hint="eastAsia"/>
                <w:sz w:val="18"/>
                <w:szCs w:val="18"/>
              </w:rPr>
              <w:t>中</w:t>
            </w:r>
            <w:r>
              <w:rPr>
                <w:sz w:val="18"/>
                <w:szCs w:val="18"/>
              </w:rPr>
              <w:t>所有</w:t>
            </w:r>
            <w:r w:rsidR="002F279A">
              <w:rPr>
                <w:rFonts w:hint="eastAsia"/>
                <w:sz w:val="18"/>
                <w:szCs w:val="18"/>
              </w:rPr>
              <w:t>的</w:t>
            </w:r>
            <w:r>
              <w:rPr>
                <w:sz w:val="18"/>
                <w:szCs w:val="18"/>
              </w:rPr>
              <w:t>转发</w:t>
            </w:r>
            <w:r w:rsidR="002F279A">
              <w:rPr>
                <w:rFonts w:hint="eastAsia"/>
                <w:sz w:val="18"/>
                <w:szCs w:val="18"/>
              </w:rPr>
              <w:t>消息</w:t>
            </w:r>
            <w:r>
              <w:rPr>
                <w:sz w:val="18"/>
                <w:szCs w:val="18"/>
              </w:rPr>
              <w:t>树的</w:t>
            </w:r>
            <w:r w:rsidR="002F279A">
              <w:rPr>
                <w:rFonts w:hint="eastAsia"/>
                <w:sz w:val="18"/>
                <w:szCs w:val="18"/>
              </w:rPr>
              <w:t>根</w:t>
            </w:r>
            <w:r>
              <w:rPr>
                <w:sz w:val="18"/>
                <w:szCs w:val="18"/>
              </w:rPr>
              <w:t>节点</w:t>
            </w:r>
            <w:r w:rsidR="002F279A">
              <w:rPr>
                <w:rFonts w:hint="eastAsia"/>
                <w:sz w:val="18"/>
                <w:szCs w:val="18"/>
              </w:rPr>
              <w:t>总数</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Pr="002F279A" w:rsidRDefault="002F279A" w:rsidP="00BC55BE">
            <w:pPr>
              <w:spacing w:line="300" w:lineRule="exact"/>
              <w:ind w:firstLine="0"/>
              <w:rPr>
                <w:sz w:val="18"/>
                <w:szCs w:val="18"/>
              </w:rPr>
            </w:pPr>
            <w:r>
              <w:rPr>
                <w:rFonts w:hint="eastAsia"/>
                <w:sz w:val="18"/>
                <w:szCs w:val="18"/>
              </w:rPr>
              <w:t>转发树</w:t>
            </w:r>
            <w:r>
              <w:rPr>
                <w:sz w:val="18"/>
                <w:szCs w:val="18"/>
              </w:rPr>
              <w:t>非根节点数目</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w:t>
            </w:r>
            <w:r>
              <w:rPr>
                <w:rFonts w:hint="eastAsia"/>
                <w:sz w:val="18"/>
                <w:szCs w:val="18"/>
              </w:rPr>
              <w:t>中</w:t>
            </w:r>
            <w:r>
              <w:rPr>
                <w:sz w:val="18"/>
                <w:szCs w:val="18"/>
              </w:rPr>
              <w:t>所有</w:t>
            </w:r>
            <w:r>
              <w:rPr>
                <w:rFonts w:hint="eastAsia"/>
                <w:sz w:val="18"/>
                <w:szCs w:val="18"/>
              </w:rPr>
              <w:t>的</w:t>
            </w:r>
            <w:r>
              <w:rPr>
                <w:sz w:val="18"/>
                <w:szCs w:val="18"/>
              </w:rPr>
              <w:t>转发</w:t>
            </w:r>
            <w:r>
              <w:rPr>
                <w:rFonts w:hint="eastAsia"/>
                <w:sz w:val="18"/>
                <w:szCs w:val="18"/>
              </w:rPr>
              <w:t>消息</w:t>
            </w:r>
            <w:r>
              <w:rPr>
                <w:sz w:val="18"/>
                <w:szCs w:val="18"/>
              </w:rPr>
              <w:t>树的</w:t>
            </w:r>
            <w:r>
              <w:rPr>
                <w:rFonts w:hint="eastAsia"/>
                <w:sz w:val="18"/>
                <w:szCs w:val="18"/>
              </w:rPr>
              <w:t>非根</w:t>
            </w:r>
            <w:r>
              <w:rPr>
                <w:sz w:val="18"/>
                <w:szCs w:val="18"/>
              </w:rPr>
              <w:t>节点</w:t>
            </w:r>
            <w:r>
              <w:rPr>
                <w:rFonts w:hint="eastAsia"/>
                <w:sz w:val="18"/>
                <w:szCs w:val="18"/>
              </w:rPr>
              <w:t>总数</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Pr="002F279A" w:rsidRDefault="002F279A" w:rsidP="00BC55BE">
            <w:pPr>
              <w:spacing w:line="300" w:lineRule="exact"/>
              <w:ind w:firstLine="0"/>
              <w:rPr>
                <w:sz w:val="18"/>
                <w:szCs w:val="18"/>
              </w:rPr>
            </w:pPr>
            <w:r>
              <w:rPr>
                <w:rFonts w:hint="eastAsia"/>
                <w:sz w:val="18"/>
                <w:szCs w:val="18"/>
              </w:rPr>
              <w:t>转发</w:t>
            </w:r>
            <w:r>
              <w:rPr>
                <w:sz w:val="18"/>
                <w:szCs w:val="18"/>
              </w:rPr>
              <w:t>树最大深度</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消息类中所有的转发消息树深度的最大值</w:t>
            </w:r>
          </w:p>
        </w:tc>
      </w:tr>
      <w:tr w:rsidR="00BC55BE" w:rsidTr="0019309F">
        <w:tc>
          <w:tcPr>
            <w:tcW w:w="1129" w:type="dxa"/>
            <w:vMerge/>
          </w:tcPr>
          <w:p w:rsidR="00BC55BE" w:rsidRPr="002351D6" w:rsidRDefault="00BC55BE" w:rsidP="00BC55BE">
            <w:pPr>
              <w:spacing w:line="300" w:lineRule="exact"/>
              <w:ind w:firstLine="0"/>
              <w:rPr>
                <w:sz w:val="18"/>
                <w:szCs w:val="18"/>
              </w:rPr>
            </w:pPr>
          </w:p>
        </w:tc>
        <w:tc>
          <w:tcPr>
            <w:tcW w:w="2127" w:type="dxa"/>
          </w:tcPr>
          <w:p w:rsidR="00BC55BE" w:rsidRDefault="002F279A" w:rsidP="00BC55BE">
            <w:pPr>
              <w:spacing w:line="300" w:lineRule="exact"/>
              <w:ind w:firstLine="0"/>
              <w:rPr>
                <w:sz w:val="18"/>
                <w:szCs w:val="18"/>
              </w:rPr>
            </w:pPr>
            <w:r>
              <w:rPr>
                <w:rFonts w:hint="eastAsia"/>
                <w:sz w:val="18"/>
                <w:szCs w:val="18"/>
              </w:rPr>
              <w:t>转发树</w:t>
            </w:r>
            <w:r>
              <w:rPr>
                <w:sz w:val="18"/>
                <w:szCs w:val="18"/>
              </w:rPr>
              <w:t>最大</w:t>
            </w:r>
            <w:r>
              <w:rPr>
                <w:rFonts w:hint="eastAsia"/>
                <w:sz w:val="18"/>
                <w:szCs w:val="18"/>
              </w:rPr>
              <w:t>分叉</w:t>
            </w:r>
            <w:r>
              <w:rPr>
                <w:sz w:val="18"/>
                <w:szCs w:val="18"/>
              </w:rPr>
              <w:t>数目</w:t>
            </w:r>
          </w:p>
        </w:tc>
        <w:tc>
          <w:tcPr>
            <w:tcW w:w="5125" w:type="dxa"/>
          </w:tcPr>
          <w:p w:rsidR="00BC55BE" w:rsidRDefault="002F279A" w:rsidP="00BC55BE">
            <w:pPr>
              <w:spacing w:line="300" w:lineRule="exact"/>
              <w:ind w:firstLine="0"/>
              <w:rPr>
                <w:sz w:val="18"/>
                <w:szCs w:val="18"/>
              </w:rPr>
            </w:pPr>
            <w:r>
              <w:rPr>
                <w:rFonts w:hint="eastAsia"/>
                <w:sz w:val="18"/>
                <w:szCs w:val="18"/>
              </w:rPr>
              <w:t>候选</w:t>
            </w:r>
            <w:r>
              <w:rPr>
                <w:sz w:val="18"/>
                <w:szCs w:val="18"/>
              </w:rPr>
              <w:t>消息类中所有的转发消息树的最大</w:t>
            </w:r>
            <w:r>
              <w:rPr>
                <w:rFonts w:hint="eastAsia"/>
                <w:sz w:val="18"/>
                <w:szCs w:val="18"/>
              </w:rPr>
              <w:t>分叉数目</w:t>
            </w:r>
            <w:r>
              <w:rPr>
                <w:sz w:val="18"/>
                <w:szCs w:val="18"/>
              </w:rPr>
              <w:t>的最大值</w:t>
            </w:r>
          </w:p>
        </w:tc>
      </w:tr>
    </w:tbl>
    <w:p w:rsidR="00813047" w:rsidRDefault="00F144B9" w:rsidP="00F144B9">
      <w:pPr>
        <w:spacing w:beforeLines="100" w:before="312"/>
      </w:pPr>
      <w:r>
        <w:rPr>
          <w:rFonts w:hint="eastAsia"/>
        </w:rPr>
        <w:t>其中原系统</w:t>
      </w:r>
      <w:r>
        <w:t>相关的特征有</w:t>
      </w:r>
      <w:r>
        <w:rPr>
          <w:rFonts w:hint="eastAsia"/>
        </w:rPr>
        <w:t>15</w:t>
      </w:r>
      <w:r>
        <w:rPr>
          <w:rFonts w:hint="eastAsia"/>
        </w:rPr>
        <w:t>类（去除</w:t>
      </w:r>
      <w:r>
        <w:t>了</w:t>
      </w:r>
      <w:r w:rsidR="002351D6">
        <w:rPr>
          <w:rFonts w:hint="eastAsia"/>
        </w:rPr>
        <w:t>相关</w:t>
      </w:r>
      <w:r w:rsidR="002351D6">
        <w:t>研究中</w:t>
      </w:r>
      <w:r w:rsidR="002351D6">
        <w:rPr>
          <w:rFonts w:hint="eastAsia"/>
        </w:rPr>
        <w:t>不常用</w:t>
      </w:r>
      <w:r>
        <w:t>的单词熵特征，</w:t>
      </w:r>
      <w:r>
        <w:rPr>
          <w:rFonts w:hint="eastAsia"/>
        </w:rPr>
        <w:t>同</w:t>
      </w:r>
      <w:r>
        <w:rPr>
          <w:rFonts w:hint="eastAsia"/>
        </w:rPr>
        <w:lastRenderedPageBreak/>
        <w:t>时将</w:t>
      </w:r>
      <w:r>
        <w:t>长度</w:t>
      </w:r>
      <w:r>
        <w:rPr>
          <w:rFonts w:hint="eastAsia"/>
        </w:rPr>
        <w:t>特征具体</w:t>
      </w:r>
      <w:r>
        <w:t>化为字符</w:t>
      </w:r>
      <w:r>
        <w:rPr>
          <w:rFonts w:hint="eastAsia"/>
        </w:rPr>
        <w:t>与</w:t>
      </w:r>
      <w:r>
        <w:t>单词长度两种）</w:t>
      </w:r>
      <w:r w:rsidR="00392E04">
        <w:rPr>
          <w:rFonts w:hint="eastAsia"/>
        </w:rPr>
        <w:t>，这</w:t>
      </w:r>
      <w:r w:rsidR="00392E04">
        <w:rPr>
          <w:rFonts w:hint="eastAsia"/>
        </w:rPr>
        <w:t>15</w:t>
      </w:r>
      <w:r w:rsidR="00392E04">
        <w:rPr>
          <w:rFonts w:hint="eastAsia"/>
        </w:rPr>
        <w:t>类</w:t>
      </w:r>
      <w:r w:rsidR="00392E04">
        <w:t>中除了第一类</w:t>
      </w:r>
      <w:r w:rsidR="00C31ED8">
        <w:rPr>
          <w:rFonts w:hint="eastAsia"/>
        </w:rPr>
        <w:t>“</w:t>
      </w:r>
      <w:r w:rsidR="00392E04">
        <w:rPr>
          <w:rFonts w:hint="eastAsia"/>
        </w:rPr>
        <w:t>信号</w:t>
      </w:r>
      <w:r w:rsidR="00392E04">
        <w:t>消息</w:t>
      </w:r>
      <w:r w:rsidR="00392E04">
        <w:rPr>
          <w:rFonts w:hint="eastAsia"/>
        </w:rPr>
        <w:t>比例”以外其实都是</w:t>
      </w:r>
      <w:r w:rsidR="00392E04">
        <w:t>消息</w:t>
      </w:r>
      <w:r w:rsidR="00AD1FF8">
        <w:rPr>
          <w:rFonts w:hint="eastAsia"/>
        </w:rPr>
        <w:t>相关</w:t>
      </w:r>
      <w:r w:rsidR="00392E04">
        <w:t>特征，只是</w:t>
      </w:r>
      <w:r w:rsidR="00392E04">
        <w:rPr>
          <w:rFonts w:hint="eastAsia"/>
        </w:rPr>
        <w:t>又</w:t>
      </w:r>
      <w:r w:rsidR="00392E04">
        <w:t>细分为信号消息的消息特征与所有消息的消息特征两种，以及两者</w:t>
      </w:r>
      <w:r w:rsidR="00392E04">
        <w:rPr>
          <w:rFonts w:hint="eastAsia"/>
        </w:rPr>
        <w:t>的</w:t>
      </w:r>
      <w:r w:rsidR="00392E04">
        <w:t>比值。</w:t>
      </w:r>
    </w:p>
    <w:p w:rsidR="00EE5B52" w:rsidRDefault="00392E04" w:rsidP="00392E04">
      <w:r>
        <w:rPr>
          <w:rFonts w:hint="eastAsia"/>
        </w:rPr>
        <w:t>新系统</w:t>
      </w:r>
      <w:r>
        <w:t>中引入</w:t>
      </w:r>
      <w:r>
        <w:rPr>
          <w:rFonts w:hint="eastAsia"/>
        </w:rPr>
        <w:t>的</w:t>
      </w:r>
      <w:r>
        <w:t>大部分是用户特征</w:t>
      </w:r>
      <w:r>
        <w:rPr>
          <w:rFonts w:hint="eastAsia"/>
        </w:rPr>
        <w:t>，</w:t>
      </w:r>
      <w:r>
        <w:t>需要特别说明的是</w:t>
      </w:r>
      <w:r>
        <w:rPr>
          <w:rFonts w:hint="eastAsia"/>
        </w:rPr>
        <w:t>以下</w:t>
      </w:r>
      <w:r>
        <w:t>特征：</w:t>
      </w:r>
    </w:p>
    <w:p w:rsidR="00EE5B52" w:rsidRDefault="00392E04" w:rsidP="00392E04">
      <w:r>
        <w:rPr>
          <w:rFonts w:hint="eastAsia"/>
        </w:rPr>
        <w:t>发布</w:t>
      </w:r>
      <w:r>
        <w:t>平均</w:t>
      </w:r>
      <w:r>
        <w:rPr>
          <w:rFonts w:hint="eastAsia"/>
        </w:rPr>
        <w:t>流逝</w:t>
      </w:r>
      <w:r>
        <w:t>时间</w:t>
      </w:r>
      <w:r w:rsidR="00EE5B52">
        <w:rPr>
          <w:rFonts w:hint="eastAsia"/>
        </w:rPr>
        <w:t>：</w:t>
      </w:r>
      <w:r>
        <w:rPr>
          <w:rFonts w:hint="eastAsia"/>
        </w:rPr>
        <w:t>这里流逝</w:t>
      </w:r>
      <w:r>
        <w:t>时间是指</w:t>
      </w:r>
      <w:r>
        <w:rPr>
          <w:rFonts w:hint="eastAsia"/>
        </w:rPr>
        <w:t>消息</w:t>
      </w:r>
      <w:r>
        <w:t>发布时间</w:t>
      </w:r>
      <w:r>
        <w:rPr>
          <w:rFonts w:hint="eastAsia"/>
        </w:rPr>
        <w:t>与该</w:t>
      </w:r>
      <w:r>
        <w:t>消息</w:t>
      </w:r>
      <w:r>
        <w:rPr>
          <w:rFonts w:hint="eastAsia"/>
        </w:rPr>
        <w:t>发布</w:t>
      </w:r>
      <w:r>
        <w:t>用户的注册时间的</w:t>
      </w:r>
      <w:r>
        <w:rPr>
          <w:rFonts w:hint="eastAsia"/>
        </w:rPr>
        <w:t>差值</w:t>
      </w:r>
      <w:r>
        <w:t>，因此这实际上也</w:t>
      </w:r>
      <w:r>
        <w:rPr>
          <w:rFonts w:hint="eastAsia"/>
        </w:rPr>
        <w:t>算</w:t>
      </w:r>
      <w:r>
        <w:t>是消息特征</w:t>
      </w:r>
      <w:r w:rsidR="00EE5B52">
        <w:rPr>
          <w:rFonts w:hint="eastAsia"/>
        </w:rPr>
        <w:t>。</w:t>
      </w:r>
    </w:p>
    <w:p w:rsidR="00EE5B52" w:rsidRDefault="00392E04" w:rsidP="00392E04">
      <w:r>
        <w:rPr>
          <w:rFonts w:hint="eastAsia"/>
        </w:rPr>
        <w:t>用户</w:t>
      </w:r>
      <w:r>
        <w:t>平均</w:t>
      </w:r>
      <w:r>
        <w:t>url</w:t>
      </w:r>
      <w:r>
        <w:t>数量、用户平均简介数量</w:t>
      </w:r>
      <w:r w:rsidR="00EE5B52">
        <w:rPr>
          <w:rFonts w:hint="eastAsia"/>
        </w:rPr>
        <w:t>：</w:t>
      </w:r>
      <w:r>
        <w:t>因为社交网络中用户的个人资料</w:t>
      </w:r>
      <w:r>
        <w:rPr>
          <w:rFonts w:hint="eastAsia"/>
        </w:rPr>
        <w:t>不一定</w:t>
      </w:r>
      <w:r>
        <w:t>有填写个人主页的</w:t>
      </w:r>
      <w:r>
        <w:t>url</w:t>
      </w:r>
      <w:r>
        <w:rPr>
          <w:rFonts w:hint="eastAsia"/>
        </w:rPr>
        <w:t>以及</w:t>
      </w:r>
      <w:r>
        <w:t>个人自述，</w:t>
      </w:r>
      <w:r>
        <w:rPr>
          <w:rFonts w:hint="eastAsia"/>
        </w:rPr>
        <w:t>所以</w:t>
      </w:r>
      <w:r>
        <w:t>这两个特征</w:t>
      </w:r>
      <w:r w:rsidR="00EE5B52">
        <w:rPr>
          <w:rFonts w:hint="eastAsia"/>
        </w:rPr>
        <w:t>对</w:t>
      </w:r>
      <w:r w:rsidR="00EE5B52">
        <w:t>每个</w:t>
      </w:r>
      <w:r w:rsidR="00EE5B52">
        <w:rPr>
          <w:rFonts w:hint="eastAsia"/>
        </w:rPr>
        <w:t>用户</w:t>
      </w:r>
      <w:r>
        <w:t>都是</w:t>
      </w:r>
      <w:r w:rsidR="00EE5B52">
        <w:rPr>
          <w:rFonts w:hint="eastAsia"/>
        </w:rPr>
        <w:t>二值</w:t>
      </w:r>
      <w:r w:rsidR="00EE5B52">
        <w:t>的（</w:t>
      </w:r>
      <w:r w:rsidR="00EE5B52">
        <w:rPr>
          <w:rFonts w:hint="eastAsia"/>
        </w:rPr>
        <w:t>0</w:t>
      </w:r>
      <w:r w:rsidR="00EE5B52">
        <w:rPr>
          <w:rFonts w:hint="eastAsia"/>
        </w:rPr>
        <w:t>或</w:t>
      </w:r>
      <w:r w:rsidR="00EE5B52">
        <w:rPr>
          <w:rFonts w:hint="eastAsia"/>
        </w:rPr>
        <w:t>1</w:t>
      </w:r>
      <w:r w:rsidR="00EE5B52">
        <w:t>）</w:t>
      </w:r>
      <w:r w:rsidR="00EE5B52">
        <w:rPr>
          <w:rFonts w:hint="eastAsia"/>
        </w:rPr>
        <w:t>，</w:t>
      </w:r>
      <w:r w:rsidR="00EE5B52">
        <w:t>总体特征是对所有用户特征的平均</w:t>
      </w:r>
      <w:r w:rsidR="00EE5B52">
        <w:rPr>
          <w:rFonts w:hint="eastAsia"/>
        </w:rPr>
        <w:t>。</w:t>
      </w:r>
    </w:p>
    <w:p w:rsidR="00EE5B52" w:rsidRDefault="00EE5B52" w:rsidP="00392E04">
      <w:r>
        <w:rPr>
          <w:rFonts w:hint="eastAsia"/>
        </w:rPr>
        <w:t>有影响力用户</w:t>
      </w:r>
      <w:r>
        <w:t>比例</w:t>
      </w:r>
      <w:r>
        <w:rPr>
          <w:rFonts w:hint="eastAsia"/>
        </w:rPr>
        <w:t>：这里</w:t>
      </w:r>
      <w:r>
        <w:t>所指的</w:t>
      </w:r>
      <w:r>
        <w:rPr>
          <w:rFonts w:hint="eastAsia"/>
        </w:rPr>
        <w:t>影响力</w:t>
      </w:r>
      <w:r>
        <w:t>是指用户被关注数量与关注数量的比值，比值越高说明</w:t>
      </w:r>
      <w:r>
        <w:rPr>
          <w:rFonts w:hint="eastAsia"/>
        </w:rPr>
        <w:t>其在</w:t>
      </w:r>
      <w:r>
        <w:t>社交网络中经常扮演消息发布者的角色</w:t>
      </w:r>
      <w:r>
        <w:rPr>
          <w:rFonts w:hint="eastAsia"/>
        </w:rPr>
        <w:t>，越低</w:t>
      </w:r>
      <w:r>
        <w:t>说明</w:t>
      </w:r>
      <w:r>
        <w:rPr>
          <w:rFonts w:hint="eastAsia"/>
        </w:rPr>
        <w:t>经常</w:t>
      </w:r>
      <w:r>
        <w:t>扮演的是消息接收</w:t>
      </w:r>
      <w:r>
        <w:rPr>
          <w:rFonts w:hint="eastAsia"/>
        </w:rPr>
        <w:t>者</w:t>
      </w:r>
      <w:r>
        <w:t>的角色，通过设定一个阈值</w:t>
      </w:r>
      <w:r>
        <w:rPr>
          <w:rFonts w:hint="eastAsia"/>
        </w:rPr>
        <w:t>（本系统设置</w:t>
      </w:r>
      <w:r>
        <w:t>为</w:t>
      </w:r>
      <w:r>
        <w:rPr>
          <w:rFonts w:hint="eastAsia"/>
        </w:rPr>
        <w:t>1.0</w:t>
      </w:r>
      <w:r>
        <w:t>），</w:t>
      </w:r>
      <w:r>
        <w:rPr>
          <w:rFonts w:hint="eastAsia"/>
        </w:rPr>
        <w:t>影响力高于</w:t>
      </w:r>
      <w:r>
        <w:t>阈值的是有影响力用户，低于阈值的是普通用户</w:t>
      </w:r>
      <w:r>
        <w:rPr>
          <w:rFonts w:hint="eastAsia"/>
        </w:rPr>
        <w:t>。</w:t>
      </w:r>
    </w:p>
    <w:p w:rsidR="00392E04" w:rsidRDefault="00EE5B52" w:rsidP="00392E04">
      <w:r>
        <w:rPr>
          <w:rFonts w:hint="eastAsia"/>
        </w:rPr>
        <w:t>用户</w:t>
      </w:r>
      <w:r>
        <w:t>平均转发比</w:t>
      </w:r>
      <w:r>
        <w:rPr>
          <w:rFonts w:hint="eastAsia"/>
        </w:rPr>
        <w:t>：这里是</w:t>
      </w:r>
      <w:r>
        <w:t>指</w:t>
      </w:r>
      <w:r>
        <w:rPr>
          <w:rFonts w:hint="eastAsia"/>
        </w:rPr>
        <w:t>将</w:t>
      </w:r>
      <w:r>
        <w:t>每个用户</w:t>
      </w:r>
      <w:r>
        <w:rPr>
          <w:rFonts w:hint="eastAsia"/>
        </w:rPr>
        <w:t>在</w:t>
      </w:r>
      <w:r>
        <w:t>社交网络中发布的</w:t>
      </w:r>
      <w:r>
        <w:rPr>
          <w:rFonts w:hint="eastAsia"/>
        </w:rPr>
        <w:t>所有</w:t>
      </w:r>
      <w:r>
        <w:t>消息抽取出来</w:t>
      </w:r>
      <w:r>
        <w:rPr>
          <w:rFonts w:hint="eastAsia"/>
        </w:rPr>
        <w:t>，计算其中</w:t>
      </w:r>
      <w:r>
        <w:t>转发消息</w:t>
      </w:r>
      <w:r>
        <w:rPr>
          <w:rFonts w:hint="eastAsia"/>
        </w:rPr>
        <w:t>占发布消息</w:t>
      </w:r>
      <w:r>
        <w:t>总数的比例</w:t>
      </w:r>
      <w:r>
        <w:rPr>
          <w:rFonts w:hint="eastAsia"/>
        </w:rPr>
        <w:t>，</w:t>
      </w:r>
      <w:r>
        <w:t>最后求</w:t>
      </w:r>
      <w:r>
        <w:rPr>
          <w:rFonts w:hint="eastAsia"/>
        </w:rPr>
        <w:t>所有</w:t>
      </w:r>
      <w:r>
        <w:t>用户</w:t>
      </w:r>
      <w:r>
        <w:rPr>
          <w:rFonts w:hint="eastAsia"/>
        </w:rPr>
        <w:t>的</w:t>
      </w:r>
      <w:r>
        <w:t>比例均值。</w:t>
      </w:r>
    </w:p>
    <w:p w:rsidR="00EE5B52" w:rsidRDefault="00EE5B52" w:rsidP="00392E04">
      <w:r>
        <w:rPr>
          <w:rFonts w:hint="eastAsia"/>
        </w:rPr>
        <w:t>新系统中</w:t>
      </w:r>
      <w:r w:rsidR="00CA76F4">
        <w:rPr>
          <w:rFonts w:hint="eastAsia"/>
        </w:rPr>
        <w:t>也</w:t>
      </w:r>
      <w:r w:rsidR="00CA76F4">
        <w:t>引入了</w:t>
      </w:r>
      <w:r w:rsidR="00CA76F4">
        <w:rPr>
          <w:rFonts w:hint="eastAsia"/>
        </w:rPr>
        <w:t>8</w:t>
      </w:r>
      <w:r w:rsidR="00CA76F4">
        <w:rPr>
          <w:rFonts w:hint="eastAsia"/>
        </w:rPr>
        <w:t>类</w:t>
      </w:r>
      <w:r w:rsidR="00CA76F4">
        <w:t>消息特征，除了第一类中</w:t>
      </w:r>
      <w:r w:rsidR="00CA76F4">
        <w:rPr>
          <w:rFonts w:hint="eastAsia"/>
        </w:rPr>
        <w:t>的“消息</w:t>
      </w:r>
      <w:r w:rsidR="00CA76F4">
        <w:t>总数</w:t>
      </w:r>
      <w:r w:rsidR="00CA76F4">
        <w:rPr>
          <w:rFonts w:hint="eastAsia"/>
        </w:rPr>
        <w:t>”，其它特征</w:t>
      </w:r>
      <w:r w:rsidR="00CA76F4">
        <w:t>都与</w:t>
      </w:r>
      <w:r w:rsidR="00CA76F4">
        <w:rPr>
          <w:rFonts w:hint="eastAsia"/>
        </w:rPr>
        <w:t>消息</w:t>
      </w:r>
      <w:r w:rsidR="00CA76F4">
        <w:t>情感度量相关。</w:t>
      </w:r>
      <w:r w:rsidR="00C31ED8">
        <w:rPr>
          <w:rFonts w:hint="eastAsia"/>
        </w:rPr>
        <w:t>其中消息</w:t>
      </w:r>
      <w:r w:rsidR="00C31ED8">
        <w:t>的情感</w:t>
      </w:r>
      <w:r w:rsidR="0034785C">
        <w:rPr>
          <w:rFonts w:hint="eastAsia"/>
        </w:rPr>
        <w:t>评分</w:t>
      </w:r>
      <w:r w:rsidR="00C31ED8">
        <w:t>、正向情感消息和负向情感消息</w:t>
      </w:r>
      <w:r w:rsidR="0034785C">
        <w:rPr>
          <w:rFonts w:hint="eastAsia"/>
        </w:rPr>
        <w:t>判断</w:t>
      </w:r>
      <w:r w:rsidR="00C31ED8">
        <w:rPr>
          <w:rFonts w:hint="eastAsia"/>
        </w:rPr>
        <w:t>（此</w:t>
      </w:r>
      <w:r w:rsidR="00C31ED8">
        <w:t>外还有中性消息）</w:t>
      </w:r>
      <w:r w:rsidR="0034785C">
        <w:rPr>
          <w:rFonts w:hint="eastAsia"/>
        </w:rPr>
        <w:t>使用的</w:t>
      </w:r>
      <w:r w:rsidR="0034785C">
        <w:t>是</w:t>
      </w:r>
      <w:r w:rsidR="0034785C">
        <w:rPr>
          <w:rFonts w:hint="eastAsia"/>
        </w:rPr>
        <w:t>由</w:t>
      </w:r>
      <w:r w:rsidR="0034785C">
        <w:rPr>
          <w:rFonts w:hint="eastAsia"/>
        </w:rPr>
        <w:t>D</w:t>
      </w:r>
      <w:r w:rsidR="0034785C">
        <w:t>uyu Tang</w:t>
      </w:r>
      <w:r w:rsidR="0034785C">
        <w:rPr>
          <w:rFonts w:hint="eastAsia"/>
        </w:rPr>
        <w:t>等人的</w:t>
      </w:r>
      <w:r w:rsidR="0034785C">
        <w:t>研究</w:t>
      </w:r>
      <w:r w:rsidR="0034785C">
        <w:rPr>
          <w:rFonts w:hint="eastAsia"/>
          <w:vertAlign w:val="superscript"/>
        </w:rPr>
        <w:t>[</w:t>
      </w:r>
      <w:r w:rsidR="0034785C">
        <w:rPr>
          <w:vertAlign w:val="superscript"/>
        </w:rPr>
        <w:t>32</w:t>
      </w:r>
      <w:r w:rsidR="0034785C">
        <w:rPr>
          <w:rFonts w:hint="eastAsia"/>
          <w:vertAlign w:val="superscript"/>
        </w:rPr>
        <w:t>]</w:t>
      </w:r>
      <w:r w:rsidR="0034785C">
        <w:rPr>
          <w:rFonts w:hint="eastAsia"/>
        </w:rPr>
        <w:t>提出</w:t>
      </w:r>
      <w:r w:rsidR="0034785C">
        <w:t>的</w:t>
      </w:r>
      <w:r w:rsidR="0034785C">
        <w:rPr>
          <w:rFonts w:hint="eastAsia"/>
        </w:rPr>
        <w:t>方法</w:t>
      </w:r>
      <w:r w:rsidR="0034785C">
        <w:t>。</w:t>
      </w:r>
      <w:r w:rsidR="0034785C">
        <w:rPr>
          <w:rFonts w:hint="eastAsia"/>
        </w:rPr>
        <w:t>而消息</w:t>
      </w:r>
      <w:r w:rsidR="0034785C">
        <w:t>中情感正向词和负向词</w:t>
      </w:r>
      <w:r w:rsidR="0034785C">
        <w:rPr>
          <w:rFonts w:hint="eastAsia"/>
        </w:rPr>
        <w:t>判断</w:t>
      </w:r>
      <w:r w:rsidR="0034785C">
        <w:t>则是使用</w:t>
      </w:r>
      <w:r w:rsidR="0034785C">
        <w:rPr>
          <w:rFonts w:hint="eastAsia"/>
        </w:rPr>
        <w:t>了</w:t>
      </w:r>
      <w:r w:rsidR="0034785C">
        <w:rPr>
          <w:rFonts w:hint="eastAsia"/>
        </w:rPr>
        <w:t>B</w:t>
      </w:r>
      <w:r w:rsidR="0034785C">
        <w:t>ing L</w:t>
      </w:r>
      <w:r w:rsidR="0034785C">
        <w:rPr>
          <w:rFonts w:hint="eastAsia"/>
        </w:rPr>
        <w:t>iu</w:t>
      </w:r>
      <w:r w:rsidR="0034785C">
        <w:t>等人</w:t>
      </w:r>
      <w:r w:rsidR="0034785C">
        <w:rPr>
          <w:rFonts w:hint="eastAsia"/>
          <w:vertAlign w:val="superscript"/>
        </w:rPr>
        <w:t>[</w:t>
      </w:r>
      <w:r w:rsidR="0034785C">
        <w:rPr>
          <w:vertAlign w:val="superscript"/>
        </w:rPr>
        <w:t>33</w:t>
      </w:r>
      <w:r w:rsidR="0034785C">
        <w:rPr>
          <w:rFonts w:hint="eastAsia"/>
          <w:vertAlign w:val="superscript"/>
        </w:rPr>
        <w:t>]</w:t>
      </w:r>
      <w:r w:rsidR="0034785C">
        <w:rPr>
          <w:rFonts w:hint="eastAsia"/>
        </w:rPr>
        <w:t>发布</w:t>
      </w:r>
      <w:r w:rsidR="0034785C">
        <w:t>的</w:t>
      </w:r>
      <w:r w:rsidR="0034785C">
        <w:rPr>
          <w:rFonts w:hint="eastAsia"/>
        </w:rPr>
        <w:t>情感</w:t>
      </w:r>
      <w:r w:rsidR="0034785C">
        <w:t>词列表。</w:t>
      </w:r>
    </w:p>
    <w:p w:rsidR="0034785C" w:rsidRDefault="0034785C" w:rsidP="00392E04">
      <w:r>
        <w:rPr>
          <w:rFonts w:hint="eastAsia"/>
        </w:rPr>
        <w:t>最后</w:t>
      </w:r>
      <w:r w:rsidR="006B6E00">
        <w:t>一类</w:t>
      </w:r>
      <w:r>
        <w:t>特征是传播特征，其主体是</w:t>
      </w:r>
      <w:r>
        <w:rPr>
          <w:rFonts w:hint="eastAsia"/>
        </w:rPr>
        <w:t>候选</w:t>
      </w:r>
      <w:r>
        <w:t>消息类中</w:t>
      </w:r>
      <w:r w:rsidR="00AD1FF8">
        <w:rPr>
          <w:rFonts w:hint="eastAsia"/>
        </w:rPr>
        <w:t>提取</w:t>
      </w:r>
      <w:r w:rsidR="00AD1FF8">
        <w:t>出来</w:t>
      </w:r>
      <w:r>
        <w:t>的所有转发树，也就是那些由转发关系建立的转播树。由于</w:t>
      </w:r>
      <w:r>
        <w:rPr>
          <w:rFonts w:hint="eastAsia"/>
        </w:rPr>
        <w:t>候选消息类含有很多</w:t>
      </w:r>
      <w:r>
        <w:t>消息，其中包含的转发树可能不止一棵，因此</w:t>
      </w:r>
      <w:r>
        <w:rPr>
          <w:rFonts w:hint="eastAsia"/>
        </w:rPr>
        <w:t>要</w:t>
      </w:r>
      <w:r>
        <w:t>将所有转发树提取出来以后，</w:t>
      </w:r>
      <w:r>
        <w:rPr>
          <w:rFonts w:hint="eastAsia"/>
        </w:rPr>
        <w:t>计算</w:t>
      </w:r>
      <w:r>
        <w:t>各转发树的</w:t>
      </w:r>
      <w:r>
        <w:rPr>
          <w:rFonts w:hint="eastAsia"/>
        </w:rPr>
        <w:t>根节点</w:t>
      </w:r>
      <w:r>
        <w:t>数目、非根节点数目、深度</w:t>
      </w:r>
      <w:r>
        <w:rPr>
          <w:rFonts w:hint="eastAsia"/>
        </w:rPr>
        <w:t>、</w:t>
      </w:r>
      <w:r>
        <w:t>最大分叉</w:t>
      </w:r>
      <w:r>
        <w:rPr>
          <w:rFonts w:hint="eastAsia"/>
        </w:rPr>
        <w:t>（任意节点子节点</w:t>
      </w:r>
      <w:r>
        <w:t>数目的最大值）</w:t>
      </w:r>
      <w:r>
        <w:rPr>
          <w:rFonts w:hint="eastAsia"/>
        </w:rPr>
        <w:t>，进而</w:t>
      </w:r>
      <w:r>
        <w:t>计算所有转发树的根节点总数、</w:t>
      </w:r>
      <w:r>
        <w:rPr>
          <w:rFonts w:hint="eastAsia"/>
        </w:rPr>
        <w:t>非</w:t>
      </w:r>
      <w:r w:rsidR="00AD1FF8">
        <w:t>根节点总数、最大深度</w:t>
      </w:r>
      <w:r w:rsidR="00AD1FF8">
        <w:rPr>
          <w:rFonts w:hint="eastAsia"/>
        </w:rPr>
        <w:t>和</w:t>
      </w:r>
      <w:r>
        <w:t>最大分叉</w:t>
      </w:r>
      <w:r>
        <w:rPr>
          <w:rFonts w:hint="eastAsia"/>
        </w:rPr>
        <w:t>的</w:t>
      </w:r>
      <w:r>
        <w:t>最大值，形成</w:t>
      </w:r>
      <w:r>
        <w:t>4</w:t>
      </w:r>
      <w:r>
        <w:rPr>
          <w:rFonts w:hint="eastAsia"/>
        </w:rPr>
        <w:t>类</w:t>
      </w:r>
      <w:r>
        <w:t>传播特征。</w:t>
      </w:r>
    </w:p>
    <w:p w:rsidR="0034785C" w:rsidRDefault="00AD1FF8" w:rsidP="00392E04">
      <w:r>
        <w:rPr>
          <w:rFonts w:hint="eastAsia"/>
        </w:rPr>
        <w:t>至此，</w:t>
      </w:r>
      <w:r w:rsidR="001933EC">
        <w:rPr>
          <w:rFonts w:hint="eastAsia"/>
        </w:rPr>
        <w:t>系统特征</w:t>
      </w:r>
      <w:r w:rsidR="001933EC">
        <w:t>的多样性</w:t>
      </w:r>
      <w:r w:rsidR="006B6E00">
        <w:t>得到了很大的提高</w:t>
      </w:r>
      <w:r w:rsidR="006B6E00">
        <w:rPr>
          <w:rFonts w:hint="eastAsia"/>
        </w:rPr>
        <w:t>，</w:t>
      </w:r>
      <w:r w:rsidR="001933EC">
        <w:t>但是</w:t>
      </w:r>
      <w:r w:rsidR="001933EC">
        <w:rPr>
          <w:rFonts w:hint="eastAsia"/>
        </w:rPr>
        <w:t>也如本文</w:t>
      </w:r>
      <w:r w:rsidR="001933EC">
        <w:t>在</w:t>
      </w:r>
      <w:r w:rsidR="001933EC">
        <w:rPr>
          <w:rFonts w:hint="eastAsia"/>
        </w:rPr>
        <w:t>章节</w:t>
      </w:r>
      <w:r w:rsidR="00666ADB">
        <w:fldChar w:fldCharType="begin"/>
      </w:r>
      <w:r w:rsidR="00666ADB">
        <w:instrText xml:space="preserve"> </w:instrText>
      </w:r>
      <w:r w:rsidR="00666ADB">
        <w:rPr>
          <w:rFonts w:hint="eastAsia"/>
        </w:rPr>
        <w:instrText>REF _Ref453018778 \r \h</w:instrText>
      </w:r>
      <w:r w:rsidR="00666ADB">
        <w:instrText xml:space="preserve"> </w:instrText>
      </w:r>
      <w:r w:rsidR="00666ADB">
        <w:fldChar w:fldCharType="separate"/>
      </w:r>
      <w:r w:rsidR="00611C38">
        <w:t>2.2</w:t>
      </w:r>
      <w:r w:rsidR="00666ADB">
        <w:fldChar w:fldCharType="end"/>
      </w:r>
      <w:r w:rsidR="001933EC">
        <w:rPr>
          <w:rFonts w:hint="eastAsia"/>
        </w:rPr>
        <w:t>中</w:t>
      </w:r>
      <w:r w:rsidR="001933EC">
        <w:t>所述，</w:t>
      </w:r>
      <w:r w:rsidR="001933EC">
        <w:rPr>
          <w:rFonts w:hint="eastAsia"/>
        </w:rPr>
        <w:t>加入</w:t>
      </w:r>
      <w:r w:rsidR="001933EC">
        <w:t>了这么多特征很容易</w:t>
      </w:r>
      <w:r w:rsidR="001933EC">
        <w:rPr>
          <w:rFonts w:hint="eastAsia"/>
        </w:rPr>
        <w:t>在</w:t>
      </w:r>
      <w:r w:rsidR="001933EC">
        <w:t>训练分类器</w:t>
      </w:r>
      <w:r w:rsidR="001933EC">
        <w:rPr>
          <w:rFonts w:hint="eastAsia"/>
        </w:rPr>
        <w:t>时</w:t>
      </w:r>
      <w:r w:rsidR="001933EC">
        <w:t>引起过拟合，导致分类效果</w:t>
      </w:r>
      <w:r w:rsidR="001933EC">
        <w:rPr>
          <w:rFonts w:hint="eastAsia"/>
        </w:rPr>
        <w:t>低下</w:t>
      </w:r>
      <w:r w:rsidR="001933EC">
        <w:t>（</w:t>
      </w:r>
      <w:r w:rsidR="001933EC">
        <w:rPr>
          <w:rFonts w:hint="eastAsia"/>
        </w:rPr>
        <w:t>章节</w:t>
      </w:r>
      <w:r w:rsidR="00666ADB">
        <w:fldChar w:fldCharType="begin"/>
      </w:r>
      <w:r w:rsidR="00666ADB">
        <w:instrText xml:space="preserve"> </w:instrText>
      </w:r>
      <w:r w:rsidR="00666ADB">
        <w:rPr>
          <w:rFonts w:hint="eastAsia"/>
        </w:rPr>
        <w:instrText>REF _Ref453018580 \r \h</w:instrText>
      </w:r>
      <w:r w:rsidR="00666ADB">
        <w:instrText xml:space="preserve"> </w:instrText>
      </w:r>
      <w:r w:rsidR="00666ADB">
        <w:fldChar w:fldCharType="separate"/>
      </w:r>
      <w:r w:rsidR="00611C38">
        <w:t>5.4</w:t>
      </w:r>
      <w:r w:rsidR="00666ADB">
        <w:fldChar w:fldCharType="end"/>
      </w:r>
      <w:r w:rsidR="001933EC">
        <w:rPr>
          <w:rFonts w:hint="eastAsia"/>
        </w:rPr>
        <w:t>将用</w:t>
      </w:r>
      <w:r w:rsidR="001933EC">
        <w:t>实验</w:t>
      </w:r>
      <w:r w:rsidR="001933EC">
        <w:rPr>
          <w:rFonts w:hint="eastAsia"/>
        </w:rPr>
        <w:t>说明</w:t>
      </w:r>
      <w:r w:rsidR="001933EC">
        <w:t>过少</w:t>
      </w:r>
      <w:r w:rsidR="001933EC">
        <w:rPr>
          <w:rFonts w:hint="eastAsia"/>
        </w:rPr>
        <w:t>的</w:t>
      </w:r>
      <w:r w:rsidR="001933EC">
        <w:t>特征与过多</w:t>
      </w:r>
      <w:r w:rsidR="001933EC">
        <w:rPr>
          <w:rFonts w:hint="eastAsia"/>
        </w:rPr>
        <w:t>的</w:t>
      </w:r>
      <w:r w:rsidR="001933EC">
        <w:t>特征</w:t>
      </w:r>
      <w:r w:rsidR="001933EC">
        <w:rPr>
          <w:rFonts w:hint="eastAsia"/>
        </w:rPr>
        <w:t>都</w:t>
      </w:r>
      <w:r w:rsidR="001933EC">
        <w:t>无法</w:t>
      </w:r>
      <w:r w:rsidR="001933EC">
        <w:rPr>
          <w:rFonts w:hint="eastAsia"/>
        </w:rPr>
        <w:t>使</w:t>
      </w:r>
      <w:r w:rsidR="001933EC">
        <w:t>分类器</w:t>
      </w:r>
      <w:r w:rsidR="001933EC">
        <w:rPr>
          <w:rFonts w:hint="eastAsia"/>
        </w:rPr>
        <w:t>获得</w:t>
      </w:r>
      <w:r w:rsidR="001933EC">
        <w:t>良好的</w:t>
      </w:r>
      <w:r w:rsidR="001933EC">
        <w:rPr>
          <w:rFonts w:hint="eastAsia"/>
        </w:rPr>
        <w:t>分类</w:t>
      </w:r>
      <w:r w:rsidR="001933EC">
        <w:t>准确率）</w:t>
      </w:r>
      <w:r w:rsidR="001933EC">
        <w:rPr>
          <w:rFonts w:hint="eastAsia"/>
        </w:rPr>
        <w:t>，</w:t>
      </w:r>
      <w:r w:rsidR="001933EC">
        <w:t>因此就需要本章介绍的</w:t>
      </w:r>
      <w:r w:rsidR="001933EC">
        <w:rPr>
          <w:rFonts w:hint="eastAsia"/>
        </w:rPr>
        <w:t>特征</w:t>
      </w:r>
      <w:r w:rsidR="001933EC">
        <w:t>选择技术来</w:t>
      </w:r>
      <w:r w:rsidR="001933EC">
        <w:rPr>
          <w:rFonts w:hint="eastAsia"/>
        </w:rPr>
        <w:t>自动</w:t>
      </w:r>
      <w:r w:rsidR="001933EC">
        <w:t>选取高效、紧凑</w:t>
      </w:r>
      <w:r w:rsidR="001933EC">
        <w:rPr>
          <w:rFonts w:hint="eastAsia"/>
        </w:rPr>
        <w:t>的</w:t>
      </w:r>
      <w:r w:rsidR="001933EC">
        <w:t>特征子集</w:t>
      </w:r>
      <w:r w:rsidR="001933EC">
        <w:rPr>
          <w:rFonts w:hint="eastAsia"/>
        </w:rPr>
        <w:t>。</w:t>
      </w:r>
    </w:p>
    <w:p w:rsidR="001933EC" w:rsidRDefault="001933EC" w:rsidP="00392E04">
      <w:r>
        <w:rPr>
          <w:rFonts w:hint="eastAsia"/>
        </w:rPr>
        <w:t>下</w:t>
      </w:r>
      <w:r>
        <w:t>一章</w:t>
      </w:r>
      <w:r>
        <w:rPr>
          <w:rFonts w:hint="eastAsia"/>
        </w:rPr>
        <w:t>将介绍新系统</w:t>
      </w:r>
      <w:r>
        <w:t>采用的分类器种类</w:t>
      </w:r>
      <w:r>
        <w:rPr>
          <w:rFonts w:hint="eastAsia"/>
        </w:rPr>
        <w:t>，</w:t>
      </w:r>
      <w:r>
        <w:t>以及引入的多分类器组合投票</w:t>
      </w:r>
      <w:r>
        <w:rPr>
          <w:rFonts w:hint="eastAsia"/>
        </w:rPr>
        <w:t>技术。</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11C38">
        <w:rPr>
          <w:rFonts w:hint="eastAsia"/>
        </w:rPr>
        <w:t>第</w:t>
      </w:r>
      <w:r w:rsidR="00611C38">
        <w:rPr>
          <w:rFonts w:hint="eastAsia"/>
        </w:rPr>
        <w:t>4</w:t>
      </w:r>
      <w:r w:rsidR="00611C38">
        <w:rPr>
          <w:rFonts w:hint="eastAsia"/>
        </w:rPr>
        <w:t>章</w:t>
      </w:r>
      <w:r w:rsidR="00666ADB">
        <w:fldChar w:fldCharType="end"/>
      </w:r>
      <w:r w:rsidR="00666ADB">
        <w:rPr>
          <w:rFonts w:hint="eastAsia"/>
        </w:rPr>
        <w:t>和</w:t>
      </w:r>
      <w:r w:rsidR="00666ADB">
        <w:fldChar w:fldCharType="begin"/>
      </w:r>
      <w:r w:rsidR="00666ADB">
        <w:instrText xml:space="preserve"> </w:instrText>
      </w:r>
      <w:r w:rsidR="00666ADB">
        <w:rPr>
          <w:rFonts w:hint="eastAsia"/>
        </w:rPr>
        <w:instrText>REF _Ref453019100 \r \h</w:instrText>
      </w:r>
      <w:r w:rsidR="00666ADB">
        <w:instrText xml:space="preserve"> </w:instrText>
      </w:r>
      <w:r w:rsidR="00666ADB">
        <w:fldChar w:fldCharType="separate"/>
      </w:r>
      <w:r w:rsidR="00611C38">
        <w:rPr>
          <w:rFonts w:hint="eastAsia"/>
        </w:rPr>
        <w:t>第</w:t>
      </w:r>
      <w:r w:rsidR="00611C38">
        <w:rPr>
          <w:rFonts w:hint="eastAsia"/>
        </w:rPr>
        <w:t>5</w:t>
      </w:r>
      <w:r w:rsidR="00611C38">
        <w:rPr>
          <w:rFonts w:hint="eastAsia"/>
        </w:rPr>
        <w:t>章</w:t>
      </w:r>
      <w:r w:rsidR="00666ADB">
        <w:fldChar w:fldCharType="end"/>
      </w:r>
      <w:r>
        <w:t>的完整实验与分析将放在章节</w:t>
      </w:r>
      <w:r w:rsidR="00666ADB">
        <w:fldChar w:fldCharType="begin"/>
      </w:r>
      <w:r w:rsidR="00666ADB">
        <w:instrText xml:space="preserve"> REF _Ref453018580 \r \h </w:instrText>
      </w:r>
      <w:r w:rsidR="00666ADB">
        <w:fldChar w:fldCharType="separate"/>
      </w:r>
      <w:r w:rsidR="00611C38">
        <w:t>5.4</w:t>
      </w:r>
      <w:r w:rsidR="00666ADB">
        <w:fldChar w:fldCharType="end"/>
      </w:r>
      <w:r>
        <w:rPr>
          <w:rFonts w:hint="eastAsia"/>
        </w:rPr>
        <w:t>。</w:t>
      </w:r>
    </w:p>
    <w:p w:rsidR="001933EC" w:rsidRDefault="001933EC">
      <w:pPr>
        <w:widowControl/>
        <w:spacing w:line="240" w:lineRule="auto"/>
        <w:ind w:firstLine="0"/>
        <w:jc w:val="left"/>
      </w:pPr>
      <w:r>
        <w:br w:type="page"/>
      </w:r>
    </w:p>
    <w:p w:rsidR="001933EC" w:rsidRDefault="00AA25EC" w:rsidP="002C73BE">
      <w:pPr>
        <w:pStyle w:val="1"/>
      </w:pPr>
      <w:bookmarkStart w:id="77" w:name="_Ref453019088"/>
      <w:bookmarkStart w:id="78" w:name="_Ref453019100"/>
      <w:bookmarkStart w:id="79" w:name="_Ref453019115"/>
      <w:bookmarkStart w:id="80" w:name="_Ref453019150"/>
      <w:bookmarkStart w:id="81" w:name="_Toc453167147"/>
      <w:r>
        <w:rPr>
          <w:rFonts w:hint="eastAsia"/>
        </w:rPr>
        <w:lastRenderedPageBreak/>
        <w:t>分类器</w:t>
      </w:r>
      <w:r>
        <w:t>与</w:t>
      </w:r>
      <w:r>
        <w:rPr>
          <w:rFonts w:hint="eastAsia"/>
        </w:rPr>
        <w:t>话题可疑度</w:t>
      </w:r>
      <w:r>
        <w:t>排名</w:t>
      </w:r>
      <w:bookmarkEnd w:id="77"/>
      <w:bookmarkEnd w:id="78"/>
      <w:bookmarkEnd w:id="79"/>
      <w:bookmarkEnd w:id="80"/>
      <w:bookmarkEnd w:id="81"/>
    </w:p>
    <w:p w:rsidR="00C50DDA" w:rsidRDefault="00C50DDA" w:rsidP="00C50DDA">
      <w:pPr>
        <w:pStyle w:val="2"/>
      </w:pPr>
      <w:bookmarkStart w:id="82" w:name="_Toc453167148"/>
      <w:r>
        <w:rPr>
          <w:rFonts w:hint="eastAsia"/>
        </w:rPr>
        <w:t>监督</w:t>
      </w:r>
      <w:r>
        <w:t>学习技术简介</w:t>
      </w:r>
      <w:bookmarkEnd w:id="82"/>
    </w:p>
    <w:p w:rsidR="00C50DDA" w:rsidRDefault="002251D6" w:rsidP="00C50DDA">
      <w:r>
        <w:rPr>
          <w:rFonts w:hint="eastAsia"/>
        </w:rPr>
        <w:t>本文</w:t>
      </w:r>
      <w:r>
        <w:t>的</w:t>
      </w:r>
      <w:r w:rsidR="00F96934">
        <w:rPr>
          <w:rFonts w:hint="eastAsia"/>
        </w:rPr>
        <w:t>谣言</w:t>
      </w:r>
      <w:r>
        <w:rPr>
          <w:rFonts w:hint="eastAsia"/>
        </w:rPr>
        <w:t>检测</w:t>
      </w:r>
      <w:r w:rsidR="00F96934">
        <w:t>系统</w:t>
      </w:r>
      <w:r>
        <w:rPr>
          <w:rFonts w:hint="eastAsia"/>
        </w:rPr>
        <w:t>的</w:t>
      </w:r>
      <w:r>
        <w:t>最关键一步是对筛选</w:t>
      </w:r>
      <w:r>
        <w:rPr>
          <w:rFonts w:hint="eastAsia"/>
        </w:rPr>
        <w:t>出来</w:t>
      </w:r>
      <w:r>
        <w:t>的候选消息类进行可疑度排名，实际上这是一个分类的</w:t>
      </w:r>
      <w:r>
        <w:rPr>
          <w:rFonts w:hint="eastAsia"/>
        </w:rPr>
        <w:t>任务</w:t>
      </w:r>
      <w:r>
        <w:t>，只是需要分类器能输出</w:t>
      </w:r>
      <w:r>
        <w:rPr>
          <w:rFonts w:hint="eastAsia"/>
        </w:rPr>
        <w:t>代表“</w:t>
      </w:r>
      <w:r>
        <w:t>可疑度</w:t>
      </w:r>
      <w:r>
        <w:rPr>
          <w:rFonts w:hint="eastAsia"/>
        </w:rPr>
        <w:t>”</w:t>
      </w:r>
      <w:r>
        <w:t>的</w:t>
      </w:r>
      <w:r>
        <w:rPr>
          <w:rFonts w:hint="eastAsia"/>
        </w:rPr>
        <w:t>后验</w:t>
      </w:r>
      <w:r>
        <w:t>概率，用以最后的排名。因此</w:t>
      </w:r>
      <w:r>
        <w:rPr>
          <w:rFonts w:hint="eastAsia"/>
        </w:rPr>
        <w:t>这</w:t>
      </w:r>
      <w:r>
        <w:t>一步需要借助监督学习技术</w:t>
      </w:r>
      <w:r>
        <w:rPr>
          <w:rFonts w:hint="eastAsia"/>
        </w:rPr>
        <w:t>来</w:t>
      </w:r>
      <w:r>
        <w:t>完成</w:t>
      </w:r>
      <w:r>
        <w:rPr>
          <w:rFonts w:hint="eastAsia"/>
        </w:rPr>
        <w:t>。本</w:t>
      </w:r>
      <w:r>
        <w:t>小节将对监督学习技术</w:t>
      </w:r>
      <w:r>
        <w:rPr>
          <w:rFonts w:hint="eastAsia"/>
        </w:rPr>
        <w:t>的</w:t>
      </w:r>
      <w:r>
        <w:t>概念、</w:t>
      </w:r>
      <w:r>
        <w:rPr>
          <w:rFonts w:hint="eastAsia"/>
        </w:rPr>
        <w:t>基本</w:t>
      </w:r>
      <w:r>
        <w:t>类型进行</w:t>
      </w:r>
      <w:r>
        <w:rPr>
          <w:rFonts w:hint="eastAsia"/>
        </w:rPr>
        <w:t>简要</w:t>
      </w:r>
      <w:r>
        <w:t>介绍。</w:t>
      </w:r>
    </w:p>
    <w:p w:rsidR="002251D6" w:rsidRDefault="002251D6" w:rsidP="00C50DDA">
      <w:r>
        <w:rPr>
          <w:rFonts w:hint="eastAsia"/>
        </w:rPr>
        <w:t>监督</w:t>
      </w:r>
      <w:r>
        <w:t>学习技术，</w:t>
      </w:r>
      <w:r w:rsidR="00711B97">
        <w:rPr>
          <w:rFonts w:hint="eastAsia"/>
        </w:rPr>
        <w:t>通常被</w:t>
      </w:r>
      <w:r w:rsidR="00711B97">
        <w:t>用于分类当中，</w:t>
      </w:r>
      <w:r w:rsidR="00711B97">
        <w:rPr>
          <w:rFonts w:hint="eastAsia"/>
        </w:rPr>
        <w:t>其要</w:t>
      </w:r>
      <w:r w:rsidR="00711B97">
        <w:t>解决的基本问题是：给定一组样本数据和其特征，</w:t>
      </w:r>
      <w:r w:rsidR="00711B97">
        <w:rPr>
          <w:rFonts w:hint="eastAsia"/>
        </w:rPr>
        <w:t>以及</w:t>
      </w:r>
      <w:r w:rsidR="00711B97">
        <w:t>样本的</w:t>
      </w:r>
      <w:r w:rsidR="00711B97">
        <w:rPr>
          <w:rFonts w:hint="eastAsia"/>
        </w:rPr>
        <w:t>类</w:t>
      </w:r>
      <w:r w:rsidR="00711B97">
        <w:t>标签，希望通过找到样本特征空间的一个划分方法，尽可能地将同</w:t>
      </w:r>
      <w:r w:rsidR="00711B97">
        <w:rPr>
          <w:rFonts w:hint="eastAsia"/>
        </w:rPr>
        <w:t>标签</w:t>
      </w:r>
      <w:r w:rsidR="00711B97">
        <w:t>的样本特征点划分在同一个区域，这个过程</w:t>
      </w:r>
      <w:r w:rsidR="00711B97">
        <w:rPr>
          <w:rFonts w:hint="eastAsia"/>
        </w:rPr>
        <w:t>称之</w:t>
      </w:r>
      <w:r w:rsidR="00711B97">
        <w:t>为监督学习</w:t>
      </w:r>
      <w:r w:rsidR="00711B97">
        <w:rPr>
          <w:rFonts w:hint="eastAsia"/>
        </w:rPr>
        <w:t>中</w:t>
      </w:r>
      <w:r w:rsidR="00711B97">
        <w:t>的训练</w:t>
      </w:r>
      <w:r w:rsidR="00940F93">
        <w:rPr>
          <w:rFonts w:hint="eastAsia"/>
        </w:rPr>
        <w:t>，这些</w:t>
      </w:r>
      <w:r w:rsidR="00940F93">
        <w:t>样本</w:t>
      </w:r>
      <w:r w:rsidR="00940F93">
        <w:rPr>
          <w:rFonts w:hint="eastAsia"/>
        </w:rPr>
        <w:t>称为</w:t>
      </w:r>
      <w:r w:rsidR="00940F93">
        <w:t>训练数据</w:t>
      </w:r>
      <w:r w:rsidR="00711B97">
        <w:t>；</w:t>
      </w:r>
      <w:r w:rsidR="00711B97">
        <w:rPr>
          <w:rFonts w:hint="eastAsia"/>
        </w:rPr>
        <w:t>训练</w:t>
      </w:r>
      <w:r w:rsidR="00711B97">
        <w:t>后的</w:t>
      </w:r>
      <w:r w:rsidR="00711B97">
        <w:rPr>
          <w:rFonts w:hint="eastAsia"/>
        </w:rPr>
        <w:t>划分</w:t>
      </w:r>
      <w:r w:rsidR="00711B97">
        <w:t>方法</w:t>
      </w:r>
      <w:r w:rsidR="00711B97">
        <w:rPr>
          <w:rFonts w:hint="eastAsia"/>
        </w:rPr>
        <w:t>可以</w:t>
      </w:r>
      <w:r w:rsidR="00711B97">
        <w:t>看作是</w:t>
      </w:r>
      <w:r w:rsidR="00711B97">
        <w:rPr>
          <w:rFonts w:hint="eastAsia"/>
        </w:rPr>
        <w:t>样本</w:t>
      </w:r>
      <w:r w:rsidR="00711B97">
        <w:t>特征</w:t>
      </w:r>
      <w:r w:rsidR="00711B97">
        <w:rPr>
          <w:rFonts w:hint="eastAsia"/>
        </w:rPr>
        <w:t>空间</w:t>
      </w:r>
      <w:r w:rsidR="00711B97">
        <w:t>到</w:t>
      </w:r>
      <w:r w:rsidR="00711B97">
        <w:rPr>
          <w:rFonts w:hint="eastAsia"/>
        </w:rPr>
        <w:t>标签</w:t>
      </w:r>
      <w:r w:rsidR="00711B97">
        <w:t>变量</w:t>
      </w:r>
      <w:r w:rsidR="004D0DC2">
        <w:rPr>
          <w:rFonts w:hint="eastAsia"/>
        </w:rPr>
        <w:t>集</w:t>
      </w:r>
      <w:r w:rsidR="00711B97">
        <w:t>的一个映射函数，</w:t>
      </w:r>
      <w:r w:rsidR="00711B97">
        <w:rPr>
          <w:rFonts w:hint="eastAsia"/>
        </w:rPr>
        <w:t>这样</w:t>
      </w:r>
      <w:r w:rsidR="00711B97">
        <w:t>的映射函数通常被称为分类器</w:t>
      </w:r>
      <w:r w:rsidR="00940F93">
        <w:rPr>
          <w:rFonts w:hint="eastAsia"/>
        </w:rPr>
        <w:t>；</w:t>
      </w:r>
      <w:r w:rsidR="004D0DC2">
        <w:rPr>
          <w:rFonts w:hint="eastAsia"/>
        </w:rPr>
        <w:t>训练得到</w:t>
      </w:r>
      <w:r w:rsidR="004D0DC2">
        <w:t>的分类器可以接受新样本的特征向量</w:t>
      </w:r>
      <w:r w:rsidR="004D0DC2">
        <w:rPr>
          <w:rFonts w:hint="eastAsia"/>
        </w:rPr>
        <w:t>，将其</w:t>
      </w:r>
      <w:r w:rsidR="004D0DC2">
        <w:t>映射成某一类标</w:t>
      </w:r>
      <w:r w:rsidR="004D0DC2">
        <w:rPr>
          <w:rFonts w:hint="eastAsia"/>
        </w:rPr>
        <w:t>签</w:t>
      </w:r>
      <w:r w:rsidR="004D0DC2">
        <w:t>，</w:t>
      </w:r>
      <w:r w:rsidR="004D0DC2">
        <w:rPr>
          <w:rFonts w:hint="eastAsia"/>
        </w:rPr>
        <w:t>从而</w:t>
      </w:r>
      <w:r w:rsidR="004D0DC2">
        <w:t>完成对新样本类别的</w:t>
      </w:r>
      <w:r w:rsidR="004D0DC2">
        <w:rPr>
          <w:rFonts w:hint="eastAsia"/>
        </w:rPr>
        <w:t>评估</w:t>
      </w:r>
      <w:r w:rsidR="004D0DC2">
        <w:t>，也即完成分类任务</w:t>
      </w:r>
      <w:r w:rsidR="00940F93">
        <w:rPr>
          <w:rFonts w:hint="eastAsia"/>
        </w:rPr>
        <w:t>；实际</w:t>
      </w:r>
      <w:r w:rsidR="00940F93">
        <w:t>应用中</w:t>
      </w:r>
      <w:r w:rsidR="00940F93">
        <w:rPr>
          <w:rFonts w:hint="eastAsia"/>
        </w:rPr>
        <w:t>一个好</w:t>
      </w:r>
      <w:r w:rsidR="00940F93">
        <w:t>的分类器</w:t>
      </w:r>
      <w:r w:rsidR="00940F93">
        <w:rPr>
          <w:rFonts w:hint="eastAsia"/>
        </w:rPr>
        <w:t>并</w:t>
      </w:r>
      <w:r w:rsidR="00940F93">
        <w:t>不一定是能将所有</w:t>
      </w:r>
      <w:r w:rsidR="00940F93">
        <w:rPr>
          <w:rFonts w:hint="eastAsia"/>
        </w:rPr>
        <w:t>类别</w:t>
      </w:r>
      <w:r w:rsidR="00940F93">
        <w:t>的训练数据</w:t>
      </w:r>
      <w:r w:rsidR="00940F93">
        <w:rPr>
          <w:rFonts w:hint="eastAsia"/>
        </w:rPr>
        <w:t>完美</w:t>
      </w:r>
      <w:r w:rsidR="00940F93">
        <w:t>地划分</w:t>
      </w:r>
      <w:r w:rsidR="00940F93">
        <w:rPr>
          <w:rFonts w:hint="eastAsia"/>
        </w:rPr>
        <w:t>开</w:t>
      </w:r>
      <w:r w:rsidR="00AD1FF8">
        <w:rPr>
          <w:rFonts w:hint="eastAsia"/>
        </w:rPr>
        <w:t>的</w:t>
      </w:r>
      <w:r w:rsidR="00940F93">
        <w:t>，</w:t>
      </w:r>
      <w:r w:rsidR="00940F93">
        <w:rPr>
          <w:rFonts w:hint="eastAsia"/>
        </w:rPr>
        <w:t>而是</w:t>
      </w:r>
      <w:r w:rsidR="00940F93">
        <w:t>能够</w:t>
      </w:r>
      <w:r w:rsidR="00940F93">
        <w:rPr>
          <w:rFonts w:hint="eastAsia"/>
        </w:rPr>
        <w:t>尽可能</w:t>
      </w:r>
      <w:r w:rsidR="00940F93">
        <w:t>准确地评估</w:t>
      </w:r>
      <w:r w:rsidR="00940F93">
        <w:rPr>
          <w:rFonts w:hint="eastAsia"/>
        </w:rPr>
        <w:t>新</w:t>
      </w:r>
      <w:r w:rsidR="00940F93">
        <w:t>样本</w:t>
      </w:r>
      <w:r w:rsidR="00940F93">
        <w:rPr>
          <w:rFonts w:hint="eastAsia"/>
        </w:rPr>
        <w:t>（或</w:t>
      </w:r>
      <w:r w:rsidR="00940F93">
        <w:t>称</w:t>
      </w:r>
      <w:r w:rsidR="00940F93">
        <w:rPr>
          <w:rFonts w:hint="eastAsia"/>
        </w:rPr>
        <w:t>未知</w:t>
      </w:r>
      <w:r w:rsidR="00AD1FF8">
        <w:rPr>
          <w:rFonts w:hint="eastAsia"/>
        </w:rPr>
        <w:t>样本</w:t>
      </w:r>
      <w:r w:rsidR="00940F93">
        <w:rPr>
          <w:rFonts w:hint="eastAsia"/>
        </w:rPr>
        <w:t>）</w:t>
      </w:r>
      <w:r w:rsidR="00940F93">
        <w:t>的类别</w:t>
      </w:r>
      <w:r w:rsidR="00AD1FF8">
        <w:rPr>
          <w:rFonts w:hint="eastAsia"/>
        </w:rPr>
        <w:t>的</w:t>
      </w:r>
      <w:r w:rsidR="00CF7B02">
        <w:rPr>
          <w:rFonts w:hint="eastAsia"/>
        </w:rPr>
        <w:t>。“监督</w:t>
      </w:r>
      <w:r w:rsidR="00CF7B02">
        <w:t>学习</w:t>
      </w:r>
      <w:r w:rsidR="00CF7B02">
        <w:rPr>
          <w:rFonts w:hint="eastAsia"/>
        </w:rPr>
        <w:t>”的</w:t>
      </w:r>
      <w:r w:rsidR="00CF7B02">
        <w:t>命名</w:t>
      </w:r>
      <w:r w:rsidR="00CF7B02">
        <w:rPr>
          <w:rFonts w:hint="eastAsia"/>
        </w:rPr>
        <w:t>思想是</w:t>
      </w:r>
      <w:r w:rsidR="00E076C2">
        <w:rPr>
          <w:rFonts w:hint="eastAsia"/>
        </w:rPr>
        <w:t>，分类器训练</w:t>
      </w:r>
      <w:r w:rsidR="00E076C2">
        <w:t>的过程就</w:t>
      </w:r>
      <w:r w:rsidR="00E076C2">
        <w:rPr>
          <w:rFonts w:hint="eastAsia"/>
        </w:rPr>
        <w:t>像</w:t>
      </w:r>
      <w:r w:rsidR="00E076C2">
        <w:t>学习一样，而</w:t>
      </w:r>
      <w:r w:rsidR="00E076C2">
        <w:rPr>
          <w:rFonts w:hint="eastAsia"/>
        </w:rPr>
        <w:t>带标签</w:t>
      </w:r>
      <w:r w:rsidR="00E076C2">
        <w:t>的训练</w:t>
      </w:r>
      <w:r w:rsidR="00E076C2">
        <w:rPr>
          <w:rFonts w:hint="eastAsia"/>
        </w:rPr>
        <w:t>数据</w:t>
      </w:r>
      <w:r w:rsidR="00E076C2">
        <w:t>就像其老师一样在一旁监督它，</w:t>
      </w:r>
      <w:r w:rsidR="00E076C2">
        <w:rPr>
          <w:rFonts w:hint="eastAsia"/>
        </w:rPr>
        <w:t>确保</w:t>
      </w:r>
      <w:r w:rsidR="00E076C2">
        <w:t>它</w:t>
      </w:r>
      <w:r w:rsidR="00E076C2">
        <w:rPr>
          <w:rFonts w:hint="eastAsia"/>
        </w:rPr>
        <w:t>的</w:t>
      </w:r>
      <w:r w:rsidR="00E076C2">
        <w:t>学习质量。</w:t>
      </w:r>
    </w:p>
    <w:p w:rsidR="00E076C2" w:rsidRDefault="007F7396" w:rsidP="00C50DDA">
      <w:r>
        <w:rPr>
          <w:rFonts w:hint="eastAsia"/>
        </w:rPr>
        <w:t>监督</w:t>
      </w:r>
      <w:r>
        <w:t>学习技术的核心是分类器</w:t>
      </w:r>
      <w:r>
        <w:rPr>
          <w:rFonts w:hint="eastAsia"/>
        </w:rPr>
        <w:t>模型</w:t>
      </w:r>
      <w:r>
        <w:t>的设计，以及训练方法。</w:t>
      </w:r>
      <w:r>
        <w:rPr>
          <w:rFonts w:hint="eastAsia"/>
        </w:rPr>
        <w:t>不同</w:t>
      </w:r>
      <w:r>
        <w:t>的</w:t>
      </w:r>
      <w:r>
        <w:rPr>
          <w:rFonts w:hint="eastAsia"/>
        </w:rPr>
        <w:t>监督学习技术这两个</w:t>
      </w:r>
      <w:r>
        <w:t>要素各不相同</w:t>
      </w:r>
      <w:r>
        <w:rPr>
          <w:rFonts w:hint="eastAsia"/>
        </w:rPr>
        <w:t>。</w:t>
      </w:r>
      <w:r w:rsidR="00294A67">
        <w:rPr>
          <w:rFonts w:hint="eastAsia"/>
        </w:rPr>
        <w:t>目前</w:t>
      </w:r>
      <w:r w:rsidR="00C57826">
        <w:rPr>
          <w:rFonts w:hint="eastAsia"/>
        </w:rPr>
        <w:t>比较普遍</w:t>
      </w:r>
      <w:r w:rsidR="00C57826">
        <w:t>使用的分类器</w:t>
      </w:r>
      <w:r w:rsidR="00C57826">
        <w:rPr>
          <w:rFonts w:hint="eastAsia"/>
        </w:rPr>
        <w:t>有</w:t>
      </w:r>
      <w:r w:rsidR="00C57826">
        <w:t>决策树、朴素贝叶斯、</w:t>
      </w:r>
      <w:r w:rsidR="00B62F47">
        <w:rPr>
          <w:rFonts w:hint="eastAsia"/>
        </w:rPr>
        <w:t>贝叶斯</w:t>
      </w:r>
      <w:r w:rsidR="00B62F47">
        <w:t>网络、</w:t>
      </w:r>
      <w:r w:rsidR="00B62F47">
        <w:rPr>
          <w:rFonts w:hint="eastAsia"/>
        </w:rPr>
        <w:t>支持</w:t>
      </w:r>
      <w:r w:rsidR="00B62F47">
        <w:t>向量机、神经网络等</w:t>
      </w:r>
      <w:r w:rsidR="00294A67">
        <w:rPr>
          <w:rFonts w:hint="eastAsia"/>
          <w:vertAlign w:val="superscript"/>
        </w:rPr>
        <w:t>[</w:t>
      </w:r>
      <w:r w:rsidR="00294A67">
        <w:rPr>
          <w:vertAlign w:val="superscript"/>
        </w:rPr>
        <w:t>34</w:t>
      </w:r>
      <w:r w:rsidR="00294A67">
        <w:rPr>
          <w:rFonts w:hint="eastAsia"/>
          <w:vertAlign w:val="superscript"/>
        </w:rPr>
        <w:t>]</w:t>
      </w:r>
      <w:r w:rsidR="00B62F47">
        <w:t>。</w:t>
      </w:r>
    </w:p>
    <w:p w:rsidR="00294A67" w:rsidRDefault="00294A67" w:rsidP="00294A67">
      <w:pPr>
        <w:pStyle w:val="2"/>
      </w:pPr>
      <w:bookmarkStart w:id="83" w:name="_Ref453018847"/>
      <w:bookmarkStart w:id="84" w:name="_Toc453167149"/>
      <w:r>
        <w:t>系统采用</w:t>
      </w:r>
      <w:r>
        <w:rPr>
          <w:rFonts w:hint="eastAsia"/>
        </w:rPr>
        <w:t>的</w:t>
      </w:r>
      <w:r>
        <w:t>分类器</w:t>
      </w:r>
      <w:bookmarkEnd w:id="83"/>
      <w:bookmarkEnd w:id="84"/>
    </w:p>
    <w:p w:rsidR="00A65493" w:rsidRDefault="00C30DCF" w:rsidP="00A65493">
      <w:r>
        <w:rPr>
          <w:rFonts w:hint="eastAsia"/>
        </w:rPr>
        <w:t>本文实现</w:t>
      </w:r>
      <w:r>
        <w:t>的谣言检测系统</w:t>
      </w:r>
      <w:r>
        <w:rPr>
          <w:rFonts w:hint="eastAsia"/>
        </w:rPr>
        <w:t>在</w:t>
      </w:r>
      <w:r>
        <w:t>分类器上采用了决策树</w:t>
      </w:r>
      <w:r>
        <w:rPr>
          <w:rFonts w:hint="eastAsia"/>
        </w:rPr>
        <w:t>与</w:t>
      </w:r>
      <w:r>
        <w:t>朴素贝叶斯</w:t>
      </w:r>
      <w:r w:rsidR="00AA25EC">
        <w:rPr>
          <w:rFonts w:hint="eastAsia"/>
        </w:rPr>
        <w:t>，</w:t>
      </w:r>
      <w:r w:rsidR="00AA25EC">
        <w:t>这两种分类器都</w:t>
      </w:r>
      <w:r w:rsidR="00AA25EC">
        <w:rPr>
          <w:rFonts w:hint="eastAsia"/>
        </w:rPr>
        <w:t>不仅</w:t>
      </w:r>
      <w:r w:rsidR="00AA25EC">
        <w:t>能进行分类，还能输出样本属于某一类的后验概率值，用于</w:t>
      </w:r>
      <w:r w:rsidR="00AA25EC">
        <w:rPr>
          <w:rFonts w:hint="eastAsia"/>
        </w:rPr>
        <w:t>谣言话题</w:t>
      </w:r>
      <w:r w:rsidR="00AA25EC">
        <w:t>的可疑度排名</w:t>
      </w:r>
      <w:r w:rsidR="00AA25EC">
        <w:rPr>
          <w:rFonts w:hint="eastAsia"/>
        </w:rPr>
        <w:t>。</w:t>
      </w:r>
      <w:r w:rsidR="00A65493">
        <w:rPr>
          <w:rFonts w:hint="eastAsia"/>
        </w:rPr>
        <w:t>以下</w:t>
      </w:r>
      <w:r w:rsidR="00A65493">
        <w:t>将简要地介绍这两种</w:t>
      </w:r>
      <w:r w:rsidR="00A65493">
        <w:rPr>
          <w:rFonts w:hint="eastAsia"/>
        </w:rPr>
        <w:t>分类器</w:t>
      </w:r>
      <w:r w:rsidR="00A65493">
        <w:t>。</w:t>
      </w:r>
    </w:p>
    <w:p w:rsidR="00A65493" w:rsidRDefault="00D34A50" w:rsidP="00A65493">
      <w:r>
        <w:rPr>
          <w:rFonts w:hint="eastAsia"/>
        </w:rPr>
        <w:t>决策树分类器</w:t>
      </w:r>
      <w:r>
        <w:t>，是通过一个树</w:t>
      </w:r>
      <w:r>
        <w:rPr>
          <w:rFonts w:hint="eastAsia"/>
        </w:rPr>
        <w:t>型</w:t>
      </w:r>
      <w:r>
        <w:t>的模型完成分类任务</w:t>
      </w:r>
      <w:r>
        <w:rPr>
          <w:rFonts w:hint="eastAsia"/>
        </w:rPr>
        <w:t>：</w:t>
      </w:r>
      <w:r>
        <w:t>树中的</w:t>
      </w:r>
      <w:r>
        <w:rPr>
          <w:rFonts w:hint="eastAsia"/>
        </w:rPr>
        <w:t>节点</w:t>
      </w:r>
      <w:r w:rsidR="00C2722C">
        <w:rPr>
          <w:rFonts w:hint="eastAsia"/>
        </w:rPr>
        <w:t>为样本</w:t>
      </w:r>
      <w:r w:rsidR="00C2722C">
        <w:t>的某一</w:t>
      </w:r>
      <w:r w:rsidR="00C2722C">
        <w:rPr>
          <w:rFonts w:hint="eastAsia"/>
        </w:rPr>
        <w:t>特征，</w:t>
      </w:r>
      <w:r w:rsidR="00C2722C">
        <w:t>根据特征值</w:t>
      </w:r>
      <w:r w:rsidR="00C2722C">
        <w:rPr>
          <w:rFonts w:hint="eastAsia"/>
        </w:rPr>
        <w:t>的</w:t>
      </w:r>
      <w:r w:rsidR="00C2722C">
        <w:t>不同</w:t>
      </w:r>
      <w:r w:rsidR="00C2722C">
        <w:rPr>
          <w:rFonts w:hint="eastAsia"/>
        </w:rPr>
        <w:t>，</w:t>
      </w:r>
      <w:r w:rsidR="00C2722C">
        <w:t>从该节点会延伸出不同的分支，通向不同的子节点</w:t>
      </w:r>
      <w:r w:rsidR="00C2722C">
        <w:rPr>
          <w:rFonts w:hint="eastAsia"/>
        </w:rPr>
        <w:t>；而</w:t>
      </w:r>
      <w:r w:rsidR="00C2722C">
        <w:t>每一个叶子节点</w:t>
      </w:r>
      <w:r w:rsidR="00C2722C">
        <w:rPr>
          <w:rFonts w:hint="eastAsia"/>
        </w:rPr>
        <w:t>都</w:t>
      </w:r>
      <w:r w:rsidR="00C2722C">
        <w:t>代表一个类标签</w:t>
      </w:r>
      <w:r w:rsidR="00C2722C">
        <w:rPr>
          <w:rFonts w:hint="eastAsia"/>
        </w:rPr>
        <w:t>。</w:t>
      </w:r>
      <w:r w:rsidR="00C2722C">
        <w:t>对某样本的分类</w:t>
      </w:r>
      <w:r w:rsidR="00C2722C">
        <w:rPr>
          <w:rFonts w:hint="eastAsia"/>
        </w:rPr>
        <w:t>过程</w:t>
      </w:r>
      <w:r w:rsidR="00C2722C">
        <w:t>是从根节点开始，根据</w:t>
      </w:r>
      <w:r w:rsidR="00C2722C">
        <w:rPr>
          <w:rFonts w:hint="eastAsia"/>
        </w:rPr>
        <w:t>当前节点的</w:t>
      </w:r>
      <w:r w:rsidR="00C2722C">
        <w:t>特征种类以及样本</w:t>
      </w:r>
      <w:r w:rsidR="00C2722C">
        <w:rPr>
          <w:rFonts w:hint="eastAsia"/>
        </w:rPr>
        <w:t>该</w:t>
      </w:r>
      <w:r w:rsidR="00C2722C">
        <w:t>种类特征的特征值决定</w:t>
      </w:r>
      <w:r w:rsidR="00C2722C">
        <w:rPr>
          <w:rFonts w:hint="eastAsia"/>
        </w:rPr>
        <w:t>通往</w:t>
      </w:r>
      <w:r w:rsidR="00C2722C">
        <w:t>哪一个子节点，然后将通往的子节点</w:t>
      </w:r>
      <w:r w:rsidR="00C2722C">
        <w:rPr>
          <w:rFonts w:hint="eastAsia"/>
        </w:rPr>
        <w:t>作为</w:t>
      </w:r>
      <w:r w:rsidR="00C2722C">
        <w:t>新的当前</w:t>
      </w:r>
      <w:r w:rsidR="00C2722C">
        <w:rPr>
          <w:rFonts w:hint="eastAsia"/>
        </w:rPr>
        <w:t>节点迭代</w:t>
      </w:r>
      <w:r w:rsidR="00C2722C">
        <w:t>运行此流程，直到</w:t>
      </w:r>
      <w:r w:rsidR="00C2722C">
        <w:rPr>
          <w:rFonts w:hint="eastAsia"/>
        </w:rPr>
        <w:t>当前</w:t>
      </w:r>
      <w:r w:rsidR="00C2722C">
        <w:t>节点为某一个</w:t>
      </w:r>
      <w:r w:rsidR="00C2722C">
        <w:lastRenderedPageBreak/>
        <w:t>叶子节点，那么该叶节点代表的类标签就是分类器输出</w:t>
      </w:r>
      <w:r w:rsidR="00C2722C">
        <w:rPr>
          <w:rFonts w:hint="eastAsia"/>
        </w:rPr>
        <w:t>的预估</w:t>
      </w:r>
      <w:r w:rsidR="00C2722C">
        <w:t>类别。</w:t>
      </w:r>
      <w:r w:rsidR="006F2DC4">
        <w:rPr>
          <w:rFonts w:hint="eastAsia"/>
        </w:rPr>
        <w:t>对于</w:t>
      </w:r>
      <w:r w:rsidR="006F2DC4">
        <w:t>决策树而言，</w:t>
      </w:r>
      <w:r w:rsidR="006F2DC4">
        <w:rPr>
          <w:rFonts w:hint="eastAsia"/>
        </w:rPr>
        <w:t>分类器</w:t>
      </w:r>
      <w:r w:rsidR="006F2DC4">
        <w:t>的</w:t>
      </w:r>
      <w:r w:rsidR="006F2DC4">
        <w:rPr>
          <w:rFonts w:hint="eastAsia"/>
        </w:rPr>
        <w:t>训练过程</w:t>
      </w:r>
      <w:r w:rsidR="006F2DC4">
        <w:t>就是建树</w:t>
      </w:r>
      <w:r w:rsidR="006F2DC4">
        <w:rPr>
          <w:rFonts w:hint="eastAsia"/>
        </w:rPr>
        <w:t>过程</w:t>
      </w:r>
      <w:r w:rsidR="006F2DC4">
        <w:t>，训练方法即建树策略。</w:t>
      </w:r>
      <w:r w:rsidR="006F2DC4">
        <w:rPr>
          <w:rFonts w:hint="eastAsia"/>
        </w:rPr>
        <w:t>决策树</w:t>
      </w:r>
      <w:r w:rsidR="006F2DC4">
        <w:t>的建树过程是自</w:t>
      </w:r>
      <w:r w:rsidR="006F2DC4">
        <w:rPr>
          <w:rFonts w:hint="eastAsia"/>
        </w:rPr>
        <w:t>顶</w:t>
      </w:r>
      <w:r w:rsidR="006F2DC4">
        <w:t>而下</w:t>
      </w:r>
      <w:r w:rsidR="006F2DC4">
        <w:rPr>
          <w:rFonts w:hint="eastAsia"/>
        </w:rPr>
        <w:t>的</w:t>
      </w:r>
      <w:r w:rsidR="006F2DC4">
        <w:t>，</w:t>
      </w:r>
      <w:r w:rsidR="00CB69DA">
        <w:rPr>
          <w:rFonts w:hint="eastAsia"/>
        </w:rPr>
        <w:t>基本流程</w:t>
      </w:r>
      <w:r w:rsidR="00CB69DA">
        <w:t>是挑选特征、生成分支、迭代建树</w:t>
      </w:r>
      <w:r w:rsidR="006F2DC4">
        <w:t>。</w:t>
      </w:r>
      <w:r w:rsidR="006F2DC4">
        <w:rPr>
          <w:rFonts w:hint="eastAsia"/>
        </w:rPr>
        <w:t>目前</w:t>
      </w:r>
      <w:r w:rsidR="00CB69DA">
        <w:rPr>
          <w:rFonts w:hint="eastAsia"/>
        </w:rPr>
        <w:t>使用</w:t>
      </w:r>
      <w:r w:rsidR="00CB69DA">
        <w:t>最广泛的有</w:t>
      </w:r>
      <w:r w:rsidR="006F2DC4">
        <w:rPr>
          <w:rFonts w:hint="eastAsia"/>
        </w:rPr>
        <w:t>ID3</w:t>
      </w:r>
      <w:r w:rsidR="006F2DC4">
        <w:rPr>
          <w:rFonts w:hint="eastAsia"/>
        </w:rPr>
        <w:t>、</w:t>
      </w:r>
      <w:r w:rsidR="006F2DC4">
        <w:rPr>
          <w:rFonts w:hint="eastAsia"/>
        </w:rPr>
        <w:t>C4.5</w:t>
      </w:r>
      <w:r w:rsidR="006F2DC4">
        <w:rPr>
          <w:rFonts w:hint="eastAsia"/>
        </w:rPr>
        <w:t>、</w:t>
      </w:r>
      <w:r w:rsidR="006F2DC4">
        <w:rPr>
          <w:rFonts w:hint="eastAsia"/>
        </w:rPr>
        <w:t>CART</w:t>
      </w:r>
      <w:r w:rsidR="006F2DC4">
        <w:rPr>
          <w:rFonts w:hint="eastAsia"/>
        </w:rPr>
        <w:t>三种决策树</w:t>
      </w:r>
      <w:r w:rsidR="006F2DC4">
        <w:t>，</w:t>
      </w:r>
      <w:r w:rsidR="006F2DC4">
        <w:rPr>
          <w:rFonts w:hint="eastAsia"/>
        </w:rPr>
        <w:t>它们</w:t>
      </w:r>
      <w:r w:rsidR="006F2DC4">
        <w:t>的建树</w:t>
      </w:r>
      <w:r w:rsidR="006F2DC4">
        <w:rPr>
          <w:rFonts w:hint="eastAsia"/>
        </w:rPr>
        <w:t>过程各不相同</w:t>
      </w:r>
      <w:r w:rsidR="00CB69DA">
        <w:rPr>
          <w:rFonts w:hint="eastAsia"/>
        </w:rPr>
        <w:t>。</w:t>
      </w:r>
      <w:r w:rsidR="006F2DC4">
        <w:t>以最早的</w:t>
      </w:r>
      <w:r w:rsidR="006F2DC4">
        <w:rPr>
          <w:rFonts w:hint="eastAsia"/>
        </w:rPr>
        <w:t>ID3</w:t>
      </w:r>
      <w:r w:rsidR="006F2DC4">
        <w:rPr>
          <w:rFonts w:hint="eastAsia"/>
        </w:rPr>
        <w:t>为</w:t>
      </w:r>
      <w:r w:rsidR="006F2DC4">
        <w:t>例，其挑选特征</w:t>
      </w:r>
      <w:r w:rsidR="006F2DC4">
        <w:rPr>
          <w:rFonts w:hint="eastAsia"/>
        </w:rPr>
        <w:t>是</w:t>
      </w:r>
      <w:r w:rsidR="006F2DC4">
        <w:t>根据特征对样本分布的信息增益</w:t>
      </w:r>
      <w:r w:rsidR="006F2DC4">
        <w:rPr>
          <w:rFonts w:hint="eastAsia"/>
        </w:rPr>
        <w:t>（</w:t>
      </w:r>
      <w:r w:rsidR="006F2DC4">
        <w:t>information gain</w:t>
      </w:r>
      <w:r w:rsidR="00CB69DA">
        <w:t>）</w:t>
      </w:r>
      <w:r w:rsidR="0047664E">
        <w:rPr>
          <w:rFonts w:hint="eastAsia"/>
        </w:rPr>
        <w:t>大小</w:t>
      </w:r>
      <w:r w:rsidR="00CB69DA">
        <w:rPr>
          <w:rFonts w:hint="eastAsia"/>
        </w:rPr>
        <w:t>来</w:t>
      </w:r>
      <w:r w:rsidR="00CB69DA">
        <w:t>进行的</w:t>
      </w:r>
      <w:r w:rsidR="0047664E">
        <w:rPr>
          <w:rFonts w:hint="eastAsia"/>
        </w:rPr>
        <w:t>；</w:t>
      </w:r>
      <w:r w:rsidR="00CB69DA">
        <w:t>而且</w:t>
      </w:r>
      <w:r w:rsidR="001F6F2D">
        <w:rPr>
          <w:rFonts w:hint="eastAsia"/>
        </w:rPr>
        <w:t>不同</w:t>
      </w:r>
      <w:r w:rsidR="001F6F2D">
        <w:t>于其它两种</w:t>
      </w:r>
      <w:r w:rsidR="001F6F2D">
        <w:rPr>
          <w:rFonts w:hint="eastAsia"/>
        </w:rPr>
        <w:t>决策树，</w:t>
      </w:r>
      <w:r w:rsidR="001F6F2D">
        <w:t>它没有</w:t>
      </w:r>
      <w:r w:rsidR="00CB69DA">
        <w:t>剪枝</w:t>
      </w:r>
      <w:r w:rsidR="001F6F2D">
        <w:rPr>
          <w:rFonts w:hint="eastAsia"/>
        </w:rPr>
        <w:t>策略</w:t>
      </w:r>
      <w:r w:rsidR="00CB69DA">
        <w:t>。</w:t>
      </w:r>
      <w:r w:rsidR="00411CAA">
        <w:rPr>
          <w:rFonts w:hint="eastAsia"/>
        </w:rPr>
        <w:t>决策树</w:t>
      </w:r>
      <w:r w:rsidR="00411CAA">
        <w:t>可以</w:t>
      </w:r>
      <w:r w:rsidR="00411CAA">
        <w:rPr>
          <w:rFonts w:hint="eastAsia"/>
        </w:rPr>
        <w:t>通过输出</w:t>
      </w:r>
      <w:r w:rsidR="00411CAA">
        <w:t>叶节点</w:t>
      </w:r>
      <w:r w:rsidR="00411CAA">
        <w:rPr>
          <w:rFonts w:hint="eastAsia"/>
        </w:rPr>
        <w:t>上</w:t>
      </w:r>
      <w:r w:rsidR="00411CAA">
        <w:t>剩余</w:t>
      </w:r>
      <w:r w:rsidR="00411CAA">
        <w:rPr>
          <w:rFonts w:hint="eastAsia"/>
        </w:rPr>
        <w:t>训练</w:t>
      </w:r>
      <w:r w:rsidR="00411CAA">
        <w:t>样本</w:t>
      </w:r>
      <w:r w:rsidR="00411CAA">
        <w:rPr>
          <w:rFonts w:hint="eastAsia"/>
        </w:rPr>
        <w:t>的各</w:t>
      </w:r>
      <w:r w:rsidR="00411CAA">
        <w:t>类别所占比例</w:t>
      </w:r>
      <w:r w:rsidR="00411CAA">
        <w:rPr>
          <w:rFonts w:hint="eastAsia"/>
        </w:rPr>
        <w:t>，作为该</w:t>
      </w:r>
      <w:r w:rsidR="00411CAA">
        <w:t>叶节点</w:t>
      </w:r>
      <w:r w:rsidR="00411CAA">
        <w:rPr>
          <w:rFonts w:hint="eastAsia"/>
        </w:rPr>
        <w:t>各类别</w:t>
      </w:r>
      <w:r w:rsidR="00411CAA">
        <w:t>的后验概率。</w:t>
      </w:r>
      <w:r w:rsidR="0047664E">
        <w:rPr>
          <w:rFonts w:hint="eastAsia"/>
        </w:rPr>
        <w:t>本文</w:t>
      </w:r>
      <w:r w:rsidR="0047664E">
        <w:t>使用的决策树是</w:t>
      </w:r>
      <w:r w:rsidR="0047664E">
        <w:rPr>
          <w:rFonts w:hint="eastAsia"/>
        </w:rPr>
        <w:t>M</w:t>
      </w:r>
      <w:r w:rsidR="0047664E">
        <w:t>atlab</w:t>
      </w:r>
      <w:r w:rsidR="0047664E">
        <w:rPr>
          <w:rFonts w:hint="eastAsia"/>
        </w:rPr>
        <w:t>的</w:t>
      </w:r>
      <w:r w:rsidR="0047664E">
        <w:t>实现</w:t>
      </w:r>
      <w:r w:rsidR="0047664E">
        <w:rPr>
          <w:rFonts w:hint="eastAsia"/>
        </w:rPr>
        <w:t>版本</w:t>
      </w:r>
      <w:r w:rsidR="0047664E">
        <w:rPr>
          <w:rStyle w:val="afd"/>
        </w:rPr>
        <w:footnoteReference w:id="3"/>
      </w:r>
      <w:r w:rsidR="0047664E">
        <w:rPr>
          <w:rFonts w:hint="eastAsia"/>
        </w:rPr>
        <w:t>。</w:t>
      </w:r>
    </w:p>
    <w:p w:rsidR="001F0365" w:rsidRDefault="001F0365" w:rsidP="00A65493">
      <w:r>
        <w:rPr>
          <w:rFonts w:hint="eastAsia"/>
        </w:rPr>
        <w:t>而</w:t>
      </w:r>
      <w:r>
        <w:t>朴素贝叶斯</w:t>
      </w:r>
      <w:r>
        <w:rPr>
          <w:rFonts w:hint="eastAsia"/>
        </w:rPr>
        <w:t>分类器的</w:t>
      </w:r>
      <w:r>
        <w:t>训练过程，则是</w:t>
      </w:r>
      <w:r>
        <w:rPr>
          <w:rFonts w:hint="eastAsia"/>
        </w:rPr>
        <w:t>利用</w:t>
      </w:r>
      <w:r>
        <w:t>训练样本中的特征与</w:t>
      </w:r>
      <w:r>
        <w:rPr>
          <w:rFonts w:hint="eastAsia"/>
        </w:rPr>
        <w:t>类</w:t>
      </w:r>
      <w:r>
        <w:t>别分布</w:t>
      </w:r>
      <w:r w:rsidR="00CE680A">
        <w:rPr>
          <w:rFonts w:hint="eastAsia"/>
        </w:rPr>
        <w:t>关系</w:t>
      </w:r>
      <w:r>
        <w:t>，</w:t>
      </w:r>
      <w:r w:rsidR="00CE680A">
        <w:rPr>
          <w:rFonts w:hint="eastAsia"/>
        </w:rPr>
        <w:t>估算</w:t>
      </w:r>
      <w:r w:rsidR="00CE680A">
        <w:t>出样本</w:t>
      </w:r>
      <w:r w:rsidR="00CE680A">
        <w:rPr>
          <w:rFonts w:hint="eastAsia"/>
        </w:rPr>
        <w:t>各类别出现</w:t>
      </w:r>
      <w:r w:rsidR="00CE680A">
        <w:t>的先验概率，</w:t>
      </w:r>
      <w:r w:rsidR="00CE680A">
        <w:rPr>
          <w:rFonts w:hint="eastAsia"/>
        </w:rPr>
        <w:t>以及</w:t>
      </w:r>
      <w:r w:rsidR="00CE680A">
        <w:t>给定样本类别</w:t>
      </w:r>
      <w:r w:rsidR="00CE680A">
        <w:rPr>
          <w:rFonts w:hint="eastAsia"/>
        </w:rPr>
        <w:t>后出现</w:t>
      </w:r>
      <w:r w:rsidR="00CE680A">
        <w:t>各类特征</w:t>
      </w:r>
      <w:r w:rsidR="00CE680A">
        <w:rPr>
          <w:rFonts w:hint="eastAsia"/>
        </w:rPr>
        <w:t>值</w:t>
      </w:r>
      <w:r w:rsidR="00CE680A">
        <w:t>的</w:t>
      </w:r>
      <w:r w:rsidR="00CE680A">
        <w:rPr>
          <w:rFonts w:hint="eastAsia"/>
        </w:rPr>
        <w:t>后验</w:t>
      </w:r>
      <w:r w:rsidR="00CE680A">
        <w:t>概率</w:t>
      </w:r>
      <w:r w:rsidR="00CE680A">
        <w:rPr>
          <w:rFonts w:hint="eastAsia"/>
        </w:rPr>
        <w:t>。当</w:t>
      </w:r>
      <w:r w:rsidR="00CE680A">
        <w:t>需要对一个新</w:t>
      </w:r>
      <w:r w:rsidR="00CE680A">
        <w:rPr>
          <w:rFonts w:hint="eastAsia"/>
        </w:rPr>
        <w:t>样本</w:t>
      </w:r>
      <w:r w:rsidR="00CE680A">
        <w:t>进行</w:t>
      </w:r>
      <w:r w:rsidR="00CE680A">
        <w:rPr>
          <w:rFonts w:hint="eastAsia"/>
        </w:rPr>
        <w:t>类别预估</w:t>
      </w:r>
      <w:r w:rsidR="00CE680A">
        <w:t>时，</w:t>
      </w:r>
      <w:r w:rsidR="00CE680A">
        <w:rPr>
          <w:rFonts w:hint="eastAsia"/>
        </w:rPr>
        <w:t>朴素贝叶斯</w:t>
      </w:r>
      <w:r w:rsidR="00CE680A">
        <w:t>分类器利用训练时估算的</w:t>
      </w:r>
      <w:r w:rsidR="00CE680A">
        <w:rPr>
          <w:rFonts w:hint="eastAsia"/>
        </w:rPr>
        <w:t>各</w:t>
      </w:r>
      <w:r w:rsidR="00CE680A">
        <w:t>类别的先验概率、</w:t>
      </w:r>
      <w:r w:rsidR="00411CAA">
        <w:rPr>
          <w:rFonts w:hint="eastAsia"/>
        </w:rPr>
        <w:t>特征值</w:t>
      </w:r>
      <w:r w:rsidR="00411CAA">
        <w:t>的</w:t>
      </w:r>
      <w:r w:rsidR="00CE680A">
        <w:t>后验概率，</w:t>
      </w:r>
      <w:r w:rsidR="00411CAA">
        <w:rPr>
          <w:rFonts w:hint="eastAsia"/>
        </w:rPr>
        <w:t>通过</w:t>
      </w:r>
      <w:r w:rsidR="00CE680A">
        <w:rPr>
          <w:rFonts w:hint="eastAsia"/>
        </w:rPr>
        <w:t>概率论</w:t>
      </w:r>
      <w:r w:rsidR="00CE680A">
        <w:t>中的贝叶斯公式</w:t>
      </w:r>
      <w:r w:rsidR="00CE680A">
        <w:rPr>
          <w:rFonts w:hint="eastAsia"/>
        </w:rPr>
        <w:t>，</w:t>
      </w:r>
      <w:r w:rsidR="00CE680A">
        <w:t>以及所有特征都是相互独立的</w:t>
      </w:r>
      <w:r w:rsidR="00CE680A">
        <w:rPr>
          <w:rFonts w:hint="eastAsia"/>
        </w:rPr>
        <w:t>基本</w:t>
      </w:r>
      <w:r w:rsidR="00CE680A">
        <w:t>假设，</w:t>
      </w:r>
      <w:r w:rsidR="00CE680A">
        <w:rPr>
          <w:rFonts w:hint="eastAsia"/>
        </w:rPr>
        <w:t>计算</w:t>
      </w:r>
      <w:r w:rsidR="00CE680A">
        <w:t>出</w:t>
      </w:r>
      <w:r w:rsidR="00411CAA">
        <w:rPr>
          <w:rFonts w:hint="eastAsia"/>
        </w:rPr>
        <w:t>给定</w:t>
      </w:r>
      <w:r w:rsidR="00CE680A">
        <w:rPr>
          <w:rFonts w:hint="eastAsia"/>
        </w:rPr>
        <w:t>新样本</w:t>
      </w:r>
      <w:r w:rsidR="00CE680A">
        <w:t>的特征</w:t>
      </w:r>
      <w:r w:rsidR="00411CAA">
        <w:rPr>
          <w:rFonts w:hint="eastAsia"/>
        </w:rPr>
        <w:t>值后</w:t>
      </w:r>
      <w:r w:rsidR="00411CAA">
        <w:t>各类别</w:t>
      </w:r>
      <w:r w:rsidR="00411CAA">
        <w:rPr>
          <w:rFonts w:hint="eastAsia"/>
        </w:rPr>
        <w:t>出现</w:t>
      </w:r>
      <w:r w:rsidR="00411CAA">
        <w:t>的后验概率，取其中概率最大的类别作为分类器</w:t>
      </w:r>
      <w:r w:rsidR="00411CAA">
        <w:rPr>
          <w:rFonts w:hint="eastAsia"/>
        </w:rPr>
        <w:t>输出</w:t>
      </w:r>
      <w:r w:rsidR="00411CAA">
        <w:t>的预估类别。</w:t>
      </w:r>
      <w:r w:rsidR="00411CAA">
        <w:rPr>
          <w:rFonts w:hint="eastAsia"/>
        </w:rPr>
        <w:t>朴素</w:t>
      </w:r>
      <w:r w:rsidR="00411CAA">
        <w:t>贝叶斯分类器</w:t>
      </w:r>
      <w:r w:rsidR="00E81DCF">
        <w:rPr>
          <w:rFonts w:hint="eastAsia"/>
        </w:rPr>
        <w:t>的分类</w:t>
      </w:r>
      <w:r w:rsidR="00E81DCF">
        <w:t>过程本身就包括了后验概率的计算过程，因此它能很自然地输出后验概率。本文</w:t>
      </w:r>
      <w:r w:rsidR="00E81DCF">
        <w:rPr>
          <w:rFonts w:hint="eastAsia"/>
        </w:rPr>
        <w:t>使用</w:t>
      </w:r>
      <w:r w:rsidR="00E81DCF">
        <w:t>的</w:t>
      </w:r>
      <w:r w:rsidR="00E81DCF">
        <w:rPr>
          <w:rFonts w:hint="eastAsia"/>
        </w:rPr>
        <w:t>朴素贝叶斯</w:t>
      </w:r>
      <w:r w:rsidR="00E81DCF">
        <w:t>分类器是</w:t>
      </w:r>
      <w:r w:rsidR="00E81DCF">
        <w:rPr>
          <w:rFonts w:hint="eastAsia"/>
        </w:rPr>
        <w:t>M</w:t>
      </w:r>
      <w:r w:rsidR="00E81DCF">
        <w:t>atlab</w:t>
      </w:r>
      <w:r w:rsidR="00E81DCF">
        <w:rPr>
          <w:rFonts w:hint="eastAsia"/>
        </w:rPr>
        <w:t>的</w:t>
      </w:r>
      <w:r w:rsidR="00E81DCF">
        <w:t>实现版本</w:t>
      </w:r>
      <w:r w:rsidR="00E81DCF">
        <w:rPr>
          <w:rStyle w:val="afd"/>
        </w:rPr>
        <w:footnoteReference w:id="4"/>
      </w:r>
      <w:r w:rsidR="00E81DCF">
        <w:t>。</w:t>
      </w:r>
    </w:p>
    <w:p w:rsidR="0052602E" w:rsidRDefault="0052602E" w:rsidP="0052602E">
      <w:r>
        <w:rPr>
          <w:rFonts w:hint="eastAsia"/>
        </w:rPr>
        <w:t>需要</w:t>
      </w:r>
      <w:r>
        <w:t>说明的是本</w:t>
      </w:r>
      <w:r>
        <w:rPr>
          <w:rFonts w:hint="eastAsia"/>
        </w:rPr>
        <w:t>系统</w:t>
      </w:r>
      <w:r>
        <w:t>采用的这两种</w:t>
      </w:r>
      <w:r>
        <w:rPr>
          <w:rFonts w:hint="eastAsia"/>
        </w:rPr>
        <w:t>分类器都是比较</w:t>
      </w:r>
      <w:r>
        <w:t>简单的分类器，</w:t>
      </w:r>
      <w:r>
        <w:rPr>
          <w:rFonts w:hint="eastAsia"/>
        </w:rPr>
        <w:t>更加</w:t>
      </w:r>
      <w:r>
        <w:t>复杂的分类器如</w:t>
      </w:r>
      <w:r>
        <w:rPr>
          <w:rFonts w:hint="eastAsia"/>
        </w:rPr>
        <w:t>贝叶斯</w:t>
      </w:r>
      <w:r>
        <w:t>网络、</w:t>
      </w:r>
      <w:r>
        <w:rPr>
          <w:rFonts w:hint="eastAsia"/>
        </w:rPr>
        <w:t>随机</w:t>
      </w:r>
      <w:r>
        <w:t>森林、神经网络</w:t>
      </w:r>
      <w:r>
        <w:rPr>
          <w:rFonts w:hint="eastAsia"/>
        </w:rPr>
        <w:t>未被系统尝试</w:t>
      </w:r>
      <w:r>
        <w:t>，</w:t>
      </w:r>
      <w:r>
        <w:rPr>
          <w:rFonts w:hint="eastAsia"/>
        </w:rPr>
        <w:t>这是</w:t>
      </w:r>
      <w:r>
        <w:t>未来</w:t>
      </w:r>
      <w:r>
        <w:rPr>
          <w:rFonts w:hint="eastAsia"/>
        </w:rPr>
        <w:t>工作</w:t>
      </w:r>
      <w:r>
        <w:t>之一。</w:t>
      </w:r>
      <w:r>
        <w:rPr>
          <w:rFonts w:hint="eastAsia"/>
        </w:rPr>
        <w:t>不过</w:t>
      </w:r>
      <w:r>
        <w:t>根据</w:t>
      </w:r>
      <w:r>
        <w:rPr>
          <w:rFonts w:hint="eastAsia"/>
        </w:rPr>
        <w:t>谣言</w:t>
      </w:r>
      <w:r>
        <w:t>检测相关研究</w:t>
      </w:r>
      <w:r>
        <w:rPr>
          <w:rFonts w:hint="eastAsia"/>
          <w:vertAlign w:val="superscript"/>
        </w:rPr>
        <w:t>[</w:t>
      </w:r>
      <w:r>
        <w:rPr>
          <w:vertAlign w:val="superscript"/>
        </w:rPr>
        <w:t>1-11</w:t>
      </w:r>
      <w:r>
        <w:rPr>
          <w:rFonts w:hint="eastAsia"/>
          <w:vertAlign w:val="superscript"/>
        </w:rPr>
        <w:t>]</w:t>
      </w:r>
      <w:r>
        <w:t>，不是越复杂的分类器</w:t>
      </w:r>
      <w:r>
        <w:rPr>
          <w:rFonts w:hint="eastAsia"/>
        </w:rPr>
        <w:t>就</w:t>
      </w:r>
      <w:r>
        <w:t>能得到</w:t>
      </w:r>
      <w:r>
        <w:rPr>
          <w:rFonts w:hint="eastAsia"/>
        </w:rPr>
        <w:t>越</w:t>
      </w:r>
      <w:r>
        <w:t>好的分类效果。</w:t>
      </w:r>
    </w:p>
    <w:p w:rsidR="0052602E" w:rsidRDefault="0052602E" w:rsidP="0052602E">
      <w:pPr>
        <w:pStyle w:val="2"/>
      </w:pPr>
      <w:bookmarkStart w:id="85" w:name="_Ref453018540"/>
      <w:bookmarkStart w:id="86" w:name="_Toc453167150"/>
      <w:r>
        <w:rPr>
          <w:rFonts w:hint="eastAsia"/>
        </w:rPr>
        <w:t>多分类器</w:t>
      </w:r>
      <w:r>
        <w:t>投票</w:t>
      </w:r>
      <w:bookmarkEnd w:id="85"/>
      <w:r w:rsidR="00D10D33">
        <w:rPr>
          <w:rFonts w:hint="eastAsia"/>
        </w:rPr>
        <w:t>排名</w:t>
      </w:r>
      <w:r w:rsidR="00D10D33">
        <w:t>方案</w:t>
      </w:r>
      <w:bookmarkEnd w:id="86"/>
    </w:p>
    <w:p w:rsidR="00BD0524" w:rsidRDefault="0052602E" w:rsidP="00BD0524">
      <w:r>
        <w:rPr>
          <w:rFonts w:hint="eastAsia"/>
        </w:rPr>
        <w:t>由于不同</w:t>
      </w:r>
      <w:r>
        <w:t>的分类器</w:t>
      </w:r>
      <w:r>
        <w:rPr>
          <w:rFonts w:hint="eastAsia"/>
        </w:rPr>
        <w:t>各</w:t>
      </w:r>
      <w:r>
        <w:t>有特色，</w:t>
      </w:r>
      <w:r>
        <w:rPr>
          <w:rFonts w:hint="eastAsia"/>
        </w:rPr>
        <w:t>对于</w:t>
      </w:r>
      <w:r>
        <w:t>不同的数据集</w:t>
      </w:r>
      <w:r>
        <w:rPr>
          <w:rFonts w:hint="eastAsia"/>
        </w:rPr>
        <w:t>和</w:t>
      </w:r>
      <w:r>
        <w:t>输入特征，</w:t>
      </w:r>
      <w:r>
        <w:rPr>
          <w:rFonts w:hint="eastAsia"/>
        </w:rPr>
        <w:t>表现</w:t>
      </w:r>
      <w:r>
        <w:t>最优的分类器也不一样</w:t>
      </w:r>
      <w:r>
        <w:rPr>
          <w:rFonts w:hint="eastAsia"/>
          <w:vertAlign w:val="superscript"/>
        </w:rPr>
        <w:t>[</w:t>
      </w:r>
      <w:r>
        <w:rPr>
          <w:vertAlign w:val="superscript"/>
        </w:rPr>
        <w:t>1-11</w:t>
      </w:r>
      <w:r>
        <w:rPr>
          <w:rFonts w:hint="eastAsia"/>
          <w:vertAlign w:val="superscript"/>
        </w:rPr>
        <w:t>]</w:t>
      </w:r>
      <w:r>
        <w:rPr>
          <w:rFonts w:hint="eastAsia"/>
        </w:rPr>
        <w:t>。</w:t>
      </w:r>
      <w:r w:rsidR="00BD0524">
        <w:rPr>
          <w:rFonts w:hint="eastAsia"/>
        </w:rPr>
        <w:t>因此</w:t>
      </w:r>
      <w:r w:rsidR="00BD0524">
        <w:t>研究者、工程人员经常会</w:t>
      </w:r>
      <w:r w:rsidR="00BD0524">
        <w:rPr>
          <w:rFonts w:hint="eastAsia"/>
        </w:rPr>
        <w:t>纠结于</w:t>
      </w:r>
      <w:r w:rsidR="00BD0524">
        <w:t>选择哪种分类器。</w:t>
      </w:r>
      <w:r w:rsidR="00BD0524">
        <w:rPr>
          <w:rFonts w:hint="eastAsia"/>
        </w:rPr>
        <w:t>通常的</w:t>
      </w:r>
      <w:r w:rsidR="00BD0524">
        <w:t>做法是将所有分类器都尝试一遍，然后取</w:t>
      </w:r>
      <w:r w:rsidR="00BD0524">
        <w:rPr>
          <w:rFonts w:hint="eastAsia"/>
        </w:rPr>
        <w:t>分类</w:t>
      </w:r>
      <w:r w:rsidR="00BD0524">
        <w:t>准确率最高的。</w:t>
      </w:r>
      <w:r w:rsidR="00BD0524">
        <w:rPr>
          <w:rFonts w:hint="eastAsia"/>
        </w:rPr>
        <w:t>这不失为</w:t>
      </w:r>
      <w:r w:rsidR="00BD0524">
        <w:t>一种</w:t>
      </w:r>
      <w:r w:rsidR="00BD0524">
        <w:rPr>
          <w:rFonts w:hint="eastAsia"/>
        </w:rPr>
        <w:t>解决</w:t>
      </w:r>
      <w:r w:rsidR="00BD0524">
        <w:t>方案</w:t>
      </w:r>
      <w:r w:rsidR="00BD0524">
        <w:rPr>
          <w:rFonts w:hint="eastAsia"/>
        </w:rPr>
        <w:t>，</w:t>
      </w:r>
      <w:r w:rsidR="00BD0524">
        <w:t>但是</w:t>
      </w:r>
      <w:r w:rsidR="00BD0524">
        <w:rPr>
          <w:rFonts w:hint="eastAsia"/>
        </w:rPr>
        <w:t>能否</w:t>
      </w:r>
      <w:r w:rsidR="00BD0524">
        <w:t>有更好的</w:t>
      </w:r>
      <w:r w:rsidR="00BD0524">
        <w:rPr>
          <w:rFonts w:hint="eastAsia"/>
        </w:rPr>
        <w:t>做法？既然</w:t>
      </w:r>
      <w:r w:rsidR="00BD0524">
        <w:t>不同分类器有各自</w:t>
      </w:r>
      <w:r w:rsidR="00BD0524">
        <w:rPr>
          <w:rFonts w:hint="eastAsia"/>
        </w:rPr>
        <w:t>的优势</w:t>
      </w:r>
      <w:r w:rsidR="00BD0524">
        <w:t>，</w:t>
      </w:r>
      <w:r w:rsidR="00BD0524">
        <w:rPr>
          <w:rFonts w:hint="eastAsia"/>
        </w:rPr>
        <w:t>是否</w:t>
      </w:r>
      <w:r w:rsidR="00BD0524">
        <w:t>能将这种优势互补，结合多分类器的</w:t>
      </w:r>
      <w:r w:rsidR="00BD0524">
        <w:rPr>
          <w:rFonts w:hint="eastAsia"/>
        </w:rPr>
        <w:t>“智慧”完成</w:t>
      </w:r>
      <w:r w:rsidR="00BD0524">
        <w:t>分类任务？</w:t>
      </w:r>
    </w:p>
    <w:p w:rsidR="00647415" w:rsidRDefault="00BD0524" w:rsidP="00BD0524">
      <w:r>
        <w:rPr>
          <w:rFonts w:hint="eastAsia"/>
        </w:rPr>
        <w:t>答案</w:t>
      </w:r>
      <w:r>
        <w:t>是肯定的，多分类器组合投票技术</w:t>
      </w:r>
      <w:r w:rsidR="00647415">
        <w:rPr>
          <w:rFonts w:hint="eastAsia"/>
        </w:rPr>
        <w:t>就是</w:t>
      </w:r>
      <w:r w:rsidR="00647415">
        <w:t>这么</w:t>
      </w:r>
      <w:r w:rsidR="00647415">
        <w:rPr>
          <w:rFonts w:hint="eastAsia"/>
        </w:rPr>
        <w:t>一种</w:t>
      </w:r>
      <w:r w:rsidR="00647415">
        <w:t>方法</w:t>
      </w:r>
      <w:r w:rsidR="00647415">
        <w:rPr>
          <w:rFonts w:hint="eastAsia"/>
        </w:rPr>
        <w:t>。</w:t>
      </w:r>
      <w:r w:rsidR="00D10D33">
        <w:rPr>
          <w:rFonts w:hint="eastAsia"/>
        </w:rPr>
        <w:t>其</w:t>
      </w:r>
      <w:r w:rsidR="00647415">
        <w:t>思想是将</w:t>
      </w:r>
      <w:r w:rsidR="00647415">
        <w:rPr>
          <w:rFonts w:hint="eastAsia"/>
        </w:rPr>
        <w:t>多个</w:t>
      </w:r>
      <w:r w:rsidR="00647415">
        <w:t>分类器当成</w:t>
      </w:r>
      <w:r w:rsidR="00647415">
        <w:rPr>
          <w:rFonts w:hint="eastAsia"/>
        </w:rPr>
        <w:t>多个</w:t>
      </w:r>
      <w:r w:rsidR="00647415">
        <w:t>分类问题的</w:t>
      </w:r>
      <w:r w:rsidR="00647415">
        <w:rPr>
          <w:rFonts w:hint="eastAsia"/>
        </w:rPr>
        <w:t>“</w:t>
      </w:r>
      <w:r w:rsidR="00647415">
        <w:t>专家</w:t>
      </w:r>
      <w:r w:rsidR="00647415">
        <w:rPr>
          <w:rFonts w:hint="eastAsia"/>
        </w:rPr>
        <w:t>”</w:t>
      </w:r>
      <w:r w:rsidR="00647415">
        <w:t>，让他们</w:t>
      </w:r>
      <w:r w:rsidR="00647415">
        <w:rPr>
          <w:rFonts w:hint="eastAsia"/>
        </w:rPr>
        <w:t>各自</w:t>
      </w:r>
      <w:r w:rsidR="00647415">
        <w:t>独立地</w:t>
      </w:r>
      <w:r w:rsidR="00647415">
        <w:rPr>
          <w:rFonts w:hint="eastAsia"/>
        </w:rPr>
        <w:t>对</w:t>
      </w:r>
      <w:r w:rsidR="00647415">
        <w:t>新样本进行</w:t>
      </w:r>
      <w:r w:rsidR="00647415">
        <w:rPr>
          <w:rFonts w:hint="eastAsia"/>
        </w:rPr>
        <w:t>分类</w:t>
      </w:r>
      <w:r w:rsidR="00647415">
        <w:t>，最后将分类结果进行投票，投票</w:t>
      </w:r>
      <w:r w:rsidR="00647415">
        <w:rPr>
          <w:rFonts w:hint="eastAsia"/>
        </w:rPr>
        <w:t>最高</w:t>
      </w:r>
      <w:r w:rsidR="00647415">
        <w:t>的类别作为</w:t>
      </w:r>
      <w:r w:rsidR="00647415">
        <w:rPr>
          <w:rFonts w:hint="eastAsia"/>
        </w:rPr>
        <w:t>新样本</w:t>
      </w:r>
      <w:r w:rsidR="00647415">
        <w:t>最终的预估类别</w:t>
      </w:r>
      <w:r w:rsidR="00647415">
        <w:rPr>
          <w:rFonts w:hint="eastAsia"/>
        </w:rPr>
        <w:t>。</w:t>
      </w:r>
    </w:p>
    <w:p w:rsidR="00BD0524" w:rsidRDefault="00647415" w:rsidP="00BD0524">
      <w:r>
        <w:rPr>
          <w:rFonts w:hint="eastAsia"/>
        </w:rPr>
        <w:lastRenderedPageBreak/>
        <w:t>本文</w:t>
      </w:r>
      <w:r>
        <w:t>的系统也</w:t>
      </w:r>
      <w:r>
        <w:rPr>
          <w:rFonts w:hint="eastAsia"/>
        </w:rPr>
        <w:t>尝试</w:t>
      </w:r>
      <w:r>
        <w:t>将此技术</w:t>
      </w:r>
      <w:r>
        <w:rPr>
          <w:rFonts w:hint="eastAsia"/>
        </w:rPr>
        <w:t>引入</w:t>
      </w:r>
      <w:r>
        <w:t>到</w:t>
      </w:r>
      <w:r>
        <w:rPr>
          <w:rFonts w:hint="eastAsia"/>
        </w:rPr>
        <w:t>话题</w:t>
      </w:r>
      <w:r>
        <w:t>可疑度排名中</w:t>
      </w:r>
      <w:r w:rsidR="00D10D33">
        <w:rPr>
          <w:rFonts w:hint="eastAsia"/>
        </w:rPr>
        <w:t>，提出</w:t>
      </w:r>
      <w:r w:rsidR="00D10D33">
        <w:t>一套</w:t>
      </w:r>
      <w:r w:rsidR="00D10D33">
        <w:rPr>
          <w:rFonts w:hint="eastAsia"/>
        </w:rPr>
        <w:t>新</w:t>
      </w:r>
      <w:r w:rsidR="00D10D33">
        <w:t>的</w:t>
      </w:r>
      <w:r w:rsidR="00D10D33">
        <w:rPr>
          <w:rFonts w:hint="eastAsia"/>
        </w:rPr>
        <w:t>多分类器投票</w:t>
      </w:r>
      <w:r w:rsidR="00D10D33">
        <w:t>排名方案。</w:t>
      </w:r>
      <w:r>
        <w:t>具体做法</w:t>
      </w:r>
      <w:r w:rsidR="00D10D33">
        <w:rPr>
          <w:rFonts w:hint="eastAsia"/>
        </w:rPr>
        <w:t>如下</w:t>
      </w:r>
      <w:r>
        <w:t>：假设要选取</w:t>
      </w:r>
      <w:r>
        <w:rPr>
          <w:rFonts w:hint="eastAsia"/>
        </w:rPr>
        <w:t>前</w:t>
      </w:r>
      <w:r>
        <w:rPr>
          <w:rFonts w:hint="eastAsia"/>
        </w:rPr>
        <w:t>N</w:t>
      </w:r>
      <w:r>
        <w:rPr>
          <w:rFonts w:hint="eastAsia"/>
        </w:rPr>
        <w:t>个</w:t>
      </w:r>
      <w:r>
        <w:t>最</w:t>
      </w:r>
      <w:r>
        <w:rPr>
          <w:rFonts w:hint="eastAsia"/>
        </w:rPr>
        <w:t>疑似</w:t>
      </w:r>
      <w:r>
        <w:t>谣言的话题，</w:t>
      </w:r>
      <w:r>
        <w:rPr>
          <w:rFonts w:hint="eastAsia"/>
        </w:rPr>
        <w:t>那</w:t>
      </w:r>
      <w:r>
        <w:t>就让多个分类器选出</w:t>
      </w:r>
      <w:r>
        <w:rPr>
          <w:rFonts w:hint="eastAsia"/>
        </w:rPr>
        <w:t>各自</w:t>
      </w:r>
      <w:r>
        <w:t>排名前</w:t>
      </w:r>
      <w:r>
        <w:rPr>
          <w:rFonts w:hint="eastAsia"/>
        </w:rPr>
        <w:t>2N</w:t>
      </w:r>
      <w:r>
        <w:rPr>
          <w:rFonts w:hint="eastAsia"/>
        </w:rPr>
        <w:t>的可疑</w:t>
      </w:r>
      <w:r>
        <w:t>话题</w:t>
      </w:r>
      <w:r>
        <w:rPr>
          <w:rFonts w:hint="eastAsia"/>
        </w:rPr>
        <w:t>形成</w:t>
      </w:r>
      <w:r>
        <w:t>候选列表，</w:t>
      </w:r>
      <w:r>
        <w:rPr>
          <w:rFonts w:hint="eastAsia"/>
        </w:rPr>
        <w:t>然后统计每个</w:t>
      </w:r>
      <w:r>
        <w:t>话题</w:t>
      </w:r>
      <w:r>
        <w:rPr>
          <w:rFonts w:hint="eastAsia"/>
        </w:rPr>
        <w:t>在</w:t>
      </w:r>
      <w:r>
        <w:t>各分类器</w:t>
      </w:r>
      <w:r>
        <w:rPr>
          <w:rFonts w:hint="eastAsia"/>
        </w:rPr>
        <w:t>的候选</w:t>
      </w:r>
      <w:r>
        <w:t>列表</w:t>
      </w:r>
      <w:r w:rsidR="00E64534">
        <w:rPr>
          <w:rFonts w:hint="eastAsia"/>
        </w:rPr>
        <w:t>中</w:t>
      </w:r>
      <w:r w:rsidR="00E64534">
        <w:t>出现的频次，</w:t>
      </w:r>
      <w:r w:rsidR="00D10D33">
        <w:rPr>
          <w:rFonts w:hint="eastAsia"/>
        </w:rPr>
        <w:t>将</w:t>
      </w:r>
      <w:r w:rsidR="00D10D33">
        <w:t>它们</w:t>
      </w:r>
      <w:r w:rsidR="00E64534">
        <w:t>按</w:t>
      </w:r>
      <w:r w:rsidR="00E64534">
        <w:rPr>
          <w:rFonts w:hint="eastAsia"/>
        </w:rPr>
        <w:t>频次从</w:t>
      </w:r>
      <w:r w:rsidR="00E64534">
        <w:t>高到低将其重新排序，</w:t>
      </w:r>
      <w:r w:rsidR="00E64534">
        <w:rPr>
          <w:rFonts w:hint="eastAsia"/>
        </w:rPr>
        <w:t>最终</w:t>
      </w:r>
      <w:r w:rsidR="00E64534">
        <w:t>输出</w:t>
      </w:r>
      <w:r w:rsidR="00E64534">
        <w:rPr>
          <w:rFonts w:hint="eastAsia"/>
        </w:rPr>
        <w:t>前</w:t>
      </w:r>
      <w:r w:rsidR="00E64534">
        <w:rPr>
          <w:rFonts w:hint="eastAsia"/>
        </w:rPr>
        <w:t>N</w:t>
      </w:r>
      <w:r w:rsidR="00E64534">
        <w:rPr>
          <w:rFonts w:hint="eastAsia"/>
        </w:rPr>
        <w:t>个</w:t>
      </w:r>
      <w:r w:rsidR="00E64534">
        <w:t>话题作为最终</w:t>
      </w:r>
      <w:r w:rsidR="00E64534">
        <w:rPr>
          <w:rFonts w:hint="eastAsia"/>
        </w:rPr>
        <w:t>的</w:t>
      </w:r>
      <w:r w:rsidR="00E64534">
        <w:t>检测结果</w:t>
      </w:r>
      <w:r w:rsidR="00E64534">
        <w:rPr>
          <w:rFonts w:hint="eastAsia"/>
        </w:rPr>
        <w:t>。</w:t>
      </w:r>
    </w:p>
    <w:p w:rsidR="00E64534" w:rsidRDefault="00D10D33" w:rsidP="00BD0524">
      <w:r>
        <w:rPr>
          <w:rFonts w:hint="eastAsia"/>
        </w:rPr>
        <w:t>这套新</w:t>
      </w:r>
      <w:r>
        <w:t>的排名方案</w:t>
      </w:r>
      <w:r>
        <w:rPr>
          <w:rFonts w:hint="eastAsia"/>
        </w:rPr>
        <w:t>做法</w:t>
      </w:r>
      <w:r>
        <w:t>简单</w:t>
      </w:r>
      <w:r>
        <w:rPr>
          <w:rFonts w:hint="eastAsia"/>
        </w:rPr>
        <w:t>，</w:t>
      </w:r>
      <w:r>
        <w:t>但</w:t>
      </w:r>
      <w:r>
        <w:rPr>
          <w:rFonts w:hint="eastAsia"/>
        </w:rPr>
        <w:t>设计上</w:t>
      </w:r>
      <w:r>
        <w:t>有一定的</w:t>
      </w:r>
      <w:r w:rsidR="00596105">
        <w:rPr>
          <w:rFonts w:hint="eastAsia"/>
        </w:rPr>
        <w:t>考量</w:t>
      </w:r>
      <w:r w:rsidR="00E64534">
        <w:t>：之所以选取排名前</w:t>
      </w:r>
      <w:r w:rsidR="00E64534">
        <w:rPr>
          <w:rFonts w:hint="eastAsia"/>
        </w:rPr>
        <w:t>2N</w:t>
      </w:r>
      <w:r w:rsidR="00E64534">
        <w:rPr>
          <w:rFonts w:hint="eastAsia"/>
        </w:rPr>
        <w:t>而</w:t>
      </w:r>
      <w:r w:rsidR="00E64534">
        <w:t>不是前</w:t>
      </w:r>
      <w:r w:rsidR="00E64534">
        <w:rPr>
          <w:rFonts w:hint="eastAsia"/>
        </w:rPr>
        <w:t>N</w:t>
      </w:r>
      <w:r w:rsidR="00E64534">
        <w:rPr>
          <w:rFonts w:hint="eastAsia"/>
        </w:rPr>
        <w:t>的</w:t>
      </w:r>
      <w:r w:rsidR="00E64534">
        <w:t>话题形成候选列表，</w:t>
      </w:r>
      <w:r w:rsidR="0036291B">
        <w:rPr>
          <w:rFonts w:hint="eastAsia"/>
        </w:rPr>
        <w:t>是因为每个</w:t>
      </w:r>
      <w:r>
        <w:t>分类器独立的分类结果不一定准确，</w:t>
      </w:r>
      <w:r w:rsidR="0036291B">
        <w:t>前</w:t>
      </w:r>
      <w:r w:rsidR="0036291B">
        <w:rPr>
          <w:rFonts w:hint="eastAsia"/>
        </w:rPr>
        <w:t>N</w:t>
      </w:r>
      <w:r w:rsidR="0036291B">
        <w:rPr>
          <w:rFonts w:hint="eastAsia"/>
        </w:rPr>
        <w:t>个</w:t>
      </w:r>
      <w:r w:rsidR="0036291B">
        <w:t>话题容易</w:t>
      </w:r>
      <w:r>
        <w:rPr>
          <w:rFonts w:hint="eastAsia"/>
        </w:rPr>
        <w:t>混入</w:t>
      </w:r>
      <w:r w:rsidR="00BC700C">
        <w:rPr>
          <w:rFonts w:hint="eastAsia"/>
        </w:rPr>
        <w:t>很多</w:t>
      </w:r>
      <w:r w:rsidR="0036291B">
        <w:t>分类器</w:t>
      </w:r>
      <w:r>
        <w:rPr>
          <w:rFonts w:hint="eastAsia"/>
        </w:rPr>
        <w:t>误判</w:t>
      </w:r>
      <w:r>
        <w:t>的假候选</w:t>
      </w:r>
      <w:r>
        <w:rPr>
          <w:rFonts w:hint="eastAsia"/>
        </w:rPr>
        <w:t>话题，因此只取</w:t>
      </w:r>
      <w:r>
        <w:t>前</w:t>
      </w:r>
      <w:r>
        <w:rPr>
          <w:rFonts w:hint="eastAsia"/>
        </w:rPr>
        <w:t>N</w:t>
      </w:r>
      <w:r>
        <w:rPr>
          <w:rFonts w:hint="eastAsia"/>
        </w:rPr>
        <w:t>不仅</w:t>
      </w:r>
      <w:r>
        <w:t>会选中</w:t>
      </w:r>
      <w:r>
        <w:rPr>
          <w:rFonts w:hint="eastAsia"/>
        </w:rPr>
        <w:t>不少</w:t>
      </w:r>
      <w:r>
        <w:t>噪声，还会漏掉很多</w:t>
      </w:r>
      <w:r>
        <w:rPr>
          <w:rFonts w:hint="eastAsia"/>
        </w:rPr>
        <w:t>排名本身</w:t>
      </w:r>
      <w:r>
        <w:t>靠前但</w:t>
      </w:r>
      <w:r>
        <w:rPr>
          <w:rFonts w:hint="eastAsia"/>
        </w:rPr>
        <w:t>却</w:t>
      </w:r>
      <w:r>
        <w:t>被</w:t>
      </w:r>
      <w:r>
        <w:rPr>
          <w:rFonts w:hint="eastAsia"/>
        </w:rPr>
        <w:t>假</w:t>
      </w:r>
      <w:r>
        <w:t>候选话题挤出前</w:t>
      </w:r>
      <w:r>
        <w:rPr>
          <w:rFonts w:hint="eastAsia"/>
        </w:rPr>
        <w:t>N</w:t>
      </w:r>
      <w:r>
        <w:rPr>
          <w:rFonts w:hint="eastAsia"/>
        </w:rPr>
        <w:t>的</w:t>
      </w:r>
      <w:r>
        <w:t>谣言话题</w:t>
      </w:r>
      <w:r w:rsidR="00BC700C">
        <w:rPr>
          <w:rFonts w:hint="eastAsia"/>
        </w:rPr>
        <w:t>，</w:t>
      </w:r>
      <w:r w:rsidR="0024291A">
        <w:t>使得参评</w:t>
      </w:r>
      <w:r w:rsidR="0024291A">
        <w:rPr>
          <w:rFonts w:hint="eastAsia"/>
        </w:rPr>
        <w:t>的</w:t>
      </w:r>
      <w:r w:rsidR="0024291A">
        <w:t>真正</w:t>
      </w:r>
      <w:r w:rsidR="0024291A">
        <w:rPr>
          <w:rFonts w:hint="eastAsia"/>
        </w:rPr>
        <w:t>谣言</w:t>
      </w:r>
      <w:r w:rsidR="00BC700C">
        <w:t>话题不足</w:t>
      </w:r>
      <w:r w:rsidR="00BC700C">
        <w:rPr>
          <w:rFonts w:hint="eastAsia"/>
        </w:rPr>
        <w:t>N</w:t>
      </w:r>
      <w:r w:rsidR="00BC700C">
        <w:rPr>
          <w:rFonts w:hint="eastAsia"/>
        </w:rPr>
        <w:t>个</w:t>
      </w:r>
      <w:r w:rsidR="0024291A">
        <w:rPr>
          <w:rFonts w:hint="eastAsia"/>
        </w:rPr>
        <w:t>。</w:t>
      </w:r>
      <w:r w:rsidR="00BC700C">
        <w:rPr>
          <w:rFonts w:hint="eastAsia"/>
        </w:rPr>
        <w:t>而</w:t>
      </w:r>
      <w:r w:rsidR="0036291B">
        <w:rPr>
          <w:rFonts w:hint="eastAsia"/>
        </w:rPr>
        <w:t>通过扩大</w:t>
      </w:r>
      <w:r w:rsidR="0024291A">
        <w:rPr>
          <w:rFonts w:hint="eastAsia"/>
        </w:rPr>
        <w:t>参评</w:t>
      </w:r>
      <w:r w:rsidR="0036291B">
        <w:rPr>
          <w:rFonts w:hint="eastAsia"/>
        </w:rPr>
        <w:t>候选</w:t>
      </w:r>
      <w:r w:rsidR="0036291B">
        <w:t>话题</w:t>
      </w:r>
      <w:r w:rsidR="00BC700C">
        <w:rPr>
          <w:rFonts w:hint="eastAsia"/>
        </w:rPr>
        <w:t>的范围</w:t>
      </w:r>
      <w:r w:rsidR="0036291B">
        <w:t>，</w:t>
      </w:r>
      <w:r w:rsidR="00BC700C">
        <w:rPr>
          <w:rFonts w:hint="eastAsia"/>
        </w:rPr>
        <w:t>能</w:t>
      </w:r>
      <w:r w:rsidR="0036291B">
        <w:t>使更多</w:t>
      </w:r>
      <w:r w:rsidR="0024291A">
        <w:rPr>
          <w:rFonts w:hint="eastAsia"/>
        </w:rPr>
        <w:t>的</w:t>
      </w:r>
      <w:r w:rsidR="0024291A">
        <w:t>真谣言话题参与排名，</w:t>
      </w:r>
      <w:r w:rsidR="0024291A">
        <w:rPr>
          <w:rFonts w:hint="eastAsia"/>
        </w:rPr>
        <w:t>使</w:t>
      </w:r>
      <w:r w:rsidR="0024291A">
        <w:t>算法对单个分类器</w:t>
      </w:r>
      <w:r w:rsidR="0024291A">
        <w:rPr>
          <w:rFonts w:hint="eastAsia"/>
        </w:rPr>
        <w:t>有</w:t>
      </w:r>
      <w:r w:rsidR="0024291A">
        <w:t>一定的</w:t>
      </w:r>
      <w:r w:rsidR="00BC700C">
        <w:t>容错率</w:t>
      </w:r>
      <w:r w:rsidR="0024291A">
        <w:rPr>
          <w:rFonts w:hint="eastAsia"/>
        </w:rPr>
        <w:t>。而</w:t>
      </w:r>
      <w:r w:rsidR="00BC700C">
        <w:rPr>
          <w:rFonts w:hint="eastAsia"/>
        </w:rPr>
        <w:t>之所以忽略话题</w:t>
      </w:r>
      <w:r w:rsidR="00BC700C">
        <w:t>在</w:t>
      </w:r>
      <w:r w:rsidR="00BC700C">
        <w:rPr>
          <w:rFonts w:hint="eastAsia"/>
        </w:rPr>
        <w:t>各</w:t>
      </w:r>
      <w:r w:rsidR="00BC700C">
        <w:t>分类器</w:t>
      </w:r>
      <w:r w:rsidR="00BC700C">
        <w:rPr>
          <w:rFonts w:hint="eastAsia"/>
        </w:rPr>
        <w:t>的</w:t>
      </w:r>
      <w:r w:rsidR="00BC700C">
        <w:t>排名</w:t>
      </w:r>
      <w:r w:rsidR="00BC700C">
        <w:rPr>
          <w:rFonts w:hint="eastAsia"/>
        </w:rPr>
        <w:t>，</w:t>
      </w:r>
      <w:r w:rsidR="00BC700C">
        <w:t>直接</w:t>
      </w:r>
      <w:r w:rsidR="00BC700C">
        <w:rPr>
          <w:rFonts w:hint="eastAsia"/>
        </w:rPr>
        <w:t>用</w:t>
      </w:r>
      <w:r w:rsidR="00BC700C">
        <w:t>出现频次</w:t>
      </w:r>
      <w:r w:rsidR="00BC700C">
        <w:rPr>
          <w:rFonts w:hint="eastAsia"/>
        </w:rPr>
        <w:t>进行</w:t>
      </w:r>
      <w:r w:rsidR="00BC700C">
        <w:t>排名</w:t>
      </w:r>
      <w:r w:rsidR="00935F5D">
        <w:rPr>
          <w:rFonts w:hint="eastAsia"/>
        </w:rPr>
        <w:t>，</w:t>
      </w:r>
      <w:r w:rsidR="00BC700C">
        <w:t>是</w:t>
      </w:r>
      <w:r w:rsidR="00BC700C">
        <w:rPr>
          <w:rFonts w:hint="eastAsia"/>
        </w:rPr>
        <w:t>想</w:t>
      </w:r>
      <w:r w:rsidR="0024291A">
        <w:rPr>
          <w:rFonts w:hint="eastAsia"/>
        </w:rPr>
        <w:t>抹平</w:t>
      </w:r>
      <w:r w:rsidR="00BC700C">
        <w:t>各分类器对</w:t>
      </w:r>
      <w:r w:rsidR="0024291A">
        <w:rPr>
          <w:rFonts w:hint="eastAsia"/>
        </w:rPr>
        <w:t>排在</w:t>
      </w:r>
      <w:r w:rsidR="0024291A">
        <w:t>最前面那些</w:t>
      </w:r>
      <w:r w:rsidR="00BC700C">
        <w:t>候选话题</w:t>
      </w:r>
      <w:r w:rsidR="0024291A">
        <w:rPr>
          <w:rFonts w:hint="eastAsia"/>
        </w:rPr>
        <w:t>的</w:t>
      </w:r>
      <w:r w:rsidR="00BC700C">
        <w:rPr>
          <w:rFonts w:hint="eastAsia"/>
        </w:rPr>
        <w:t>可疑度</w:t>
      </w:r>
      <w:r w:rsidR="00BC700C">
        <w:t>评估的细微</w:t>
      </w:r>
      <w:r w:rsidR="0024291A">
        <w:rPr>
          <w:rFonts w:hint="eastAsia"/>
        </w:rPr>
        <w:t>差距</w:t>
      </w:r>
      <w:r w:rsidR="00BC700C">
        <w:t>，</w:t>
      </w:r>
      <w:r w:rsidR="00BC700C">
        <w:rPr>
          <w:rFonts w:hint="eastAsia"/>
        </w:rPr>
        <w:t>只</w:t>
      </w:r>
      <w:r w:rsidR="00BC700C">
        <w:t>找出那些被</w:t>
      </w:r>
      <w:r w:rsidR="00BC700C">
        <w:rPr>
          <w:rFonts w:hint="eastAsia"/>
        </w:rPr>
        <w:t>大多数</w:t>
      </w:r>
      <w:r w:rsidR="00BC700C">
        <w:t>分类器</w:t>
      </w:r>
      <w:r w:rsidR="0024291A">
        <w:rPr>
          <w:rFonts w:hint="eastAsia"/>
        </w:rPr>
        <w:t>都</w:t>
      </w:r>
      <w:r w:rsidR="0024291A">
        <w:t>认为较</w:t>
      </w:r>
      <w:r w:rsidR="00BC700C">
        <w:t>可疑的话题</w:t>
      </w:r>
      <w:r w:rsidR="00596105">
        <w:rPr>
          <w:rFonts w:hint="eastAsia"/>
        </w:rPr>
        <w:t>。</w:t>
      </w:r>
      <w:r w:rsidR="0024291A">
        <w:rPr>
          <w:rFonts w:hint="eastAsia"/>
        </w:rPr>
        <w:t>而通过</w:t>
      </w:r>
      <w:r w:rsidR="0024291A">
        <w:t>这样找出来的候选话题一般是那些</w:t>
      </w:r>
      <w:r w:rsidR="0024291A">
        <w:rPr>
          <w:rFonts w:hint="eastAsia"/>
        </w:rPr>
        <w:t>特征比较</w:t>
      </w:r>
      <w:r w:rsidR="0024291A">
        <w:t>典型的谣言话题</w:t>
      </w:r>
      <w:r w:rsidR="0024291A">
        <w:rPr>
          <w:rFonts w:hint="eastAsia"/>
        </w:rPr>
        <w:t>，它们不一定</w:t>
      </w:r>
      <w:r w:rsidR="0024291A">
        <w:t>能</w:t>
      </w:r>
      <w:r w:rsidR="0024291A">
        <w:rPr>
          <w:rFonts w:hint="eastAsia"/>
        </w:rPr>
        <w:t>在</w:t>
      </w:r>
      <w:r w:rsidR="00CB0EE0">
        <w:rPr>
          <w:rFonts w:hint="eastAsia"/>
        </w:rPr>
        <w:t>各</w:t>
      </w:r>
      <w:r w:rsidR="0024291A">
        <w:t>分类器的排名</w:t>
      </w:r>
      <w:r w:rsidR="0024291A">
        <w:rPr>
          <w:rFonts w:hint="eastAsia"/>
        </w:rPr>
        <w:t>中</w:t>
      </w:r>
      <w:r w:rsidR="00CB0EE0">
        <w:rPr>
          <w:rFonts w:hint="eastAsia"/>
        </w:rPr>
        <w:t>都保持</w:t>
      </w:r>
      <w:r w:rsidR="0024291A">
        <w:t>排在最前面</w:t>
      </w:r>
      <w:r w:rsidR="0024291A">
        <w:rPr>
          <w:rFonts w:hint="eastAsia"/>
        </w:rPr>
        <w:t>，</w:t>
      </w:r>
      <w:r w:rsidR="0024291A">
        <w:t>但</w:t>
      </w:r>
      <w:r w:rsidR="00CB0EE0">
        <w:rPr>
          <w:rFonts w:hint="eastAsia"/>
        </w:rPr>
        <w:t>却</w:t>
      </w:r>
      <w:r w:rsidR="0024291A">
        <w:t>能</w:t>
      </w:r>
      <w:r w:rsidR="00CB0EE0">
        <w:rPr>
          <w:rFonts w:hint="eastAsia"/>
        </w:rPr>
        <w:t>保证</w:t>
      </w:r>
      <w:r w:rsidR="00CB0EE0">
        <w:t>被</w:t>
      </w:r>
      <w:r w:rsidR="00CB0EE0">
        <w:rPr>
          <w:rFonts w:hint="eastAsia"/>
        </w:rPr>
        <w:t>大多数</w:t>
      </w:r>
      <w:r w:rsidR="00CB0EE0">
        <w:t>分类器</w:t>
      </w:r>
      <w:r w:rsidR="00CB0EE0">
        <w:rPr>
          <w:rFonts w:hint="eastAsia"/>
        </w:rPr>
        <w:t>排在中上</w:t>
      </w:r>
      <w:r w:rsidR="00CB0EE0">
        <w:t>的位置</w:t>
      </w:r>
      <w:r w:rsidR="00CB0EE0">
        <w:rPr>
          <w:rFonts w:hint="eastAsia"/>
        </w:rPr>
        <w:t>或</w:t>
      </w:r>
      <w:r w:rsidR="00596105">
        <w:rPr>
          <w:rFonts w:hint="eastAsia"/>
        </w:rPr>
        <w:t>更靠前</w:t>
      </w:r>
      <w:r w:rsidR="00CB0EE0">
        <w:rPr>
          <w:rFonts w:hint="eastAsia"/>
        </w:rPr>
        <w:t>；因此，</w:t>
      </w:r>
      <w:r w:rsidR="0024291A">
        <w:rPr>
          <w:rFonts w:hint="eastAsia"/>
        </w:rPr>
        <w:t>当</w:t>
      </w:r>
      <w:r w:rsidR="00CB0EE0">
        <w:rPr>
          <w:rFonts w:hint="eastAsia"/>
        </w:rPr>
        <w:t>一个</w:t>
      </w:r>
      <w:r w:rsidR="00CB0EE0">
        <w:t>话题出现在</w:t>
      </w:r>
      <w:r w:rsidR="0024291A">
        <w:rPr>
          <w:rFonts w:hint="eastAsia"/>
        </w:rPr>
        <w:t>越多</w:t>
      </w:r>
      <w:r w:rsidR="0024291A">
        <w:t>分类器</w:t>
      </w:r>
      <w:r w:rsidR="00CB0EE0">
        <w:rPr>
          <w:rFonts w:hint="eastAsia"/>
        </w:rPr>
        <w:t>的“</w:t>
      </w:r>
      <w:r w:rsidR="00CB0EE0">
        <w:t>中上</w:t>
      </w:r>
      <w:r w:rsidR="00CB0EE0">
        <w:rPr>
          <w:rFonts w:hint="eastAsia"/>
        </w:rPr>
        <w:t>”</w:t>
      </w:r>
      <w:r w:rsidR="00CB0EE0">
        <w:t>候选列表</w:t>
      </w:r>
      <w:r w:rsidR="00CB0EE0">
        <w:rPr>
          <w:rFonts w:hint="eastAsia"/>
        </w:rPr>
        <w:t>中</w:t>
      </w:r>
      <w:r w:rsidR="0024291A">
        <w:t>，则它是真谣言的</w:t>
      </w:r>
      <w:r w:rsidR="00CB0EE0">
        <w:rPr>
          <w:rFonts w:hint="eastAsia"/>
        </w:rPr>
        <w:t>概率</w:t>
      </w:r>
      <w:r w:rsidR="0024291A">
        <w:t>越大</w:t>
      </w:r>
      <w:r w:rsidR="0024291A">
        <w:rPr>
          <w:rFonts w:hint="eastAsia"/>
        </w:rPr>
        <w:t>。</w:t>
      </w:r>
      <w:r w:rsidR="00CB0EE0">
        <w:rPr>
          <w:rFonts w:hint="eastAsia"/>
        </w:rPr>
        <w:t>相反地</w:t>
      </w:r>
      <w:r w:rsidR="0024291A">
        <w:rPr>
          <w:rFonts w:hint="eastAsia"/>
        </w:rPr>
        <w:t>，</w:t>
      </w:r>
      <w:r w:rsidR="00CB0EE0">
        <w:rPr>
          <w:rFonts w:hint="eastAsia"/>
        </w:rPr>
        <w:t>大部分典型</w:t>
      </w:r>
      <w:r w:rsidR="00CB0EE0">
        <w:t>的非谣言话题</w:t>
      </w:r>
      <w:r w:rsidR="00CB0EE0">
        <w:rPr>
          <w:rFonts w:hint="eastAsia"/>
        </w:rPr>
        <w:t>或许</w:t>
      </w:r>
      <w:r w:rsidR="00CB0EE0">
        <w:t>会</w:t>
      </w:r>
      <w:r w:rsidR="00CB0EE0">
        <w:rPr>
          <w:rFonts w:hint="eastAsia"/>
        </w:rPr>
        <w:t>受到</w:t>
      </w:r>
      <w:r w:rsidR="00CB0EE0">
        <w:t>了</w:t>
      </w:r>
      <w:r w:rsidR="00CB0EE0">
        <w:rPr>
          <w:rFonts w:hint="eastAsia"/>
        </w:rPr>
        <w:t>个别</w:t>
      </w:r>
      <w:r w:rsidR="00CB0EE0">
        <w:t>分类器的</w:t>
      </w:r>
      <w:r w:rsidR="00935F5D">
        <w:rPr>
          <w:rFonts w:hint="eastAsia"/>
        </w:rPr>
        <w:t>“偏见”</w:t>
      </w:r>
      <w:r w:rsidR="00935F5D">
        <w:t>，</w:t>
      </w:r>
      <w:r w:rsidR="00CB0EE0">
        <w:rPr>
          <w:rFonts w:hint="eastAsia"/>
        </w:rPr>
        <w:t>被排在</w:t>
      </w:r>
      <w:r w:rsidR="00CB0EE0">
        <w:t>很</w:t>
      </w:r>
      <w:r w:rsidR="00CB0EE0">
        <w:rPr>
          <w:rFonts w:hint="eastAsia"/>
        </w:rPr>
        <w:t>靠前</w:t>
      </w:r>
      <w:r w:rsidR="00CB0EE0">
        <w:t>的位置，但</w:t>
      </w:r>
      <w:r w:rsidR="00CB0EE0">
        <w:rPr>
          <w:rFonts w:hint="eastAsia"/>
        </w:rPr>
        <w:t>却</w:t>
      </w:r>
      <w:r w:rsidR="00CB0EE0">
        <w:t>不</w:t>
      </w:r>
      <w:r w:rsidR="00CB0EE0">
        <w:rPr>
          <w:rFonts w:hint="eastAsia"/>
        </w:rPr>
        <w:t>大</w:t>
      </w:r>
      <w:r w:rsidR="00CB0EE0">
        <w:t>可能被</w:t>
      </w:r>
      <w:r w:rsidR="00CB0EE0">
        <w:rPr>
          <w:rFonts w:hint="eastAsia"/>
        </w:rPr>
        <w:t>多数</w:t>
      </w:r>
      <w:r w:rsidR="00CB0EE0">
        <w:t>分类器</w:t>
      </w:r>
      <w:r w:rsidR="00CB0EE0">
        <w:rPr>
          <w:rFonts w:hint="eastAsia"/>
        </w:rPr>
        <w:t>都认为“</w:t>
      </w:r>
      <w:r w:rsidR="00CB0EE0">
        <w:t>较可疑</w:t>
      </w:r>
      <w:r w:rsidR="00CB0EE0">
        <w:rPr>
          <w:rFonts w:hint="eastAsia"/>
        </w:rPr>
        <w:t>”而</w:t>
      </w:r>
      <w:r w:rsidR="00CB0EE0">
        <w:t>排在</w:t>
      </w:r>
      <w:r w:rsidR="005900AE">
        <w:rPr>
          <w:rFonts w:hint="eastAsia"/>
        </w:rPr>
        <w:t>较前</w:t>
      </w:r>
      <w:r w:rsidR="00CB0EE0">
        <w:t>的位置（</w:t>
      </w:r>
      <w:r w:rsidR="00CB0EE0">
        <w:rPr>
          <w:rFonts w:hint="eastAsia"/>
        </w:rPr>
        <w:t>除非</w:t>
      </w:r>
      <w:r w:rsidR="00CB0EE0">
        <w:t>所有分类器都</w:t>
      </w:r>
      <w:r w:rsidR="00CB0EE0">
        <w:rPr>
          <w:rFonts w:hint="eastAsia"/>
        </w:rPr>
        <w:t>质量</w:t>
      </w:r>
      <w:r w:rsidR="00CB0EE0">
        <w:t>不高）</w:t>
      </w:r>
      <w:r w:rsidR="00CB0EE0">
        <w:rPr>
          <w:rFonts w:hint="eastAsia"/>
        </w:rPr>
        <w:t>。因此，典型</w:t>
      </w:r>
      <w:r w:rsidR="00CB0EE0">
        <w:t>的</w:t>
      </w:r>
      <w:r w:rsidR="00CB0EE0">
        <w:rPr>
          <w:rFonts w:hint="eastAsia"/>
        </w:rPr>
        <w:t>非谣言</w:t>
      </w:r>
      <w:r w:rsidR="00CB0EE0">
        <w:t>话题</w:t>
      </w:r>
      <w:r w:rsidR="005900AE">
        <w:rPr>
          <w:rFonts w:hint="eastAsia"/>
        </w:rPr>
        <w:t>在所有</w:t>
      </w:r>
      <w:r w:rsidR="005900AE">
        <w:t>分类器的</w:t>
      </w:r>
      <w:r w:rsidR="005900AE">
        <w:rPr>
          <w:rFonts w:hint="eastAsia"/>
        </w:rPr>
        <w:t>“</w:t>
      </w:r>
      <w:r w:rsidR="005900AE">
        <w:t>中上</w:t>
      </w:r>
      <w:r w:rsidR="005900AE">
        <w:rPr>
          <w:rFonts w:hint="eastAsia"/>
        </w:rPr>
        <w:t>”</w:t>
      </w:r>
      <w:r w:rsidR="005900AE">
        <w:t>列表</w:t>
      </w:r>
      <w:r w:rsidR="005900AE">
        <w:rPr>
          <w:rFonts w:hint="eastAsia"/>
        </w:rPr>
        <w:t>的</w:t>
      </w:r>
      <w:r w:rsidR="005900AE">
        <w:t>出现</w:t>
      </w:r>
      <w:r w:rsidR="00596105">
        <w:rPr>
          <w:rFonts w:hint="eastAsia"/>
        </w:rPr>
        <w:t>总</w:t>
      </w:r>
      <w:r w:rsidR="005900AE">
        <w:t>频率</w:t>
      </w:r>
      <w:r w:rsidR="005900AE">
        <w:rPr>
          <w:rFonts w:hint="eastAsia"/>
        </w:rPr>
        <w:t>不高，</w:t>
      </w:r>
      <w:r w:rsidR="00CB0EE0">
        <w:rPr>
          <w:rFonts w:hint="eastAsia"/>
        </w:rPr>
        <w:t>通过</w:t>
      </w:r>
      <w:r w:rsidR="00CB0EE0">
        <w:t>此</w:t>
      </w:r>
      <w:r w:rsidR="00CB0EE0">
        <w:rPr>
          <w:rFonts w:hint="eastAsia"/>
        </w:rPr>
        <w:t>方案</w:t>
      </w:r>
      <w:r w:rsidR="00CB0EE0">
        <w:t>进行重</w:t>
      </w:r>
      <w:r w:rsidR="00CB0EE0">
        <w:rPr>
          <w:rFonts w:hint="eastAsia"/>
        </w:rPr>
        <w:t>排名后将</w:t>
      </w:r>
      <w:r w:rsidR="00CB0EE0">
        <w:t>在比较</w:t>
      </w:r>
      <w:r w:rsidR="00935F5D">
        <w:t>靠后</w:t>
      </w:r>
      <w:r w:rsidR="00CB0EE0">
        <w:rPr>
          <w:rFonts w:hint="eastAsia"/>
        </w:rPr>
        <w:t>的</w:t>
      </w:r>
      <w:r w:rsidR="00CB0EE0">
        <w:t>位置</w:t>
      </w:r>
      <w:r w:rsidR="00935F5D">
        <w:rPr>
          <w:rFonts w:hint="eastAsia"/>
        </w:rPr>
        <w:t>，</w:t>
      </w:r>
      <w:r w:rsidR="00935F5D">
        <w:t>从而</w:t>
      </w:r>
      <w:r w:rsidR="00935F5D">
        <w:rPr>
          <w:rFonts w:hint="eastAsia"/>
        </w:rPr>
        <w:t>不易</w:t>
      </w:r>
      <w:r w:rsidR="00935F5D">
        <w:t>被最终输出。</w:t>
      </w:r>
    </w:p>
    <w:p w:rsidR="00935F5D" w:rsidRDefault="00935F5D" w:rsidP="00BD0524">
      <w:r>
        <w:t>下一</w:t>
      </w:r>
      <w:r>
        <w:rPr>
          <w:rFonts w:hint="eastAsia"/>
        </w:rPr>
        <w:t>章节</w:t>
      </w:r>
      <w:r>
        <w:t>我们将</w:t>
      </w:r>
      <w:r>
        <w:rPr>
          <w:rFonts w:hint="eastAsia"/>
        </w:rPr>
        <w:t>通过</w:t>
      </w:r>
      <w:r w:rsidR="005900AE">
        <w:t>实验看到</w:t>
      </w:r>
      <w:r w:rsidR="005900AE">
        <w:rPr>
          <w:rFonts w:hint="eastAsia"/>
        </w:rPr>
        <w:t>将</w:t>
      </w:r>
      <w:r w:rsidR="005900AE">
        <w:t>多</w:t>
      </w:r>
      <w:r w:rsidR="005900AE">
        <w:rPr>
          <w:rFonts w:hint="eastAsia"/>
        </w:rPr>
        <w:t>分类器组合</w:t>
      </w:r>
      <w:r w:rsidR="005900AE">
        <w:t>投票</w:t>
      </w:r>
      <w:r w:rsidR="005900AE">
        <w:rPr>
          <w:rFonts w:hint="eastAsia"/>
        </w:rPr>
        <w:t>技术引入</w:t>
      </w:r>
      <w:r w:rsidR="005900AE">
        <w:t>分类任务和排名任务</w:t>
      </w:r>
      <w:r>
        <w:t>对</w:t>
      </w:r>
      <w:r w:rsidR="005900AE">
        <w:rPr>
          <w:rFonts w:hint="eastAsia"/>
        </w:rPr>
        <w:t>提高</w:t>
      </w:r>
      <w:r>
        <w:rPr>
          <w:rFonts w:hint="eastAsia"/>
        </w:rPr>
        <w:t>系统</w:t>
      </w:r>
      <w:r w:rsidR="005900AE">
        <w:rPr>
          <w:rFonts w:hint="eastAsia"/>
        </w:rPr>
        <w:t>的检测</w:t>
      </w:r>
      <w:r w:rsidR="005900AE">
        <w:t>准确率</w:t>
      </w:r>
      <w:r w:rsidR="005900AE">
        <w:rPr>
          <w:rFonts w:hint="eastAsia"/>
        </w:rPr>
        <w:t>有明显</w:t>
      </w:r>
      <w:r w:rsidR="005900AE">
        <w:t>的帮助。</w:t>
      </w:r>
    </w:p>
    <w:p w:rsidR="009D40FF" w:rsidRDefault="009D40FF" w:rsidP="009D40FF">
      <w:pPr>
        <w:pStyle w:val="2"/>
      </w:pPr>
      <w:bookmarkStart w:id="87" w:name="_Ref453018580"/>
      <w:bookmarkStart w:id="88" w:name="_Toc453167151"/>
      <w:r>
        <w:rPr>
          <w:rFonts w:hint="eastAsia"/>
        </w:rPr>
        <w:t>实验</w:t>
      </w:r>
      <w:r>
        <w:t>与分析</w:t>
      </w:r>
      <w:bookmarkEnd w:id="87"/>
      <w:bookmarkEnd w:id="88"/>
    </w:p>
    <w:p w:rsidR="009D40FF" w:rsidRDefault="009D40FF" w:rsidP="009D40FF">
      <w:r>
        <w:rPr>
          <w:rFonts w:hint="eastAsia"/>
        </w:rPr>
        <w:t>本</w:t>
      </w:r>
      <w:r>
        <w:t>章节</w:t>
      </w:r>
      <w:r>
        <w:rPr>
          <w:rFonts w:hint="eastAsia"/>
        </w:rPr>
        <w:t>是</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11C38">
        <w:rPr>
          <w:rFonts w:hint="eastAsia"/>
        </w:rPr>
        <w:t>第</w:t>
      </w:r>
      <w:r w:rsidR="00611C38">
        <w:rPr>
          <w:rFonts w:hint="eastAsia"/>
        </w:rPr>
        <w:t>4</w:t>
      </w:r>
      <w:r w:rsidR="00611C38">
        <w:rPr>
          <w:rFonts w:hint="eastAsia"/>
        </w:rPr>
        <w:t>章</w:t>
      </w:r>
      <w:r w:rsidR="00666ADB">
        <w:fldChar w:fldCharType="end"/>
      </w:r>
      <w:r w:rsidR="00666ADB">
        <w:rPr>
          <w:rFonts w:hint="eastAsia"/>
        </w:rPr>
        <w:t>和</w:t>
      </w:r>
      <w:r w:rsidR="00666ADB">
        <w:fldChar w:fldCharType="begin"/>
      </w:r>
      <w:r w:rsidR="00666ADB">
        <w:instrText xml:space="preserve"> </w:instrText>
      </w:r>
      <w:r w:rsidR="00666ADB">
        <w:rPr>
          <w:rFonts w:hint="eastAsia"/>
        </w:rPr>
        <w:instrText>REF _Ref453019115 \r \h</w:instrText>
      </w:r>
      <w:r w:rsidR="00666ADB">
        <w:instrText xml:space="preserve"> </w:instrText>
      </w:r>
      <w:r w:rsidR="00666ADB">
        <w:fldChar w:fldCharType="separate"/>
      </w:r>
      <w:r w:rsidR="00611C38">
        <w:rPr>
          <w:rFonts w:hint="eastAsia"/>
        </w:rPr>
        <w:t>第</w:t>
      </w:r>
      <w:r w:rsidR="00611C38">
        <w:rPr>
          <w:rFonts w:hint="eastAsia"/>
        </w:rPr>
        <w:t>5</w:t>
      </w:r>
      <w:r w:rsidR="00611C38">
        <w:rPr>
          <w:rFonts w:hint="eastAsia"/>
        </w:rPr>
        <w:t>章</w:t>
      </w:r>
      <w:r w:rsidR="00666ADB">
        <w:fldChar w:fldCharType="end"/>
      </w:r>
      <w:r>
        <w:rPr>
          <w:rFonts w:hint="eastAsia"/>
        </w:rPr>
        <w:t>的实验</w:t>
      </w:r>
      <w:r>
        <w:t>章节，</w:t>
      </w:r>
      <w:r>
        <w:rPr>
          <w:rFonts w:hint="eastAsia"/>
        </w:rPr>
        <w:t>将</w:t>
      </w:r>
      <w:r>
        <w:t>全面评测这两</w:t>
      </w:r>
      <w:r>
        <w:rPr>
          <w:rFonts w:hint="eastAsia"/>
        </w:rPr>
        <w:t>章</w:t>
      </w:r>
      <w:r>
        <w:t>提到的各类特征选择技术、分类器技术以及</w:t>
      </w:r>
      <w:r>
        <w:rPr>
          <w:rFonts w:hint="eastAsia"/>
        </w:rPr>
        <w:t>多分类器</w:t>
      </w:r>
      <w:r>
        <w:t>组合</w:t>
      </w:r>
      <w:r>
        <w:rPr>
          <w:rFonts w:hint="eastAsia"/>
        </w:rPr>
        <w:t>投票</w:t>
      </w:r>
      <w:r>
        <w:t>技术</w:t>
      </w:r>
      <w:r>
        <w:rPr>
          <w:rFonts w:hint="eastAsia"/>
        </w:rPr>
        <w:t>对</w:t>
      </w:r>
      <w:r>
        <w:t>提高系统检测准确率的</w:t>
      </w:r>
      <w:r>
        <w:rPr>
          <w:rFonts w:hint="eastAsia"/>
        </w:rPr>
        <w:t>作用</w:t>
      </w:r>
      <w:r>
        <w:t>。</w:t>
      </w:r>
      <w:r>
        <w:rPr>
          <w:rFonts w:hint="eastAsia"/>
        </w:rPr>
        <w:t>在</w:t>
      </w:r>
      <w:r>
        <w:t>章节的最后我们</w:t>
      </w:r>
      <w:r>
        <w:rPr>
          <w:rFonts w:hint="eastAsia"/>
        </w:rPr>
        <w:t>将</w:t>
      </w:r>
      <w:r>
        <w:t>看到</w:t>
      </w:r>
      <w:r>
        <w:rPr>
          <w:rFonts w:hint="eastAsia"/>
        </w:rPr>
        <w:t>一些系统</w:t>
      </w:r>
      <w:r>
        <w:t>检测出来的谣言</w:t>
      </w:r>
      <w:r>
        <w:rPr>
          <w:rFonts w:hint="eastAsia"/>
        </w:rPr>
        <w:t>话题</w:t>
      </w:r>
      <w:r>
        <w:t>消息</w:t>
      </w:r>
      <w:r>
        <w:rPr>
          <w:rFonts w:hint="eastAsia"/>
        </w:rPr>
        <w:t>。</w:t>
      </w:r>
    </w:p>
    <w:p w:rsidR="005708A2" w:rsidRDefault="00CD51D1" w:rsidP="009D40FF">
      <w:r>
        <w:rPr>
          <w:rFonts w:hint="eastAsia"/>
        </w:rPr>
        <w:t>实验一。</w:t>
      </w:r>
      <w:r w:rsidR="00542044">
        <w:rPr>
          <w:rFonts w:hint="eastAsia"/>
        </w:rPr>
        <w:t>此实验使用</w:t>
      </w:r>
      <w:r w:rsidR="00542044">
        <w:t>的</w:t>
      </w:r>
      <w:r w:rsidR="00542044">
        <w:rPr>
          <w:rFonts w:hint="eastAsia"/>
        </w:rPr>
        <w:t>数据集</w:t>
      </w:r>
      <w:r w:rsidR="00542044">
        <w:t>是章节</w:t>
      </w:r>
      <w:r w:rsidR="00666ADB">
        <w:fldChar w:fldCharType="begin"/>
      </w:r>
      <w:r w:rsidR="00666ADB">
        <w:instrText xml:space="preserve"> REF _Ref453018832 \r \h </w:instrText>
      </w:r>
      <w:r w:rsidR="00666ADB">
        <w:fldChar w:fldCharType="separate"/>
      </w:r>
      <w:r w:rsidR="00611C38">
        <w:t>3.3</w:t>
      </w:r>
      <w:r w:rsidR="00666ADB">
        <w:fldChar w:fldCharType="end"/>
      </w:r>
      <w:r w:rsidR="00542044">
        <w:rPr>
          <w:rFonts w:hint="eastAsia"/>
        </w:rPr>
        <w:t>中</w:t>
      </w:r>
      <w:r w:rsidR="00542044">
        <w:t>的数据集</w:t>
      </w:r>
      <w:r w:rsidR="00542044">
        <w:rPr>
          <w:rFonts w:hint="eastAsia"/>
        </w:rPr>
        <w:t>A</w:t>
      </w:r>
      <w:r w:rsidR="00542044">
        <w:rPr>
          <w:rFonts w:hint="eastAsia"/>
        </w:rPr>
        <w:t>，是推特</w:t>
      </w:r>
      <w:r w:rsidR="00542044">
        <w:t>埃博拉数据集</w:t>
      </w:r>
      <w:r w:rsidR="00542044">
        <w:rPr>
          <w:rFonts w:hint="eastAsia"/>
        </w:rPr>
        <w:t>在</w:t>
      </w:r>
      <w:r w:rsidR="00542044">
        <w:rPr>
          <w:rFonts w:hint="eastAsia"/>
        </w:rPr>
        <w:t>2014</w:t>
      </w:r>
      <w:r w:rsidR="00542044">
        <w:rPr>
          <w:rFonts w:hint="eastAsia"/>
        </w:rPr>
        <w:t>年</w:t>
      </w:r>
      <w:r w:rsidR="00542044">
        <w:rPr>
          <w:rFonts w:hint="eastAsia"/>
        </w:rPr>
        <w:t>11</w:t>
      </w:r>
      <w:r w:rsidR="00542044">
        <w:rPr>
          <w:rFonts w:hint="eastAsia"/>
        </w:rPr>
        <w:t>月</w:t>
      </w:r>
      <w:r w:rsidR="00542044">
        <w:t>的消息子集</w:t>
      </w:r>
      <w:r w:rsidR="00542044">
        <w:rPr>
          <w:rFonts w:hint="eastAsia"/>
        </w:rPr>
        <w:t>，</w:t>
      </w:r>
      <w:r w:rsidR="00542044">
        <w:t>经过谣言模式匹配，筛选</w:t>
      </w:r>
      <w:r w:rsidR="00542044">
        <w:rPr>
          <w:rFonts w:hint="eastAsia"/>
        </w:rPr>
        <w:t>出</w:t>
      </w:r>
      <w:r w:rsidR="00542044" w:rsidRPr="00334F1C">
        <w:rPr>
          <w:rFonts w:hint="eastAsia"/>
        </w:rPr>
        <w:t>9</w:t>
      </w:r>
      <w:r w:rsidR="00542044">
        <w:t>,</w:t>
      </w:r>
      <w:r w:rsidR="00542044" w:rsidRPr="00334F1C">
        <w:rPr>
          <w:rFonts w:hint="eastAsia"/>
        </w:rPr>
        <w:t>488</w:t>
      </w:r>
      <w:r w:rsidR="00542044">
        <w:rPr>
          <w:rFonts w:hint="eastAsia"/>
        </w:rPr>
        <w:t>条谣言候选消息，</w:t>
      </w:r>
      <w:r w:rsidR="00542044">
        <w:t>经</w:t>
      </w:r>
      <w:r w:rsidR="000F06E3">
        <w:rPr>
          <w:rFonts w:hint="eastAsia"/>
        </w:rPr>
        <w:t>原系统</w:t>
      </w:r>
      <w:r w:rsidR="00542044">
        <w:rPr>
          <w:rFonts w:hint="eastAsia"/>
        </w:rPr>
        <w:t>聚类</w:t>
      </w:r>
      <w:r w:rsidR="00542044">
        <w:t>后</w:t>
      </w:r>
      <w:r w:rsidR="00542044">
        <w:rPr>
          <w:rFonts w:hint="eastAsia"/>
        </w:rPr>
        <w:t>共产生</w:t>
      </w:r>
      <w:r w:rsidR="00542044">
        <w:rPr>
          <w:rFonts w:hint="eastAsia"/>
        </w:rPr>
        <w:t>93</w:t>
      </w:r>
      <w:r w:rsidR="00542044">
        <w:t>9</w:t>
      </w:r>
      <w:r w:rsidR="00542044">
        <w:rPr>
          <w:rFonts w:hint="eastAsia"/>
        </w:rPr>
        <w:t>个</w:t>
      </w:r>
      <w:r w:rsidR="00542044">
        <w:t>谣言候选</w:t>
      </w:r>
      <w:r w:rsidR="00542044">
        <w:rPr>
          <w:rFonts w:hint="eastAsia"/>
        </w:rPr>
        <w:t>消息类</w:t>
      </w:r>
      <w:r w:rsidR="00542044">
        <w:t>，</w:t>
      </w:r>
      <w:r w:rsidR="006C7325">
        <w:rPr>
          <w:rFonts w:hint="eastAsia"/>
        </w:rPr>
        <w:t>人工</w:t>
      </w:r>
      <w:r w:rsidR="006C7325">
        <w:t>进行聚类</w:t>
      </w:r>
      <w:r w:rsidR="006C7325">
        <w:rPr>
          <w:rFonts w:hint="eastAsia"/>
        </w:rPr>
        <w:t>标注后得到</w:t>
      </w:r>
      <w:r w:rsidR="006C7325">
        <w:rPr>
          <w:rFonts w:hint="eastAsia"/>
        </w:rPr>
        <w:t>686</w:t>
      </w:r>
      <w:r w:rsidR="006C7325">
        <w:rPr>
          <w:rFonts w:hint="eastAsia"/>
        </w:rPr>
        <w:lastRenderedPageBreak/>
        <w:t>个类</w:t>
      </w:r>
      <w:r w:rsidR="006C7325">
        <w:t>，</w:t>
      </w:r>
      <w:r w:rsidR="006C7325">
        <w:rPr>
          <w:rFonts w:hint="eastAsia"/>
        </w:rPr>
        <w:t>也就是</w:t>
      </w:r>
      <w:r w:rsidR="000F06E3">
        <w:rPr>
          <w:rFonts w:hint="eastAsia"/>
        </w:rPr>
        <w:t>939</w:t>
      </w:r>
      <w:r w:rsidR="000F06E3">
        <w:rPr>
          <w:rFonts w:hint="eastAsia"/>
        </w:rPr>
        <w:t>个消息类中</w:t>
      </w:r>
      <w:r w:rsidR="000F06E3">
        <w:t>实际有</w:t>
      </w:r>
      <w:r w:rsidR="000F06E3">
        <w:rPr>
          <w:rFonts w:hint="eastAsia"/>
        </w:rPr>
        <w:t>686</w:t>
      </w:r>
      <w:r w:rsidR="000F06E3">
        <w:rPr>
          <w:rFonts w:hint="eastAsia"/>
        </w:rPr>
        <w:t>个</w:t>
      </w:r>
      <w:r w:rsidR="000F06E3">
        <w:t>真实话题；把属于同一话题的消息类聚集在一起，形成</w:t>
      </w:r>
      <w:r w:rsidR="000F06E3">
        <w:rPr>
          <w:rFonts w:hint="eastAsia"/>
        </w:rPr>
        <w:t>686</w:t>
      </w:r>
      <w:r w:rsidR="000F06E3">
        <w:rPr>
          <w:rFonts w:hint="eastAsia"/>
        </w:rPr>
        <w:t>个新</w:t>
      </w:r>
      <w:r w:rsidR="000F06E3">
        <w:t>的候选消息类，</w:t>
      </w:r>
      <w:r w:rsidR="000F06E3">
        <w:rPr>
          <w:rFonts w:hint="eastAsia"/>
        </w:rPr>
        <w:t>成为</w:t>
      </w:r>
      <w:r w:rsidR="000F06E3">
        <w:t>本实验的样本集</w:t>
      </w:r>
      <w:r w:rsidR="006C7325">
        <w:rPr>
          <w:rFonts w:hint="eastAsia"/>
        </w:rPr>
        <w:t>。</w:t>
      </w:r>
      <w:r w:rsidR="00542044">
        <w:rPr>
          <w:rFonts w:hint="eastAsia"/>
        </w:rPr>
        <w:t>对所有</w:t>
      </w:r>
      <w:r w:rsidR="000F06E3">
        <w:rPr>
          <w:rFonts w:hint="eastAsia"/>
        </w:rPr>
        <w:t>新</w:t>
      </w:r>
      <w:r w:rsidR="006C7325">
        <w:rPr>
          <w:rFonts w:hint="eastAsia"/>
        </w:rPr>
        <w:t>的</w:t>
      </w:r>
      <w:r w:rsidR="000F06E3">
        <w:rPr>
          <w:rFonts w:hint="eastAsia"/>
        </w:rPr>
        <w:t>谣言</w:t>
      </w:r>
      <w:r w:rsidR="00542044">
        <w:rPr>
          <w:rFonts w:hint="eastAsia"/>
        </w:rPr>
        <w:t>候选</w:t>
      </w:r>
      <w:r w:rsidR="000F06E3">
        <w:rPr>
          <w:rFonts w:hint="eastAsia"/>
        </w:rPr>
        <w:t>消息类</w:t>
      </w:r>
      <w:r w:rsidR="000F06E3">
        <w:t>进行</w:t>
      </w:r>
      <w:r w:rsidR="00542044">
        <w:rPr>
          <w:rFonts w:hint="eastAsia"/>
        </w:rPr>
        <w:t>人工</w:t>
      </w:r>
      <w:r w:rsidR="00542044">
        <w:t>进行标注</w:t>
      </w:r>
      <w:r w:rsidR="00542044">
        <w:rPr>
          <w:rFonts w:hint="eastAsia"/>
        </w:rPr>
        <w:t>（谣言</w:t>
      </w:r>
      <w:r w:rsidR="00542044">
        <w:t>话题</w:t>
      </w:r>
      <w:r w:rsidR="00542044">
        <w:t>vs</w:t>
      </w:r>
      <w:r w:rsidR="00542044">
        <w:t>非谣言话题）</w:t>
      </w:r>
      <w:r w:rsidR="00B13BF8">
        <w:rPr>
          <w:rFonts w:hint="eastAsia"/>
        </w:rPr>
        <w:t>，</w:t>
      </w:r>
      <w:r w:rsidR="0092413D">
        <w:rPr>
          <w:rFonts w:hint="eastAsia"/>
        </w:rPr>
        <w:t>得到</w:t>
      </w:r>
      <w:r w:rsidR="0092413D">
        <w:rPr>
          <w:rFonts w:hint="eastAsia"/>
        </w:rPr>
        <w:t>182</w:t>
      </w:r>
      <w:r w:rsidR="0092413D">
        <w:rPr>
          <w:rFonts w:hint="eastAsia"/>
        </w:rPr>
        <w:t>个</w:t>
      </w:r>
      <w:r w:rsidR="0092413D">
        <w:t>谣言消息类</w:t>
      </w:r>
      <w:r w:rsidR="0092413D">
        <w:rPr>
          <w:rFonts w:hint="eastAsia"/>
        </w:rPr>
        <w:t>，</w:t>
      </w:r>
      <w:r w:rsidR="0092413D">
        <w:t>以及</w:t>
      </w:r>
      <w:r w:rsidR="00130B0B">
        <w:rPr>
          <w:rFonts w:hint="eastAsia"/>
        </w:rPr>
        <w:t>504</w:t>
      </w:r>
      <w:r w:rsidR="0092413D">
        <w:rPr>
          <w:rFonts w:hint="eastAsia"/>
        </w:rPr>
        <w:t>个</w:t>
      </w:r>
      <w:r w:rsidR="0092413D">
        <w:t>非谣言消息类，</w:t>
      </w:r>
      <w:r w:rsidR="00B13BF8">
        <w:t>形成</w:t>
      </w:r>
      <w:r w:rsidR="00B13BF8">
        <w:rPr>
          <w:rFonts w:hint="eastAsia"/>
        </w:rPr>
        <w:t>本</w:t>
      </w:r>
      <w:r w:rsidR="00B13BF8">
        <w:t>实验数据集</w:t>
      </w:r>
      <w:r w:rsidR="00B13BF8">
        <w:rPr>
          <w:rFonts w:hint="eastAsia"/>
        </w:rPr>
        <w:t>。实验</w:t>
      </w:r>
      <w:r w:rsidR="00B13BF8">
        <w:t>中</w:t>
      </w:r>
      <w:r w:rsidR="00542044">
        <w:t>对这</w:t>
      </w:r>
      <w:r w:rsidR="006C7325">
        <w:rPr>
          <w:rFonts w:hint="eastAsia"/>
        </w:rPr>
        <w:t>686</w:t>
      </w:r>
      <w:r w:rsidR="00542044">
        <w:rPr>
          <w:rFonts w:hint="eastAsia"/>
        </w:rPr>
        <w:t>个</w:t>
      </w:r>
      <w:r w:rsidR="006C7325">
        <w:t>候选</w:t>
      </w:r>
      <w:r w:rsidR="000F06E3">
        <w:rPr>
          <w:rFonts w:hint="eastAsia"/>
        </w:rPr>
        <w:t>消息类</w:t>
      </w:r>
      <w:r w:rsidR="00542044">
        <w:t>提取</w:t>
      </w:r>
      <w:r w:rsidR="00542044">
        <w:fldChar w:fldCharType="begin"/>
      </w:r>
      <w:r w:rsidR="00542044">
        <w:instrText xml:space="preserve"> REF _Ref452816711 \h </w:instrText>
      </w:r>
      <w:r w:rsidR="00542044">
        <w:fldChar w:fldCharType="separate"/>
      </w:r>
      <w:r w:rsidR="00611C38">
        <w:rPr>
          <w:rFonts w:hint="eastAsia"/>
        </w:rPr>
        <w:t>表</w:t>
      </w:r>
      <w:r w:rsidR="00611C38">
        <w:rPr>
          <w:rFonts w:hint="eastAsia"/>
        </w:rPr>
        <w:t xml:space="preserve"> </w:t>
      </w:r>
      <w:r w:rsidR="00611C38">
        <w:rPr>
          <w:noProof/>
        </w:rPr>
        <w:t>3</w:t>
      </w:r>
      <w:r w:rsidR="00611C38">
        <w:t>.</w:t>
      </w:r>
      <w:r w:rsidR="00611C38">
        <w:rPr>
          <w:noProof/>
        </w:rPr>
        <w:t>1</w:t>
      </w:r>
      <w:r w:rsidR="00542044">
        <w:fldChar w:fldCharType="end"/>
      </w:r>
      <w:r w:rsidR="00542044">
        <w:rPr>
          <w:rFonts w:hint="eastAsia"/>
        </w:rPr>
        <w:t>中</w:t>
      </w:r>
      <w:r w:rsidR="00542044">
        <w:t>的</w:t>
      </w:r>
      <w:r w:rsidR="00542044">
        <w:rPr>
          <w:rFonts w:hint="eastAsia"/>
        </w:rPr>
        <w:t>45</w:t>
      </w:r>
      <w:r w:rsidR="00542044">
        <w:rPr>
          <w:rFonts w:hint="eastAsia"/>
        </w:rPr>
        <w:t>种特征</w:t>
      </w:r>
      <w:r w:rsidR="00542044">
        <w:t>，</w:t>
      </w:r>
      <w:r w:rsidR="00B13BF8">
        <w:rPr>
          <w:rFonts w:hint="eastAsia"/>
        </w:rPr>
        <w:t>利用</w:t>
      </w:r>
      <w:r w:rsidR="00666ADB">
        <w:fldChar w:fldCharType="begin"/>
      </w:r>
      <w:r w:rsidR="00666ADB">
        <w:instrText xml:space="preserve"> </w:instrText>
      </w:r>
      <w:r w:rsidR="00666ADB">
        <w:rPr>
          <w:rFonts w:hint="eastAsia"/>
        </w:rPr>
        <w:instrText>REF _Ref453019064 \r \h</w:instrText>
      </w:r>
      <w:r w:rsidR="00666ADB">
        <w:instrText xml:space="preserve"> </w:instrText>
      </w:r>
      <w:r w:rsidR="00666ADB">
        <w:fldChar w:fldCharType="separate"/>
      </w:r>
      <w:r w:rsidR="00611C38">
        <w:rPr>
          <w:rFonts w:hint="eastAsia"/>
        </w:rPr>
        <w:t>第</w:t>
      </w:r>
      <w:r w:rsidR="00611C38">
        <w:rPr>
          <w:rFonts w:hint="eastAsia"/>
        </w:rPr>
        <w:t>4</w:t>
      </w:r>
      <w:r w:rsidR="00611C38">
        <w:rPr>
          <w:rFonts w:hint="eastAsia"/>
        </w:rPr>
        <w:t>章</w:t>
      </w:r>
      <w:r w:rsidR="00666ADB">
        <w:fldChar w:fldCharType="end"/>
      </w:r>
      <w:r w:rsidR="000F06E3">
        <w:rPr>
          <w:rFonts w:hint="eastAsia"/>
        </w:rPr>
        <w:t>介绍</w:t>
      </w:r>
      <w:r w:rsidR="00B13BF8">
        <w:t>的所有特征选择技术分别进行特征选择，</w:t>
      </w:r>
      <w:r w:rsidR="000F06E3">
        <w:rPr>
          <w:rFonts w:hint="eastAsia"/>
        </w:rPr>
        <w:t>将</w:t>
      </w:r>
      <w:r w:rsidR="00B13BF8">
        <w:t>挑选出</w:t>
      </w:r>
      <w:r w:rsidR="000F06E3">
        <w:rPr>
          <w:rFonts w:hint="eastAsia"/>
        </w:rPr>
        <w:t>的</w:t>
      </w:r>
      <w:r w:rsidR="00B13BF8">
        <w:rPr>
          <w:rFonts w:hint="eastAsia"/>
        </w:rPr>
        <w:t>特征</w:t>
      </w:r>
      <w:r w:rsidR="00B13BF8">
        <w:t>子集再输入分类器进行评测；</w:t>
      </w:r>
      <w:r w:rsidR="00B13BF8">
        <w:rPr>
          <w:rFonts w:hint="eastAsia"/>
        </w:rPr>
        <w:t>使用</w:t>
      </w:r>
      <w:r w:rsidR="00B13BF8">
        <w:t>的分类器是</w:t>
      </w:r>
      <w:r w:rsidR="00B13BF8">
        <w:rPr>
          <w:rFonts w:hint="eastAsia"/>
        </w:rPr>
        <w:t>章节</w:t>
      </w:r>
      <w:r w:rsidR="00666ADB">
        <w:fldChar w:fldCharType="begin"/>
      </w:r>
      <w:r w:rsidR="00666ADB">
        <w:instrText xml:space="preserve"> </w:instrText>
      </w:r>
      <w:r w:rsidR="00666ADB">
        <w:rPr>
          <w:rFonts w:hint="eastAsia"/>
        </w:rPr>
        <w:instrText>REF _Ref453018847 \r \h</w:instrText>
      </w:r>
      <w:r w:rsidR="00666ADB">
        <w:instrText xml:space="preserve"> </w:instrText>
      </w:r>
      <w:r w:rsidR="00666ADB">
        <w:fldChar w:fldCharType="separate"/>
      </w:r>
      <w:r w:rsidR="00611C38">
        <w:t>5.2</w:t>
      </w:r>
      <w:r w:rsidR="00666ADB">
        <w:fldChar w:fldCharType="end"/>
      </w:r>
      <w:r w:rsidR="00B13BF8">
        <w:rPr>
          <w:rFonts w:hint="eastAsia"/>
        </w:rPr>
        <w:t>中</w:t>
      </w:r>
      <w:r w:rsidR="00B13BF8">
        <w:t>介绍的决策树与朴素贝叶斯</w:t>
      </w:r>
      <w:r w:rsidR="00B13BF8">
        <w:rPr>
          <w:rFonts w:hint="eastAsia"/>
        </w:rPr>
        <w:t>，评测指标有全类别准确度（</w:t>
      </w:r>
      <w:r w:rsidR="00B13BF8">
        <w:rPr>
          <w:rFonts w:hint="eastAsia"/>
        </w:rPr>
        <w:t>accuracy</w:t>
      </w:r>
      <w:r w:rsidR="00B13BF8">
        <w:t>）</w:t>
      </w:r>
      <w:r w:rsidR="00B13BF8">
        <w:rPr>
          <w:rFonts w:hint="eastAsia"/>
        </w:rPr>
        <w:t>、谣言识别准确率（</w:t>
      </w:r>
      <w:r w:rsidR="00B13BF8">
        <w:rPr>
          <w:rFonts w:hint="eastAsia"/>
        </w:rPr>
        <w:t>precision</w:t>
      </w:r>
      <w:r w:rsidR="00B13BF8">
        <w:t>）</w:t>
      </w:r>
      <w:r w:rsidR="00B13BF8">
        <w:rPr>
          <w:rFonts w:hint="eastAsia"/>
        </w:rPr>
        <w:t>以及谣言识别</w:t>
      </w:r>
      <w:r w:rsidR="00B13BF8">
        <w:rPr>
          <w:rFonts w:hint="eastAsia"/>
        </w:rPr>
        <w:t>F</w:t>
      </w:r>
      <w:r w:rsidR="00B13BF8">
        <w:t>1</w:t>
      </w:r>
      <w:r w:rsidR="00B13BF8">
        <w:rPr>
          <w:rFonts w:hint="eastAsia"/>
        </w:rPr>
        <w:t>度量（</w:t>
      </w:r>
      <w:r w:rsidR="00B13BF8">
        <w:rPr>
          <w:rFonts w:hint="eastAsia"/>
        </w:rPr>
        <w:t>F</w:t>
      </w:r>
      <w:r w:rsidR="00B13BF8">
        <w:t>1-score</w:t>
      </w:r>
      <w:r w:rsidR="00B13BF8">
        <w:t>）</w:t>
      </w:r>
      <w:r w:rsidR="00B13BF8">
        <w:rPr>
          <w:rFonts w:hint="eastAsia"/>
        </w:rPr>
        <w:t>三类，</w:t>
      </w:r>
      <w:r w:rsidR="00B13BF8">
        <w:t>评测方法是对</w:t>
      </w:r>
      <w:r w:rsidR="00B13BF8">
        <w:rPr>
          <w:rFonts w:hint="eastAsia"/>
        </w:rPr>
        <w:t>数据集</w:t>
      </w:r>
      <w:r w:rsidR="00B13BF8">
        <w:rPr>
          <w:rFonts w:hint="eastAsia"/>
        </w:rPr>
        <w:t>A</w:t>
      </w:r>
      <w:r w:rsidR="00B13BF8">
        <w:rPr>
          <w:rFonts w:hint="eastAsia"/>
        </w:rPr>
        <w:t>进行</w:t>
      </w:r>
      <w:r w:rsidR="00B13BF8">
        <w:rPr>
          <w:rFonts w:hint="eastAsia"/>
        </w:rPr>
        <w:t>10</w:t>
      </w:r>
      <w:r w:rsidR="00B13BF8">
        <w:rPr>
          <w:rFonts w:hint="eastAsia"/>
        </w:rPr>
        <w:t>折</w:t>
      </w:r>
      <w:r w:rsidR="00B13BF8">
        <w:t>交叉验证</w:t>
      </w:r>
      <w:r w:rsidR="005708A2">
        <w:rPr>
          <w:rFonts w:hint="eastAsia"/>
        </w:rPr>
        <w:t>。</w:t>
      </w:r>
    </w:p>
    <w:p w:rsidR="009D40FF" w:rsidRDefault="005708A2" w:rsidP="009D40FF">
      <w:r>
        <w:rPr>
          <w:rFonts w:hint="eastAsia"/>
        </w:rPr>
        <w:t>实验</w:t>
      </w:r>
      <w:r>
        <w:t>细节</w:t>
      </w:r>
      <w:r>
        <w:rPr>
          <w:rFonts w:hint="eastAsia"/>
        </w:rPr>
        <w:t>：</w:t>
      </w:r>
      <w:r w:rsidR="000F06E3">
        <w:rPr>
          <w:rFonts w:hint="eastAsia"/>
        </w:rPr>
        <w:t>实验中</w:t>
      </w:r>
      <w:r w:rsidR="00B13BF8">
        <w:rPr>
          <w:rFonts w:hint="eastAsia"/>
        </w:rPr>
        <w:t>过滤器</w:t>
      </w:r>
      <w:r w:rsidR="00E51D9A">
        <w:rPr>
          <w:rFonts w:hint="eastAsia"/>
        </w:rPr>
        <w:t>特征</w:t>
      </w:r>
      <w:r w:rsidR="000F06E3">
        <w:rPr>
          <w:rFonts w:hint="eastAsia"/>
        </w:rPr>
        <w:t>选择</w:t>
      </w:r>
      <w:r w:rsidR="00E51D9A">
        <w:t>技术选取的特征个数</w:t>
      </w:r>
      <w:r w:rsidR="00E51D9A">
        <w:rPr>
          <w:rFonts w:hint="eastAsia"/>
        </w:rPr>
        <w:t>为</w:t>
      </w:r>
      <w:r w:rsidR="00E51D9A">
        <w:t>预定义</w:t>
      </w:r>
      <w:r w:rsidR="00E51D9A">
        <w:rPr>
          <w:rFonts w:hint="eastAsia"/>
        </w:rPr>
        <w:t>参数</w:t>
      </w:r>
      <w:r w:rsidR="00E51D9A">
        <w:t>，通过尝试不同的值</w:t>
      </w:r>
      <w:r w:rsidR="00E51D9A">
        <w:rPr>
          <w:rFonts w:hint="eastAsia"/>
        </w:rPr>
        <w:t>汇报</w:t>
      </w:r>
      <w:r w:rsidR="00E51D9A">
        <w:t>最优实验结果</w:t>
      </w:r>
      <w:r w:rsidR="00E51D9A">
        <w:rPr>
          <w:rFonts w:hint="eastAsia"/>
        </w:rPr>
        <w:t>；</w:t>
      </w:r>
      <w:r w:rsidR="00E51D9A">
        <w:t>实验中</w:t>
      </w:r>
      <w:r>
        <w:rPr>
          <w:rFonts w:hint="eastAsia"/>
        </w:rPr>
        <w:t>各类</w:t>
      </w:r>
      <w:r w:rsidR="00E51D9A">
        <w:rPr>
          <w:rFonts w:hint="eastAsia"/>
        </w:rPr>
        <w:t>包装器</w:t>
      </w:r>
      <w:r w:rsidR="00E51D9A">
        <w:t>特征选择</w:t>
      </w:r>
      <w:r w:rsidR="00E51D9A">
        <w:rPr>
          <w:rFonts w:hint="eastAsia"/>
        </w:rPr>
        <w:t>技术</w:t>
      </w:r>
      <w:r w:rsidR="00E51D9A">
        <w:t>的迭代</w:t>
      </w:r>
      <w:r w:rsidR="00E51D9A">
        <w:rPr>
          <w:rFonts w:hint="eastAsia"/>
        </w:rPr>
        <w:t>评估</w:t>
      </w:r>
      <w:r w:rsidR="00E51D9A">
        <w:t>方法是在数据集</w:t>
      </w:r>
      <w:r w:rsidR="00E51D9A">
        <w:rPr>
          <w:rFonts w:hint="eastAsia"/>
        </w:rPr>
        <w:t>A</w:t>
      </w:r>
      <w:r w:rsidR="00E51D9A">
        <w:rPr>
          <w:rFonts w:hint="eastAsia"/>
        </w:rPr>
        <w:t>中</w:t>
      </w:r>
      <w:r w:rsidR="00E51D9A">
        <w:t>进行</w:t>
      </w:r>
      <w:r w:rsidR="00E51D9A">
        <w:rPr>
          <w:rFonts w:hint="eastAsia"/>
        </w:rPr>
        <w:t>5</w:t>
      </w:r>
      <w:r w:rsidR="00E51D9A">
        <w:rPr>
          <w:rFonts w:hint="eastAsia"/>
        </w:rPr>
        <w:t>折</w:t>
      </w:r>
      <w:r w:rsidR="00E51D9A">
        <w:t>交叉验证</w:t>
      </w:r>
      <w:r w:rsidR="00E51D9A">
        <w:rPr>
          <w:rFonts w:hint="eastAsia"/>
        </w:rPr>
        <w:t>，迭代</w:t>
      </w:r>
      <w:r w:rsidR="00E51D9A">
        <w:t>评估</w:t>
      </w:r>
      <w:r>
        <w:rPr>
          <w:rFonts w:hint="eastAsia"/>
        </w:rPr>
        <w:t>函数</w:t>
      </w:r>
      <w:r w:rsidR="00E51D9A">
        <w:rPr>
          <w:rFonts w:hint="eastAsia"/>
        </w:rPr>
        <w:t>分别尝试</w:t>
      </w:r>
      <w:r w:rsidR="00E51D9A">
        <w:t>以上三类评估指标</w:t>
      </w:r>
      <w:r>
        <w:rPr>
          <w:rFonts w:hint="eastAsia"/>
        </w:rPr>
        <w:t>，</w:t>
      </w:r>
      <w:r w:rsidR="00E51D9A">
        <w:rPr>
          <w:rFonts w:hint="eastAsia"/>
        </w:rPr>
        <w:t>取</w:t>
      </w:r>
      <w:r w:rsidR="00E51D9A">
        <w:t>最优</w:t>
      </w:r>
      <w:r w:rsidR="00E51D9A">
        <w:rPr>
          <w:rFonts w:hint="eastAsia"/>
        </w:rPr>
        <w:t>汇报；章节</w:t>
      </w:r>
      <w:r w:rsidR="00666ADB">
        <w:fldChar w:fldCharType="begin"/>
      </w:r>
      <w:r w:rsidR="00666ADB">
        <w:instrText xml:space="preserve"> </w:instrText>
      </w:r>
      <w:r w:rsidR="00666ADB">
        <w:rPr>
          <w:rFonts w:hint="eastAsia"/>
        </w:rPr>
        <w:instrText>REF _Ref453018859 \r \h</w:instrText>
      </w:r>
      <w:r w:rsidR="00666ADB">
        <w:instrText xml:space="preserve"> </w:instrText>
      </w:r>
      <w:r w:rsidR="00666ADB">
        <w:fldChar w:fldCharType="separate"/>
      </w:r>
      <w:r w:rsidR="00611C38">
        <w:t>4.4</w:t>
      </w:r>
      <w:r w:rsidR="00666ADB">
        <w:fldChar w:fldCharType="end"/>
      </w:r>
      <w:r w:rsidR="00E51D9A">
        <w:rPr>
          <w:rFonts w:hint="eastAsia"/>
        </w:rPr>
        <w:t>中</w:t>
      </w:r>
      <w:r w:rsidR="00E51D9A">
        <w:t>提出的浮动</w:t>
      </w:r>
      <w:r w:rsidR="00E51D9A">
        <w:rPr>
          <w:rFonts w:hint="eastAsia"/>
        </w:rPr>
        <w:t>包装器</w:t>
      </w:r>
      <w:r w:rsidR="00E51D9A">
        <w:t>特征选择技术</w:t>
      </w:r>
      <w:r w:rsidR="00002DA1">
        <w:rPr>
          <w:rFonts w:hint="eastAsia"/>
        </w:rPr>
        <w:t>，</w:t>
      </w:r>
      <w:r w:rsidR="00002DA1">
        <w:t>其</w:t>
      </w:r>
      <w:r w:rsidR="00E51D9A">
        <w:rPr>
          <w:rFonts w:hint="eastAsia"/>
        </w:rPr>
        <w:t>在</w:t>
      </w:r>
      <w:r w:rsidR="00E51D9A">
        <w:t>实验中</w:t>
      </w:r>
      <w:r w:rsidR="000F06E3">
        <w:rPr>
          <w:rFonts w:hint="eastAsia"/>
        </w:rPr>
        <w:t>输入</w:t>
      </w:r>
      <w:r w:rsidR="000F06E3">
        <w:t>尝试</w:t>
      </w:r>
      <w:r w:rsidR="00E51D9A">
        <w:t>的</w:t>
      </w:r>
      <w:r w:rsidR="00E51D9A">
        <w:rPr>
          <w:rFonts w:hint="eastAsia"/>
        </w:rPr>
        <w:t>搜索</w:t>
      </w:r>
      <w:r w:rsidR="00E51D9A">
        <w:t>起点由</w:t>
      </w:r>
      <w:r w:rsidR="00E51D9A">
        <w:rPr>
          <w:rFonts w:hint="eastAsia"/>
        </w:rPr>
        <w:t>章节</w:t>
      </w:r>
      <w:r w:rsidR="00666ADB">
        <w:fldChar w:fldCharType="begin"/>
      </w:r>
      <w:r w:rsidR="00666ADB">
        <w:instrText xml:space="preserve"> </w:instrText>
      </w:r>
      <w:r w:rsidR="00666ADB">
        <w:rPr>
          <w:rFonts w:hint="eastAsia"/>
        </w:rPr>
        <w:instrText>REF _Ref453018868 \r \h</w:instrText>
      </w:r>
      <w:r w:rsidR="00666ADB">
        <w:instrText xml:space="preserve"> </w:instrText>
      </w:r>
      <w:r w:rsidR="00666ADB">
        <w:fldChar w:fldCharType="separate"/>
      </w:r>
      <w:r w:rsidR="00611C38">
        <w:t>4.2</w:t>
      </w:r>
      <w:r w:rsidR="00666ADB">
        <w:fldChar w:fldCharType="end"/>
      </w:r>
      <w:r w:rsidR="00E51D9A">
        <w:rPr>
          <w:rFonts w:hint="eastAsia"/>
        </w:rPr>
        <w:t>中四种</w:t>
      </w:r>
      <w:r w:rsidR="00E51D9A">
        <w:t>过滤器</w:t>
      </w:r>
      <w:r>
        <w:rPr>
          <w:rFonts w:hint="eastAsia"/>
        </w:rPr>
        <w:t>技术</w:t>
      </w:r>
      <w:r>
        <w:t>的输出</w:t>
      </w:r>
      <w:r w:rsidR="00E51D9A">
        <w:rPr>
          <w:rFonts w:hint="eastAsia"/>
        </w:rPr>
        <w:t>提供</w:t>
      </w:r>
      <w:r w:rsidR="00E51D9A">
        <w:t>，</w:t>
      </w:r>
      <w:r w:rsidR="00002DA1">
        <w:rPr>
          <w:rFonts w:hint="eastAsia"/>
        </w:rPr>
        <w:t>同样</w:t>
      </w:r>
      <w:r w:rsidR="00A346A4">
        <w:rPr>
          <w:rFonts w:hint="eastAsia"/>
        </w:rPr>
        <w:t>是</w:t>
      </w:r>
      <w:r w:rsidR="00E51D9A">
        <w:rPr>
          <w:rFonts w:hint="eastAsia"/>
        </w:rPr>
        <w:t>汇报</w:t>
      </w:r>
      <w:r w:rsidR="00E51D9A">
        <w:t>最优</w:t>
      </w:r>
      <w:r w:rsidR="00002DA1">
        <w:rPr>
          <w:rFonts w:hint="eastAsia"/>
        </w:rPr>
        <w:t>的</w:t>
      </w:r>
      <w:r w:rsidR="00E51D9A">
        <w:t>实验结果</w:t>
      </w:r>
      <w:r w:rsidR="00A70B6A">
        <w:rPr>
          <w:rFonts w:hint="eastAsia"/>
        </w:rPr>
        <w:t>。</w:t>
      </w:r>
    </w:p>
    <w:p w:rsidR="00042CCB" w:rsidRDefault="00042CCB" w:rsidP="009D40FF">
      <w:r>
        <w:rPr>
          <w:rFonts w:hint="eastAsia"/>
        </w:rPr>
        <w:t>实验</w:t>
      </w:r>
      <w:r>
        <w:t>结果表格如下：</w:t>
      </w:r>
    </w:p>
    <w:p w:rsidR="00A41116" w:rsidRDefault="00A41116" w:rsidP="00A41116">
      <w:pPr>
        <w:pStyle w:val="a5"/>
        <w:keepNext/>
        <w:spacing w:beforeLines="50" w:before="156" w:afterLines="20" w:after="62"/>
      </w:pPr>
      <w:bookmarkStart w:id="89" w:name="_Ref452983108"/>
      <w:bookmarkStart w:id="90" w:name="_Toc453167011"/>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611C38">
        <w:rPr>
          <w:noProof/>
        </w:rPr>
        <w:t>5</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611C38">
        <w:rPr>
          <w:noProof/>
        </w:rPr>
        <w:t>1</w:t>
      </w:r>
      <w:r w:rsidR="0079342A">
        <w:fldChar w:fldCharType="end"/>
      </w:r>
      <w:bookmarkEnd w:id="89"/>
      <w:r>
        <w:t xml:space="preserve"> </w:t>
      </w:r>
      <w:r>
        <w:rPr>
          <w:rFonts w:hint="eastAsia"/>
        </w:rPr>
        <w:t>不同特征选择技术在</w:t>
      </w:r>
      <w:r>
        <w:t>两种分类器</w:t>
      </w:r>
      <w:r>
        <w:rPr>
          <w:rFonts w:hint="eastAsia"/>
        </w:rPr>
        <w:t>中的</w:t>
      </w:r>
      <w:r>
        <w:t>表现</w:t>
      </w:r>
      <w:bookmarkEnd w:id="90"/>
    </w:p>
    <w:tbl>
      <w:tblPr>
        <w:tblStyle w:val="a7"/>
        <w:tblW w:w="0" w:type="auto"/>
        <w:tblLook w:val="04A0" w:firstRow="1" w:lastRow="0" w:firstColumn="1" w:lastColumn="0" w:noHBand="0" w:noVBand="1"/>
      </w:tblPr>
      <w:tblGrid>
        <w:gridCol w:w="1136"/>
        <w:gridCol w:w="1978"/>
        <w:gridCol w:w="1755"/>
        <w:gridCol w:w="1756"/>
        <w:gridCol w:w="1756"/>
      </w:tblGrid>
      <w:tr w:rsidR="00042CCB" w:rsidTr="00A70B6A">
        <w:trPr>
          <w:trHeight w:val="522"/>
        </w:trPr>
        <w:tc>
          <w:tcPr>
            <w:tcW w:w="1136" w:type="dxa"/>
            <w:tcBorders>
              <w:bottom w:val="single" w:sz="12" w:space="0" w:color="auto"/>
            </w:tcBorders>
            <w:vAlign w:val="center"/>
          </w:tcPr>
          <w:p w:rsidR="00042CCB" w:rsidRDefault="00042CCB" w:rsidP="00C03373">
            <w:pPr>
              <w:ind w:firstLine="0"/>
              <w:jc w:val="center"/>
            </w:pPr>
            <w:r>
              <w:rPr>
                <w:rFonts w:hint="eastAsia"/>
              </w:rPr>
              <w:t>C</w:t>
            </w:r>
            <w:r>
              <w:t>lassifier</w:t>
            </w:r>
          </w:p>
        </w:tc>
        <w:tc>
          <w:tcPr>
            <w:tcW w:w="1978" w:type="dxa"/>
            <w:tcBorders>
              <w:bottom w:val="single" w:sz="12" w:space="0" w:color="auto"/>
            </w:tcBorders>
            <w:vAlign w:val="center"/>
          </w:tcPr>
          <w:p w:rsidR="00042CCB" w:rsidRDefault="00C03373" w:rsidP="00C03373">
            <w:pPr>
              <w:ind w:firstLine="0"/>
              <w:jc w:val="center"/>
            </w:pPr>
            <w:r>
              <w:rPr>
                <w:rFonts w:hint="eastAsia"/>
              </w:rPr>
              <w:t>F</w:t>
            </w:r>
            <w:r>
              <w:t>eature Selection</w:t>
            </w:r>
          </w:p>
        </w:tc>
        <w:tc>
          <w:tcPr>
            <w:tcW w:w="1755" w:type="dxa"/>
            <w:tcBorders>
              <w:bottom w:val="single" w:sz="12" w:space="0" w:color="auto"/>
            </w:tcBorders>
            <w:vAlign w:val="center"/>
          </w:tcPr>
          <w:p w:rsidR="00042CCB" w:rsidRDefault="00C03373" w:rsidP="00C03373">
            <w:pPr>
              <w:ind w:firstLine="0"/>
              <w:jc w:val="center"/>
            </w:pPr>
            <w:r>
              <w:rPr>
                <w:rFonts w:hint="eastAsia"/>
              </w:rPr>
              <w:t>A</w:t>
            </w:r>
            <w:r>
              <w:t>ccuracy</w:t>
            </w:r>
          </w:p>
        </w:tc>
        <w:tc>
          <w:tcPr>
            <w:tcW w:w="1756" w:type="dxa"/>
            <w:tcBorders>
              <w:bottom w:val="single" w:sz="12" w:space="0" w:color="auto"/>
            </w:tcBorders>
            <w:vAlign w:val="center"/>
          </w:tcPr>
          <w:p w:rsidR="00042CCB" w:rsidRDefault="00C03373" w:rsidP="00C03373">
            <w:pPr>
              <w:ind w:firstLine="0"/>
              <w:jc w:val="center"/>
            </w:pPr>
            <w:r>
              <w:rPr>
                <w:rFonts w:hint="eastAsia"/>
              </w:rPr>
              <w:t>P</w:t>
            </w:r>
            <w:r>
              <w:t>recision</w:t>
            </w:r>
          </w:p>
        </w:tc>
        <w:tc>
          <w:tcPr>
            <w:tcW w:w="1756" w:type="dxa"/>
            <w:tcBorders>
              <w:bottom w:val="single" w:sz="12" w:space="0" w:color="auto"/>
            </w:tcBorders>
            <w:vAlign w:val="center"/>
          </w:tcPr>
          <w:p w:rsidR="00042CCB" w:rsidRDefault="00C03373" w:rsidP="00C03373">
            <w:pPr>
              <w:ind w:firstLine="0"/>
              <w:jc w:val="center"/>
            </w:pPr>
            <w:r>
              <w:rPr>
                <w:rFonts w:hint="eastAsia"/>
              </w:rPr>
              <w:t>F1</w:t>
            </w:r>
            <w:r>
              <w:t>-score</w:t>
            </w:r>
          </w:p>
        </w:tc>
      </w:tr>
      <w:tr w:rsidR="00163116" w:rsidTr="00C03373">
        <w:tc>
          <w:tcPr>
            <w:tcW w:w="1136" w:type="dxa"/>
            <w:vMerge w:val="restart"/>
            <w:tcBorders>
              <w:top w:val="single" w:sz="12" w:space="0" w:color="auto"/>
            </w:tcBorders>
            <w:vAlign w:val="center"/>
          </w:tcPr>
          <w:p w:rsidR="00163116" w:rsidRDefault="00163116" w:rsidP="00540465">
            <w:pPr>
              <w:ind w:firstLine="0"/>
              <w:jc w:val="center"/>
            </w:pPr>
            <w:r>
              <w:rPr>
                <w:rFonts w:hint="eastAsia"/>
              </w:rPr>
              <w:t>DT</w:t>
            </w:r>
          </w:p>
        </w:tc>
        <w:tc>
          <w:tcPr>
            <w:tcW w:w="1978" w:type="dxa"/>
            <w:tcBorders>
              <w:top w:val="single" w:sz="12" w:space="0" w:color="auto"/>
            </w:tcBorders>
            <w:vAlign w:val="center"/>
          </w:tcPr>
          <w:p w:rsidR="00163116" w:rsidRPr="00C03373" w:rsidRDefault="00A70B6A" w:rsidP="00A70B6A">
            <w:pPr>
              <w:ind w:firstLine="0"/>
              <w:rPr>
                <w:sz w:val="21"/>
              </w:rPr>
            </w:pPr>
            <w:r>
              <w:rPr>
                <w:rFonts w:hint="eastAsia"/>
                <w:sz w:val="21"/>
              </w:rPr>
              <w:t>O</w:t>
            </w:r>
            <w:r>
              <w:rPr>
                <w:sz w:val="21"/>
              </w:rPr>
              <w:t>riginal-15</w:t>
            </w:r>
          </w:p>
        </w:tc>
        <w:tc>
          <w:tcPr>
            <w:tcW w:w="1755" w:type="dxa"/>
            <w:tcBorders>
              <w:top w:val="single" w:sz="12" w:space="0" w:color="auto"/>
            </w:tcBorders>
            <w:vAlign w:val="center"/>
          </w:tcPr>
          <w:p w:rsidR="00163116" w:rsidRPr="00C03373" w:rsidRDefault="00A70B6A" w:rsidP="00540465">
            <w:pPr>
              <w:ind w:firstLine="0"/>
              <w:jc w:val="center"/>
              <w:rPr>
                <w:sz w:val="21"/>
              </w:rPr>
            </w:pPr>
            <w:r w:rsidRPr="00A70B6A">
              <w:rPr>
                <w:sz w:val="21"/>
              </w:rPr>
              <w:t>0.6019</w:t>
            </w:r>
            <m:oMath>
              <m:r>
                <m:rPr>
                  <m:sty m:val="p"/>
                </m:rPr>
                <w:rPr>
                  <w:rFonts w:ascii="Cambria Math" w:hAnsi="Cambria Math"/>
                  <w:sz w:val="21"/>
                </w:rPr>
                <m:t>±</m:t>
              </m:r>
            </m:oMath>
            <w:r w:rsidRPr="00A70B6A">
              <w:rPr>
                <w:sz w:val="21"/>
              </w:rPr>
              <w:t>0.0462</w:t>
            </w:r>
          </w:p>
        </w:tc>
        <w:tc>
          <w:tcPr>
            <w:tcW w:w="1756" w:type="dxa"/>
            <w:tcBorders>
              <w:top w:val="single" w:sz="12" w:space="0" w:color="auto"/>
            </w:tcBorders>
            <w:vAlign w:val="center"/>
          </w:tcPr>
          <w:p w:rsidR="00163116" w:rsidRPr="00C03373" w:rsidRDefault="00A70B6A" w:rsidP="00540465">
            <w:pPr>
              <w:ind w:firstLine="0"/>
              <w:jc w:val="center"/>
              <w:rPr>
                <w:sz w:val="21"/>
              </w:rPr>
            </w:pPr>
            <w:r w:rsidRPr="00A70B6A">
              <w:rPr>
                <w:sz w:val="21"/>
              </w:rPr>
              <w:t>0.2423</w:t>
            </w:r>
            <m:oMath>
              <m:r>
                <m:rPr>
                  <m:sty m:val="p"/>
                </m:rPr>
                <w:rPr>
                  <w:rFonts w:ascii="Cambria Math" w:hAnsi="Cambria Math"/>
                  <w:sz w:val="21"/>
                </w:rPr>
                <m:t>±</m:t>
              </m:r>
            </m:oMath>
            <w:r w:rsidRPr="00A70B6A">
              <w:rPr>
                <w:sz w:val="21"/>
              </w:rPr>
              <w:t>0.1454</w:t>
            </w:r>
          </w:p>
        </w:tc>
        <w:tc>
          <w:tcPr>
            <w:tcW w:w="1756" w:type="dxa"/>
            <w:tcBorders>
              <w:top w:val="single" w:sz="12" w:space="0" w:color="auto"/>
            </w:tcBorders>
            <w:vAlign w:val="center"/>
          </w:tcPr>
          <w:p w:rsidR="00163116" w:rsidRPr="00C03373" w:rsidRDefault="00A70B6A" w:rsidP="00540465">
            <w:pPr>
              <w:ind w:firstLine="0"/>
              <w:jc w:val="center"/>
              <w:rPr>
                <w:sz w:val="21"/>
              </w:rPr>
            </w:pPr>
            <w:r w:rsidRPr="00A70B6A">
              <w:rPr>
                <w:sz w:val="21"/>
              </w:rPr>
              <w:t>0.2079</w:t>
            </w:r>
            <m:oMath>
              <m:r>
                <m:rPr>
                  <m:sty m:val="p"/>
                </m:rPr>
                <w:rPr>
                  <w:rFonts w:ascii="Cambria Math" w:hAnsi="Cambria Math"/>
                  <w:sz w:val="21"/>
                </w:rPr>
                <m:t>±</m:t>
              </m:r>
            </m:oMath>
            <w:r w:rsidRPr="00A70B6A">
              <w:rPr>
                <w:sz w:val="21"/>
              </w:rPr>
              <w:t>0.0920</w:t>
            </w:r>
          </w:p>
        </w:tc>
      </w:tr>
      <w:tr w:rsidR="00A70B6A" w:rsidTr="00A70B6A">
        <w:tc>
          <w:tcPr>
            <w:tcW w:w="1136" w:type="dxa"/>
            <w:vMerge/>
          </w:tcPr>
          <w:p w:rsidR="00A70B6A" w:rsidRDefault="00A70B6A" w:rsidP="00A70B6A">
            <w:pPr>
              <w:ind w:firstLine="0"/>
            </w:pPr>
          </w:p>
        </w:tc>
        <w:tc>
          <w:tcPr>
            <w:tcW w:w="1978" w:type="dxa"/>
            <w:vAlign w:val="center"/>
          </w:tcPr>
          <w:p w:rsidR="00A70B6A" w:rsidRPr="00C03373" w:rsidRDefault="00A70B6A" w:rsidP="00A70B6A">
            <w:pPr>
              <w:ind w:firstLine="0"/>
              <w:rPr>
                <w:sz w:val="21"/>
              </w:rPr>
            </w:pPr>
            <w:r>
              <w:rPr>
                <w:rFonts w:hint="eastAsia"/>
                <w:sz w:val="21"/>
              </w:rPr>
              <w:t>A</w:t>
            </w:r>
            <w:r>
              <w:rPr>
                <w:sz w:val="21"/>
              </w:rPr>
              <w:t>ll-45</w:t>
            </w:r>
          </w:p>
        </w:tc>
        <w:tc>
          <w:tcPr>
            <w:tcW w:w="1755" w:type="dxa"/>
            <w:vAlign w:val="center"/>
          </w:tcPr>
          <w:p w:rsidR="00A70B6A" w:rsidRDefault="00A70B6A" w:rsidP="00A70B6A">
            <w:pPr>
              <w:ind w:firstLine="0"/>
              <w:jc w:val="center"/>
            </w:pPr>
            <w:r w:rsidRPr="00A70B6A">
              <w:rPr>
                <w:sz w:val="21"/>
              </w:rPr>
              <w:t>0.5978</w:t>
            </w:r>
            <m:oMath>
              <m:r>
                <m:rPr>
                  <m:sty m:val="p"/>
                </m:rPr>
                <w:rPr>
                  <w:rFonts w:ascii="Cambria Math" w:hAnsi="Cambria Math"/>
                  <w:sz w:val="21"/>
                </w:rPr>
                <m:t>±</m:t>
              </m:r>
            </m:oMath>
            <w:r w:rsidRPr="00A70B6A">
              <w:rPr>
                <w:sz w:val="21"/>
              </w:rPr>
              <w:t>0.0525</w:t>
            </w:r>
          </w:p>
        </w:tc>
        <w:tc>
          <w:tcPr>
            <w:tcW w:w="1756" w:type="dxa"/>
            <w:vAlign w:val="center"/>
          </w:tcPr>
          <w:p w:rsidR="00A70B6A" w:rsidRDefault="00A70B6A" w:rsidP="00A70B6A">
            <w:pPr>
              <w:ind w:firstLine="0"/>
              <w:jc w:val="center"/>
            </w:pPr>
            <w:r w:rsidRPr="00A70B6A">
              <w:rPr>
                <w:sz w:val="21"/>
              </w:rPr>
              <w:t>0.2486</w:t>
            </w:r>
            <m:oMath>
              <m:r>
                <m:rPr>
                  <m:sty m:val="p"/>
                </m:rPr>
                <w:rPr>
                  <w:rFonts w:ascii="Cambria Math" w:hAnsi="Cambria Math"/>
                  <w:sz w:val="21"/>
                </w:rPr>
                <m:t>±</m:t>
              </m:r>
            </m:oMath>
            <w:r w:rsidRPr="00A70B6A">
              <w:rPr>
                <w:sz w:val="21"/>
              </w:rPr>
              <w:t>0.0973</w:t>
            </w:r>
          </w:p>
        </w:tc>
        <w:tc>
          <w:tcPr>
            <w:tcW w:w="1756" w:type="dxa"/>
            <w:vAlign w:val="center"/>
          </w:tcPr>
          <w:p w:rsidR="00A70B6A" w:rsidRDefault="00A70B6A" w:rsidP="00A70B6A">
            <w:pPr>
              <w:ind w:firstLine="0"/>
              <w:jc w:val="center"/>
            </w:pPr>
            <w:r w:rsidRPr="00A70B6A">
              <w:rPr>
                <w:sz w:val="21"/>
              </w:rPr>
              <w:t>0.2497</w:t>
            </w:r>
            <m:oMath>
              <m:r>
                <m:rPr>
                  <m:sty m:val="p"/>
                </m:rPr>
                <w:rPr>
                  <w:rFonts w:ascii="Cambria Math" w:hAnsi="Cambria Math"/>
                  <w:sz w:val="21"/>
                </w:rPr>
                <m:t>±</m:t>
              </m:r>
            </m:oMath>
            <w:r w:rsidRPr="00A70B6A">
              <w:rPr>
                <w:sz w:val="21"/>
              </w:rPr>
              <w:t>0.0868</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ilter-Pearman</w:t>
            </w:r>
          </w:p>
        </w:tc>
        <w:tc>
          <w:tcPr>
            <w:tcW w:w="1755" w:type="dxa"/>
            <w:vAlign w:val="center"/>
          </w:tcPr>
          <w:p w:rsidR="00163116" w:rsidRPr="00032D78" w:rsidRDefault="00163116" w:rsidP="00163116">
            <w:pPr>
              <w:ind w:firstLine="0"/>
              <w:jc w:val="center"/>
              <w:rPr>
                <w:b/>
                <w:sz w:val="21"/>
              </w:rPr>
            </w:pPr>
            <w:r w:rsidRPr="00032D78">
              <w:rPr>
                <w:b/>
                <w:sz w:val="21"/>
              </w:rPr>
              <w:t>0.6432</w:t>
            </w:r>
            <m:oMath>
              <m:r>
                <m:rPr>
                  <m:sty m:val="b"/>
                </m:rPr>
                <w:rPr>
                  <w:rFonts w:ascii="Cambria Math" w:hAnsi="Cambria Math"/>
                  <w:sz w:val="21"/>
                </w:rPr>
                <m:t>±</m:t>
              </m:r>
            </m:oMath>
            <w:r w:rsidRPr="00032D78">
              <w:rPr>
                <w:b/>
                <w:sz w:val="21"/>
              </w:rPr>
              <w:t>0.0516</w:t>
            </w:r>
          </w:p>
        </w:tc>
        <w:tc>
          <w:tcPr>
            <w:tcW w:w="1756" w:type="dxa"/>
            <w:vAlign w:val="center"/>
          </w:tcPr>
          <w:p w:rsidR="00163116" w:rsidRPr="00032D78" w:rsidRDefault="00163116" w:rsidP="00163116">
            <w:pPr>
              <w:ind w:firstLine="0"/>
              <w:jc w:val="center"/>
              <w:rPr>
                <w:b/>
                <w:sz w:val="21"/>
              </w:rPr>
            </w:pPr>
            <w:r w:rsidRPr="00032D78">
              <w:rPr>
                <w:b/>
                <w:sz w:val="21"/>
              </w:rPr>
              <w:t>0.3347</w:t>
            </w:r>
            <m:oMath>
              <m:r>
                <m:rPr>
                  <m:sty m:val="b"/>
                </m:rPr>
                <w:rPr>
                  <w:rFonts w:ascii="Cambria Math" w:hAnsi="Cambria Math"/>
                  <w:sz w:val="21"/>
                </w:rPr>
                <m:t>±</m:t>
              </m:r>
            </m:oMath>
            <w:r w:rsidRPr="00032D78">
              <w:rPr>
                <w:b/>
                <w:sz w:val="21"/>
              </w:rPr>
              <w:t>0.1498</w:t>
            </w:r>
          </w:p>
        </w:tc>
        <w:tc>
          <w:tcPr>
            <w:tcW w:w="1756" w:type="dxa"/>
            <w:vAlign w:val="center"/>
          </w:tcPr>
          <w:p w:rsidR="00163116" w:rsidRPr="00C03373" w:rsidRDefault="00163116" w:rsidP="00163116">
            <w:pPr>
              <w:ind w:firstLine="0"/>
              <w:jc w:val="center"/>
              <w:rPr>
                <w:sz w:val="21"/>
              </w:rPr>
            </w:pPr>
            <w:r w:rsidRPr="0061514F">
              <w:rPr>
                <w:sz w:val="21"/>
              </w:rPr>
              <w:t>0.3081</w:t>
            </w:r>
            <m:oMath>
              <m:r>
                <m:rPr>
                  <m:sty m:val="p"/>
                </m:rPr>
                <w:rPr>
                  <w:rFonts w:ascii="Cambria Math" w:hAnsi="Cambria Math"/>
                  <w:sz w:val="21"/>
                </w:rPr>
                <m:t>±</m:t>
              </m:r>
            </m:oMath>
            <w:r w:rsidRPr="0061514F">
              <w:rPr>
                <w:sz w:val="21"/>
              </w:rPr>
              <w:t>0.1063</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ilter-Spearman</w:t>
            </w:r>
          </w:p>
        </w:tc>
        <w:tc>
          <w:tcPr>
            <w:tcW w:w="1755" w:type="dxa"/>
            <w:vAlign w:val="center"/>
          </w:tcPr>
          <w:p w:rsidR="00163116" w:rsidRDefault="00163116" w:rsidP="00163116">
            <w:pPr>
              <w:ind w:firstLine="0"/>
              <w:jc w:val="center"/>
            </w:pPr>
            <w:r w:rsidRPr="0061514F">
              <w:rPr>
                <w:sz w:val="21"/>
              </w:rPr>
              <w:t>0.5787</w:t>
            </w:r>
            <m:oMath>
              <m:r>
                <m:rPr>
                  <m:sty m:val="p"/>
                </m:rPr>
                <w:rPr>
                  <w:rFonts w:ascii="Cambria Math" w:hAnsi="Cambria Math"/>
                  <w:sz w:val="21"/>
                </w:rPr>
                <m:t>±</m:t>
              </m:r>
            </m:oMath>
            <w:r w:rsidRPr="0061514F">
              <w:rPr>
                <w:sz w:val="21"/>
              </w:rPr>
              <w:t>0.0635</w:t>
            </w:r>
          </w:p>
        </w:tc>
        <w:tc>
          <w:tcPr>
            <w:tcW w:w="1756" w:type="dxa"/>
            <w:vAlign w:val="center"/>
          </w:tcPr>
          <w:p w:rsidR="00163116" w:rsidRDefault="00163116" w:rsidP="00163116">
            <w:pPr>
              <w:ind w:firstLine="0"/>
              <w:jc w:val="center"/>
            </w:pPr>
            <w:r w:rsidRPr="0061514F">
              <w:rPr>
                <w:sz w:val="21"/>
              </w:rPr>
              <w:t>0.2470</w:t>
            </w:r>
            <m:oMath>
              <m:r>
                <m:rPr>
                  <m:sty m:val="p"/>
                </m:rPr>
                <w:rPr>
                  <w:rFonts w:ascii="Cambria Math" w:hAnsi="Cambria Math"/>
                  <w:sz w:val="21"/>
                </w:rPr>
                <m:t>±</m:t>
              </m:r>
            </m:oMath>
            <w:r w:rsidRPr="0061514F">
              <w:rPr>
                <w:sz w:val="21"/>
              </w:rPr>
              <w:t>0.0996</w:t>
            </w:r>
          </w:p>
        </w:tc>
        <w:tc>
          <w:tcPr>
            <w:tcW w:w="1756" w:type="dxa"/>
            <w:vAlign w:val="center"/>
          </w:tcPr>
          <w:p w:rsidR="00163116" w:rsidRDefault="00163116" w:rsidP="00163116">
            <w:pPr>
              <w:ind w:firstLine="0"/>
              <w:jc w:val="center"/>
            </w:pPr>
            <w:r w:rsidRPr="0061514F">
              <w:rPr>
                <w:sz w:val="21"/>
              </w:rPr>
              <w:t>0.2601</w:t>
            </w:r>
            <m:oMath>
              <m:r>
                <m:rPr>
                  <m:sty m:val="p"/>
                </m:rPr>
                <w:rPr>
                  <w:rFonts w:ascii="Cambria Math" w:hAnsi="Cambria Math"/>
                  <w:sz w:val="21"/>
                </w:rPr>
                <m:t>±</m:t>
              </m:r>
            </m:oMath>
            <w:r w:rsidRPr="0061514F">
              <w:rPr>
                <w:sz w:val="21"/>
              </w:rPr>
              <w:t>0.0874</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ilter-NMI</w:t>
            </w:r>
          </w:p>
        </w:tc>
        <w:tc>
          <w:tcPr>
            <w:tcW w:w="1755" w:type="dxa"/>
            <w:vAlign w:val="center"/>
          </w:tcPr>
          <w:p w:rsidR="00163116" w:rsidRDefault="00163116" w:rsidP="00163116">
            <w:pPr>
              <w:ind w:firstLine="0"/>
              <w:jc w:val="center"/>
            </w:pPr>
            <w:r>
              <w:rPr>
                <w:sz w:val="21"/>
              </w:rPr>
              <w:t>0.6222</w:t>
            </w:r>
            <m:oMath>
              <m:r>
                <m:rPr>
                  <m:sty m:val="p"/>
                </m:rPr>
                <w:rPr>
                  <w:rFonts w:ascii="Cambria Math" w:hAnsi="Cambria Math"/>
                  <w:sz w:val="21"/>
                </w:rPr>
                <m:t>±</m:t>
              </m:r>
            </m:oMath>
            <w:r w:rsidRPr="00540465">
              <w:rPr>
                <w:sz w:val="21"/>
              </w:rPr>
              <w:t>0.0546</w:t>
            </w:r>
          </w:p>
        </w:tc>
        <w:tc>
          <w:tcPr>
            <w:tcW w:w="1756" w:type="dxa"/>
            <w:vAlign w:val="center"/>
          </w:tcPr>
          <w:p w:rsidR="00163116" w:rsidRDefault="00163116" w:rsidP="00163116">
            <w:pPr>
              <w:ind w:firstLine="0"/>
              <w:jc w:val="center"/>
            </w:pPr>
            <w:r w:rsidRPr="00540465">
              <w:rPr>
                <w:sz w:val="21"/>
              </w:rPr>
              <w:t>0.3081</w:t>
            </w:r>
            <m:oMath>
              <m:r>
                <m:rPr>
                  <m:sty m:val="p"/>
                </m:rPr>
                <w:rPr>
                  <w:rFonts w:ascii="Cambria Math" w:hAnsi="Cambria Math"/>
                  <w:sz w:val="21"/>
                </w:rPr>
                <m:t>±</m:t>
              </m:r>
            </m:oMath>
            <w:r w:rsidRPr="00540465">
              <w:rPr>
                <w:sz w:val="21"/>
              </w:rPr>
              <w:t>0.128</w:t>
            </w:r>
            <w:r>
              <w:rPr>
                <w:sz w:val="21"/>
              </w:rPr>
              <w:t>0</w:t>
            </w:r>
          </w:p>
        </w:tc>
        <w:tc>
          <w:tcPr>
            <w:tcW w:w="1756" w:type="dxa"/>
            <w:vAlign w:val="center"/>
          </w:tcPr>
          <w:p w:rsidR="00163116" w:rsidRDefault="00163116" w:rsidP="00163116">
            <w:pPr>
              <w:ind w:firstLine="0"/>
              <w:jc w:val="center"/>
            </w:pPr>
            <w:r w:rsidRPr="00540465">
              <w:rPr>
                <w:sz w:val="21"/>
              </w:rPr>
              <w:t>0.2898</w:t>
            </w:r>
            <m:oMath>
              <m:r>
                <m:rPr>
                  <m:sty m:val="p"/>
                </m:rPr>
                <w:rPr>
                  <w:rFonts w:ascii="Cambria Math" w:hAnsi="Cambria Math"/>
                  <w:sz w:val="21"/>
                </w:rPr>
                <m:t>±</m:t>
              </m:r>
            </m:oMath>
            <w:r w:rsidRPr="00540465">
              <w:rPr>
                <w:sz w:val="21"/>
              </w:rPr>
              <w:t>0.0777</w:t>
            </w:r>
          </w:p>
        </w:tc>
      </w:tr>
      <w:tr w:rsidR="00163116" w:rsidTr="00540465">
        <w:tc>
          <w:tcPr>
            <w:tcW w:w="1136" w:type="dxa"/>
            <w:vMerge/>
          </w:tcPr>
          <w:p w:rsidR="00163116" w:rsidRDefault="00163116" w:rsidP="00163116">
            <w:pPr>
              <w:ind w:firstLine="0"/>
            </w:pPr>
          </w:p>
        </w:tc>
        <w:tc>
          <w:tcPr>
            <w:tcW w:w="1978" w:type="dxa"/>
            <w:vAlign w:val="center"/>
          </w:tcPr>
          <w:p w:rsidR="00163116" w:rsidRPr="00C03373" w:rsidRDefault="00163116" w:rsidP="00163116">
            <w:pPr>
              <w:ind w:firstLine="0"/>
              <w:rPr>
                <w:sz w:val="21"/>
              </w:rPr>
            </w:pPr>
            <w:r w:rsidRPr="00C03373">
              <w:rPr>
                <w:rFonts w:hint="eastAsia"/>
                <w:sz w:val="21"/>
              </w:rPr>
              <w:t>F</w:t>
            </w:r>
            <w:r w:rsidRPr="00C03373">
              <w:rPr>
                <w:sz w:val="21"/>
              </w:rPr>
              <w:t>ilter-Relief</w:t>
            </w:r>
          </w:p>
        </w:tc>
        <w:tc>
          <w:tcPr>
            <w:tcW w:w="1755" w:type="dxa"/>
            <w:vAlign w:val="center"/>
          </w:tcPr>
          <w:p w:rsidR="00163116" w:rsidRDefault="00163116" w:rsidP="00163116">
            <w:pPr>
              <w:ind w:firstLine="0"/>
              <w:jc w:val="center"/>
            </w:pPr>
            <w:r w:rsidRPr="00540465">
              <w:rPr>
                <w:sz w:val="21"/>
              </w:rPr>
              <w:t>0.6178</w:t>
            </w:r>
            <m:oMath>
              <m:r>
                <m:rPr>
                  <m:sty m:val="p"/>
                </m:rPr>
                <w:rPr>
                  <w:rFonts w:ascii="Cambria Math" w:hAnsi="Cambria Math"/>
                  <w:sz w:val="21"/>
                </w:rPr>
                <m:t>±</m:t>
              </m:r>
            </m:oMath>
            <w:r w:rsidRPr="00540465">
              <w:rPr>
                <w:sz w:val="21"/>
              </w:rPr>
              <w:t>0.0669</w:t>
            </w:r>
          </w:p>
        </w:tc>
        <w:tc>
          <w:tcPr>
            <w:tcW w:w="1756" w:type="dxa"/>
            <w:vAlign w:val="center"/>
          </w:tcPr>
          <w:p w:rsidR="00163116" w:rsidRDefault="00163116" w:rsidP="00163116">
            <w:pPr>
              <w:ind w:firstLine="0"/>
              <w:jc w:val="center"/>
            </w:pPr>
            <w:r w:rsidRPr="00540465">
              <w:rPr>
                <w:sz w:val="21"/>
              </w:rPr>
              <w:t>0.2840</w:t>
            </w:r>
            <m:oMath>
              <m:r>
                <m:rPr>
                  <m:sty m:val="p"/>
                </m:rPr>
                <w:rPr>
                  <w:rFonts w:ascii="Cambria Math" w:hAnsi="Cambria Math"/>
                  <w:sz w:val="21"/>
                </w:rPr>
                <m:t>±</m:t>
              </m:r>
            </m:oMath>
            <w:r w:rsidRPr="00540465">
              <w:rPr>
                <w:sz w:val="21"/>
              </w:rPr>
              <w:t>0.0891</w:t>
            </w:r>
          </w:p>
        </w:tc>
        <w:tc>
          <w:tcPr>
            <w:tcW w:w="1756" w:type="dxa"/>
            <w:vAlign w:val="center"/>
          </w:tcPr>
          <w:p w:rsidR="00163116" w:rsidRDefault="00163116" w:rsidP="00163116">
            <w:pPr>
              <w:ind w:firstLine="0"/>
              <w:jc w:val="center"/>
            </w:pPr>
            <w:r w:rsidRPr="00540465">
              <w:rPr>
                <w:sz w:val="21"/>
              </w:rPr>
              <w:t>0.2824</w:t>
            </w:r>
            <m:oMath>
              <m:r>
                <m:rPr>
                  <m:sty m:val="p"/>
                </m:rPr>
                <w:rPr>
                  <w:rFonts w:ascii="Cambria Math" w:hAnsi="Cambria Math"/>
                  <w:sz w:val="21"/>
                </w:rPr>
                <m:t>±</m:t>
              </m:r>
            </m:oMath>
            <w:r w:rsidRPr="00540465">
              <w:rPr>
                <w:sz w:val="21"/>
              </w:rPr>
              <w:t>0.0869</w:t>
            </w:r>
          </w:p>
        </w:tc>
      </w:tr>
      <w:tr w:rsidR="00163116" w:rsidTr="009D1D12">
        <w:tc>
          <w:tcPr>
            <w:tcW w:w="1136" w:type="dxa"/>
            <w:vMerge/>
          </w:tcPr>
          <w:p w:rsidR="00163116" w:rsidRDefault="00163116" w:rsidP="00163116">
            <w:pPr>
              <w:ind w:firstLine="0"/>
            </w:pPr>
          </w:p>
        </w:tc>
        <w:tc>
          <w:tcPr>
            <w:tcW w:w="1978" w:type="dxa"/>
            <w:tcBorders>
              <w:bottom w:val="single" w:sz="8" w:space="0" w:color="auto"/>
            </w:tcBorders>
            <w:vAlign w:val="center"/>
          </w:tcPr>
          <w:p w:rsidR="00163116" w:rsidRPr="00C03373" w:rsidRDefault="00163116" w:rsidP="00163116">
            <w:pPr>
              <w:ind w:firstLine="0"/>
              <w:rPr>
                <w:sz w:val="21"/>
              </w:rPr>
            </w:pPr>
            <w:r w:rsidRPr="00C03373">
              <w:rPr>
                <w:rFonts w:hint="eastAsia"/>
                <w:sz w:val="21"/>
              </w:rPr>
              <w:t>W</w:t>
            </w:r>
            <w:r w:rsidRPr="00C03373">
              <w:rPr>
                <w:sz w:val="21"/>
              </w:rPr>
              <w:t>rapper-Forward</w:t>
            </w:r>
          </w:p>
        </w:tc>
        <w:tc>
          <w:tcPr>
            <w:tcW w:w="1755" w:type="dxa"/>
            <w:tcBorders>
              <w:bottom w:val="single" w:sz="8" w:space="0" w:color="auto"/>
            </w:tcBorders>
            <w:vAlign w:val="center"/>
          </w:tcPr>
          <w:p w:rsidR="00163116" w:rsidRDefault="00163116" w:rsidP="00163116">
            <w:pPr>
              <w:ind w:firstLine="0"/>
              <w:jc w:val="center"/>
            </w:pPr>
            <w:r w:rsidRPr="009F0375">
              <w:rPr>
                <w:sz w:val="21"/>
              </w:rPr>
              <w:t>0.6242</w:t>
            </w:r>
            <m:oMath>
              <m:r>
                <m:rPr>
                  <m:sty m:val="p"/>
                </m:rPr>
                <w:rPr>
                  <w:rFonts w:ascii="Cambria Math" w:hAnsi="Cambria Math"/>
                  <w:sz w:val="21"/>
                </w:rPr>
                <m:t>±</m:t>
              </m:r>
            </m:oMath>
            <w:r w:rsidRPr="009F0375">
              <w:rPr>
                <w:sz w:val="21"/>
              </w:rPr>
              <w:t>0.0539</w:t>
            </w:r>
          </w:p>
        </w:tc>
        <w:tc>
          <w:tcPr>
            <w:tcW w:w="1756" w:type="dxa"/>
            <w:tcBorders>
              <w:bottom w:val="single" w:sz="8" w:space="0" w:color="auto"/>
            </w:tcBorders>
            <w:vAlign w:val="center"/>
          </w:tcPr>
          <w:p w:rsidR="00163116" w:rsidRDefault="00163116" w:rsidP="00163116">
            <w:pPr>
              <w:ind w:firstLine="0"/>
              <w:jc w:val="center"/>
            </w:pPr>
            <w:r w:rsidRPr="009F0375">
              <w:rPr>
                <w:sz w:val="21"/>
              </w:rPr>
              <w:t>0.2856</w:t>
            </w:r>
            <m:oMath>
              <m:r>
                <m:rPr>
                  <m:sty m:val="p"/>
                </m:rPr>
                <w:rPr>
                  <w:rFonts w:ascii="Cambria Math" w:hAnsi="Cambria Math"/>
                  <w:sz w:val="21"/>
                </w:rPr>
                <m:t>±</m:t>
              </m:r>
            </m:oMath>
            <w:r w:rsidRPr="009F0375">
              <w:rPr>
                <w:sz w:val="21"/>
              </w:rPr>
              <w:t>0.1249</w:t>
            </w:r>
          </w:p>
        </w:tc>
        <w:tc>
          <w:tcPr>
            <w:tcW w:w="1756" w:type="dxa"/>
            <w:tcBorders>
              <w:bottom w:val="single" w:sz="8" w:space="0" w:color="auto"/>
            </w:tcBorders>
            <w:vAlign w:val="center"/>
          </w:tcPr>
          <w:p w:rsidR="00163116" w:rsidRDefault="00163116" w:rsidP="00163116">
            <w:pPr>
              <w:ind w:firstLine="0"/>
              <w:jc w:val="center"/>
            </w:pPr>
            <w:r w:rsidRPr="009F0375">
              <w:rPr>
                <w:sz w:val="21"/>
              </w:rPr>
              <w:t>0.2750</w:t>
            </w:r>
            <m:oMath>
              <m:r>
                <m:rPr>
                  <m:sty m:val="p"/>
                </m:rPr>
                <w:rPr>
                  <w:rFonts w:ascii="Cambria Math" w:hAnsi="Cambria Math"/>
                  <w:sz w:val="21"/>
                </w:rPr>
                <m:t>±</m:t>
              </m:r>
            </m:oMath>
            <w:r w:rsidRPr="009F0375">
              <w:rPr>
                <w:sz w:val="21"/>
              </w:rPr>
              <w:t>0.1007</w:t>
            </w:r>
          </w:p>
        </w:tc>
      </w:tr>
      <w:tr w:rsidR="00163116" w:rsidTr="009D1D12">
        <w:tc>
          <w:tcPr>
            <w:tcW w:w="1136" w:type="dxa"/>
            <w:vMerge/>
            <w:vAlign w:val="center"/>
          </w:tcPr>
          <w:p w:rsidR="00163116" w:rsidRDefault="00163116" w:rsidP="00163116">
            <w:pPr>
              <w:ind w:firstLine="0"/>
              <w:jc w:val="center"/>
            </w:pPr>
          </w:p>
        </w:tc>
        <w:tc>
          <w:tcPr>
            <w:tcW w:w="1978" w:type="dxa"/>
            <w:tcBorders>
              <w:top w:val="single" w:sz="8" w:space="0" w:color="auto"/>
              <w:bottom w:val="single" w:sz="8" w:space="0" w:color="auto"/>
              <w:right w:val="single" w:sz="8" w:space="0" w:color="auto"/>
            </w:tcBorders>
            <w:vAlign w:val="center"/>
          </w:tcPr>
          <w:p w:rsidR="00163116" w:rsidRPr="00C03373" w:rsidRDefault="00163116" w:rsidP="00163116">
            <w:pPr>
              <w:ind w:firstLine="0"/>
              <w:rPr>
                <w:sz w:val="21"/>
              </w:rPr>
            </w:pPr>
            <w:r w:rsidRPr="00C03373">
              <w:rPr>
                <w:rFonts w:hint="eastAsia"/>
                <w:sz w:val="21"/>
              </w:rPr>
              <w:t>W</w:t>
            </w:r>
            <w:r w:rsidRPr="00C03373">
              <w:rPr>
                <w:sz w:val="21"/>
              </w:rPr>
              <w:t>rapper-Backward</w:t>
            </w:r>
          </w:p>
        </w:tc>
        <w:tc>
          <w:tcPr>
            <w:tcW w:w="1755" w:type="dxa"/>
            <w:tcBorders>
              <w:top w:val="single" w:sz="8" w:space="0" w:color="auto"/>
              <w:left w:val="single" w:sz="8" w:space="0" w:color="auto"/>
              <w:bottom w:val="single" w:sz="8" w:space="0" w:color="auto"/>
              <w:right w:val="single" w:sz="8" w:space="0" w:color="auto"/>
            </w:tcBorders>
            <w:vAlign w:val="center"/>
          </w:tcPr>
          <w:p w:rsidR="00163116" w:rsidRDefault="00163116" w:rsidP="00163116">
            <w:pPr>
              <w:ind w:firstLine="0"/>
              <w:jc w:val="center"/>
            </w:pPr>
            <w:r w:rsidRPr="009F0375">
              <w:rPr>
                <w:sz w:val="21"/>
              </w:rPr>
              <w:t>0.6395</w:t>
            </w:r>
            <m:oMath>
              <m:r>
                <m:rPr>
                  <m:sty m:val="p"/>
                </m:rPr>
                <w:rPr>
                  <w:rFonts w:ascii="Cambria Math" w:hAnsi="Cambria Math"/>
                  <w:sz w:val="21"/>
                </w:rPr>
                <m:t>±</m:t>
              </m:r>
            </m:oMath>
            <w:r w:rsidRPr="009F0375">
              <w:rPr>
                <w:sz w:val="21"/>
              </w:rPr>
              <w:t>0.0682</w:t>
            </w:r>
          </w:p>
        </w:tc>
        <w:tc>
          <w:tcPr>
            <w:tcW w:w="1756" w:type="dxa"/>
            <w:tcBorders>
              <w:top w:val="single" w:sz="8" w:space="0" w:color="auto"/>
              <w:left w:val="single" w:sz="8" w:space="0" w:color="auto"/>
              <w:bottom w:val="single" w:sz="8" w:space="0" w:color="auto"/>
              <w:right w:val="single" w:sz="8" w:space="0" w:color="auto"/>
            </w:tcBorders>
            <w:vAlign w:val="center"/>
          </w:tcPr>
          <w:p w:rsidR="00163116" w:rsidRDefault="00163116" w:rsidP="00163116">
            <w:pPr>
              <w:ind w:firstLine="0"/>
              <w:jc w:val="center"/>
            </w:pPr>
            <w:r w:rsidRPr="009F0375">
              <w:rPr>
                <w:sz w:val="21"/>
              </w:rPr>
              <w:t>0.3181</w:t>
            </w:r>
            <m:oMath>
              <m:r>
                <m:rPr>
                  <m:sty m:val="p"/>
                </m:rPr>
                <w:rPr>
                  <w:rFonts w:ascii="Cambria Math" w:hAnsi="Cambria Math"/>
                  <w:sz w:val="21"/>
                </w:rPr>
                <m:t>±</m:t>
              </m:r>
            </m:oMath>
            <w:r w:rsidRPr="009F0375">
              <w:rPr>
                <w:sz w:val="21"/>
              </w:rPr>
              <w:t>0.0762</w:t>
            </w:r>
          </w:p>
        </w:tc>
        <w:tc>
          <w:tcPr>
            <w:tcW w:w="1756" w:type="dxa"/>
            <w:tcBorders>
              <w:top w:val="single" w:sz="8" w:space="0" w:color="auto"/>
              <w:left w:val="single" w:sz="8" w:space="0" w:color="auto"/>
              <w:bottom w:val="single" w:sz="8" w:space="0" w:color="auto"/>
              <w:right w:val="single" w:sz="8" w:space="0" w:color="auto"/>
            </w:tcBorders>
            <w:vAlign w:val="center"/>
          </w:tcPr>
          <w:p w:rsidR="00163116" w:rsidRPr="00032D78" w:rsidRDefault="00163116" w:rsidP="00163116">
            <w:pPr>
              <w:ind w:firstLine="0"/>
              <w:jc w:val="center"/>
              <w:rPr>
                <w:b/>
              </w:rPr>
            </w:pPr>
            <w:r w:rsidRPr="00032D78">
              <w:rPr>
                <w:b/>
                <w:sz w:val="21"/>
              </w:rPr>
              <w:t>0.3132</w:t>
            </w:r>
            <m:oMath>
              <m:r>
                <m:rPr>
                  <m:sty m:val="b"/>
                </m:rPr>
                <w:rPr>
                  <w:rFonts w:ascii="Cambria Math" w:hAnsi="Cambria Math"/>
                  <w:sz w:val="21"/>
                </w:rPr>
                <m:t>±</m:t>
              </m:r>
            </m:oMath>
            <w:r w:rsidRPr="00032D78">
              <w:rPr>
                <w:b/>
                <w:sz w:val="21"/>
              </w:rPr>
              <w:t>0.0893</w:t>
            </w:r>
          </w:p>
        </w:tc>
      </w:tr>
      <w:tr w:rsidR="00163116" w:rsidTr="00032D78">
        <w:tc>
          <w:tcPr>
            <w:tcW w:w="1136" w:type="dxa"/>
            <w:vMerge/>
            <w:tcBorders>
              <w:bottom w:val="single" w:sz="12" w:space="0" w:color="auto"/>
            </w:tcBorders>
            <w:vAlign w:val="center"/>
          </w:tcPr>
          <w:p w:rsidR="00163116" w:rsidRDefault="00163116" w:rsidP="00163116">
            <w:pPr>
              <w:ind w:firstLine="0"/>
              <w:jc w:val="center"/>
            </w:pPr>
          </w:p>
        </w:tc>
        <w:tc>
          <w:tcPr>
            <w:tcW w:w="1978" w:type="dxa"/>
            <w:tcBorders>
              <w:top w:val="single" w:sz="8" w:space="0" w:color="auto"/>
              <w:bottom w:val="single" w:sz="12" w:space="0" w:color="auto"/>
              <w:right w:val="single" w:sz="8" w:space="0" w:color="auto"/>
            </w:tcBorders>
            <w:vAlign w:val="center"/>
          </w:tcPr>
          <w:p w:rsidR="00163116" w:rsidRPr="00C03373" w:rsidRDefault="00163116" w:rsidP="00163116">
            <w:pPr>
              <w:ind w:firstLine="0"/>
              <w:rPr>
                <w:sz w:val="21"/>
              </w:rPr>
            </w:pPr>
            <w:r w:rsidRPr="00C03373">
              <w:rPr>
                <w:rFonts w:hint="eastAsia"/>
                <w:sz w:val="21"/>
              </w:rPr>
              <w:t>W</w:t>
            </w:r>
            <w:r w:rsidRPr="00C03373">
              <w:rPr>
                <w:sz w:val="21"/>
              </w:rPr>
              <w:t>rapper-Float</w:t>
            </w:r>
          </w:p>
        </w:tc>
        <w:tc>
          <w:tcPr>
            <w:tcW w:w="1755" w:type="dxa"/>
            <w:tcBorders>
              <w:top w:val="single" w:sz="8" w:space="0" w:color="auto"/>
              <w:left w:val="single" w:sz="8" w:space="0" w:color="auto"/>
              <w:bottom w:val="single" w:sz="12" w:space="0" w:color="auto"/>
              <w:right w:val="single" w:sz="8" w:space="0" w:color="auto"/>
            </w:tcBorders>
            <w:vAlign w:val="center"/>
          </w:tcPr>
          <w:p w:rsidR="00163116" w:rsidRDefault="00163116" w:rsidP="00163116">
            <w:pPr>
              <w:ind w:firstLine="0"/>
              <w:jc w:val="center"/>
            </w:pPr>
            <w:r w:rsidRPr="009F0375">
              <w:rPr>
                <w:sz w:val="21"/>
              </w:rPr>
              <w:t>0.6271</w:t>
            </w:r>
            <m:oMath>
              <m:r>
                <m:rPr>
                  <m:sty m:val="p"/>
                </m:rPr>
                <w:rPr>
                  <w:rFonts w:ascii="Cambria Math" w:hAnsi="Cambria Math"/>
                  <w:sz w:val="21"/>
                </w:rPr>
                <m:t>±</m:t>
              </m:r>
            </m:oMath>
            <w:r w:rsidRPr="009F0375">
              <w:rPr>
                <w:sz w:val="21"/>
              </w:rPr>
              <w:t>0.0826</w:t>
            </w:r>
          </w:p>
        </w:tc>
        <w:tc>
          <w:tcPr>
            <w:tcW w:w="1756" w:type="dxa"/>
            <w:tcBorders>
              <w:top w:val="single" w:sz="8" w:space="0" w:color="auto"/>
              <w:left w:val="single" w:sz="8" w:space="0" w:color="auto"/>
              <w:bottom w:val="single" w:sz="12" w:space="0" w:color="auto"/>
              <w:right w:val="single" w:sz="8" w:space="0" w:color="auto"/>
            </w:tcBorders>
            <w:vAlign w:val="center"/>
          </w:tcPr>
          <w:p w:rsidR="00163116" w:rsidRDefault="00163116" w:rsidP="00163116">
            <w:pPr>
              <w:ind w:firstLine="0"/>
              <w:jc w:val="center"/>
            </w:pPr>
            <w:r w:rsidRPr="009F0375">
              <w:rPr>
                <w:sz w:val="21"/>
              </w:rPr>
              <w:t>0.3117</w:t>
            </w:r>
            <m:oMath>
              <m:r>
                <m:rPr>
                  <m:sty m:val="p"/>
                </m:rPr>
                <w:rPr>
                  <w:rFonts w:ascii="Cambria Math" w:hAnsi="Cambria Math"/>
                  <w:sz w:val="21"/>
                </w:rPr>
                <m:t>±</m:t>
              </m:r>
            </m:oMath>
            <w:r w:rsidRPr="009F0375">
              <w:rPr>
                <w:sz w:val="21"/>
              </w:rPr>
              <w:t>0.1150</w:t>
            </w:r>
          </w:p>
        </w:tc>
        <w:tc>
          <w:tcPr>
            <w:tcW w:w="1756" w:type="dxa"/>
            <w:tcBorders>
              <w:top w:val="single" w:sz="8" w:space="0" w:color="auto"/>
              <w:left w:val="single" w:sz="8" w:space="0" w:color="auto"/>
              <w:bottom w:val="single" w:sz="12" w:space="0" w:color="auto"/>
              <w:right w:val="single" w:sz="8" w:space="0" w:color="auto"/>
            </w:tcBorders>
            <w:vAlign w:val="center"/>
          </w:tcPr>
          <w:p w:rsidR="00163116" w:rsidRDefault="00163116" w:rsidP="00163116">
            <w:pPr>
              <w:ind w:firstLine="0"/>
              <w:jc w:val="center"/>
            </w:pPr>
            <w:r w:rsidRPr="009F0375">
              <w:rPr>
                <w:sz w:val="21"/>
              </w:rPr>
              <w:t>0.3047</w:t>
            </w:r>
            <m:oMath>
              <m:r>
                <m:rPr>
                  <m:sty m:val="p"/>
                </m:rPr>
                <w:rPr>
                  <w:rFonts w:ascii="Cambria Math" w:hAnsi="Cambria Math"/>
                  <w:sz w:val="21"/>
                </w:rPr>
                <m:t>±</m:t>
              </m:r>
            </m:oMath>
            <w:r w:rsidRPr="009F0375">
              <w:rPr>
                <w:sz w:val="21"/>
              </w:rPr>
              <w:t>0.1319</w:t>
            </w:r>
          </w:p>
        </w:tc>
      </w:tr>
      <w:tr w:rsidR="00A70B6A" w:rsidTr="00032D78">
        <w:tc>
          <w:tcPr>
            <w:tcW w:w="1136" w:type="dxa"/>
            <w:tcBorders>
              <w:top w:val="single" w:sz="12" w:space="0" w:color="auto"/>
              <w:bottom w:val="single" w:sz="12" w:space="0" w:color="auto"/>
            </w:tcBorders>
            <w:vAlign w:val="center"/>
          </w:tcPr>
          <w:p w:rsidR="00A70B6A" w:rsidRDefault="00A70B6A" w:rsidP="00A70B6A">
            <w:pPr>
              <w:ind w:firstLine="0"/>
              <w:jc w:val="center"/>
            </w:pPr>
            <w:r>
              <w:rPr>
                <w:rFonts w:hint="eastAsia"/>
              </w:rPr>
              <w:t>DT-V</w:t>
            </w:r>
          </w:p>
        </w:tc>
        <w:tc>
          <w:tcPr>
            <w:tcW w:w="1978" w:type="dxa"/>
            <w:tcBorders>
              <w:top w:val="single" w:sz="12" w:space="0" w:color="auto"/>
              <w:bottom w:val="single" w:sz="12" w:space="0" w:color="auto"/>
              <w:right w:val="single" w:sz="8" w:space="0" w:color="auto"/>
            </w:tcBorders>
            <w:vAlign w:val="center"/>
          </w:tcPr>
          <w:p w:rsidR="00A70B6A" w:rsidRPr="00A70B6A" w:rsidRDefault="00A70B6A" w:rsidP="00A70B6A">
            <w:pPr>
              <w:ind w:firstLine="0"/>
              <w:rPr>
                <w:b/>
                <w:sz w:val="21"/>
              </w:rPr>
            </w:pPr>
            <w:r w:rsidRPr="00A70B6A">
              <w:rPr>
                <w:b/>
                <w:sz w:val="21"/>
              </w:rPr>
              <w:t>/</w:t>
            </w:r>
          </w:p>
        </w:tc>
        <w:tc>
          <w:tcPr>
            <w:tcW w:w="1755" w:type="dxa"/>
            <w:tcBorders>
              <w:top w:val="single" w:sz="12" w:space="0" w:color="auto"/>
              <w:left w:val="single" w:sz="8" w:space="0" w:color="auto"/>
              <w:bottom w:val="single" w:sz="12" w:space="0" w:color="auto"/>
              <w:right w:val="single" w:sz="8" w:space="0" w:color="auto"/>
            </w:tcBorders>
            <w:vAlign w:val="center"/>
          </w:tcPr>
          <w:p w:rsidR="00A70B6A" w:rsidRDefault="00A70B6A" w:rsidP="00A70B6A">
            <w:pPr>
              <w:ind w:firstLine="0"/>
              <w:jc w:val="center"/>
            </w:pPr>
            <w:r w:rsidRPr="00A70B6A">
              <w:rPr>
                <w:sz w:val="21"/>
              </w:rPr>
              <w:t>0.5699</w:t>
            </w:r>
            <m:oMath>
              <m:r>
                <m:rPr>
                  <m:sty m:val="p"/>
                </m:rPr>
                <w:rPr>
                  <w:rFonts w:ascii="Cambria Math" w:hAnsi="Cambria Math"/>
                  <w:sz w:val="21"/>
                </w:rPr>
                <m:t>±</m:t>
              </m:r>
            </m:oMath>
            <w:r w:rsidRPr="00A70B6A">
              <w:rPr>
                <w:sz w:val="21"/>
              </w:rPr>
              <w:t>0.0682</w:t>
            </w:r>
          </w:p>
        </w:tc>
        <w:tc>
          <w:tcPr>
            <w:tcW w:w="1756" w:type="dxa"/>
            <w:tcBorders>
              <w:top w:val="single" w:sz="12" w:space="0" w:color="auto"/>
              <w:left w:val="single" w:sz="8" w:space="0" w:color="auto"/>
              <w:bottom w:val="single" w:sz="12" w:space="0" w:color="auto"/>
              <w:right w:val="single" w:sz="8" w:space="0" w:color="auto"/>
            </w:tcBorders>
            <w:vAlign w:val="center"/>
          </w:tcPr>
          <w:p w:rsidR="00A70B6A" w:rsidRDefault="00A623E3" w:rsidP="00A70B6A">
            <w:pPr>
              <w:ind w:firstLine="0"/>
              <w:jc w:val="center"/>
            </w:pPr>
            <w:r w:rsidRPr="00A623E3">
              <w:rPr>
                <w:sz w:val="21"/>
              </w:rPr>
              <w:t>0.3127</w:t>
            </w:r>
            <m:oMath>
              <m:r>
                <m:rPr>
                  <m:sty m:val="p"/>
                </m:rPr>
                <w:rPr>
                  <w:rFonts w:ascii="Cambria Math" w:hAnsi="Cambria Math"/>
                  <w:sz w:val="21"/>
                </w:rPr>
                <m:t>±</m:t>
              </m:r>
            </m:oMath>
            <w:r w:rsidRPr="00A623E3">
              <w:rPr>
                <w:sz w:val="21"/>
              </w:rPr>
              <w:t>0.1185</w:t>
            </w:r>
          </w:p>
        </w:tc>
        <w:tc>
          <w:tcPr>
            <w:tcW w:w="1756" w:type="dxa"/>
            <w:tcBorders>
              <w:top w:val="single" w:sz="12" w:space="0" w:color="auto"/>
              <w:left w:val="single" w:sz="8" w:space="0" w:color="auto"/>
              <w:bottom w:val="single" w:sz="12" w:space="0" w:color="auto"/>
              <w:right w:val="single" w:sz="8" w:space="0" w:color="auto"/>
            </w:tcBorders>
            <w:vAlign w:val="center"/>
          </w:tcPr>
          <w:p w:rsidR="00A70B6A" w:rsidRPr="00032D78" w:rsidRDefault="00A623E3" w:rsidP="00A70B6A">
            <w:pPr>
              <w:ind w:firstLine="0"/>
              <w:jc w:val="center"/>
            </w:pPr>
            <w:r w:rsidRPr="00032D78">
              <w:rPr>
                <w:sz w:val="21"/>
              </w:rPr>
              <w:t>0.3738</w:t>
            </w:r>
            <m:oMath>
              <m:r>
                <m:rPr>
                  <m:sty m:val="p"/>
                </m:rPr>
                <w:rPr>
                  <w:rFonts w:ascii="Cambria Math" w:hAnsi="Cambria Math"/>
                  <w:sz w:val="21"/>
                </w:rPr>
                <m:t>±</m:t>
              </m:r>
            </m:oMath>
            <w:r w:rsidRPr="00032D78">
              <w:rPr>
                <w:sz w:val="21"/>
              </w:rPr>
              <w:t>0.1177</w:t>
            </w:r>
          </w:p>
        </w:tc>
      </w:tr>
      <w:tr w:rsidR="00A623E3" w:rsidTr="00A70B6A">
        <w:tc>
          <w:tcPr>
            <w:tcW w:w="1136" w:type="dxa"/>
            <w:vMerge w:val="restart"/>
            <w:tcBorders>
              <w:top w:val="single" w:sz="12" w:space="0" w:color="auto"/>
              <w:left w:val="single" w:sz="8" w:space="0" w:color="auto"/>
              <w:right w:val="single" w:sz="8" w:space="0" w:color="auto"/>
            </w:tcBorders>
            <w:vAlign w:val="center"/>
          </w:tcPr>
          <w:p w:rsidR="00A623E3" w:rsidRDefault="00002DA1" w:rsidP="00A623E3">
            <w:pPr>
              <w:ind w:firstLine="0"/>
              <w:jc w:val="center"/>
            </w:pPr>
            <w:r>
              <w:rPr>
                <w:rFonts w:hint="eastAsia"/>
              </w:rPr>
              <w:t>NB</w:t>
            </w:r>
          </w:p>
        </w:tc>
        <w:tc>
          <w:tcPr>
            <w:tcW w:w="1978" w:type="dxa"/>
            <w:tcBorders>
              <w:top w:val="single" w:sz="12" w:space="0" w:color="auto"/>
              <w:left w:val="single" w:sz="8" w:space="0" w:color="auto"/>
              <w:bottom w:val="single" w:sz="8" w:space="0" w:color="auto"/>
              <w:right w:val="single" w:sz="8" w:space="0" w:color="auto"/>
            </w:tcBorders>
            <w:vAlign w:val="center"/>
          </w:tcPr>
          <w:p w:rsidR="00A623E3" w:rsidRPr="00C03373" w:rsidRDefault="00A623E3" w:rsidP="00A623E3">
            <w:pPr>
              <w:ind w:firstLine="0"/>
              <w:rPr>
                <w:sz w:val="21"/>
              </w:rPr>
            </w:pPr>
            <w:r>
              <w:rPr>
                <w:rFonts w:hint="eastAsia"/>
                <w:sz w:val="21"/>
              </w:rPr>
              <w:t>O</w:t>
            </w:r>
            <w:r>
              <w:rPr>
                <w:sz w:val="21"/>
              </w:rPr>
              <w:t>riginal-15</w:t>
            </w:r>
          </w:p>
        </w:tc>
        <w:tc>
          <w:tcPr>
            <w:tcW w:w="1755" w:type="dxa"/>
            <w:tcBorders>
              <w:top w:val="single" w:sz="12"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0.6430</w:t>
            </w:r>
            <m:oMath>
              <m:r>
                <m:rPr>
                  <m:sty m:val="p"/>
                </m:rPr>
                <w:rPr>
                  <w:rFonts w:ascii="Cambria Math" w:hAnsi="Cambria Math"/>
                  <w:sz w:val="21"/>
                </w:rPr>
                <m:t>±</m:t>
              </m:r>
            </m:oMath>
            <w:r w:rsidRPr="00A623E3">
              <w:rPr>
                <w:sz w:val="21"/>
              </w:rPr>
              <w:t>0.1243</w:t>
            </w:r>
          </w:p>
        </w:tc>
        <w:tc>
          <w:tcPr>
            <w:tcW w:w="1756" w:type="dxa"/>
            <w:tcBorders>
              <w:top w:val="single" w:sz="12"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0.0864</w:t>
            </w:r>
            <m:oMath>
              <m:r>
                <m:rPr>
                  <m:sty m:val="p"/>
                </m:rPr>
                <w:rPr>
                  <w:rFonts w:ascii="Cambria Math" w:hAnsi="Cambria Math"/>
                  <w:sz w:val="21"/>
                </w:rPr>
                <m:t>±</m:t>
              </m:r>
            </m:oMath>
            <w:r w:rsidRPr="00A623E3">
              <w:rPr>
                <w:sz w:val="21"/>
              </w:rPr>
              <w:t>0.1467</w:t>
            </w:r>
          </w:p>
        </w:tc>
        <w:tc>
          <w:tcPr>
            <w:tcW w:w="1756" w:type="dxa"/>
            <w:tcBorders>
              <w:top w:val="single" w:sz="12"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0.0617</w:t>
            </w:r>
            <m:oMath>
              <m:r>
                <m:rPr>
                  <m:sty m:val="p"/>
                </m:rPr>
                <w:rPr>
                  <w:rFonts w:ascii="Cambria Math" w:hAnsi="Cambria Math"/>
                  <w:sz w:val="21"/>
                </w:rPr>
                <m:t>±</m:t>
              </m:r>
            </m:oMath>
            <w:r w:rsidRPr="00A623E3">
              <w:rPr>
                <w:sz w:val="21"/>
              </w:rPr>
              <w:t>0.1081</w:t>
            </w:r>
          </w:p>
        </w:tc>
      </w:tr>
      <w:tr w:rsidR="00A623E3" w:rsidTr="009D1D12">
        <w:tc>
          <w:tcPr>
            <w:tcW w:w="1136" w:type="dxa"/>
            <w:vMerge/>
            <w:tcBorders>
              <w:left w:val="single" w:sz="8" w:space="0" w:color="auto"/>
              <w:right w:val="single" w:sz="8" w:space="0" w:color="auto"/>
            </w:tcBorders>
            <w:vAlign w:val="center"/>
          </w:tcPr>
          <w:p w:rsidR="00A623E3" w:rsidRDefault="00A623E3" w:rsidP="00A623E3">
            <w:pPr>
              <w:jc w:val="center"/>
            </w:pPr>
          </w:p>
        </w:tc>
        <w:tc>
          <w:tcPr>
            <w:tcW w:w="1978" w:type="dxa"/>
            <w:tcBorders>
              <w:top w:val="single" w:sz="8" w:space="0" w:color="auto"/>
              <w:left w:val="single" w:sz="8" w:space="0" w:color="auto"/>
              <w:bottom w:val="single" w:sz="8" w:space="0" w:color="auto"/>
              <w:right w:val="single" w:sz="8" w:space="0" w:color="auto"/>
            </w:tcBorders>
            <w:vAlign w:val="center"/>
          </w:tcPr>
          <w:p w:rsidR="00A623E3" w:rsidRPr="00C03373" w:rsidRDefault="00A623E3" w:rsidP="00A623E3">
            <w:pPr>
              <w:ind w:firstLine="0"/>
              <w:rPr>
                <w:sz w:val="21"/>
              </w:rPr>
            </w:pPr>
            <w:r>
              <w:rPr>
                <w:rFonts w:hint="eastAsia"/>
                <w:sz w:val="21"/>
              </w:rPr>
              <w:t>A</w:t>
            </w:r>
            <w:r>
              <w:rPr>
                <w:sz w:val="21"/>
              </w:rPr>
              <w:t>ll-45</w:t>
            </w:r>
          </w:p>
        </w:tc>
        <w:tc>
          <w:tcPr>
            <w:tcW w:w="1755" w:type="dxa"/>
            <w:tcBorders>
              <w:top w:val="single" w:sz="8"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0.6741</w:t>
            </w:r>
            <m:oMath>
              <m:r>
                <m:rPr>
                  <m:sty m:val="p"/>
                </m:rPr>
                <w:rPr>
                  <w:rFonts w:ascii="Cambria Math" w:hAnsi="Cambria Math"/>
                  <w:sz w:val="21"/>
                </w:rPr>
                <m:t>±</m:t>
              </m:r>
            </m:oMath>
            <w:r w:rsidRPr="00A623E3">
              <w:rPr>
                <w:sz w:val="21"/>
              </w:rPr>
              <w:t>0.1003</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0.3267</w:t>
            </w:r>
            <m:oMath>
              <m:r>
                <m:rPr>
                  <m:sty m:val="p"/>
                </m:rPr>
                <w:rPr>
                  <w:rFonts w:ascii="Cambria Math" w:hAnsi="Cambria Math"/>
                  <w:sz w:val="21"/>
                </w:rPr>
                <m:t>±</m:t>
              </m:r>
            </m:oMath>
            <w:r w:rsidRPr="00A623E3">
              <w:rPr>
                <w:sz w:val="21"/>
              </w:rPr>
              <w:t>0.2932</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Default="00A623E3" w:rsidP="00A623E3">
            <w:pPr>
              <w:ind w:firstLine="0"/>
              <w:jc w:val="center"/>
            </w:pPr>
            <w:r w:rsidRPr="00A623E3">
              <w:rPr>
                <w:sz w:val="21"/>
              </w:rPr>
              <w:t>0.1519</w:t>
            </w:r>
            <m:oMath>
              <m:r>
                <m:rPr>
                  <m:sty m:val="p"/>
                </m:rPr>
                <w:rPr>
                  <w:rFonts w:ascii="Cambria Math" w:hAnsi="Cambria Math"/>
                  <w:sz w:val="21"/>
                </w:rPr>
                <m:t>±</m:t>
              </m:r>
            </m:oMath>
            <w:r w:rsidRPr="00A623E3">
              <w:rPr>
                <w:sz w:val="21"/>
              </w:rPr>
              <w:t>0.1136</w:t>
            </w:r>
          </w:p>
        </w:tc>
      </w:tr>
      <w:tr w:rsidR="00A623E3" w:rsidTr="008A194E">
        <w:tc>
          <w:tcPr>
            <w:tcW w:w="1136" w:type="dxa"/>
            <w:vMerge/>
            <w:tcBorders>
              <w:left w:val="single" w:sz="8" w:space="0" w:color="auto"/>
              <w:right w:val="single" w:sz="8" w:space="0" w:color="auto"/>
            </w:tcBorders>
            <w:vAlign w:val="center"/>
          </w:tcPr>
          <w:p w:rsidR="00A623E3" w:rsidRDefault="00A623E3" w:rsidP="00A623E3">
            <w:pPr>
              <w:jc w:val="center"/>
            </w:pPr>
          </w:p>
        </w:tc>
        <w:tc>
          <w:tcPr>
            <w:tcW w:w="1978" w:type="dxa"/>
            <w:tcBorders>
              <w:top w:val="single" w:sz="8" w:space="0" w:color="auto"/>
              <w:left w:val="single" w:sz="8" w:space="0" w:color="auto"/>
              <w:bottom w:val="single" w:sz="8" w:space="0" w:color="auto"/>
              <w:righ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ilter-Pearman</w:t>
            </w:r>
          </w:p>
        </w:tc>
        <w:tc>
          <w:tcPr>
            <w:tcW w:w="1755" w:type="dxa"/>
            <w:tcBorders>
              <w:top w:val="single" w:sz="8" w:space="0" w:color="auto"/>
              <w:left w:val="single" w:sz="8" w:space="0" w:color="auto"/>
              <w:bottom w:val="single" w:sz="8" w:space="0" w:color="auto"/>
              <w:right w:val="single" w:sz="8" w:space="0" w:color="auto"/>
            </w:tcBorders>
            <w:vAlign w:val="center"/>
          </w:tcPr>
          <w:p w:rsidR="00A623E3" w:rsidRPr="00032D78" w:rsidRDefault="00F91BA3" w:rsidP="00A623E3">
            <w:pPr>
              <w:ind w:firstLine="0"/>
              <w:jc w:val="center"/>
              <w:rPr>
                <w:b/>
              </w:rPr>
            </w:pPr>
            <w:r w:rsidRPr="00032D78">
              <w:rPr>
                <w:b/>
                <w:sz w:val="21"/>
              </w:rPr>
              <w:t>0.7122</w:t>
            </w:r>
            <m:oMath>
              <m:r>
                <m:rPr>
                  <m:sty m:val="b"/>
                </m:rPr>
                <w:rPr>
                  <w:rFonts w:ascii="Cambria Math" w:hAnsi="Cambria Math"/>
                  <w:sz w:val="21"/>
                </w:rPr>
                <m:t>±</m:t>
              </m:r>
            </m:oMath>
            <w:r w:rsidRPr="00032D78">
              <w:rPr>
                <w:b/>
                <w:sz w:val="21"/>
              </w:rPr>
              <w:t>0.0618</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Pr="00032D78" w:rsidRDefault="00F91BA3" w:rsidP="008A194E">
            <w:pPr>
              <w:ind w:firstLine="0"/>
              <w:jc w:val="center"/>
              <w:rPr>
                <w:b/>
              </w:rPr>
            </w:pPr>
            <w:r w:rsidRPr="00032D78">
              <w:rPr>
                <w:b/>
                <w:sz w:val="21"/>
              </w:rPr>
              <w:t>0.4064</w:t>
            </w:r>
            <m:oMath>
              <m:r>
                <m:rPr>
                  <m:sty m:val="b"/>
                </m:rPr>
                <w:rPr>
                  <w:rFonts w:ascii="Cambria Math" w:hAnsi="Cambria Math"/>
                  <w:sz w:val="21"/>
                </w:rPr>
                <m:t>±</m:t>
              </m:r>
            </m:oMath>
            <w:r w:rsidRPr="00032D78">
              <w:rPr>
                <w:b/>
                <w:sz w:val="21"/>
              </w:rPr>
              <w:t>0.1208</w:t>
            </w:r>
          </w:p>
        </w:tc>
        <w:tc>
          <w:tcPr>
            <w:tcW w:w="1756" w:type="dxa"/>
            <w:tcBorders>
              <w:top w:val="single" w:sz="8" w:space="0" w:color="auto"/>
              <w:left w:val="single" w:sz="8" w:space="0" w:color="auto"/>
              <w:bottom w:val="single" w:sz="8" w:space="0" w:color="auto"/>
              <w:right w:val="single" w:sz="8" w:space="0" w:color="auto"/>
            </w:tcBorders>
            <w:vAlign w:val="center"/>
          </w:tcPr>
          <w:p w:rsidR="00A623E3" w:rsidRDefault="00F91BA3" w:rsidP="00A623E3">
            <w:pPr>
              <w:ind w:firstLine="0"/>
              <w:jc w:val="center"/>
            </w:pPr>
            <w:r w:rsidRPr="00F91BA3">
              <w:rPr>
                <w:sz w:val="21"/>
              </w:rPr>
              <w:t>0.2131</w:t>
            </w:r>
            <m:oMath>
              <m:r>
                <m:rPr>
                  <m:sty m:val="p"/>
                </m:rPr>
                <w:rPr>
                  <w:rFonts w:ascii="Cambria Math" w:hAnsi="Cambria Math"/>
                  <w:sz w:val="21"/>
                </w:rPr>
                <m:t>±</m:t>
              </m:r>
            </m:oMath>
            <w:r w:rsidRPr="00F91BA3">
              <w:rPr>
                <w:sz w:val="21"/>
              </w:rPr>
              <w:t>0.1208</w:t>
            </w:r>
          </w:p>
        </w:tc>
      </w:tr>
      <w:tr w:rsidR="00A623E3" w:rsidTr="009D1D12">
        <w:tc>
          <w:tcPr>
            <w:tcW w:w="1136" w:type="dxa"/>
            <w:vMerge/>
            <w:tcBorders>
              <w:left w:val="single" w:sz="8" w:space="0" w:color="auto"/>
              <w:right w:val="single" w:sz="8" w:space="0" w:color="auto"/>
            </w:tcBorders>
            <w:vAlign w:val="center"/>
          </w:tcPr>
          <w:p w:rsidR="00A623E3" w:rsidRDefault="00A623E3" w:rsidP="00A623E3">
            <w:pPr>
              <w:ind w:firstLine="0"/>
              <w:jc w:val="center"/>
            </w:pPr>
          </w:p>
        </w:tc>
        <w:tc>
          <w:tcPr>
            <w:tcW w:w="1978" w:type="dxa"/>
            <w:tcBorders>
              <w:top w:val="single" w:sz="8" w:space="0" w:color="auto"/>
              <w:lef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ilter-Spearman</w:t>
            </w:r>
          </w:p>
        </w:tc>
        <w:tc>
          <w:tcPr>
            <w:tcW w:w="1755" w:type="dxa"/>
            <w:tcBorders>
              <w:top w:val="single" w:sz="8" w:space="0" w:color="auto"/>
            </w:tcBorders>
            <w:vAlign w:val="center"/>
          </w:tcPr>
          <w:p w:rsidR="00A623E3" w:rsidRDefault="006863C3" w:rsidP="00A623E3">
            <w:pPr>
              <w:ind w:firstLine="0"/>
              <w:jc w:val="center"/>
            </w:pPr>
            <w:r w:rsidRPr="006863C3">
              <w:rPr>
                <w:sz w:val="21"/>
              </w:rPr>
              <w:t>0.5842</w:t>
            </w:r>
            <m:oMath>
              <m:r>
                <m:rPr>
                  <m:sty m:val="p"/>
                </m:rPr>
                <w:rPr>
                  <w:rFonts w:ascii="Cambria Math" w:hAnsi="Cambria Math"/>
                  <w:sz w:val="21"/>
                </w:rPr>
                <m:t>±</m:t>
              </m:r>
            </m:oMath>
            <w:r w:rsidR="008A194E" w:rsidRPr="008A194E">
              <w:rPr>
                <w:sz w:val="21"/>
              </w:rPr>
              <w:t>0.0926</w:t>
            </w:r>
          </w:p>
        </w:tc>
        <w:tc>
          <w:tcPr>
            <w:tcW w:w="1756" w:type="dxa"/>
            <w:tcBorders>
              <w:top w:val="single" w:sz="8" w:space="0" w:color="auto"/>
            </w:tcBorders>
            <w:vAlign w:val="center"/>
          </w:tcPr>
          <w:p w:rsidR="00A623E3" w:rsidRDefault="008A194E" w:rsidP="00A623E3">
            <w:pPr>
              <w:ind w:firstLine="0"/>
              <w:jc w:val="center"/>
            </w:pPr>
            <w:r w:rsidRPr="008A194E">
              <w:rPr>
                <w:sz w:val="21"/>
              </w:rPr>
              <w:t>0.3331</w:t>
            </w:r>
            <m:oMath>
              <m:r>
                <m:rPr>
                  <m:sty m:val="p"/>
                </m:rPr>
                <w:rPr>
                  <w:rFonts w:ascii="Cambria Math" w:hAnsi="Cambria Math"/>
                  <w:sz w:val="21"/>
                </w:rPr>
                <m:t>±</m:t>
              </m:r>
            </m:oMath>
            <w:r w:rsidRPr="008A194E">
              <w:rPr>
                <w:sz w:val="21"/>
              </w:rPr>
              <w:t>0.1186</w:t>
            </w:r>
          </w:p>
        </w:tc>
        <w:tc>
          <w:tcPr>
            <w:tcW w:w="1756" w:type="dxa"/>
            <w:tcBorders>
              <w:top w:val="single" w:sz="8" w:space="0" w:color="auto"/>
            </w:tcBorders>
            <w:vAlign w:val="center"/>
          </w:tcPr>
          <w:p w:rsidR="00A623E3" w:rsidRDefault="008A194E" w:rsidP="00A623E3">
            <w:pPr>
              <w:ind w:firstLine="0"/>
              <w:jc w:val="center"/>
            </w:pPr>
            <w:r w:rsidRPr="008A194E">
              <w:rPr>
                <w:sz w:val="21"/>
              </w:rPr>
              <w:t>0.4047</w:t>
            </w:r>
            <m:oMath>
              <m:r>
                <m:rPr>
                  <m:sty m:val="p"/>
                </m:rPr>
                <w:rPr>
                  <w:rFonts w:ascii="Cambria Math" w:hAnsi="Cambria Math"/>
                  <w:sz w:val="21"/>
                </w:rPr>
                <m:t>±</m:t>
              </m:r>
            </m:oMath>
            <w:r w:rsidRPr="008A194E">
              <w:rPr>
                <w:sz w:val="21"/>
              </w:rPr>
              <w:t>0.1234</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ilter-NMI</w:t>
            </w:r>
          </w:p>
        </w:tc>
        <w:tc>
          <w:tcPr>
            <w:tcW w:w="1755" w:type="dxa"/>
            <w:vAlign w:val="center"/>
          </w:tcPr>
          <w:p w:rsidR="00A623E3" w:rsidRDefault="008A194E" w:rsidP="00A623E3">
            <w:pPr>
              <w:ind w:firstLine="0"/>
              <w:jc w:val="center"/>
            </w:pPr>
            <w:r w:rsidRPr="008A194E">
              <w:rPr>
                <w:sz w:val="21"/>
              </w:rPr>
              <w:t>0.6866</w:t>
            </w:r>
            <m:oMath>
              <m:r>
                <m:rPr>
                  <m:sty m:val="p"/>
                </m:rPr>
                <w:rPr>
                  <w:rFonts w:ascii="Cambria Math" w:hAnsi="Cambria Math"/>
                  <w:sz w:val="21"/>
                </w:rPr>
                <m:t>±</m:t>
              </m:r>
            </m:oMath>
            <w:r w:rsidRPr="008A194E">
              <w:rPr>
                <w:sz w:val="21"/>
              </w:rPr>
              <w:t>0.0914</w:t>
            </w:r>
          </w:p>
        </w:tc>
        <w:tc>
          <w:tcPr>
            <w:tcW w:w="1756" w:type="dxa"/>
            <w:vAlign w:val="center"/>
          </w:tcPr>
          <w:p w:rsidR="00A623E3" w:rsidRDefault="008A194E" w:rsidP="00A623E3">
            <w:pPr>
              <w:ind w:firstLine="0"/>
              <w:jc w:val="center"/>
            </w:pPr>
            <w:r w:rsidRPr="008A194E">
              <w:rPr>
                <w:sz w:val="21"/>
              </w:rPr>
              <w:t>0.3298</w:t>
            </w:r>
            <m:oMath>
              <m:r>
                <m:rPr>
                  <m:sty m:val="p"/>
                </m:rPr>
                <w:rPr>
                  <w:rFonts w:ascii="Cambria Math" w:hAnsi="Cambria Math"/>
                  <w:sz w:val="21"/>
                </w:rPr>
                <m:t>±</m:t>
              </m:r>
            </m:oMath>
            <w:r w:rsidRPr="008A194E">
              <w:rPr>
                <w:sz w:val="21"/>
              </w:rPr>
              <w:t>0.2692</w:t>
            </w:r>
          </w:p>
        </w:tc>
        <w:tc>
          <w:tcPr>
            <w:tcW w:w="1756" w:type="dxa"/>
            <w:vAlign w:val="center"/>
          </w:tcPr>
          <w:p w:rsidR="00A623E3" w:rsidRDefault="008A194E" w:rsidP="00A623E3">
            <w:pPr>
              <w:ind w:firstLine="0"/>
              <w:jc w:val="center"/>
            </w:pPr>
            <w:r w:rsidRPr="008A194E">
              <w:rPr>
                <w:sz w:val="21"/>
              </w:rPr>
              <w:t>0.1418</w:t>
            </w:r>
            <m:oMath>
              <m:r>
                <m:rPr>
                  <m:sty m:val="p"/>
                </m:rPr>
                <w:rPr>
                  <w:rFonts w:ascii="Cambria Math" w:hAnsi="Cambria Math"/>
                  <w:sz w:val="21"/>
                </w:rPr>
                <m:t>±</m:t>
              </m:r>
            </m:oMath>
            <w:r>
              <w:rPr>
                <w:sz w:val="21"/>
              </w:rPr>
              <w:t>0.0961</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F</w:t>
            </w:r>
            <w:r w:rsidRPr="00C03373">
              <w:rPr>
                <w:sz w:val="21"/>
              </w:rPr>
              <w:t>ilter-Relief</w:t>
            </w:r>
          </w:p>
        </w:tc>
        <w:tc>
          <w:tcPr>
            <w:tcW w:w="1755" w:type="dxa"/>
            <w:vAlign w:val="center"/>
          </w:tcPr>
          <w:p w:rsidR="00A623E3" w:rsidRDefault="009D1D12" w:rsidP="00A623E3">
            <w:pPr>
              <w:ind w:firstLine="0"/>
              <w:jc w:val="center"/>
            </w:pPr>
            <w:r w:rsidRPr="009D1D12">
              <w:rPr>
                <w:sz w:val="21"/>
              </w:rPr>
              <w:t>0.6393</w:t>
            </w:r>
            <m:oMath>
              <m:r>
                <m:rPr>
                  <m:sty m:val="p"/>
                </m:rPr>
                <w:rPr>
                  <w:rFonts w:ascii="Cambria Math" w:hAnsi="Cambria Math"/>
                  <w:sz w:val="21"/>
                </w:rPr>
                <m:t>±</m:t>
              </m:r>
            </m:oMath>
            <w:r w:rsidRPr="009D1D12">
              <w:rPr>
                <w:sz w:val="21"/>
              </w:rPr>
              <w:t>0.1054</w:t>
            </w:r>
          </w:p>
        </w:tc>
        <w:tc>
          <w:tcPr>
            <w:tcW w:w="1756" w:type="dxa"/>
            <w:vAlign w:val="center"/>
          </w:tcPr>
          <w:p w:rsidR="00A623E3" w:rsidRDefault="009D1D12" w:rsidP="00A623E3">
            <w:pPr>
              <w:ind w:firstLine="0"/>
              <w:jc w:val="center"/>
            </w:pPr>
            <w:r w:rsidRPr="009D1D12">
              <w:rPr>
                <w:sz w:val="21"/>
              </w:rPr>
              <w:t>0.2515</w:t>
            </w:r>
            <m:oMath>
              <m:r>
                <m:rPr>
                  <m:sty m:val="p"/>
                </m:rPr>
                <w:rPr>
                  <w:rFonts w:ascii="Cambria Math" w:hAnsi="Cambria Math"/>
                  <w:sz w:val="21"/>
                </w:rPr>
                <m:t>±</m:t>
              </m:r>
            </m:oMath>
            <w:r w:rsidRPr="009D1D12">
              <w:rPr>
                <w:sz w:val="21"/>
              </w:rPr>
              <w:t>0.1350</w:t>
            </w:r>
          </w:p>
        </w:tc>
        <w:tc>
          <w:tcPr>
            <w:tcW w:w="1756" w:type="dxa"/>
            <w:vAlign w:val="center"/>
          </w:tcPr>
          <w:p w:rsidR="00A623E3" w:rsidRDefault="009D1D12" w:rsidP="00A623E3">
            <w:pPr>
              <w:ind w:firstLine="0"/>
              <w:jc w:val="center"/>
            </w:pPr>
            <w:r w:rsidRPr="009D1D12">
              <w:rPr>
                <w:sz w:val="21"/>
              </w:rPr>
              <w:t>0.2063</w:t>
            </w:r>
            <m:oMath>
              <m:r>
                <m:rPr>
                  <m:sty m:val="p"/>
                </m:rPr>
                <w:rPr>
                  <w:rFonts w:ascii="Cambria Math" w:hAnsi="Cambria Math"/>
                  <w:sz w:val="21"/>
                </w:rPr>
                <m:t>±</m:t>
              </m:r>
            </m:oMath>
            <w:r w:rsidRPr="009D1D12">
              <w:rPr>
                <w:sz w:val="21"/>
              </w:rPr>
              <w:t>0.1528</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W</w:t>
            </w:r>
            <w:r w:rsidRPr="00C03373">
              <w:rPr>
                <w:sz w:val="21"/>
              </w:rPr>
              <w:t>rapper-Forward</w:t>
            </w:r>
          </w:p>
        </w:tc>
        <w:tc>
          <w:tcPr>
            <w:tcW w:w="1755" w:type="dxa"/>
            <w:vAlign w:val="center"/>
          </w:tcPr>
          <w:p w:rsidR="00A623E3" w:rsidRDefault="009D1D12" w:rsidP="00A623E3">
            <w:pPr>
              <w:ind w:firstLine="0"/>
              <w:jc w:val="center"/>
            </w:pPr>
            <w:r w:rsidRPr="009D1D12">
              <w:rPr>
                <w:sz w:val="21"/>
              </w:rPr>
              <w:t>0.5953</w:t>
            </w:r>
            <m:oMath>
              <m:r>
                <m:rPr>
                  <m:sty m:val="p"/>
                </m:rPr>
                <w:rPr>
                  <w:rFonts w:ascii="Cambria Math" w:hAnsi="Cambria Math"/>
                  <w:sz w:val="21"/>
                </w:rPr>
                <m:t>±</m:t>
              </m:r>
            </m:oMath>
            <w:r w:rsidRPr="009D1D12">
              <w:rPr>
                <w:sz w:val="21"/>
              </w:rPr>
              <w:t>0.0865</w:t>
            </w:r>
          </w:p>
        </w:tc>
        <w:tc>
          <w:tcPr>
            <w:tcW w:w="1756" w:type="dxa"/>
            <w:vAlign w:val="center"/>
          </w:tcPr>
          <w:p w:rsidR="00A623E3" w:rsidRDefault="009D1D12" w:rsidP="00A623E3">
            <w:pPr>
              <w:ind w:firstLine="0"/>
              <w:jc w:val="center"/>
            </w:pPr>
            <w:r w:rsidRPr="009D1D12">
              <w:rPr>
                <w:sz w:val="21"/>
              </w:rPr>
              <w:t>0.3522</w:t>
            </w:r>
            <m:oMath>
              <m:r>
                <m:rPr>
                  <m:sty m:val="p"/>
                </m:rPr>
                <w:rPr>
                  <w:rFonts w:ascii="Cambria Math" w:hAnsi="Cambria Math"/>
                  <w:sz w:val="21"/>
                </w:rPr>
                <m:t>±</m:t>
              </m:r>
            </m:oMath>
            <w:r w:rsidRPr="009D1D12">
              <w:rPr>
                <w:sz w:val="21"/>
              </w:rPr>
              <w:t>0.1431</w:t>
            </w:r>
          </w:p>
        </w:tc>
        <w:tc>
          <w:tcPr>
            <w:tcW w:w="1756" w:type="dxa"/>
            <w:vAlign w:val="center"/>
          </w:tcPr>
          <w:p w:rsidR="00A623E3" w:rsidRDefault="009D1D12" w:rsidP="00A623E3">
            <w:pPr>
              <w:ind w:firstLine="0"/>
              <w:jc w:val="center"/>
            </w:pPr>
            <w:r w:rsidRPr="009D1D12">
              <w:rPr>
                <w:sz w:val="21"/>
              </w:rPr>
              <w:t>0.3899</w:t>
            </w:r>
            <m:oMath>
              <m:r>
                <m:rPr>
                  <m:sty m:val="p"/>
                </m:rPr>
                <w:rPr>
                  <w:rFonts w:ascii="Cambria Math" w:hAnsi="Cambria Math"/>
                  <w:sz w:val="21"/>
                </w:rPr>
                <m:t>±</m:t>
              </m:r>
            </m:oMath>
            <w:r w:rsidRPr="009D1D12">
              <w:rPr>
                <w:sz w:val="21"/>
              </w:rPr>
              <w:t>0.1294</w:t>
            </w:r>
          </w:p>
        </w:tc>
      </w:tr>
      <w:tr w:rsidR="00A623E3" w:rsidTr="009D1D12">
        <w:tc>
          <w:tcPr>
            <w:tcW w:w="1136" w:type="dxa"/>
            <w:vMerge/>
            <w:tcBorders>
              <w:left w:val="single" w:sz="8" w:space="0" w:color="auto"/>
              <w:right w:val="single" w:sz="8" w:space="0" w:color="auto"/>
            </w:tcBorders>
          </w:tcPr>
          <w:p w:rsidR="00A623E3" w:rsidRDefault="00A623E3" w:rsidP="00A623E3">
            <w:pPr>
              <w:ind w:firstLine="0"/>
            </w:pPr>
          </w:p>
        </w:tc>
        <w:tc>
          <w:tcPr>
            <w:tcW w:w="1978" w:type="dxa"/>
            <w:tcBorders>
              <w:left w:val="single" w:sz="8" w:space="0" w:color="auto"/>
            </w:tcBorders>
            <w:vAlign w:val="center"/>
          </w:tcPr>
          <w:p w:rsidR="00A623E3" w:rsidRPr="00C03373" w:rsidRDefault="00A623E3" w:rsidP="00A623E3">
            <w:pPr>
              <w:ind w:firstLine="0"/>
              <w:rPr>
                <w:sz w:val="21"/>
              </w:rPr>
            </w:pPr>
            <w:r w:rsidRPr="00C03373">
              <w:rPr>
                <w:rFonts w:hint="eastAsia"/>
                <w:sz w:val="21"/>
              </w:rPr>
              <w:t>W</w:t>
            </w:r>
            <w:r w:rsidRPr="00C03373">
              <w:rPr>
                <w:sz w:val="21"/>
              </w:rPr>
              <w:t>rapper-Backward</w:t>
            </w:r>
          </w:p>
        </w:tc>
        <w:tc>
          <w:tcPr>
            <w:tcW w:w="1755" w:type="dxa"/>
            <w:vAlign w:val="center"/>
          </w:tcPr>
          <w:p w:rsidR="00A623E3" w:rsidRDefault="009D1D12" w:rsidP="00A623E3">
            <w:pPr>
              <w:ind w:firstLine="0"/>
              <w:jc w:val="center"/>
            </w:pPr>
            <w:r w:rsidRPr="009D1D12">
              <w:rPr>
                <w:sz w:val="21"/>
              </w:rPr>
              <w:t>0.6024</w:t>
            </w:r>
            <m:oMath>
              <m:r>
                <m:rPr>
                  <m:sty m:val="p"/>
                </m:rPr>
                <w:rPr>
                  <w:rFonts w:ascii="Cambria Math" w:hAnsi="Cambria Math"/>
                  <w:sz w:val="21"/>
                </w:rPr>
                <m:t>±</m:t>
              </m:r>
            </m:oMath>
            <w:r w:rsidRPr="009D1D12">
              <w:rPr>
                <w:sz w:val="21"/>
              </w:rPr>
              <w:t>0.0942</w:t>
            </w:r>
          </w:p>
        </w:tc>
        <w:tc>
          <w:tcPr>
            <w:tcW w:w="1756" w:type="dxa"/>
            <w:vAlign w:val="center"/>
          </w:tcPr>
          <w:p w:rsidR="00A623E3" w:rsidRDefault="009D1D12" w:rsidP="00A623E3">
            <w:pPr>
              <w:ind w:firstLine="0"/>
              <w:jc w:val="center"/>
            </w:pPr>
            <w:r w:rsidRPr="009D1D12">
              <w:rPr>
                <w:sz w:val="21"/>
              </w:rPr>
              <w:t>0.3559</w:t>
            </w:r>
            <m:oMath>
              <m:r>
                <m:rPr>
                  <m:sty m:val="p"/>
                </m:rPr>
                <w:rPr>
                  <w:rFonts w:ascii="Cambria Math" w:hAnsi="Cambria Math"/>
                  <w:sz w:val="21"/>
                </w:rPr>
                <m:t>±</m:t>
              </m:r>
            </m:oMath>
            <w:r w:rsidR="00787778" w:rsidRPr="00787778">
              <w:rPr>
                <w:sz w:val="21"/>
              </w:rPr>
              <w:t>0.1366</w:t>
            </w:r>
          </w:p>
        </w:tc>
        <w:tc>
          <w:tcPr>
            <w:tcW w:w="1756" w:type="dxa"/>
            <w:vAlign w:val="center"/>
          </w:tcPr>
          <w:p w:rsidR="00A623E3" w:rsidRDefault="009D1D12" w:rsidP="00A623E3">
            <w:pPr>
              <w:ind w:firstLine="0"/>
              <w:jc w:val="center"/>
            </w:pPr>
            <w:r w:rsidRPr="009D1D12">
              <w:rPr>
                <w:sz w:val="21"/>
              </w:rPr>
              <w:t>0.4089</w:t>
            </w:r>
            <m:oMath>
              <m:r>
                <m:rPr>
                  <m:sty m:val="p"/>
                </m:rPr>
                <w:rPr>
                  <w:rFonts w:ascii="Cambria Math" w:hAnsi="Cambria Math"/>
                  <w:sz w:val="21"/>
                </w:rPr>
                <m:t>±</m:t>
              </m:r>
            </m:oMath>
            <w:r w:rsidR="00787778" w:rsidRPr="00787778">
              <w:rPr>
                <w:sz w:val="21"/>
              </w:rPr>
              <w:t>0.1176</w:t>
            </w:r>
          </w:p>
        </w:tc>
      </w:tr>
      <w:tr w:rsidR="00A623E3" w:rsidTr="00032D78">
        <w:tc>
          <w:tcPr>
            <w:tcW w:w="1136" w:type="dxa"/>
            <w:vMerge/>
            <w:tcBorders>
              <w:left w:val="single" w:sz="8" w:space="0" w:color="auto"/>
              <w:bottom w:val="single" w:sz="12" w:space="0" w:color="auto"/>
              <w:right w:val="single" w:sz="8" w:space="0" w:color="auto"/>
            </w:tcBorders>
          </w:tcPr>
          <w:p w:rsidR="00A623E3" w:rsidRDefault="00A623E3" w:rsidP="00A623E3">
            <w:pPr>
              <w:ind w:firstLine="0"/>
            </w:pPr>
          </w:p>
        </w:tc>
        <w:tc>
          <w:tcPr>
            <w:tcW w:w="1978" w:type="dxa"/>
            <w:tcBorders>
              <w:left w:val="single" w:sz="8" w:space="0" w:color="auto"/>
              <w:bottom w:val="single" w:sz="12" w:space="0" w:color="auto"/>
            </w:tcBorders>
            <w:vAlign w:val="center"/>
          </w:tcPr>
          <w:p w:rsidR="00A623E3" w:rsidRPr="00C03373" w:rsidRDefault="00A623E3" w:rsidP="00A623E3">
            <w:pPr>
              <w:ind w:firstLine="0"/>
              <w:rPr>
                <w:sz w:val="21"/>
              </w:rPr>
            </w:pPr>
            <w:r w:rsidRPr="00C03373">
              <w:rPr>
                <w:rFonts w:hint="eastAsia"/>
                <w:sz w:val="21"/>
              </w:rPr>
              <w:t>W</w:t>
            </w:r>
            <w:r w:rsidRPr="00C03373">
              <w:rPr>
                <w:sz w:val="21"/>
              </w:rPr>
              <w:t>rapper-Float</w:t>
            </w:r>
          </w:p>
        </w:tc>
        <w:tc>
          <w:tcPr>
            <w:tcW w:w="1755" w:type="dxa"/>
            <w:tcBorders>
              <w:bottom w:val="single" w:sz="12" w:space="0" w:color="auto"/>
            </w:tcBorders>
            <w:vAlign w:val="center"/>
          </w:tcPr>
          <w:p w:rsidR="00A623E3" w:rsidRDefault="009D1D12" w:rsidP="00A623E3">
            <w:pPr>
              <w:ind w:firstLine="0"/>
              <w:jc w:val="center"/>
            </w:pPr>
            <w:r>
              <w:rPr>
                <w:sz w:val="21"/>
              </w:rPr>
              <w:t>0.5914</w:t>
            </w:r>
            <m:oMath>
              <m:r>
                <m:rPr>
                  <m:sty m:val="p"/>
                </m:rPr>
                <w:rPr>
                  <w:rFonts w:ascii="Cambria Math" w:hAnsi="Cambria Math"/>
                  <w:sz w:val="21"/>
                </w:rPr>
                <m:t>±</m:t>
              </m:r>
            </m:oMath>
            <w:r w:rsidRPr="009D1D12">
              <w:rPr>
                <w:sz w:val="21"/>
              </w:rPr>
              <w:t>0.1103</w:t>
            </w:r>
          </w:p>
        </w:tc>
        <w:tc>
          <w:tcPr>
            <w:tcW w:w="1756" w:type="dxa"/>
            <w:tcBorders>
              <w:bottom w:val="single" w:sz="12" w:space="0" w:color="auto"/>
            </w:tcBorders>
            <w:vAlign w:val="center"/>
          </w:tcPr>
          <w:p w:rsidR="00A623E3" w:rsidRDefault="009D1D12" w:rsidP="00A623E3">
            <w:pPr>
              <w:ind w:firstLine="0"/>
              <w:jc w:val="center"/>
            </w:pPr>
            <w:r w:rsidRPr="009D1D12">
              <w:rPr>
                <w:sz w:val="21"/>
              </w:rPr>
              <w:t>0.3578</w:t>
            </w:r>
            <m:oMath>
              <m:r>
                <m:rPr>
                  <m:sty m:val="p"/>
                </m:rPr>
                <w:rPr>
                  <w:rFonts w:ascii="Cambria Math" w:hAnsi="Cambria Math"/>
                  <w:sz w:val="21"/>
                </w:rPr>
                <m:t>±</m:t>
              </m:r>
            </m:oMath>
            <w:r w:rsidRPr="009D1D12">
              <w:rPr>
                <w:sz w:val="21"/>
              </w:rPr>
              <w:t>0.1422</w:t>
            </w:r>
          </w:p>
        </w:tc>
        <w:tc>
          <w:tcPr>
            <w:tcW w:w="1756" w:type="dxa"/>
            <w:tcBorders>
              <w:bottom w:val="single" w:sz="12" w:space="0" w:color="auto"/>
            </w:tcBorders>
            <w:vAlign w:val="center"/>
          </w:tcPr>
          <w:p w:rsidR="00A623E3" w:rsidRPr="00032D78" w:rsidRDefault="009D1D12" w:rsidP="00A623E3">
            <w:pPr>
              <w:ind w:firstLine="0"/>
              <w:jc w:val="center"/>
              <w:rPr>
                <w:b/>
              </w:rPr>
            </w:pPr>
            <w:r w:rsidRPr="00032D78">
              <w:rPr>
                <w:b/>
                <w:sz w:val="21"/>
              </w:rPr>
              <w:t>0.4374</w:t>
            </w:r>
            <m:oMath>
              <m:r>
                <m:rPr>
                  <m:sty m:val="b"/>
                </m:rPr>
                <w:rPr>
                  <w:rFonts w:ascii="Cambria Math" w:hAnsi="Cambria Math"/>
                  <w:sz w:val="21"/>
                </w:rPr>
                <m:t>±</m:t>
              </m:r>
            </m:oMath>
            <w:r w:rsidRPr="00032D78">
              <w:rPr>
                <w:b/>
                <w:sz w:val="21"/>
              </w:rPr>
              <w:t>0.1467</w:t>
            </w:r>
          </w:p>
        </w:tc>
      </w:tr>
      <w:tr w:rsidR="00A623E3" w:rsidTr="00032D78">
        <w:tc>
          <w:tcPr>
            <w:tcW w:w="1136" w:type="dxa"/>
            <w:tcBorders>
              <w:top w:val="single" w:sz="12" w:space="0" w:color="auto"/>
              <w:left w:val="single" w:sz="8" w:space="0" w:color="auto"/>
              <w:bottom w:val="single" w:sz="12" w:space="0" w:color="auto"/>
              <w:right w:val="single" w:sz="8" w:space="0" w:color="auto"/>
            </w:tcBorders>
            <w:vAlign w:val="center"/>
          </w:tcPr>
          <w:p w:rsidR="00A623E3" w:rsidRDefault="00A623E3" w:rsidP="00A623E3">
            <w:pPr>
              <w:ind w:firstLine="0"/>
              <w:jc w:val="center"/>
            </w:pPr>
            <w:r>
              <w:rPr>
                <w:rFonts w:hint="eastAsia"/>
              </w:rPr>
              <w:t>NB-V</w:t>
            </w:r>
          </w:p>
        </w:tc>
        <w:tc>
          <w:tcPr>
            <w:tcW w:w="1978" w:type="dxa"/>
            <w:tcBorders>
              <w:top w:val="single" w:sz="12" w:space="0" w:color="auto"/>
              <w:left w:val="single" w:sz="8" w:space="0" w:color="auto"/>
              <w:bottom w:val="single" w:sz="12" w:space="0" w:color="auto"/>
            </w:tcBorders>
            <w:vAlign w:val="center"/>
          </w:tcPr>
          <w:p w:rsidR="00A623E3" w:rsidRPr="00A70B6A" w:rsidRDefault="00A623E3" w:rsidP="00A623E3">
            <w:pPr>
              <w:ind w:firstLine="0"/>
              <w:rPr>
                <w:b/>
                <w:sz w:val="21"/>
              </w:rPr>
            </w:pPr>
            <w:r w:rsidRPr="00A70B6A">
              <w:rPr>
                <w:rFonts w:hint="eastAsia"/>
                <w:b/>
                <w:sz w:val="21"/>
              </w:rPr>
              <w:t>/</w:t>
            </w:r>
          </w:p>
        </w:tc>
        <w:tc>
          <w:tcPr>
            <w:tcW w:w="1755" w:type="dxa"/>
            <w:tcBorders>
              <w:top w:val="single" w:sz="12" w:space="0" w:color="auto"/>
              <w:bottom w:val="single" w:sz="12" w:space="0" w:color="auto"/>
            </w:tcBorders>
            <w:vAlign w:val="center"/>
          </w:tcPr>
          <w:p w:rsidR="00A623E3" w:rsidRDefault="009D1D12" w:rsidP="00A623E3">
            <w:pPr>
              <w:ind w:firstLine="0"/>
              <w:jc w:val="center"/>
            </w:pPr>
            <w:r w:rsidRPr="009D1D12">
              <w:rPr>
                <w:sz w:val="21"/>
              </w:rPr>
              <w:t>0.6057</w:t>
            </w:r>
            <m:oMath>
              <m:r>
                <m:rPr>
                  <m:sty m:val="p"/>
                </m:rPr>
                <w:rPr>
                  <w:rFonts w:ascii="Cambria Math" w:hAnsi="Cambria Math"/>
                  <w:sz w:val="21"/>
                </w:rPr>
                <m:t>±</m:t>
              </m:r>
            </m:oMath>
            <w:r w:rsidRPr="009D1D12">
              <w:rPr>
                <w:sz w:val="21"/>
              </w:rPr>
              <w:t>0.1038</w:t>
            </w:r>
          </w:p>
        </w:tc>
        <w:tc>
          <w:tcPr>
            <w:tcW w:w="1756" w:type="dxa"/>
            <w:tcBorders>
              <w:top w:val="single" w:sz="12" w:space="0" w:color="auto"/>
              <w:bottom w:val="single" w:sz="12" w:space="0" w:color="auto"/>
            </w:tcBorders>
            <w:vAlign w:val="center"/>
          </w:tcPr>
          <w:p w:rsidR="00A623E3" w:rsidRDefault="009D1D12" w:rsidP="00A623E3">
            <w:pPr>
              <w:ind w:firstLine="0"/>
              <w:jc w:val="center"/>
            </w:pPr>
            <w:r w:rsidRPr="009D1D12">
              <w:rPr>
                <w:sz w:val="21"/>
              </w:rPr>
              <w:t>0.3695</w:t>
            </w:r>
            <m:oMath>
              <m:r>
                <m:rPr>
                  <m:sty m:val="p"/>
                </m:rPr>
                <w:rPr>
                  <w:rFonts w:ascii="Cambria Math" w:hAnsi="Cambria Math"/>
                  <w:sz w:val="21"/>
                </w:rPr>
                <m:t>±</m:t>
              </m:r>
            </m:oMath>
            <w:r w:rsidRPr="009D1D12">
              <w:rPr>
                <w:sz w:val="21"/>
              </w:rPr>
              <w:t>0.1495</w:t>
            </w:r>
          </w:p>
        </w:tc>
        <w:tc>
          <w:tcPr>
            <w:tcW w:w="1756" w:type="dxa"/>
            <w:tcBorders>
              <w:top w:val="single" w:sz="12" w:space="0" w:color="auto"/>
              <w:bottom w:val="single" w:sz="12" w:space="0" w:color="auto"/>
            </w:tcBorders>
            <w:vAlign w:val="center"/>
          </w:tcPr>
          <w:p w:rsidR="00A623E3" w:rsidRDefault="009D1D12" w:rsidP="00A623E3">
            <w:pPr>
              <w:ind w:firstLine="0"/>
              <w:jc w:val="center"/>
            </w:pPr>
            <w:r w:rsidRPr="009D1D12">
              <w:rPr>
                <w:sz w:val="21"/>
              </w:rPr>
              <w:t>0.4090</w:t>
            </w:r>
            <m:oMath>
              <m:r>
                <m:rPr>
                  <m:sty m:val="p"/>
                </m:rPr>
                <w:rPr>
                  <w:rFonts w:ascii="Cambria Math" w:hAnsi="Cambria Math"/>
                  <w:sz w:val="21"/>
                </w:rPr>
                <m:t>±</m:t>
              </m:r>
            </m:oMath>
            <w:r w:rsidRPr="009D1D12">
              <w:rPr>
                <w:sz w:val="21"/>
              </w:rPr>
              <w:t>0.1462</w:t>
            </w:r>
          </w:p>
        </w:tc>
      </w:tr>
      <w:tr w:rsidR="00A623E3" w:rsidTr="00A623E3">
        <w:tc>
          <w:tcPr>
            <w:tcW w:w="1136" w:type="dxa"/>
            <w:tcBorders>
              <w:top w:val="single" w:sz="12" w:space="0" w:color="auto"/>
              <w:left w:val="single" w:sz="8" w:space="0" w:color="auto"/>
              <w:right w:val="single" w:sz="8" w:space="0" w:color="auto"/>
            </w:tcBorders>
            <w:vAlign w:val="center"/>
          </w:tcPr>
          <w:p w:rsidR="00A623E3" w:rsidRDefault="00A623E3" w:rsidP="00A623E3">
            <w:pPr>
              <w:ind w:firstLine="0"/>
              <w:jc w:val="center"/>
            </w:pPr>
            <w:r>
              <w:rPr>
                <w:rFonts w:hint="eastAsia"/>
              </w:rPr>
              <w:t>All-V</w:t>
            </w:r>
          </w:p>
        </w:tc>
        <w:tc>
          <w:tcPr>
            <w:tcW w:w="1978" w:type="dxa"/>
            <w:tcBorders>
              <w:top w:val="single" w:sz="12" w:space="0" w:color="auto"/>
              <w:left w:val="single" w:sz="8" w:space="0" w:color="auto"/>
            </w:tcBorders>
            <w:vAlign w:val="center"/>
          </w:tcPr>
          <w:p w:rsidR="00A623E3" w:rsidRPr="00A623E3" w:rsidRDefault="00A623E3" w:rsidP="00A623E3">
            <w:pPr>
              <w:ind w:firstLine="0"/>
              <w:rPr>
                <w:b/>
                <w:sz w:val="21"/>
              </w:rPr>
            </w:pPr>
            <w:r w:rsidRPr="00A623E3">
              <w:rPr>
                <w:rFonts w:hint="eastAsia"/>
                <w:b/>
                <w:sz w:val="21"/>
              </w:rPr>
              <w:t>/</w:t>
            </w:r>
          </w:p>
        </w:tc>
        <w:tc>
          <w:tcPr>
            <w:tcW w:w="1755" w:type="dxa"/>
            <w:tcBorders>
              <w:top w:val="single" w:sz="12" w:space="0" w:color="auto"/>
            </w:tcBorders>
            <w:vAlign w:val="center"/>
          </w:tcPr>
          <w:p w:rsidR="00A623E3" w:rsidRDefault="00045AD2" w:rsidP="00A623E3">
            <w:pPr>
              <w:ind w:firstLine="0"/>
              <w:jc w:val="center"/>
            </w:pPr>
            <w:r w:rsidRPr="00045AD2">
              <w:rPr>
                <w:sz w:val="21"/>
              </w:rPr>
              <w:t>0.6606</w:t>
            </w:r>
            <m:oMath>
              <m:r>
                <m:rPr>
                  <m:sty m:val="p"/>
                </m:rPr>
                <w:rPr>
                  <w:rFonts w:ascii="Cambria Math" w:hAnsi="Cambria Math"/>
                  <w:sz w:val="21"/>
                </w:rPr>
                <m:t>±</m:t>
              </m:r>
            </m:oMath>
            <w:r>
              <w:rPr>
                <w:sz w:val="21"/>
              </w:rPr>
              <w:t>0.0825</w:t>
            </w:r>
          </w:p>
        </w:tc>
        <w:tc>
          <w:tcPr>
            <w:tcW w:w="1756" w:type="dxa"/>
            <w:tcBorders>
              <w:top w:val="single" w:sz="12" w:space="0" w:color="auto"/>
            </w:tcBorders>
            <w:vAlign w:val="center"/>
          </w:tcPr>
          <w:p w:rsidR="00A623E3" w:rsidRDefault="00045AD2" w:rsidP="00A623E3">
            <w:pPr>
              <w:ind w:firstLine="0"/>
              <w:jc w:val="center"/>
            </w:pPr>
            <w:r w:rsidRPr="00045AD2">
              <w:rPr>
                <w:sz w:val="21"/>
              </w:rPr>
              <w:t>0.3896</w:t>
            </w:r>
            <m:oMath>
              <m:r>
                <m:rPr>
                  <m:sty m:val="p"/>
                </m:rPr>
                <w:rPr>
                  <w:rFonts w:ascii="Cambria Math" w:hAnsi="Cambria Math"/>
                  <w:sz w:val="21"/>
                </w:rPr>
                <m:t>±</m:t>
              </m:r>
            </m:oMath>
            <w:r w:rsidRPr="00045AD2">
              <w:rPr>
                <w:sz w:val="21"/>
              </w:rPr>
              <w:t>0.1792</w:t>
            </w:r>
          </w:p>
        </w:tc>
        <w:tc>
          <w:tcPr>
            <w:tcW w:w="1756" w:type="dxa"/>
            <w:tcBorders>
              <w:top w:val="single" w:sz="12" w:space="0" w:color="auto"/>
            </w:tcBorders>
            <w:vAlign w:val="center"/>
          </w:tcPr>
          <w:p w:rsidR="00A623E3" w:rsidRDefault="00045AD2" w:rsidP="00A623E3">
            <w:pPr>
              <w:ind w:firstLine="0"/>
              <w:jc w:val="center"/>
            </w:pPr>
            <w:r w:rsidRPr="00045AD2">
              <w:rPr>
                <w:sz w:val="21"/>
              </w:rPr>
              <w:t>0.3762</w:t>
            </w:r>
            <m:oMath>
              <m:r>
                <m:rPr>
                  <m:sty m:val="p"/>
                </m:rPr>
                <w:rPr>
                  <w:rFonts w:ascii="Cambria Math" w:hAnsi="Cambria Math"/>
                  <w:sz w:val="21"/>
                </w:rPr>
                <m:t>±</m:t>
              </m:r>
            </m:oMath>
            <w:r w:rsidRPr="00045AD2">
              <w:rPr>
                <w:sz w:val="21"/>
              </w:rPr>
              <w:t>0.1396</w:t>
            </w:r>
          </w:p>
        </w:tc>
      </w:tr>
    </w:tbl>
    <w:p w:rsidR="00042CCB" w:rsidRDefault="008E12A0" w:rsidP="007446F6">
      <w:pPr>
        <w:spacing w:beforeLines="100" w:before="312"/>
      </w:pPr>
      <w:r>
        <w:rPr>
          <w:rFonts w:hint="eastAsia"/>
        </w:rPr>
        <w:t>现对</w:t>
      </w:r>
      <w:r>
        <w:fldChar w:fldCharType="begin"/>
      </w:r>
      <w:r>
        <w:instrText xml:space="preserve"> </w:instrText>
      </w:r>
      <w:r>
        <w:rPr>
          <w:rFonts w:hint="eastAsia"/>
        </w:rPr>
        <w:instrText>REF _Ref452983108 \h</w:instrText>
      </w:r>
      <w:r>
        <w:instrText xml:space="preserve"> </w:instrText>
      </w:r>
      <w:r>
        <w:fldChar w:fldCharType="separate"/>
      </w:r>
      <w:r w:rsidR="00611C38">
        <w:rPr>
          <w:rFonts w:hint="eastAsia"/>
        </w:rPr>
        <w:t>表</w:t>
      </w:r>
      <w:r w:rsidR="00611C38">
        <w:rPr>
          <w:rFonts w:hint="eastAsia"/>
        </w:rPr>
        <w:t xml:space="preserve"> </w:t>
      </w:r>
      <w:r w:rsidR="00611C38">
        <w:rPr>
          <w:noProof/>
        </w:rPr>
        <w:t>5</w:t>
      </w:r>
      <w:r w:rsidR="00611C38">
        <w:t>.</w:t>
      </w:r>
      <w:r w:rsidR="00611C38">
        <w:rPr>
          <w:noProof/>
        </w:rPr>
        <w:t>1</w:t>
      </w:r>
      <w:r>
        <w:fldChar w:fldCharType="end"/>
      </w:r>
      <w:r>
        <w:rPr>
          <w:rFonts w:hint="eastAsia"/>
        </w:rPr>
        <w:t>进行</w:t>
      </w:r>
      <w:r>
        <w:t>说明</w:t>
      </w:r>
      <w:r w:rsidR="006F5772">
        <w:rPr>
          <w:rFonts w:hint="eastAsia"/>
        </w:rPr>
        <w:t>：</w:t>
      </w:r>
    </w:p>
    <w:p w:rsidR="00042CCB" w:rsidRDefault="006F5772" w:rsidP="009D40FF">
      <w:r>
        <w:t>第一列</w:t>
      </w:r>
      <w:r>
        <w:rPr>
          <w:rFonts w:hint="eastAsia"/>
        </w:rPr>
        <w:t>是</w:t>
      </w:r>
      <w:r>
        <w:t>分类器种类</w:t>
      </w:r>
      <w:r>
        <w:rPr>
          <w:rFonts w:hint="eastAsia"/>
        </w:rPr>
        <w:t>。</w:t>
      </w:r>
      <w:r>
        <w:t>分别是</w:t>
      </w:r>
      <w:r>
        <w:rPr>
          <w:rFonts w:hint="eastAsia"/>
        </w:rPr>
        <w:t>决策树</w:t>
      </w:r>
      <w:r>
        <w:t>（</w:t>
      </w:r>
      <w:r>
        <w:rPr>
          <w:rFonts w:hint="eastAsia"/>
        </w:rPr>
        <w:t>DT</w:t>
      </w:r>
      <w:r>
        <w:t>）</w:t>
      </w:r>
      <w:r>
        <w:rPr>
          <w:rFonts w:hint="eastAsia"/>
        </w:rPr>
        <w:t>和朴素</w:t>
      </w:r>
      <w:r>
        <w:t>贝叶斯（</w:t>
      </w:r>
      <w:r>
        <w:rPr>
          <w:rFonts w:hint="eastAsia"/>
        </w:rPr>
        <w:t>NB</w:t>
      </w:r>
      <w:r>
        <w:t>）</w:t>
      </w:r>
      <w:r>
        <w:rPr>
          <w:rFonts w:hint="eastAsia"/>
        </w:rPr>
        <w:t>，以及</w:t>
      </w:r>
      <w:r>
        <w:t>引入多分类器</w:t>
      </w:r>
      <w:r>
        <w:rPr>
          <w:rFonts w:hint="eastAsia"/>
        </w:rPr>
        <w:t>组合</w:t>
      </w:r>
      <w:r>
        <w:t>投票技术的三种</w:t>
      </w:r>
      <w:r>
        <w:rPr>
          <w:rFonts w:hint="eastAsia"/>
        </w:rPr>
        <w:t>复合</w:t>
      </w:r>
      <w:r>
        <w:t>分类器</w:t>
      </w:r>
      <w:r>
        <w:rPr>
          <w:rFonts w:hint="eastAsia"/>
        </w:rPr>
        <w:t>：</w:t>
      </w:r>
      <w:r>
        <w:t>由</w:t>
      </w:r>
      <w:r>
        <w:rPr>
          <w:rFonts w:hint="eastAsia"/>
        </w:rPr>
        <w:t>6</w:t>
      </w:r>
      <w:r>
        <w:rPr>
          <w:rFonts w:hint="eastAsia"/>
        </w:rPr>
        <w:t>个</w:t>
      </w:r>
      <w:r>
        <w:t>决策树</w:t>
      </w:r>
      <w:r>
        <w:rPr>
          <w:rFonts w:hint="eastAsia"/>
        </w:rPr>
        <w:t>共同</w:t>
      </w:r>
      <w:r>
        <w:t>投票</w:t>
      </w:r>
      <w:r>
        <w:rPr>
          <w:rFonts w:hint="eastAsia"/>
        </w:rPr>
        <w:t>的</w:t>
      </w:r>
      <w:r>
        <w:t>复合分类器（</w:t>
      </w:r>
      <w:r>
        <w:rPr>
          <w:rFonts w:hint="eastAsia"/>
        </w:rPr>
        <w:t>DT-V</w:t>
      </w:r>
      <w:r>
        <w:t>）</w:t>
      </w:r>
      <w:r>
        <w:rPr>
          <w:rFonts w:hint="eastAsia"/>
        </w:rPr>
        <w:t>，</w:t>
      </w:r>
      <w:r>
        <w:t>由</w:t>
      </w:r>
      <w:r>
        <w:rPr>
          <w:rFonts w:hint="eastAsia"/>
        </w:rPr>
        <w:t>6</w:t>
      </w:r>
      <w:r>
        <w:rPr>
          <w:rFonts w:hint="eastAsia"/>
        </w:rPr>
        <w:t>个</w:t>
      </w:r>
      <w:r>
        <w:t>朴素贝叶斯共同投票的复合分类器（</w:t>
      </w:r>
      <w:r>
        <w:rPr>
          <w:rFonts w:hint="eastAsia"/>
        </w:rPr>
        <w:t>NB-V</w:t>
      </w:r>
      <w:r>
        <w:t>）</w:t>
      </w:r>
      <w:r>
        <w:rPr>
          <w:rFonts w:hint="eastAsia"/>
        </w:rPr>
        <w:t>，</w:t>
      </w:r>
      <w:r w:rsidR="00A346A4">
        <w:rPr>
          <w:rFonts w:hint="eastAsia"/>
        </w:rPr>
        <w:t>以及</w:t>
      </w:r>
      <w:r>
        <w:t>由</w:t>
      </w:r>
      <w:r>
        <w:rPr>
          <w:rFonts w:hint="eastAsia"/>
        </w:rPr>
        <w:t>6</w:t>
      </w:r>
      <w:r>
        <w:rPr>
          <w:rFonts w:hint="eastAsia"/>
        </w:rPr>
        <w:t>个</w:t>
      </w:r>
      <w:r>
        <w:t>决策树加上</w:t>
      </w:r>
      <w:r>
        <w:rPr>
          <w:rFonts w:hint="eastAsia"/>
        </w:rPr>
        <w:t>6</w:t>
      </w:r>
      <w:r>
        <w:rPr>
          <w:rFonts w:hint="eastAsia"/>
        </w:rPr>
        <w:t>个</w:t>
      </w:r>
      <w:r>
        <w:t>朴素贝叶斯共同投票的复合分类器（</w:t>
      </w:r>
      <w:r>
        <w:rPr>
          <w:rFonts w:hint="eastAsia"/>
        </w:rPr>
        <w:t>A</w:t>
      </w:r>
      <w:r>
        <w:t>ll-V</w:t>
      </w:r>
      <w:r>
        <w:t>）</w:t>
      </w:r>
      <w:r>
        <w:rPr>
          <w:rFonts w:hint="eastAsia"/>
        </w:rPr>
        <w:t>。同一</w:t>
      </w:r>
      <w:r>
        <w:t>种模型的不同分类器实例</w:t>
      </w:r>
      <w:r>
        <w:rPr>
          <w:rFonts w:hint="eastAsia"/>
        </w:rPr>
        <w:t>（</w:t>
      </w:r>
      <w:r>
        <w:t>如</w:t>
      </w:r>
      <w:r>
        <w:rPr>
          <w:rFonts w:hint="eastAsia"/>
        </w:rPr>
        <w:t>6</w:t>
      </w:r>
      <w:r>
        <w:rPr>
          <w:rFonts w:hint="eastAsia"/>
        </w:rPr>
        <w:t>个决策树），</w:t>
      </w:r>
      <w:r>
        <w:t>挑选</w:t>
      </w:r>
      <w:r>
        <w:rPr>
          <w:rFonts w:hint="eastAsia"/>
        </w:rPr>
        <w:t>的</w:t>
      </w:r>
      <w:r>
        <w:t>是</w:t>
      </w:r>
      <w:r>
        <w:rPr>
          <w:rFonts w:hint="eastAsia"/>
        </w:rPr>
        <w:t>各类</w:t>
      </w:r>
      <w:r>
        <w:t>特征选择</w:t>
      </w:r>
      <w:r>
        <w:rPr>
          <w:rFonts w:hint="eastAsia"/>
        </w:rPr>
        <w:t>技术</w:t>
      </w:r>
      <w:r>
        <w:t>生成的</w:t>
      </w:r>
      <w:r>
        <w:rPr>
          <w:rFonts w:hint="eastAsia"/>
        </w:rPr>
        <w:t>最优</w:t>
      </w:r>
      <w:r>
        <w:t>分类器。</w:t>
      </w:r>
    </w:p>
    <w:p w:rsidR="006F5772" w:rsidRPr="006F5772" w:rsidRDefault="006F5772" w:rsidP="009D40FF">
      <w:r>
        <w:rPr>
          <w:rFonts w:hint="eastAsia"/>
        </w:rPr>
        <w:t>第二</w:t>
      </w:r>
      <w:r>
        <w:t>列是特征选择种类</w:t>
      </w:r>
      <w:r>
        <w:rPr>
          <w:rFonts w:hint="eastAsia"/>
        </w:rPr>
        <w:t>。其中</w:t>
      </w:r>
      <w:r>
        <w:t>对照组有：</w:t>
      </w:r>
      <w:r>
        <w:rPr>
          <w:rFonts w:hint="eastAsia"/>
        </w:rPr>
        <w:t>取</w:t>
      </w:r>
      <w:r>
        <w:t>原系统相关的</w:t>
      </w:r>
      <w:r>
        <w:rPr>
          <w:rFonts w:hint="eastAsia"/>
        </w:rPr>
        <w:t>15</w:t>
      </w:r>
      <w:r>
        <w:rPr>
          <w:rFonts w:hint="eastAsia"/>
        </w:rPr>
        <w:t>类</w:t>
      </w:r>
      <w:r>
        <w:t>特征（</w:t>
      </w:r>
      <w:r>
        <w:rPr>
          <w:rFonts w:hint="eastAsia"/>
        </w:rPr>
        <w:t>O</w:t>
      </w:r>
      <w:r>
        <w:t>riginal-15</w:t>
      </w:r>
      <w:r>
        <w:t>）</w:t>
      </w:r>
      <w:r>
        <w:rPr>
          <w:rFonts w:hint="eastAsia"/>
        </w:rPr>
        <w:t>，</w:t>
      </w:r>
      <w:r>
        <w:t>取</w:t>
      </w:r>
      <w:r w:rsidR="005C09B4">
        <w:rPr>
          <w:rFonts w:hint="eastAsia"/>
        </w:rPr>
        <w:t>新系统所有</w:t>
      </w:r>
      <w:r w:rsidR="005C09B4">
        <w:t>的特征</w:t>
      </w:r>
      <w:r w:rsidR="005C09B4">
        <w:rPr>
          <w:rFonts w:hint="eastAsia"/>
        </w:rPr>
        <w:t>共</w:t>
      </w:r>
      <w:r w:rsidR="005C09B4">
        <w:rPr>
          <w:rFonts w:hint="eastAsia"/>
        </w:rPr>
        <w:t>45</w:t>
      </w:r>
      <w:r w:rsidR="005C09B4">
        <w:rPr>
          <w:rFonts w:hint="eastAsia"/>
        </w:rPr>
        <w:t>类</w:t>
      </w:r>
      <w:r w:rsidR="005C09B4">
        <w:t>（</w:t>
      </w:r>
      <w:r w:rsidR="005C09B4">
        <w:rPr>
          <w:rFonts w:hint="eastAsia"/>
        </w:rPr>
        <w:t>A</w:t>
      </w:r>
      <w:r w:rsidR="005C09B4">
        <w:t>ll-45</w:t>
      </w:r>
      <w:r w:rsidR="005C09B4">
        <w:t>）</w:t>
      </w:r>
      <w:r w:rsidR="005C09B4">
        <w:rPr>
          <w:rFonts w:hint="eastAsia"/>
        </w:rPr>
        <w:t>。实验组有</w:t>
      </w:r>
      <w:r w:rsidR="005C09B4">
        <w:t>：过滤器</w:t>
      </w:r>
      <w:r w:rsidR="005C09B4">
        <w:rPr>
          <w:rFonts w:hint="eastAsia"/>
        </w:rPr>
        <w:t>选择</w:t>
      </w:r>
      <w:r w:rsidR="005C09B4">
        <w:t>技术</w:t>
      </w:r>
      <w:r w:rsidR="005C09B4">
        <w:rPr>
          <w:rFonts w:hint="eastAsia"/>
        </w:rPr>
        <w:t>共</w:t>
      </w:r>
      <w:r w:rsidR="005C09B4">
        <w:rPr>
          <w:rFonts w:hint="eastAsia"/>
        </w:rPr>
        <w:t>4</w:t>
      </w:r>
      <w:r w:rsidR="005C09B4">
        <w:rPr>
          <w:rFonts w:hint="eastAsia"/>
        </w:rPr>
        <w:t>种</w:t>
      </w:r>
      <w:r w:rsidR="005C09B4">
        <w:t>，</w:t>
      </w:r>
      <w:r w:rsidR="005C09B4">
        <w:rPr>
          <w:rFonts w:hint="eastAsia"/>
        </w:rPr>
        <w:t>前</w:t>
      </w:r>
      <w:r w:rsidR="005C09B4">
        <w:rPr>
          <w:rFonts w:hint="eastAsia"/>
        </w:rPr>
        <w:t>3</w:t>
      </w:r>
      <w:r w:rsidR="005C09B4">
        <w:rPr>
          <w:rFonts w:hint="eastAsia"/>
        </w:rPr>
        <w:t>种</w:t>
      </w:r>
      <w:r w:rsidR="005C09B4">
        <w:t>是基于相关度分析的过滤器，</w:t>
      </w:r>
      <w:r w:rsidR="005C09B4">
        <w:rPr>
          <w:rFonts w:hint="eastAsia"/>
        </w:rPr>
        <w:t>其评估</w:t>
      </w:r>
      <w:r w:rsidR="005C09B4">
        <w:t>函数分别是皮尔曼相关系数</w:t>
      </w:r>
      <w:r w:rsidR="005C09B4">
        <w:rPr>
          <w:rFonts w:hint="eastAsia"/>
        </w:rPr>
        <w:t>绝对值（</w:t>
      </w:r>
      <w:r w:rsidR="005C09B4">
        <w:rPr>
          <w:rFonts w:hint="eastAsia"/>
        </w:rPr>
        <w:t>F</w:t>
      </w:r>
      <w:r w:rsidR="005C09B4">
        <w:t>ilter-Pearman</w:t>
      </w:r>
      <w:r w:rsidR="005C09B4">
        <w:t>）</w:t>
      </w:r>
      <w:r w:rsidR="005C09B4">
        <w:rPr>
          <w:rFonts w:hint="eastAsia"/>
        </w:rPr>
        <w:t>、</w:t>
      </w:r>
      <w:r w:rsidR="005C09B4">
        <w:t>斯皮尔曼相关系数</w:t>
      </w:r>
      <w:r w:rsidR="005C09B4">
        <w:rPr>
          <w:rFonts w:hint="eastAsia"/>
        </w:rPr>
        <w:t>绝对值</w:t>
      </w:r>
      <w:r w:rsidR="005C09B4">
        <w:t>（</w:t>
      </w:r>
      <w:r w:rsidR="005C09B4">
        <w:rPr>
          <w:rFonts w:hint="eastAsia"/>
        </w:rPr>
        <w:t>F</w:t>
      </w:r>
      <w:r w:rsidR="005C09B4">
        <w:t>ilter-Spearman</w:t>
      </w:r>
      <w:r w:rsidR="005C09B4">
        <w:t>）</w:t>
      </w:r>
      <w:r w:rsidR="005C09B4">
        <w:rPr>
          <w:rFonts w:hint="eastAsia"/>
        </w:rPr>
        <w:t>、</w:t>
      </w:r>
      <w:r w:rsidR="005C09B4">
        <w:t>归一化互信息（</w:t>
      </w:r>
      <w:r w:rsidR="005C09B4">
        <w:rPr>
          <w:rFonts w:hint="eastAsia"/>
        </w:rPr>
        <w:t>F</w:t>
      </w:r>
      <w:r w:rsidR="005C09B4">
        <w:t>ilter-NMI</w:t>
      </w:r>
      <w:r w:rsidR="005C09B4">
        <w:t>）</w:t>
      </w:r>
      <w:r w:rsidR="005C09B4">
        <w:rPr>
          <w:rFonts w:hint="eastAsia"/>
        </w:rPr>
        <w:t>，最后</w:t>
      </w:r>
      <w:r w:rsidR="005C09B4">
        <w:rPr>
          <w:rFonts w:hint="eastAsia"/>
        </w:rPr>
        <w:t>1</w:t>
      </w:r>
      <w:r w:rsidR="005C09B4">
        <w:rPr>
          <w:rFonts w:hint="eastAsia"/>
        </w:rPr>
        <w:t>种</w:t>
      </w:r>
      <w:r w:rsidR="005C09B4">
        <w:t>是基于</w:t>
      </w:r>
      <w:r w:rsidR="005C09B4">
        <w:rPr>
          <w:rFonts w:hint="eastAsia"/>
        </w:rPr>
        <w:t>样本</w:t>
      </w:r>
      <w:r w:rsidR="005C09B4">
        <w:t>实例的</w:t>
      </w:r>
      <w:r w:rsidR="005C09B4">
        <w:rPr>
          <w:rFonts w:hint="eastAsia"/>
        </w:rPr>
        <w:t>缓和算法</w:t>
      </w:r>
      <w:r w:rsidR="005C09B4">
        <w:t>过滤器（</w:t>
      </w:r>
      <w:r w:rsidR="005C09B4">
        <w:rPr>
          <w:rFonts w:hint="eastAsia"/>
        </w:rPr>
        <w:t>F</w:t>
      </w:r>
      <w:r w:rsidR="005C09B4">
        <w:t>ilter-Relief</w:t>
      </w:r>
      <w:r w:rsidR="005C09B4">
        <w:t>）</w:t>
      </w:r>
      <w:r w:rsidR="005C09B4">
        <w:rPr>
          <w:rFonts w:hint="eastAsia"/>
        </w:rPr>
        <w:t>；包装器选择</w:t>
      </w:r>
      <w:r w:rsidR="005C09B4">
        <w:t>技术共</w:t>
      </w:r>
      <w:r w:rsidR="005C09B4">
        <w:rPr>
          <w:rFonts w:hint="eastAsia"/>
        </w:rPr>
        <w:t>3</w:t>
      </w:r>
      <w:r w:rsidR="005C09B4">
        <w:rPr>
          <w:rFonts w:hint="eastAsia"/>
        </w:rPr>
        <w:t>种</w:t>
      </w:r>
      <w:r w:rsidR="005C09B4">
        <w:t>，分别是前向搜索模式（</w:t>
      </w:r>
      <w:r w:rsidR="005C09B4">
        <w:rPr>
          <w:rFonts w:hint="eastAsia"/>
        </w:rPr>
        <w:t>W</w:t>
      </w:r>
      <w:r w:rsidR="005C09B4">
        <w:t>rapper-Forward</w:t>
      </w:r>
      <w:r w:rsidR="005C09B4">
        <w:t>）</w:t>
      </w:r>
      <w:r w:rsidR="005C09B4">
        <w:rPr>
          <w:rFonts w:hint="eastAsia"/>
        </w:rPr>
        <w:t>、</w:t>
      </w:r>
      <w:r w:rsidR="005C09B4">
        <w:t>后向搜索模式（</w:t>
      </w:r>
      <w:r w:rsidR="005C09B4">
        <w:rPr>
          <w:rFonts w:hint="eastAsia"/>
        </w:rPr>
        <w:t>W</w:t>
      </w:r>
      <w:r w:rsidR="005C09B4">
        <w:t>rapper-Backward</w:t>
      </w:r>
      <w:r w:rsidR="005C09B4">
        <w:t>）</w:t>
      </w:r>
      <w:r w:rsidR="005C09B4">
        <w:rPr>
          <w:rFonts w:hint="eastAsia"/>
        </w:rPr>
        <w:t>，</w:t>
      </w:r>
      <w:r w:rsidR="005C09B4">
        <w:t>还有以过滤器为</w:t>
      </w:r>
      <w:r w:rsidR="005C09B4">
        <w:rPr>
          <w:rFonts w:hint="eastAsia"/>
        </w:rPr>
        <w:t>起点</w:t>
      </w:r>
      <w:r w:rsidR="005C09B4">
        <w:t>指导</w:t>
      </w:r>
      <w:r w:rsidR="005C09B4">
        <w:rPr>
          <w:rFonts w:hint="eastAsia"/>
        </w:rPr>
        <w:t>的</w:t>
      </w:r>
      <w:r w:rsidR="005C09B4">
        <w:t>浮动搜索模式（</w:t>
      </w:r>
      <w:r w:rsidR="005C09B4">
        <w:rPr>
          <w:rFonts w:hint="eastAsia"/>
        </w:rPr>
        <w:t>W</w:t>
      </w:r>
      <w:r w:rsidR="005C09B4">
        <w:t>rapper-Float</w:t>
      </w:r>
      <w:r w:rsidR="005C09B4">
        <w:t>）</w:t>
      </w:r>
      <w:r w:rsidR="005C09B4">
        <w:rPr>
          <w:rFonts w:hint="eastAsia"/>
        </w:rPr>
        <w:t>。另外</w:t>
      </w:r>
      <w:r w:rsidR="005C09B4">
        <w:t>，所有</w:t>
      </w:r>
      <w:r w:rsidR="005C09B4">
        <w:rPr>
          <w:rFonts w:hint="eastAsia"/>
        </w:rPr>
        <w:t>复合</w:t>
      </w:r>
      <w:r w:rsidR="005C09B4">
        <w:t>分类器</w:t>
      </w:r>
      <w:r w:rsidR="005C09B4">
        <w:rPr>
          <w:rFonts w:hint="eastAsia"/>
        </w:rPr>
        <w:t>是</w:t>
      </w:r>
      <w:r w:rsidR="001E63A9">
        <w:rPr>
          <w:rFonts w:hint="eastAsia"/>
        </w:rPr>
        <w:t>由多</w:t>
      </w:r>
      <w:r w:rsidR="001E63A9">
        <w:t>分类器</w:t>
      </w:r>
      <w:r w:rsidR="001E63A9">
        <w:rPr>
          <w:rFonts w:hint="eastAsia"/>
        </w:rPr>
        <w:t>结合</w:t>
      </w:r>
      <w:r w:rsidR="001E63A9">
        <w:t>而成</w:t>
      </w:r>
      <w:r w:rsidR="001E63A9">
        <w:rPr>
          <w:rFonts w:hint="eastAsia"/>
        </w:rPr>
        <w:t>的</w:t>
      </w:r>
      <w:r w:rsidR="001E63A9">
        <w:t>，</w:t>
      </w:r>
      <w:r w:rsidR="001E63A9">
        <w:rPr>
          <w:rFonts w:hint="eastAsia"/>
        </w:rPr>
        <w:t>这些</w:t>
      </w:r>
      <w:r w:rsidR="001E63A9">
        <w:t>子</w:t>
      </w:r>
      <w:r w:rsidR="001E63A9">
        <w:rPr>
          <w:rFonts w:hint="eastAsia"/>
        </w:rPr>
        <w:t>分类器使用的</w:t>
      </w:r>
      <w:r w:rsidR="001E63A9">
        <w:t>特征选择技术各不相同，于是</w:t>
      </w:r>
      <w:r w:rsidR="001E63A9">
        <w:rPr>
          <w:rFonts w:hint="eastAsia"/>
        </w:rPr>
        <w:t>三个复合</w:t>
      </w:r>
      <w:r w:rsidR="001E63A9">
        <w:t>分类器的特征选择</w:t>
      </w:r>
      <w:r w:rsidR="001E63A9">
        <w:rPr>
          <w:rFonts w:hint="eastAsia"/>
        </w:rPr>
        <w:t>一栏均</w:t>
      </w:r>
      <w:r w:rsidR="001E63A9">
        <w:t>打上了</w:t>
      </w:r>
      <w:r w:rsidR="001E63A9">
        <w:rPr>
          <w:rFonts w:hint="eastAsia"/>
        </w:rPr>
        <w:t>“</w:t>
      </w:r>
      <w:r w:rsidR="001E63A9">
        <w:rPr>
          <w:rFonts w:hint="eastAsia"/>
        </w:rPr>
        <w:t>/</w:t>
      </w:r>
      <w:r w:rsidR="001E63A9">
        <w:rPr>
          <w:rFonts w:hint="eastAsia"/>
        </w:rPr>
        <w:t>”符</w:t>
      </w:r>
      <w:r w:rsidR="001E63A9">
        <w:t>号</w:t>
      </w:r>
      <w:r w:rsidR="001E63A9">
        <w:rPr>
          <w:rFonts w:hint="eastAsia"/>
        </w:rPr>
        <w:t>。</w:t>
      </w:r>
    </w:p>
    <w:p w:rsidR="00042CCB" w:rsidRDefault="007446F6" w:rsidP="009D40FF">
      <w:r>
        <w:rPr>
          <w:rFonts w:hint="eastAsia"/>
        </w:rPr>
        <w:t>接下来</w:t>
      </w:r>
      <w:r>
        <w:t>的第三到第</w:t>
      </w:r>
      <w:r>
        <w:rPr>
          <w:rFonts w:hint="eastAsia"/>
        </w:rPr>
        <w:t>五列。</w:t>
      </w:r>
      <w:r>
        <w:t>分别是三类评估指标</w:t>
      </w:r>
      <w:r>
        <w:rPr>
          <w:rFonts w:hint="eastAsia"/>
        </w:rPr>
        <w:t>，</w:t>
      </w:r>
      <w:r>
        <w:t>实验结果</w:t>
      </w:r>
      <w:r>
        <w:rPr>
          <w:rFonts w:hint="eastAsia"/>
        </w:rPr>
        <w:t>是</w:t>
      </w:r>
      <w:r>
        <w:rPr>
          <w:rFonts w:hint="eastAsia"/>
        </w:rPr>
        <w:t>10</w:t>
      </w:r>
      <w:r>
        <w:rPr>
          <w:rFonts w:hint="eastAsia"/>
        </w:rPr>
        <w:t>折</w:t>
      </w:r>
      <w:r>
        <w:t>交叉验证</w:t>
      </w:r>
      <w:r>
        <w:rPr>
          <w:rFonts w:hint="eastAsia"/>
        </w:rPr>
        <w:t>得到</w:t>
      </w:r>
      <w:r>
        <w:t>的</w:t>
      </w:r>
      <w:r>
        <w:rPr>
          <w:rFonts w:hint="eastAsia"/>
        </w:rPr>
        <w:t>10</w:t>
      </w:r>
      <w:r>
        <w:rPr>
          <w:rFonts w:hint="eastAsia"/>
        </w:rPr>
        <w:t>组评测</w:t>
      </w:r>
      <w:r>
        <w:t>指标</w:t>
      </w:r>
      <w:r>
        <w:rPr>
          <w:rFonts w:hint="eastAsia"/>
        </w:rPr>
        <w:t>的</w:t>
      </w:r>
      <w:r>
        <w:t>统计值</w:t>
      </w:r>
      <w:r>
        <w:rPr>
          <w:rFonts w:hint="eastAsia"/>
        </w:rPr>
        <w:t>，</w:t>
      </w:r>
      <w:r>
        <w:t>按</w:t>
      </w:r>
      <w:r>
        <w:rPr>
          <w:rFonts w:hint="eastAsia"/>
        </w:rPr>
        <w:t>“平均值</w:t>
      </w:r>
      <m:oMath>
        <m:r>
          <m:rPr>
            <m:sty m:val="p"/>
          </m:rPr>
          <w:rPr>
            <w:rFonts w:ascii="Cambria Math" w:hAnsi="Cambria Math"/>
          </w:rPr>
          <m:t>±</m:t>
        </m:r>
      </m:oMath>
      <w:r>
        <w:rPr>
          <w:rFonts w:hint="eastAsia"/>
        </w:rPr>
        <w:t>标准差”的</w:t>
      </w:r>
      <w:r>
        <w:t>形式</w:t>
      </w:r>
      <w:r>
        <w:rPr>
          <w:rFonts w:hint="eastAsia"/>
        </w:rPr>
        <w:t>给出。</w:t>
      </w:r>
    </w:p>
    <w:p w:rsidR="00DE32BA" w:rsidRDefault="00244219" w:rsidP="009D40FF">
      <w:r>
        <w:rPr>
          <w:rFonts w:hint="eastAsia"/>
        </w:rPr>
        <w:t>需要说明</w:t>
      </w:r>
      <w:r>
        <w:t>，</w:t>
      </w:r>
      <w:r w:rsidR="00A02F59">
        <w:t>评估指标有三种，</w:t>
      </w:r>
      <w:r w:rsidR="00A02F59">
        <w:rPr>
          <w:rFonts w:hint="eastAsia"/>
        </w:rPr>
        <w:t>但</w:t>
      </w:r>
      <w:r w:rsidR="00A02F59">
        <w:t>这三种指标互有</w:t>
      </w:r>
      <w:r w:rsidR="00A02F59">
        <w:rPr>
          <w:rFonts w:hint="eastAsia"/>
        </w:rPr>
        <w:t>关联，仅有</w:t>
      </w:r>
      <w:r w:rsidR="00A02F59">
        <w:t>一类指标</w:t>
      </w:r>
      <w:r w:rsidR="00A02F59">
        <w:rPr>
          <w:rFonts w:hint="eastAsia"/>
        </w:rPr>
        <w:t>很</w:t>
      </w:r>
      <w:r w:rsidR="00A02F59">
        <w:t>高</w:t>
      </w:r>
      <w:r w:rsidR="00A02F59">
        <w:rPr>
          <w:rFonts w:hint="eastAsia"/>
        </w:rPr>
        <w:t>并</w:t>
      </w:r>
      <w:r w:rsidR="00A02F59">
        <w:t>不能说明分类器</w:t>
      </w:r>
      <w:r w:rsidR="00A02F59">
        <w:rPr>
          <w:rFonts w:hint="eastAsia"/>
        </w:rPr>
        <w:t>较优。</w:t>
      </w:r>
      <w:r w:rsidR="00A02F59">
        <w:t>例如</w:t>
      </w:r>
      <w:r w:rsidR="00A02F59">
        <w:rPr>
          <w:rFonts w:hint="eastAsia"/>
        </w:rPr>
        <w:t>，拥有</w:t>
      </w:r>
      <w:r w:rsidR="00A02F59">
        <w:t>很高的</w:t>
      </w:r>
      <w:r w:rsidR="00A02F59">
        <w:rPr>
          <w:rFonts w:hint="eastAsia"/>
        </w:rPr>
        <w:t>谣言</w:t>
      </w:r>
      <w:r w:rsidR="00A02F59">
        <w:t>准确率，但</w:t>
      </w:r>
      <w:r w:rsidR="00A02F59">
        <w:rPr>
          <w:rFonts w:hint="eastAsia"/>
        </w:rPr>
        <w:t>谣言</w:t>
      </w:r>
      <w:r w:rsidR="00A02F59">
        <w:rPr>
          <w:rFonts w:hint="eastAsia"/>
        </w:rPr>
        <w:t>F1</w:t>
      </w:r>
      <w:r w:rsidR="00A02F59">
        <w:rPr>
          <w:rFonts w:hint="eastAsia"/>
        </w:rPr>
        <w:t>度量低</w:t>
      </w:r>
      <w:r w:rsidR="00A02F59">
        <w:t>，说明</w:t>
      </w:r>
      <w:r w:rsidR="00A02F59">
        <w:rPr>
          <w:rFonts w:hint="eastAsia"/>
        </w:rPr>
        <w:t>谣言检测</w:t>
      </w:r>
      <w:r w:rsidR="00A02F59">
        <w:t>的召回率</w:t>
      </w:r>
      <w:r w:rsidR="00A02F59">
        <w:rPr>
          <w:rFonts w:hint="eastAsia"/>
        </w:rPr>
        <w:t>很低</w:t>
      </w:r>
      <w:r w:rsidR="00A02F59">
        <w:t>，系统并不实用；</w:t>
      </w:r>
      <w:r w:rsidR="00A02F59">
        <w:rPr>
          <w:rFonts w:hint="eastAsia"/>
        </w:rPr>
        <w:t>再</w:t>
      </w:r>
      <w:r w:rsidR="00A02F59">
        <w:t>如，拥有很高的</w:t>
      </w:r>
      <w:r w:rsidR="00AF795C">
        <w:rPr>
          <w:rFonts w:hint="eastAsia"/>
        </w:rPr>
        <w:t>全类别</w:t>
      </w:r>
      <w:r w:rsidR="00AF795C">
        <w:t>准确度，但谣言</w:t>
      </w:r>
      <w:r w:rsidR="00AF795C">
        <w:t>F1</w:t>
      </w:r>
      <w:r w:rsidR="00AF795C">
        <w:rPr>
          <w:rFonts w:hint="eastAsia"/>
        </w:rPr>
        <w:t>度量</w:t>
      </w:r>
      <w:r w:rsidR="00AF795C">
        <w:t>低，说明分类器仅对非谣言</w:t>
      </w:r>
      <w:r w:rsidR="00AF795C">
        <w:rPr>
          <w:rFonts w:hint="eastAsia"/>
        </w:rPr>
        <w:t>话题判断良好</w:t>
      </w:r>
      <w:r w:rsidR="00AF795C">
        <w:t>，对谣言的判断却很差，作为一</w:t>
      </w:r>
      <w:r w:rsidR="00AF795C">
        <w:lastRenderedPageBreak/>
        <w:t>个谣言检测系统</w:t>
      </w:r>
      <w:r w:rsidR="00AF795C">
        <w:rPr>
          <w:rFonts w:hint="eastAsia"/>
        </w:rPr>
        <w:t>的检测</w:t>
      </w:r>
      <w:r w:rsidR="00AF795C">
        <w:t>器，也并不实用。</w:t>
      </w:r>
    </w:p>
    <w:p w:rsidR="007446F6" w:rsidRDefault="00AF795C" w:rsidP="009D40FF">
      <w:r>
        <w:rPr>
          <w:rFonts w:hint="eastAsia"/>
        </w:rPr>
        <w:t>那么</w:t>
      </w:r>
      <w:r>
        <w:t>，我们</w:t>
      </w:r>
      <w:r>
        <w:rPr>
          <w:rFonts w:hint="eastAsia"/>
        </w:rPr>
        <w:t>分析</w:t>
      </w:r>
      <w:r w:rsidR="00DE32BA">
        <w:rPr>
          <w:rFonts w:hint="eastAsia"/>
        </w:rPr>
        <w:t>时</w:t>
      </w:r>
      <w:r>
        <w:t>应该怎么看这三类指标呢</w:t>
      </w:r>
      <w:r>
        <w:rPr>
          <w:rFonts w:hint="eastAsia"/>
        </w:rPr>
        <w:t>？本文推荐</w:t>
      </w:r>
      <w:r>
        <w:t>的</w:t>
      </w:r>
      <w:r>
        <w:rPr>
          <w:rFonts w:hint="eastAsia"/>
        </w:rPr>
        <w:t>顺序</w:t>
      </w:r>
      <w:r>
        <w:t>是</w:t>
      </w:r>
      <w:r>
        <w:rPr>
          <w:rFonts w:hint="eastAsia"/>
        </w:rPr>
        <w:t>先</w:t>
      </w:r>
      <w:r>
        <w:rPr>
          <w:rFonts w:hint="eastAsia"/>
        </w:rPr>
        <w:t>F1</w:t>
      </w:r>
      <w:r>
        <w:rPr>
          <w:rFonts w:hint="eastAsia"/>
        </w:rPr>
        <w:t>，</w:t>
      </w:r>
      <w:r>
        <w:t>再谣言准确率，最后全类别准确度。因为</w:t>
      </w:r>
      <w:r>
        <w:rPr>
          <w:rFonts w:hint="eastAsia"/>
        </w:rPr>
        <w:t>作为</w:t>
      </w:r>
      <w:r>
        <w:t>谣言检测系统，不仅想</w:t>
      </w:r>
      <w:r>
        <w:rPr>
          <w:rFonts w:hint="eastAsia"/>
        </w:rPr>
        <w:t>测</w:t>
      </w:r>
      <w:r>
        <w:t>准谣言，还想尽可能</w:t>
      </w:r>
      <w:r>
        <w:rPr>
          <w:rFonts w:hint="eastAsia"/>
        </w:rPr>
        <w:t>测出</w:t>
      </w:r>
      <w:r>
        <w:t>更多谣言，因此</w:t>
      </w:r>
      <w:r>
        <w:rPr>
          <w:rFonts w:hint="eastAsia"/>
        </w:rPr>
        <w:t>F1</w:t>
      </w:r>
      <w:r>
        <w:rPr>
          <w:rFonts w:hint="eastAsia"/>
        </w:rPr>
        <w:t>度量是</w:t>
      </w:r>
      <w:r>
        <w:t>最重要的指标；然而，由于系统</w:t>
      </w:r>
      <w:r>
        <w:rPr>
          <w:rFonts w:hint="eastAsia"/>
        </w:rPr>
        <w:t>最终</w:t>
      </w:r>
      <w:r>
        <w:t>要利用分类器排名</w:t>
      </w:r>
      <w:r>
        <w:rPr>
          <w:rFonts w:hint="eastAsia"/>
        </w:rPr>
        <w:t>取</w:t>
      </w:r>
      <w:r>
        <w:t>前</w:t>
      </w:r>
      <w:r>
        <w:rPr>
          <w:rFonts w:hint="eastAsia"/>
        </w:rPr>
        <w:t>N</w:t>
      </w:r>
      <w:r>
        <w:rPr>
          <w:rFonts w:hint="eastAsia"/>
        </w:rPr>
        <w:t>个</w:t>
      </w:r>
      <w:r>
        <w:t>，</w:t>
      </w:r>
      <w:r w:rsidR="00DE32BA">
        <w:rPr>
          <w:rFonts w:hint="eastAsia"/>
        </w:rPr>
        <w:t>而</w:t>
      </w:r>
      <w:r>
        <w:rPr>
          <w:rFonts w:hint="eastAsia"/>
        </w:rPr>
        <w:t>分类器</w:t>
      </w:r>
      <w:r>
        <w:t>的谣言</w:t>
      </w:r>
      <w:r>
        <w:rPr>
          <w:rFonts w:hint="eastAsia"/>
        </w:rPr>
        <w:t>识别</w:t>
      </w:r>
      <w:r>
        <w:t>准确率</w:t>
      </w:r>
      <w:r>
        <w:rPr>
          <w:rFonts w:hint="eastAsia"/>
        </w:rPr>
        <w:t>是</w:t>
      </w:r>
      <w:r w:rsidR="00DE32BA">
        <w:rPr>
          <w:rFonts w:hint="eastAsia"/>
        </w:rPr>
        <w:t>其</w:t>
      </w:r>
      <w:r>
        <w:t>直接影响因素</w:t>
      </w:r>
      <w:r>
        <w:rPr>
          <w:rFonts w:hint="eastAsia"/>
        </w:rPr>
        <w:t>，</w:t>
      </w:r>
      <w:r w:rsidR="00F102DA">
        <w:t>因此它不能太低；</w:t>
      </w:r>
      <w:r w:rsidR="00F102DA">
        <w:rPr>
          <w:rFonts w:hint="eastAsia"/>
        </w:rPr>
        <w:t>而</w:t>
      </w:r>
      <w:r>
        <w:rPr>
          <w:rFonts w:hint="eastAsia"/>
        </w:rPr>
        <w:t>全类别</w:t>
      </w:r>
      <w:r>
        <w:t>准确</w:t>
      </w:r>
      <w:r w:rsidR="00F102DA">
        <w:rPr>
          <w:rFonts w:hint="eastAsia"/>
        </w:rPr>
        <w:t>度参考</w:t>
      </w:r>
      <w:r w:rsidR="00F102DA">
        <w:t>价值最低，</w:t>
      </w:r>
      <w:r w:rsidR="00F102DA">
        <w:rPr>
          <w:rFonts w:hint="eastAsia"/>
        </w:rPr>
        <w:t>因为</w:t>
      </w:r>
      <w:r w:rsidR="00F102DA">
        <w:t>数据集中非谣言</w:t>
      </w:r>
      <w:r w:rsidR="00F102DA">
        <w:rPr>
          <w:rFonts w:hint="eastAsia"/>
        </w:rPr>
        <w:t>数目远</w:t>
      </w:r>
      <w:r w:rsidR="00F102DA">
        <w:t>高于谣言数目（</w:t>
      </w:r>
      <w:r w:rsidR="00F102DA">
        <w:rPr>
          <w:rFonts w:hint="eastAsia"/>
        </w:rPr>
        <w:t>504</w:t>
      </w:r>
      <w:r w:rsidR="00F102DA">
        <w:t xml:space="preserve"> vs 182</w:t>
      </w:r>
      <w:r w:rsidR="00F102DA">
        <w:t>）</w:t>
      </w:r>
      <w:r w:rsidR="00F102DA">
        <w:rPr>
          <w:rFonts w:hint="eastAsia"/>
        </w:rPr>
        <w:t>，假如</w:t>
      </w:r>
      <w:r w:rsidR="00F102DA">
        <w:t>分类器将</w:t>
      </w:r>
      <w:r w:rsidR="00F102DA">
        <w:rPr>
          <w:rFonts w:hint="eastAsia"/>
        </w:rPr>
        <w:t>所有</w:t>
      </w:r>
      <w:r w:rsidR="00F102DA">
        <w:t>消息判断为谣言，</w:t>
      </w:r>
      <w:r w:rsidR="00F102DA">
        <w:rPr>
          <w:rFonts w:hint="eastAsia"/>
        </w:rPr>
        <w:t>其</w:t>
      </w:r>
      <w:r w:rsidR="00F102DA">
        <w:t>值高达</w:t>
      </w:r>
      <w:r w:rsidR="00F102DA">
        <w:rPr>
          <w:rFonts w:hint="eastAsia"/>
        </w:rPr>
        <w:t>0.73</w:t>
      </w:r>
      <w:r w:rsidR="00DE32BA">
        <w:rPr>
          <w:rFonts w:hint="eastAsia"/>
        </w:rPr>
        <w:t>（</w:t>
      </w:r>
      <w:r w:rsidR="00F102DA">
        <w:rPr>
          <w:rFonts w:hint="eastAsia"/>
        </w:rPr>
        <w:t>高于</w:t>
      </w:r>
      <w:r w:rsidR="00F102DA">
        <w:t>所有的实验结果</w:t>
      </w:r>
      <w:r w:rsidR="00DE32BA">
        <w:rPr>
          <w:rFonts w:hint="eastAsia"/>
        </w:rPr>
        <w:t>）</w:t>
      </w:r>
      <w:r w:rsidR="00F102DA">
        <w:t>，</w:t>
      </w:r>
      <w:r w:rsidR="00F102DA">
        <w:rPr>
          <w:rFonts w:hint="eastAsia"/>
        </w:rPr>
        <w:t>因此仅是</w:t>
      </w:r>
      <w:r w:rsidR="00F102DA">
        <w:t>此值高并没有意义；</w:t>
      </w:r>
      <w:r w:rsidR="00F102DA">
        <w:rPr>
          <w:rFonts w:hint="eastAsia"/>
        </w:rPr>
        <w:t>但</w:t>
      </w:r>
      <w:r w:rsidR="00F102DA">
        <w:t>在</w:t>
      </w:r>
      <w:r w:rsidR="00F102DA">
        <w:rPr>
          <w:rFonts w:hint="eastAsia"/>
        </w:rPr>
        <w:t>F1</w:t>
      </w:r>
      <w:r w:rsidR="00F102DA">
        <w:rPr>
          <w:rFonts w:hint="eastAsia"/>
        </w:rPr>
        <w:t>度量</w:t>
      </w:r>
      <w:r w:rsidR="00F102DA">
        <w:t>和谣言准确率较高</w:t>
      </w:r>
      <w:r w:rsidR="00F102DA">
        <w:rPr>
          <w:rFonts w:hint="eastAsia"/>
        </w:rPr>
        <w:t>时</w:t>
      </w:r>
      <w:r w:rsidR="00F102DA">
        <w:t>，</w:t>
      </w:r>
      <w:r w:rsidR="00F102DA">
        <w:rPr>
          <w:rFonts w:hint="eastAsia"/>
        </w:rPr>
        <w:t>参考</w:t>
      </w:r>
      <w:r w:rsidR="00F102DA">
        <w:t>全类别准确度</w:t>
      </w:r>
      <w:r w:rsidR="00F102DA">
        <w:rPr>
          <w:rFonts w:hint="eastAsia"/>
        </w:rPr>
        <w:t>可以</w:t>
      </w:r>
      <w:r w:rsidR="00F102DA">
        <w:t>看出分类器对非谣言的</w:t>
      </w:r>
      <w:r w:rsidR="00F102DA">
        <w:rPr>
          <w:rFonts w:hint="eastAsia"/>
        </w:rPr>
        <w:t>识别</w:t>
      </w:r>
      <w:r w:rsidR="00F102DA">
        <w:t>情况</w:t>
      </w:r>
      <w:r w:rsidR="00F102DA">
        <w:rPr>
          <w:rFonts w:hint="eastAsia"/>
        </w:rPr>
        <w:t>，</w:t>
      </w:r>
      <w:r w:rsidR="00F102DA">
        <w:t>这时</w:t>
      </w:r>
      <w:r w:rsidR="00F102DA">
        <w:rPr>
          <w:rFonts w:hint="eastAsia"/>
        </w:rPr>
        <w:t>此值</w:t>
      </w:r>
      <w:r w:rsidR="00F102DA">
        <w:t>如果过</w:t>
      </w:r>
      <w:r>
        <w:t>低</w:t>
      </w:r>
      <w:r>
        <w:rPr>
          <w:rFonts w:hint="eastAsia"/>
        </w:rPr>
        <w:t>，</w:t>
      </w:r>
      <w:r>
        <w:t>则</w:t>
      </w:r>
      <w:r>
        <w:rPr>
          <w:rFonts w:hint="eastAsia"/>
        </w:rPr>
        <w:t>可能</w:t>
      </w:r>
      <w:r>
        <w:t>会有很多非谣言</w:t>
      </w:r>
      <w:r w:rsidR="00E6158F">
        <w:rPr>
          <w:rFonts w:hint="eastAsia"/>
        </w:rPr>
        <w:t>被误认为</w:t>
      </w:r>
      <w:r w:rsidR="00E6158F">
        <w:t>谣言</w:t>
      </w:r>
      <w:r>
        <w:t>。</w:t>
      </w:r>
    </w:p>
    <w:p w:rsidR="0084362E" w:rsidRDefault="00244219" w:rsidP="009D40FF">
      <w:r>
        <w:rPr>
          <w:rFonts w:hint="eastAsia"/>
        </w:rPr>
        <w:t>通过</w:t>
      </w:r>
      <w:r>
        <w:t>观察</w:t>
      </w:r>
      <w:r w:rsidR="0084362E">
        <w:t>实验</w:t>
      </w:r>
      <w:r>
        <w:rPr>
          <w:rFonts w:hint="eastAsia"/>
        </w:rPr>
        <w:t>结果可</w:t>
      </w:r>
      <w:r>
        <w:t>得到以下分析</w:t>
      </w:r>
      <w:r w:rsidR="00A346A4">
        <w:rPr>
          <w:rFonts w:hint="eastAsia"/>
        </w:rPr>
        <w:t>结论</w:t>
      </w:r>
      <w:r>
        <w:t>：</w:t>
      </w:r>
    </w:p>
    <w:p w:rsidR="00BA5E39" w:rsidRPr="00244219" w:rsidRDefault="00F80B8C" w:rsidP="00BA5E39">
      <w:r>
        <w:rPr>
          <w:rFonts w:hint="eastAsia"/>
        </w:rPr>
        <w:t>引入</w:t>
      </w:r>
      <w:r w:rsidR="006B6E00">
        <w:rPr>
          <w:rFonts w:hint="eastAsia"/>
        </w:rPr>
        <w:t>更多</w:t>
      </w:r>
      <w:r w:rsidR="00BA5E39">
        <w:rPr>
          <w:rFonts w:hint="eastAsia"/>
        </w:rPr>
        <w:t>特征</w:t>
      </w:r>
      <w:r w:rsidR="00BA5E39">
        <w:t>和特征选择</w:t>
      </w:r>
      <w:r>
        <w:rPr>
          <w:rFonts w:hint="eastAsia"/>
        </w:rPr>
        <w:t>技术有</w:t>
      </w:r>
      <w:r w:rsidR="00BA5E39">
        <w:t>必要</w:t>
      </w:r>
      <w:r w:rsidR="00BA5E39">
        <w:rPr>
          <w:rFonts w:hint="eastAsia"/>
        </w:rPr>
        <w:t>性</w:t>
      </w:r>
      <w:r w:rsidR="00BA5E39">
        <w:t>。</w:t>
      </w:r>
      <w:r w:rsidR="00244219">
        <w:rPr>
          <w:rFonts w:hint="eastAsia"/>
        </w:rPr>
        <w:t>实验</w:t>
      </w:r>
      <w:r w:rsidR="00244219">
        <w:t>结果验证了本文之前的论述：</w:t>
      </w:r>
      <w:r w:rsidR="00244219">
        <w:rPr>
          <w:rFonts w:hint="eastAsia"/>
        </w:rPr>
        <w:t>原系统</w:t>
      </w:r>
      <w:r w:rsidR="00244219">
        <w:t>的特征数目过少、</w:t>
      </w:r>
      <w:r w:rsidR="00244219">
        <w:rPr>
          <w:rFonts w:hint="eastAsia"/>
        </w:rPr>
        <w:t>多样性</w:t>
      </w:r>
      <w:r w:rsidR="00244219">
        <w:t>不足</w:t>
      </w:r>
      <w:r w:rsidR="00244219">
        <w:rPr>
          <w:rFonts w:hint="eastAsia"/>
        </w:rPr>
        <w:t>将</w:t>
      </w:r>
      <w:r w:rsidR="00244219">
        <w:t>导致</w:t>
      </w:r>
      <w:r w:rsidR="00244219">
        <w:rPr>
          <w:rFonts w:hint="eastAsia"/>
        </w:rPr>
        <w:t>检测准确率偏低。</w:t>
      </w:r>
      <w:r w:rsidR="00244219">
        <w:t>无论</w:t>
      </w:r>
      <w:r w:rsidR="00244219">
        <w:rPr>
          <w:rFonts w:hint="eastAsia"/>
        </w:rPr>
        <w:t>是</w:t>
      </w:r>
      <w:r w:rsidR="00244219">
        <w:t>哪种分类器，使用</w:t>
      </w:r>
      <w:r w:rsidR="00244219">
        <w:rPr>
          <w:rFonts w:hint="eastAsia"/>
        </w:rPr>
        <w:t>原系统</w:t>
      </w:r>
      <w:r w:rsidR="00244219">
        <w:t>的</w:t>
      </w:r>
      <w:r w:rsidR="00244219">
        <w:rPr>
          <w:rFonts w:hint="eastAsia"/>
        </w:rPr>
        <w:t>15</w:t>
      </w:r>
      <w:r w:rsidR="00244219">
        <w:rPr>
          <w:rFonts w:hint="eastAsia"/>
        </w:rPr>
        <w:t>类</w:t>
      </w:r>
      <w:r w:rsidR="00244219">
        <w:t>特征得到的</w:t>
      </w:r>
      <w:r w:rsidR="00244219">
        <w:rPr>
          <w:rFonts w:hint="eastAsia"/>
        </w:rPr>
        <w:t>谣言</w:t>
      </w:r>
      <w:r w:rsidR="00244219">
        <w:t>识别</w:t>
      </w:r>
      <w:r w:rsidR="00244219">
        <w:rPr>
          <w:rFonts w:hint="eastAsia"/>
        </w:rPr>
        <w:t>F1</w:t>
      </w:r>
      <w:r w:rsidR="00244219">
        <w:rPr>
          <w:rFonts w:hint="eastAsia"/>
        </w:rPr>
        <w:t>度量都</w:t>
      </w:r>
      <w:r w:rsidR="00244219">
        <w:t>很低（</w:t>
      </w:r>
      <w:r w:rsidR="00244219">
        <w:rPr>
          <w:rFonts w:hint="eastAsia"/>
        </w:rPr>
        <w:t>0.2</w:t>
      </w:r>
      <w:r w:rsidR="00244219">
        <w:rPr>
          <w:rFonts w:hint="eastAsia"/>
        </w:rPr>
        <w:t>与</w:t>
      </w:r>
      <w:r w:rsidR="00244219">
        <w:rPr>
          <w:rFonts w:hint="eastAsia"/>
        </w:rPr>
        <w:t>0.0</w:t>
      </w:r>
      <w:r>
        <w:t>6</w:t>
      </w:r>
      <w:r w:rsidR="00244219">
        <w:rPr>
          <w:rFonts w:hint="eastAsia"/>
        </w:rPr>
        <w:t>左右</w:t>
      </w:r>
      <w:r w:rsidR="00244219">
        <w:t>）</w:t>
      </w:r>
      <w:r w:rsidR="00244219">
        <w:rPr>
          <w:rFonts w:hint="eastAsia"/>
        </w:rPr>
        <w:t>，</w:t>
      </w:r>
      <w:r w:rsidR="00BA5E39">
        <w:rPr>
          <w:rFonts w:hint="eastAsia"/>
        </w:rPr>
        <w:t>类似地，</w:t>
      </w:r>
      <w:r w:rsidR="00244219">
        <w:t>谣言</w:t>
      </w:r>
      <w:r w:rsidR="00244219">
        <w:rPr>
          <w:rFonts w:hint="eastAsia"/>
        </w:rPr>
        <w:t>识别准确率也</w:t>
      </w:r>
      <w:r w:rsidR="00BA5E39">
        <w:rPr>
          <w:rFonts w:hint="eastAsia"/>
        </w:rPr>
        <w:t>很低，</w:t>
      </w:r>
      <w:r w:rsidR="00BA5E39">
        <w:t>这说明</w:t>
      </w:r>
      <w:r w:rsidR="00BA5E39">
        <w:rPr>
          <w:rFonts w:hint="eastAsia"/>
        </w:rPr>
        <w:t>其</w:t>
      </w:r>
      <w:r w:rsidR="00BA5E39">
        <w:t>对谣言的识别能力非常低下。</w:t>
      </w:r>
      <w:r w:rsidR="00BA5E39">
        <w:rPr>
          <w:rFonts w:hint="eastAsia"/>
        </w:rPr>
        <w:t>同样</w:t>
      </w:r>
      <w:r w:rsidR="00BA5E39">
        <w:t>，如果</w:t>
      </w:r>
      <w:r w:rsidR="00BA5E39">
        <w:rPr>
          <w:rFonts w:hint="eastAsia"/>
        </w:rPr>
        <w:t>不</w:t>
      </w:r>
      <w:r w:rsidR="00BA5E39">
        <w:t>进行特征选择，</w:t>
      </w:r>
      <w:r w:rsidR="00BA5E39">
        <w:rPr>
          <w:rFonts w:hint="eastAsia"/>
        </w:rPr>
        <w:t>将</w:t>
      </w:r>
      <w:r w:rsidR="00BA5E39">
        <w:t>所有</w:t>
      </w:r>
      <w:r w:rsidR="00BA5E39">
        <w:rPr>
          <w:rFonts w:hint="eastAsia"/>
        </w:rPr>
        <w:t>45</w:t>
      </w:r>
      <w:r w:rsidR="00BA5E39">
        <w:rPr>
          <w:rFonts w:hint="eastAsia"/>
        </w:rPr>
        <w:t>类</w:t>
      </w:r>
      <w:r w:rsidR="00BA5E39">
        <w:t>特征输入两种分类器，得到的结果也不好</w:t>
      </w:r>
      <w:r>
        <w:rPr>
          <w:rFonts w:hint="eastAsia"/>
        </w:rPr>
        <w:t>（</w:t>
      </w:r>
      <w:r w:rsidR="00BA5E39">
        <w:rPr>
          <w:rFonts w:hint="eastAsia"/>
        </w:rPr>
        <w:t>F1</w:t>
      </w:r>
      <w:r w:rsidR="00BA5E39">
        <w:rPr>
          <w:rFonts w:hint="eastAsia"/>
        </w:rPr>
        <w:t>度量</w:t>
      </w:r>
      <w:r>
        <w:rPr>
          <w:rFonts w:hint="eastAsia"/>
        </w:rPr>
        <w:t>为</w:t>
      </w:r>
      <w:r w:rsidR="00BA5E39">
        <w:rPr>
          <w:rFonts w:hint="eastAsia"/>
        </w:rPr>
        <w:t>0.25</w:t>
      </w:r>
      <w:r w:rsidR="00BA5E39">
        <w:rPr>
          <w:rFonts w:hint="eastAsia"/>
        </w:rPr>
        <w:t>和</w:t>
      </w:r>
      <w:r w:rsidR="00BA5E39">
        <w:rPr>
          <w:rFonts w:hint="eastAsia"/>
        </w:rPr>
        <w:t>0.15</w:t>
      </w:r>
      <w:r>
        <w:rPr>
          <w:rFonts w:hint="eastAsia"/>
        </w:rPr>
        <w:t>）</w:t>
      </w:r>
      <w:r w:rsidR="00BA5E39">
        <w:rPr>
          <w:rFonts w:hint="eastAsia"/>
        </w:rPr>
        <w:t>。</w:t>
      </w:r>
      <w:r w:rsidR="00BA5E39">
        <w:t>虽然</w:t>
      </w:r>
      <w:r w:rsidR="00BA5E39">
        <w:rPr>
          <w:rFonts w:hint="eastAsia"/>
        </w:rPr>
        <w:t>相比</w:t>
      </w:r>
      <w:r w:rsidR="00BA5E39">
        <w:rPr>
          <w:rFonts w:hint="eastAsia"/>
        </w:rPr>
        <w:t>15</w:t>
      </w:r>
      <w:r w:rsidR="00BA5E39">
        <w:rPr>
          <w:rFonts w:hint="eastAsia"/>
        </w:rPr>
        <w:t>类</w:t>
      </w:r>
      <w:r w:rsidR="00BA5E39">
        <w:t>原系统特征，</w:t>
      </w:r>
      <w:r w:rsidR="00BA5E39">
        <w:rPr>
          <w:rFonts w:hint="eastAsia"/>
        </w:rPr>
        <w:t>全特征的确能让分类器得到提高，</w:t>
      </w:r>
      <w:r w:rsidR="00BA5E39">
        <w:t>但</w:t>
      </w:r>
      <w:r w:rsidR="00BA5E39">
        <w:rPr>
          <w:rFonts w:hint="eastAsia"/>
        </w:rPr>
        <w:t>效果不大。</w:t>
      </w:r>
      <w:r w:rsidR="00E517C4">
        <w:rPr>
          <w:rFonts w:hint="eastAsia"/>
        </w:rPr>
        <w:t>然而</w:t>
      </w:r>
      <w:r w:rsidR="00E517C4">
        <w:t>在引入了</w:t>
      </w:r>
      <w:r w:rsidR="00E517C4">
        <w:rPr>
          <w:rFonts w:hint="eastAsia"/>
        </w:rPr>
        <w:t>各种过滤器</w:t>
      </w:r>
      <w:r w:rsidR="00E517C4">
        <w:t>、包装器的特征选择技术后，在</w:t>
      </w:r>
      <w:r>
        <w:rPr>
          <w:rFonts w:hint="eastAsia"/>
        </w:rPr>
        <w:t>几乎</w:t>
      </w:r>
      <w:r w:rsidR="00E517C4">
        <w:t>所有</w:t>
      </w:r>
      <w:r w:rsidR="00E517C4">
        <w:rPr>
          <w:rFonts w:hint="eastAsia"/>
        </w:rPr>
        <w:t>情况</w:t>
      </w:r>
      <w:r w:rsidR="00E517C4">
        <w:t>下分类器的表现都是有</w:t>
      </w:r>
      <w:r w:rsidR="00E517C4">
        <w:rPr>
          <w:rFonts w:hint="eastAsia"/>
        </w:rPr>
        <w:t>明显</w:t>
      </w:r>
      <w:r w:rsidR="00E517C4">
        <w:t>提高的，特别是在朴素贝叶斯分类器中提高幅度特别显著</w:t>
      </w:r>
      <w:r w:rsidR="00E517C4">
        <w:rPr>
          <w:rFonts w:hint="eastAsia"/>
        </w:rPr>
        <w:t>。</w:t>
      </w:r>
      <w:r w:rsidR="00BA5E39">
        <w:rPr>
          <w:rFonts w:hint="eastAsia"/>
        </w:rPr>
        <w:t>以上</w:t>
      </w:r>
      <w:r w:rsidR="00BA5E39">
        <w:t>结果</w:t>
      </w:r>
      <w:r w:rsidR="00BA5E39">
        <w:rPr>
          <w:rFonts w:hint="eastAsia"/>
        </w:rPr>
        <w:t>论证了向</w:t>
      </w:r>
      <w:r w:rsidR="006B6E00">
        <w:t>原系统引入</w:t>
      </w:r>
      <w:r w:rsidR="006B6E00">
        <w:rPr>
          <w:rFonts w:hint="eastAsia"/>
        </w:rPr>
        <w:t>更多</w:t>
      </w:r>
      <w:r w:rsidR="00BA5E39">
        <w:t>特征与特征选择技术的必要</w:t>
      </w:r>
      <w:r w:rsidR="00BA5E39">
        <w:rPr>
          <w:rFonts w:hint="eastAsia"/>
        </w:rPr>
        <w:t>性</w:t>
      </w:r>
      <w:r w:rsidR="00BA5E39">
        <w:t>。</w:t>
      </w:r>
    </w:p>
    <w:p w:rsidR="000C33EC" w:rsidRDefault="002430E5" w:rsidP="009D40FF">
      <w:r>
        <w:rPr>
          <w:rFonts w:hint="eastAsia"/>
        </w:rPr>
        <w:t>过滤器</w:t>
      </w:r>
      <w:r>
        <w:t>特征选择技术</w:t>
      </w:r>
      <w:r w:rsidR="00F80B8C">
        <w:rPr>
          <w:rFonts w:hint="eastAsia"/>
        </w:rPr>
        <w:t>有</w:t>
      </w:r>
      <w:r>
        <w:t>不稳定性。</w:t>
      </w:r>
      <w:r>
        <w:rPr>
          <w:rFonts w:hint="eastAsia"/>
        </w:rPr>
        <w:t>观察</w:t>
      </w:r>
      <w:r>
        <w:t>四类过滤器</w:t>
      </w:r>
      <w:r>
        <w:rPr>
          <w:rFonts w:hint="eastAsia"/>
        </w:rPr>
        <w:t>的</w:t>
      </w:r>
      <w:r>
        <w:t>实验结果，发现表现参差不齐</w:t>
      </w:r>
      <w:r>
        <w:rPr>
          <w:rFonts w:hint="eastAsia"/>
        </w:rPr>
        <w:t>：在</w:t>
      </w:r>
      <w:r>
        <w:t>决策树分类器</w:t>
      </w:r>
      <w:r>
        <w:rPr>
          <w:rFonts w:hint="eastAsia"/>
        </w:rPr>
        <w:t>中</w:t>
      </w:r>
      <w:r>
        <w:t>，</w:t>
      </w:r>
      <w:r>
        <w:rPr>
          <w:rFonts w:hint="eastAsia"/>
        </w:rPr>
        <w:t>归一化</w:t>
      </w:r>
      <w:r>
        <w:t>互信息和缓和方法的表现</w:t>
      </w:r>
      <w:r>
        <w:rPr>
          <w:rFonts w:hint="eastAsia"/>
        </w:rPr>
        <w:t>中等</w:t>
      </w:r>
      <w:r>
        <w:t>，</w:t>
      </w:r>
      <w:r>
        <w:rPr>
          <w:rFonts w:hint="eastAsia"/>
        </w:rPr>
        <w:t>斯皮尔曼</w:t>
      </w:r>
      <w:r>
        <w:t>的表现是</w:t>
      </w:r>
      <w:r>
        <w:rPr>
          <w:rFonts w:hint="eastAsia"/>
        </w:rPr>
        <w:t>所有选择</w:t>
      </w:r>
      <w:r>
        <w:t>技术中最差的</w:t>
      </w:r>
      <w:r>
        <w:rPr>
          <w:rFonts w:hint="eastAsia"/>
        </w:rPr>
        <w:t>，但</w:t>
      </w:r>
      <w:r>
        <w:t>皮尔曼</w:t>
      </w:r>
      <w:r>
        <w:rPr>
          <w:rFonts w:hint="eastAsia"/>
        </w:rPr>
        <w:t>的</w:t>
      </w:r>
      <w:r>
        <w:t>表现却是所有选择技术中最好的</w:t>
      </w:r>
      <w:r>
        <w:rPr>
          <w:rFonts w:hint="eastAsia"/>
        </w:rPr>
        <w:t>（</w:t>
      </w:r>
      <w:r w:rsidR="00F80B8C">
        <w:rPr>
          <w:rFonts w:hint="eastAsia"/>
        </w:rPr>
        <w:t>三个</w:t>
      </w:r>
      <w:r>
        <w:t>指标中两个排名第一，一个排名第二）</w:t>
      </w:r>
      <w:r>
        <w:rPr>
          <w:rFonts w:hint="eastAsia"/>
        </w:rPr>
        <w:t>，甚至</w:t>
      </w:r>
      <w:r>
        <w:t>压过了</w:t>
      </w:r>
      <w:r>
        <w:rPr>
          <w:rFonts w:hint="eastAsia"/>
        </w:rPr>
        <w:t>迭代优化</w:t>
      </w:r>
      <w:r>
        <w:t>的包装器</w:t>
      </w:r>
      <w:r w:rsidR="00DE32BA">
        <w:rPr>
          <w:rFonts w:hint="eastAsia"/>
        </w:rPr>
        <w:t>。</w:t>
      </w:r>
      <w:r>
        <w:t>但是</w:t>
      </w:r>
      <w:r>
        <w:rPr>
          <w:rFonts w:hint="eastAsia"/>
        </w:rPr>
        <w:t>在</w:t>
      </w:r>
      <w:r>
        <w:t>朴素贝叶斯</w:t>
      </w:r>
      <w:r>
        <w:rPr>
          <w:rFonts w:hint="eastAsia"/>
        </w:rPr>
        <w:t>分类器中</w:t>
      </w:r>
      <w:r>
        <w:t>，</w:t>
      </w:r>
      <w:r>
        <w:rPr>
          <w:rFonts w:hint="eastAsia"/>
        </w:rPr>
        <w:t>皮尔</w:t>
      </w:r>
      <w:r>
        <w:t>曼</w:t>
      </w:r>
      <w:r>
        <w:rPr>
          <w:rFonts w:hint="eastAsia"/>
        </w:rPr>
        <w:t>的</w:t>
      </w:r>
      <w:r>
        <w:t>表现却不能说最好</w:t>
      </w:r>
      <w:r w:rsidR="00DE32BA">
        <w:rPr>
          <w:rFonts w:hint="eastAsia"/>
        </w:rPr>
        <w:t>，</w:t>
      </w:r>
      <w:r>
        <w:t>虽然</w:t>
      </w:r>
      <w:r>
        <w:rPr>
          <w:rFonts w:hint="eastAsia"/>
        </w:rPr>
        <w:t>它</w:t>
      </w:r>
      <w:r>
        <w:t>的全类别</w:t>
      </w:r>
      <w:r>
        <w:rPr>
          <w:rFonts w:hint="eastAsia"/>
        </w:rPr>
        <w:t>准确度</w:t>
      </w:r>
      <w:r>
        <w:t>和谣言识别准确率仍然排名第一，但</w:t>
      </w:r>
      <w:r>
        <w:rPr>
          <w:rFonts w:hint="eastAsia"/>
        </w:rPr>
        <w:t>F1</w:t>
      </w:r>
      <w:r>
        <w:rPr>
          <w:rFonts w:hint="eastAsia"/>
        </w:rPr>
        <w:t>度量却</w:t>
      </w:r>
      <w:r w:rsidR="00F102DA">
        <w:rPr>
          <w:rFonts w:hint="eastAsia"/>
        </w:rPr>
        <w:t>仅排名</w:t>
      </w:r>
      <w:r w:rsidR="00F102DA">
        <w:t>第五</w:t>
      </w:r>
      <w:r w:rsidR="00F102DA">
        <w:rPr>
          <w:rFonts w:hint="eastAsia"/>
        </w:rPr>
        <w:t>，</w:t>
      </w:r>
      <w:r w:rsidR="00F102DA">
        <w:t>而且</w:t>
      </w:r>
      <w:r w:rsidR="00F102DA">
        <w:rPr>
          <w:rFonts w:hint="eastAsia"/>
        </w:rPr>
        <w:t>绝对数值</w:t>
      </w:r>
      <w:r w:rsidR="00F102DA">
        <w:t>仅有</w:t>
      </w:r>
      <w:r w:rsidR="00F102DA">
        <w:rPr>
          <w:rFonts w:hint="eastAsia"/>
        </w:rPr>
        <w:t>0.25</w:t>
      </w:r>
      <w:r w:rsidR="00F102DA">
        <w:rPr>
          <w:rFonts w:hint="eastAsia"/>
        </w:rPr>
        <w:t>，</w:t>
      </w:r>
      <w:r w:rsidR="00F102DA">
        <w:t>远低于最高的</w:t>
      </w:r>
      <w:r w:rsidR="00F102DA">
        <w:rPr>
          <w:rFonts w:hint="eastAsia"/>
        </w:rPr>
        <w:t>0.43</w:t>
      </w:r>
      <w:r w:rsidR="00F102DA">
        <w:rPr>
          <w:rFonts w:hint="eastAsia"/>
        </w:rPr>
        <w:t>，</w:t>
      </w:r>
      <w:r w:rsidR="00F102DA">
        <w:t>这</w:t>
      </w:r>
      <w:r w:rsidR="00F102DA">
        <w:rPr>
          <w:rFonts w:hint="eastAsia"/>
        </w:rPr>
        <w:t>说明</w:t>
      </w:r>
      <w:r w:rsidR="00F102DA">
        <w:t>此分类器</w:t>
      </w:r>
      <w:r w:rsidR="00F102DA">
        <w:rPr>
          <w:rFonts w:hint="eastAsia"/>
        </w:rPr>
        <w:t>召回率</w:t>
      </w:r>
      <w:r w:rsidR="00F102DA">
        <w:t>很低，仅能检测出</w:t>
      </w:r>
      <w:r w:rsidR="00F102DA">
        <w:rPr>
          <w:rFonts w:hint="eastAsia"/>
        </w:rPr>
        <w:t>极少</w:t>
      </w:r>
      <w:r w:rsidR="00F102DA">
        <w:t>的谣言，即便</w:t>
      </w:r>
      <w:r w:rsidR="00F102DA">
        <w:rPr>
          <w:rFonts w:hint="eastAsia"/>
        </w:rPr>
        <w:t>准确率</w:t>
      </w:r>
      <w:r w:rsidR="00F102DA">
        <w:t>高也没有用</w:t>
      </w:r>
      <w:r w:rsidR="00DE32BA">
        <w:rPr>
          <w:rFonts w:hint="eastAsia"/>
        </w:rPr>
        <w:t>。从</w:t>
      </w:r>
      <w:r w:rsidR="00DE32BA">
        <w:t>实验结果看，</w:t>
      </w:r>
      <w:r w:rsidR="00DE32BA">
        <w:rPr>
          <w:rFonts w:hint="eastAsia"/>
        </w:rPr>
        <w:t>归一化</w:t>
      </w:r>
      <w:r w:rsidR="00DE32BA">
        <w:t>互信息和缓和方法过滤器</w:t>
      </w:r>
      <w:r w:rsidR="00DE32BA">
        <w:rPr>
          <w:rFonts w:hint="eastAsia"/>
        </w:rPr>
        <w:t>选</w:t>
      </w:r>
      <w:r w:rsidR="00DE32BA">
        <w:t>出</w:t>
      </w:r>
      <w:r w:rsidR="00DE32BA">
        <w:rPr>
          <w:rFonts w:hint="eastAsia"/>
        </w:rPr>
        <w:t>的</w:t>
      </w:r>
      <w:r w:rsidR="00DE32BA">
        <w:t>特征都不</w:t>
      </w:r>
      <w:r w:rsidR="00DE32BA">
        <w:rPr>
          <w:rFonts w:hint="eastAsia"/>
        </w:rPr>
        <w:t>适用</w:t>
      </w:r>
      <w:r w:rsidR="00DE32BA">
        <w:t>于</w:t>
      </w:r>
      <w:r w:rsidR="00DE32BA">
        <w:rPr>
          <w:rFonts w:hint="eastAsia"/>
        </w:rPr>
        <w:t>朴素</w:t>
      </w:r>
      <w:r w:rsidR="009B6D55">
        <w:rPr>
          <w:rFonts w:hint="eastAsia"/>
        </w:rPr>
        <w:t>贝叶斯</w:t>
      </w:r>
      <w:r w:rsidR="009B6D55">
        <w:t>分类器，</w:t>
      </w:r>
      <w:r w:rsidR="009B6D55">
        <w:rPr>
          <w:rFonts w:hint="eastAsia"/>
        </w:rPr>
        <w:t>其</w:t>
      </w:r>
      <w:r w:rsidR="009B6D55">
        <w:rPr>
          <w:rFonts w:hint="eastAsia"/>
        </w:rPr>
        <w:t>F1</w:t>
      </w:r>
      <w:r w:rsidR="009B6D55">
        <w:rPr>
          <w:rFonts w:hint="eastAsia"/>
        </w:rPr>
        <w:t>度量</w:t>
      </w:r>
      <w:r w:rsidR="009B6D55">
        <w:t>处于</w:t>
      </w:r>
      <w:r w:rsidR="009B6D55">
        <w:rPr>
          <w:rFonts w:hint="eastAsia"/>
        </w:rPr>
        <w:t>选择</w:t>
      </w:r>
      <w:r w:rsidR="009B6D55">
        <w:t>技术</w:t>
      </w:r>
      <w:r w:rsidR="009B6D55">
        <w:rPr>
          <w:rFonts w:hint="eastAsia"/>
        </w:rPr>
        <w:t>的</w:t>
      </w:r>
      <w:r w:rsidR="00F31073">
        <w:rPr>
          <w:rFonts w:hint="eastAsia"/>
        </w:rPr>
        <w:t>最后</w:t>
      </w:r>
      <w:r w:rsidR="009B6D55">
        <w:t>两名</w:t>
      </w:r>
      <w:r w:rsidR="00E517C4">
        <w:rPr>
          <w:rFonts w:hint="eastAsia"/>
        </w:rPr>
        <w:t>，归一化</w:t>
      </w:r>
      <w:r w:rsidR="00E517C4">
        <w:t>互信息</w:t>
      </w:r>
      <w:r w:rsidR="00F31073">
        <w:rPr>
          <w:rFonts w:hint="eastAsia"/>
        </w:rPr>
        <w:t>的</w:t>
      </w:r>
      <w:r w:rsidR="00F31073">
        <w:t>选择</w:t>
      </w:r>
      <w:r w:rsidR="00E517C4">
        <w:t>甚至</w:t>
      </w:r>
      <w:r w:rsidR="00E517C4">
        <w:rPr>
          <w:rFonts w:hint="eastAsia"/>
        </w:rPr>
        <w:t>还</w:t>
      </w:r>
      <w:r w:rsidR="00E517C4">
        <w:t>不如</w:t>
      </w:r>
      <w:r w:rsidR="00E517C4">
        <w:rPr>
          <w:rFonts w:hint="eastAsia"/>
        </w:rPr>
        <w:t>全</w:t>
      </w:r>
      <w:r w:rsidR="00E517C4">
        <w:rPr>
          <w:rFonts w:hint="eastAsia"/>
        </w:rPr>
        <w:t>45</w:t>
      </w:r>
      <w:r w:rsidR="00E517C4">
        <w:rPr>
          <w:rFonts w:hint="eastAsia"/>
        </w:rPr>
        <w:t>类</w:t>
      </w:r>
      <w:r w:rsidR="00E517C4">
        <w:t>特征</w:t>
      </w:r>
      <w:r w:rsidR="00F31073">
        <w:rPr>
          <w:rFonts w:hint="eastAsia"/>
        </w:rPr>
        <w:t>不作</w:t>
      </w:r>
      <w:r w:rsidR="00F31073">
        <w:t>选择</w:t>
      </w:r>
      <w:r w:rsidR="00E517C4">
        <w:t>的表现</w:t>
      </w:r>
      <w:r w:rsidR="009B6D55">
        <w:rPr>
          <w:rFonts w:hint="eastAsia"/>
        </w:rPr>
        <w:t>；</w:t>
      </w:r>
      <w:r w:rsidR="009B6D55">
        <w:t>但在决策树中</w:t>
      </w:r>
      <w:r w:rsidR="009B6D55">
        <w:rPr>
          <w:rFonts w:hint="eastAsia"/>
        </w:rPr>
        <w:t>表现</w:t>
      </w:r>
      <w:r w:rsidR="009B6D55">
        <w:t>最差的斯皮尔曼却</w:t>
      </w:r>
      <w:r w:rsidR="009B6D55">
        <w:rPr>
          <w:rFonts w:hint="eastAsia"/>
        </w:rPr>
        <w:t>在</w:t>
      </w:r>
      <w:r w:rsidR="009B6D55">
        <w:t>朴素贝叶斯中表现最好</w:t>
      </w:r>
      <w:r w:rsidR="00E517C4">
        <w:rPr>
          <w:rFonts w:hint="eastAsia"/>
        </w:rPr>
        <w:t>（</w:t>
      </w:r>
      <w:r w:rsidR="00E517C4">
        <w:rPr>
          <w:rFonts w:hint="eastAsia"/>
        </w:rPr>
        <w:t>F1</w:t>
      </w:r>
      <w:r w:rsidR="00E517C4">
        <w:rPr>
          <w:rFonts w:hint="eastAsia"/>
        </w:rPr>
        <w:t>高达</w:t>
      </w:r>
      <w:r w:rsidR="00E517C4">
        <w:rPr>
          <w:rFonts w:hint="eastAsia"/>
        </w:rPr>
        <w:t>0.40</w:t>
      </w:r>
      <w:r w:rsidR="00E517C4">
        <w:t>）</w:t>
      </w:r>
      <w:r w:rsidR="009B6D55">
        <w:rPr>
          <w:rFonts w:hint="eastAsia"/>
        </w:rPr>
        <w:t>，</w:t>
      </w:r>
      <w:r w:rsidR="00E517C4">
        <w:rPr>
          <w:rFonts w:hint="eastAsia"/>
        </w:rPr>
        <w:t>甚至</w:t>
      </w:r>
      <w:r w:rsidR="009C6831">
        <w:rPr>
          <w:rFonts w:hint="eastAsia"/>
        </w:rPr>
        <w:t>与</w:t>
      </w:r>
      <w:r w:rsidR="009C6831">
        <w:t>包装器技术</w:t>
      </w:r>
      <w:r w:rsidR="00E517C4">
        <w:rPr>
          <w:rFonts w:hint="eastAsia"/>
        </w:rPr>
        <w:t>接近</w:t>
      </w:r>
      <w:r w:rsidR="009B6D55">
        <w:t>。</w:t>
      </w:r>
      <w:r w:rsidR="00E517C4">
        <w:rPr>
          <w:rFonts w:hint="eastAsia"/>
        </w:rPr>
        <w:t>以上</w:t>
      </w:r>
      <w:r w:rsidR="00E517C4">
        <w:t>实验结果说明</w:t>
      </w:r>
      <w:r w:rsidR="00E517C4">
        <w:rPr>
          <w:rFonts w:hint="eastAsia"/>
        </w:rPr>
        <w:t>过滤器</w:t>
      </w:r>
      <w:r w:rsidR="00E517C4">
        <w:t>特征选择</w:t>
      </w:r>
      <w:r w:rsidR="00E517C4">
        <w:rPr>
          <w:rFonts w:hint="eastAsia"/>
        </w:rPr>
        <w:t>技术选出</w:t>
      </w:r>
      <w:r w:rsidR="00E517C4">
        <w:t>的特征子集表现并不稳定，</w:t>
      </w:r>
      <w:r w:rsidR="00E517C4">
        <w:rPr>
          <w:rFonts w:hint="eastAsia"/>
        </w:rPr>
        <w:t>有时</w:t>
      </w:r>
      <w:r w:rsidR="00E517C4">
        <w:t>表现</w:t>
      </w:r>
      <w:r w:rsidR="00E517C4">
        <w:lastRenderedPageBreak/>
        <w:t>极差有时却极好，</w:t>
      </w:r>
      <w:r w:rsidR="00F31073">
        <w:rPr>
          <w:rFonts w:hint="eastAsia"/>
        </w:rPr>
        <w:t>因为</w:t>
      </w:r>
      <w:r w:rsidR="00E517C4">
        <w:t>相关度分析和</w:t>
      </w:r>
      <w:r w:rsidR="00E517C4">
        <w:rPr>
          <w:rFonts w:hint="eastAsia"/>
        </w:rPr>
        <w:t>基于</w:t>
      </w:r>
      <w:r w:rsidR="00E517C4">
        <w:t>实例的</w:t>
      </w:r>
      <w:r w:rsidR="00E517C4">
        <w:rPr>
          <w:rFonts w:hint="eastAsia"/>
        </w:rPr>
        <w:t>近邻</w:t>
      </w:r>
      <w:r w:rsidR="00E517C4">
        <w:t>分析并不</w:t>
      </w:r>
      <w:r w:rsidR="00F31073">
        <w:rPr>
          <w:rFonts w:hint="eastAsia"/>
        </w:rPr>
        <w:t>总是</w:t>
      </w:r>
      <w:r w:rsidR="00E517C4">
        <w:t>可靠</w:t>
      </w:r>
      <w:r w:rsidR="00F80B8C">
        <w:rPr>
          <w:rFonts w:hint="eastAsia"/>
        </w:rPr>
        <w:t>。</w:t>
      </w:r>
      <w:r w:rsidR="00E517C4">
        <w:rPr>
          <w:rFonts w:hint="eastAsia"/>
        </w:rPr>
        <w:t>从</w:t>
      </w:r>
      <w:r w:rsidR="00E517C4">
        <w:t>平均来说，过滤器</w:t>
      </w:r>
      <w:r w:rsidR="00F31073">
        <w:rPr>
          <w:rFonts w:hint="eastAsia"/>
        </w:rPr>
        <w:t>技术</w:t>
      </w:r>
      <w:r w:rsidR="00E517C4">
        <w:rPr>
          <w:rFonts w:hint="eastAsia"/>
        </w:rPr>
        <w:t>表现</w:t>
      </w:r>
      <w:r w:rsidR="00E517C4">
        <w:t>中等</w:t>
      </w:r>
      <w:r w:rsidR="00F31073">
        <w:rPr>
          <w:rFonts w:hint="eastAsia"/>
        </w:rPr>
        <w:t>，</w:t>
      </w:r>
      <w:r w:rsidR="00F31073">
        <w:t>经常</w:t>
      </w:r>
      <w:r w:rsidR="00F31073">
        <w:rPr>
          <w:rFonts w:hint="eastAsia"/>
        </w:rPr>
        <w:t>处于</w:t>
      </w:r>
      <w:r w:rsidR="00F31073">
        <w:t>包装器技术之下</w:t>
      </w:r>
      <w:r w:rsidR="00F31073">
        <w:rPr>
          <w:rFonts w:hint="eastAsia"/>
        </w:rPr>
        <w:t>；</w:t>
      </w:r>
      <w:r w:rsidR="00E517C4">
        <w:t>但不可否认</w:t>
      </w:r>
      <w:r w:rsidR="00F31073">
        <w:rPr>
          <w:rFonts w:hint="eastAsia"/>
        </w:rPr>
        <w:t>的</w:t>
      </w:r>
      <w:r w:rsidR="00F31073">
        <w:t>是</w:t>
      </w:r>
      <w:r w:rsidR="00F31073">
        <w:rPr>
          <w:rFonts w:hint="eastAsia"/>
        </w:rPr>
        <w:t>过滤器</w:t>
      </w:r>
      <w:r w:rsidR="00F31073">
        <w:t>能</w:t>
      </w:r>
      <w:r w:rsidR="00F31073">
        <w:rPr>
          <w:rFonts w:hint="eastAsia"/>
        </w:rPr>
        <w:t>快速</w:t>
      </w:r>
      <w:r w:rsidR="00F31073">
        <w:t>地选出</w:t>
      </w:r>
      <w:r w:rsidR="00F31073">
        <w:rPr>
          <w:rFonts w:hint="eastAsia"/>
        </w:rPr>
        <w:t>较为</w:t>
      </w:r>
      <w:r w:rsidR="00F31073">
        <w:t>有效的特征</w:t>
      </w:r>
      <w:r w:rsidR="00F31073">
        <w:rPr>
          <w:rFonts w:hint="eastAsia"/>
        </w:rPr>
        <w:t>子集</w:t>
      </w:r>
      <w:r w:rsidR="00F31073">
        <w:t>，对</w:t>
      </w:r>
      <w:r w:rsidR="00F31073">
        <w:rPr>
          <w:rFonts w:hint="eastAsia"/>
        </w:rPr>
        <w:t>分类器</w:t>
      </w:r>
      <w:r w:rsidR="00F31073">
        <w:t>识别准确率有一定的提高。</w:t>
      </w:r>
    </w:p>
    <w:p w:rsidR="00694A93" w:rsidRDefault="00694A93" w:rsidP="009D40FF">
      <w:r>
        <w:rPr>
          <w:rFonts w:hint="eastAsia"/>
        </w:rPr>
        <w:t>包装器</w:t>
      </w:r>
      <w:r>
        <w:t>特征选择技术</w:t>
      </w:r>
      <w:r w:rsidR="00F80B8C">
        <w:rPr>
          <w:rFonts w:hint="eastAsia"/>
        </w:rPr>
        <w:t>有</w:t>
      </w:r>
      <w:r>
        <w:rPr>
          <w:rFonts w:hint="eastAsia"/>
        </w:rPr>
        <w:t>卓越</w:t>
      </w:r>
      <w:r>
        <w:t>性和稳定性。</w:t>
      </w:r>
      <w:r>
        <w:rPr>
          <w:rFonts w:hint="eastAsia"/>
        </w:rPr>
        <w:t>观察</w:t>
      </w:r>
      <w:r>
        <w:t>实验中</w:t>
      </w:r>
      <w:r>
        <w:rPr>
          <w:rFonts w:hint="eastAsia"/>
        </w:rPr>
        <w:t>3</w:t>
      </w:r>
      <w:r>
        <w:rPr>
          <w:rFonts w:hint="eastAsia"/>
        </w:rPr>
        <w:t>种</w:t>
      </w:r>
      <w:r>
        <w:t>包装器技术</w:t>
      </w:r>
      <w:r>
        <w:rPr>
          <w:rFonts w:hint="eastAsia"/>
        </w:rPr>
        <w:t>的评测</w:t>
      </w:r>
      <w:r>
        <w:t>数据，</w:t>
      </w:r>
      <w:r>
        <w:rPr>
          <w:rFonts w:hint="eastAsia"/>
        </w:rPr>
        <w:t>发现</w:t>
      </w:r>
      <w:r>
        <w:t>其整体</w:t>
      </w:r>
      <w:r>
        <w:rPr>
          <w:rFonts w:hint="eastAsia"/>
        </w:rPr>
        <w:t>表现比</w:t>
      </w:r>
      <w:r>
        <w:t>过滤器技术</w:t>
      </w:r>
      <w:r>
        <w:rPr>
          <w:rFonts w:hint="eastAsia"/>
        </w:rPr>
        <w:t>要</w:t>
      </w:r>
      <w:r>
        <w:t>卓越</w:t>
      </w:r>
      <w:r>
        <w:rPr>
          <w:rFonts w:hint="eastAsia"/>
        </w:rPr>
        <w:t>很多</w:t>
      </w:r>
      <w:r>
        <w:t>，特别是在朴素贝叶斯分类器上</w:t>
      </w:r>
      <w:r>
        <w:rPr>
          <w:rFonts w:hint="eastAsia"/>
        </w:rPr>
        <w:t>。</w:t>
      </w:r>
      <w:r>
        <w:t>这是</w:t>
      </w:r>
      <w:r>
        <w:rPr>
          <w:rFonts w:hint="eastAsia"/>
        </w:rPr>
        <w:t>因为</w:t>
      </w:r>
      <w:r>
        <w:t>包装器是经过长时间的迭代</w:t>
      </w:r>
      <w:r>
        <w:rPr>
          <w:rFonts w:hint="eastAsia"/>
        </w:rPr>
        <w:t>搜索</w:t>
      </w:r>
      <w:r>
        <w:t>加</w:t>
      </w:r>
      <w:r w:rsidR="00F12CE5">
        <w:rPr>
          <w:rFonts w:hint="eastAsia"/>
        </w:rPr>
        <w:t>实测</w:t>
      </w:r>
      <w:r>
        <w:t>评估</w:t>
      </w:r>
      <w:r>
        <w:rPr>
          <w:rFonts w:hint="eastAsia"/>
        </w:rPr>
        <w:t>后</w:t>
      </w:r>
      <w:r>
        <w:t>，挑出</w:t>
      </w:r>
      <w:r>
        <w:rPr>
          <w:rFonts w:hint="eastAsia"/>
        </w:rPr>
        <w:t>其</w:t>
      </w:r>
      <w:r>
        <w:t>认为最优的特征组合</w:t>
      </w:r>
      <w:r>
        <w:rPr>
          <w:rFonts w:hint="eastAsia"/>
        </w:rPr>
        <w:t>，</w:t>
      </w:r>
      <w:r>
        <w:t>这样选出的特征</w:t>
      </w:r>
      <w:r w:rsidR="00F12CE5">
        <w:rPr>
          <w:rFonts w:hint="eastAsia"/>
        </w:rPr>
        <w:t>子集</w:t>
      </w:r>
      <w:r>
        <w:rPr>
          <w:rFonts w:hint="eastAsia"/>
        </w:rPr>
        <w:t>是</w:t>
      </w:r>
      <w:r w:rsidR="00F12CE5">
        <w:rPr>
          <w:rFonts w:hint="eastAsia"/>
        </w:rPr>
        <w:t>大量</w:t>
      </w:r>
      <w:r w:rsidR="00F12CE5">
        <w:t>候选</w:t>
      </w:r>
      <w:r w:rsidR="00F12CE5">
        <w:rPr>
          <w:rFonts w:hint="eastAsia"/>
        </w:rPr>
        <w:t>中</w:t>
      </w:r>
      <w:r w:rsidR="00F12CE5">
        <w:t>的局部最优，自然</w:t>
      </w:r>
      <w:r w:rsidR="00F12CE5">
        <w:rPr>
          <w:rFonts w:hint="eastAsia"/>
        </w:rPr>
        <w:t>比较</w:t>
      </w:r>
      <w:r w:rsidR="00F12CE5">
        <w:t>稳定。</w:t>
      </w:r>
      <w:r w:rsidR="00F12CE5">
        <w:rPr>
          <w:rFonts w:hint="eastAsia"/>
        </w:rPr>
        <w:t>可以看到</w:t>
      </w:r>
      <w:r w:rsidR="00F12CE5">
        <w:t>包装器</w:t>
      </w:r>
      <w:r w:rsidR="00F12CE5">
        <w:rPr>
          <w:rFonts w:hint="eastAsia"/>
        </w:rPr>
        <w:t>选出</w:t>
      </w:r>
      <w:r w:rsidR="00F12CE5">
        <w:t>的基本所有特征</w:t>
      </w:r>
      <w:r w:rsidR="00F12CE5">
        <w:rPr>
          <w:rFonts w:hint="eastAsia"/>
        </w:rPr>
        <w:t>子集</w:t>
      </w:r>
      <w:r w:rsidR="00F12CE5">
        <w:t>都有很高的表现</w:t>
      </w:r>
      <w:r w:rsidR="00F12CE5">
        <w:rPr>
          <w:rFonts w:hint="eastAsia"/>
        </w:rPr>
        <w:t>，除了</w:t>
      </w:r>
      <w:r w:rsidR="00F12CE5">
        <w:t>决策树上的前向搜索</w:t>
      </w:r>
      <w:r w:rsidR="00DC17DD">
        <w:rPr>
          <w:rFonts w:hint="eastAsia"/>
        </w:rPr>
        <w:t>模式</w:t>
      </w:r>
      <w:r w:rsidR="00F12CE5">
        <w:t>，</w:t>
      </w:r>
      <w:r w:rsidR="00F12CE5">
        <w:rPr>
          <w:rFonts w:hint="eastAsia"/>
        </w:rPr>
        <w:t>其</w:t>
      </w:r>
      <w:r w:rsidR="00F12CE5">
        <w:t>表现</w:t>
      </w:r>
      <w:r w:rsidR="00F12CE5">
        <w:rPr>
          <w:rFonts w:hint="eastAsia"/>
        </w:rPr>
        <w:t>略</w:t>
      </w:r>
      <w:r w:rsidR="00F12CE5">
        <w:t>低于大部分过滤器，这是因为</w:t>
      </w:r>
      <w:r w:rsidR="00F12CE5">
        <w:rPr>
          <w:rFonts w:hint="eastAsia"/>
        </w:rPr>
        <w:t>算法</w:t>
      </w:r>
      <w:r w:rsidR="00F12CE5">
        <w:t>在</w:t>
      </w:r>
      <w:r w:rsidR="00F12CE5">
        <w:rPr>
          <w:rFonts w:hint="eastAsia"/>
        </w:rPr>
        <w:t>此次</w:t>
      </w:r>
      <w:r w:rsidR="00F12CE5">
        <w:t>迭代中</w:t>
      </w:r>
      <w:r w:rsidR="00F12CE5">
        <w:rPr>
          <w:rFonts w:hint="eastAsia"/>
        </w:rPr>
        <w:t>并没有</w:t>
      </w:r>
      <w:r w:rsidR="00F12CE5">
        <w:t>达到最终的收敛，</w:t>
      </w:r>
      <w:r w:rsidR="00F12CE5">
        <w:rPr>
          <w:rFonts w:hint="eastAsia"/>
        </w:rPr>
        <w:t>运行</w:t>
      </w:r>
      <w:r w:rsidR="00F12CE5">
        <w:t>时间是其它包装器的</w:t>
      </w:r>
      <w:r w:rsidR="00F12CE5">
        <w:rPr>
          <w:rFonts w:hint="eastAsia"/>
        </w:rPr>
        <w:t>20</w:t>
      </w:r>
      <w:r w:rsidR="00F12CE5">
        <w:rPr>
          <w:rFonts w:hint="eastAsia"/>
        </w:rPr>
        <w:t>倍</w:t>
      </w:r>
      <w:r w:rsidR="00F12CE5">
        <w:t>以上，</w:t>
      </w:r>
      <w:r w:rsidR="00F12CE5">
        <w:rPr>
          <w:rFonts w:hint="eastAsia"/>
        </w:rPr>
        <w:t>猜想</w:t>
      </w:r>
      <w:r w:rsidR="00F12CE5">
        <w:t>是</w:t>
      </w:r>
      <w:r w:rsidR="00F12CE5">
        <w:rPr>
          <w:rFonts w:hint="eastAsia"/>
        </w:rPr>
        <w:t>搜索</w:t>
      </w:r>
      <w:r w:rsidR="00F12CE5">
        <w:t>进入了</w:t>
      </w:r>
      <w:r w:rsidR="00F12CE5">
        <w:rPr>
          <w:rFonts w:hint="eastAsia"/>
        </w:rPr>
        <w:t>一些</w:t>
      </w:r>
      <w:r w:rsidR="00F12CE5">
        <w:t>较深但终点</w:t>
      </w:r>
      <w:r w:rsidR="00DC17DD">
        <w:rPr>
          <w:rFonts w:hint="eastAsia"/>
        </w:rPr>
        <w:t>全局不优的</w:t>
      </w:r>
      <w:r w:rsidR="00F12CE5">
        <w:t>分支</w:t>
      </w:r>
      <w:r w:rsidR="00F12CE5">
        <w:rPr>
          <w:rFonts w:hint="eastAsia"/>
        </w:rPr>
        <w:t>；</w:t>
      </w:r>
      <w:r w:rsidR="00F12CE5">
        <w:t>由于在达到局部最优</w:t>
      </w:r>
      <w:r w:rsidR="00F12CE5">
        <w:rPr>
          <w:rFonts w:hint="eastAsia"/>
        </w:rPr>
        <w:t>前</w:t>
      </w:r>
      <w:r w:rsidR="00F12CE5">
        <w:t>算法就被作者强制终止</w:t>
      </w:r>
      <w:r w:rsidR="00F12CE5">
        <w:rPr>
          <w:rFonts w:hint="eastAsia"/>
        </w:rPr>
        <w:t>了</w:t>
      </w:r>
      <w:r w:rsidR="00F12CE5">
        <w:t>，所以其表现</w:t>
      </w:r>
      <w:r w:rsidR="00F12CE5">
        <w:rPr>
          <w:rFonts w:hint="eastAsia"/>
        </w:rPr>
        <w:t>较差</w:t>
      </w:r>
      <w:r w:rsidR="00F12CE5">
        <w:t>。</w:t>
      </w:r>
      <w:r w:rsidR="00F91CEC">
        <w:rPr>
          <w:rFonts w:hint="eastAsia"/>
        </w:rPr>
        <w:t>而在实验</w:t>
      </w:r>
      <w:r w:rsidR="00F91CEC">
        <w:t>运行的</w:t>
      </w:r>
      <w:r w:rsidR="00F91CEC">
        <w:rPr>
          <w:rFonts w:hint="eastAsia"/>
        </w:rPr>
        <w:t>数十</w:t>
      </w:r>
      <w:r w:rsidR="00F91CEC">
        <w:t>次包装器算法中，这是唯一</w:t>
      </w:r>
      <w:r w:rsidR="00F91CEC">
        <w:rPr>
          <w:rFonts w:hint="eastAsia"/>
        </w:rPr>
        <w:t>不收敛</w:t>
      </w:r>
      <w:r w:rsidR="00F91CEC">
        <w:t>的例子。</w:t>
      </w:r>
      <w:r w:rsidR="00F91CEC">
        <w:rPr>
          <w:rFonts w:hint="eastAsia"/>
        </w:rPr>
        <w:t>以上实验</w:t>
      </w:r>
      <w:r w:rsidR="00F91CEC">
        <w:t>说明，包装器技术</w:t>
      </w:r>
      <w:r w:rsidR="00F91CEC">
        <w:rPr>
          <w:rFonts w:hint="eastAsia"/>
        </w:rPr>
        <w:t>能</w:t>
      </w:r>
      <w:r w:rsidR="00F91CEC">
        <w:t>大幅提高分类器的</w:t>
      </w:r>
      <w:r w:rsidR="00F91CEC">
        <w:rPr>
          <w:rFonts w:hint="eastAsia"/>
        </w:rPr>
        <w:t>表现</w:t>
      </w:r>
      <w:r w:rsidR="00F91CEC">
        <w:t>，</w:t>
      </w:r>
      <w:r w:rsidR="00F91CEC">
        <w:rPr>
          <w:rFonts w:hint="eastAsia"/>
        </w:rPr>
        <w:t>大多数</w:t>
      </w:r>
      <w:r w:rsidR="00F91CEC">
        <w:t>情况下搜索结果</w:t>
      </w:r>
      <w:r w:rsidR="00F91CEC">
        <w:rPr>
          <w:rFonts w:hint="eastAsia"/>
        </w:rPr>
        <w:t>都很</w:t>
      </w:r>
      <w:r w:rsidR="00F91CEC">
        <w:t>可靠，</w:t>
      </w:r>
      <w:r w:rsidR="00F91CEC">
        <w:rPr>
          <w:rFonts w:hint="eastAsia"/>
        </w:rPr>
        <w:t>此类</w:t>
      </w:r>
      <w:r w:rsidR="00F91CEC">
        <w:t>技术</w:t>
      </w:r>
      <w:r w:rsidR="00F91CEC">
        <w:rPr>
          <w:rFonts w:hint="eastAsia"/>
        </w:rPr>
        <w:t>具有</w:t>
      </w:r>
      <w:r w:rsidR="00F91CEC">
        <w:t>卓越</w:t>
      </w:r>
      <w:r w:rsidR="00F91CEC">
        <w:rPr>
          <w:rFonts w:hint="eastAsia"/>
        </w:rPr>
        <w:t>性与稳定性</w:t>
      </w:r>
      <w:r w:rsidR="00F91CEC">
        <w:t>。</w:t>
      </w:r>
    </w:p>
    <w:p w:rsidR="00F91CEC" w:rsidRDefault="00F91CEC" w:rsidP="00CD2BF8">
      <w:r>
        <w:rPr>
          <w:rFonts w:hint="eastAsia"/>
        </w:rPr>
        <w:t>以过滤器</w:t>
      </w:r>
      <w:r>
        <w:t>指导</w:t>
      </w:r>
      <w:r w:rsidR="00B32EB2">
        <w:rPr>
          <w:rFonts w:hint="eastAsia"/>
        </w:rPr>
        <w:t>起点</w:t>
      </w:r>
      <w:r>
        <w:t>的浮动包装器</w:t>
      </w:r>
      <w:r w:rsidR="00B763A0">
        <w:rPr>
          <w:rFonts w:hint="eastAsia"/>
        </w:rPr>
        <w:t>有一定</w:t>
      </w:r>
      <w:r w:rsidR="00B763A0">
        <w:t>的</w:t>
      </w:r>
      <w:r w:rsidR="00B763A0">
        <w:rPr>
          <w:rFonts w:hint="eastAsia"/>
        </w:rPr>
        <w:t>潜力</w:t>
      </w:r>
      <w:r w:rsidR="00B763A0">
        <w:t>。</w:t>
      </w:r>
      <w:r w:rsidR="00B763A0">
        <w:rPr>
          <w:rFonts w:hint="eastAsia"/>
        </w:rPr>
        <w:t>实验</w:t>
      </w:r>
      <w:r w:rsidR="00B763A0">
        <w:t>结果中</w:t>
      </w:r>
      <w:r w:rsidR="00B763A0">
        <w:rPr>
          <w:rFonts w:hint="eastAsia"/>
        </w:rPr>
        <w:t>浮动</w:t>
      </w:r>
      <w:r w:rsidR="00B763A0">
        <w:t>包装器</w:t>
      </w:r>
      <w:r w:rsidR="00B763A0">
        <w:rPr>
          <w:rFonts w:hint="eastAsia"/>
        </w:rPr>
        <w:t>在</w:t>
      </w:r>
      <w:r w:rsidR="00B763A0">
        <w:t>朴素贝叶斯分类器中</w:t>
      </w:r>
      <w:r w:rsidR="00B763A0">
        <w:rPr>
          <w:rFonts w:hint="eastAsia"/>
        </w:rPr>
        <w:t>的</w:t>
      </w:r>
      <w:r w:rsidR="00B763A0">
        <w:t>表现是</w:t>
      </w:r>
      <w:r w:rsidR="00B763A0">
        <w:rPr>
          <w:rFonts w:hint="eastAsia"/>
        </w:rPr>
        <w:t>很好</w:t>
      </w:r>
      <w:r w:rsidR="00B763A0">
        <w:t>的，</w:t>
      </w:r>
      <w:r w:rsidR="00B763A0">
        <w:rPr>
          <w:rFonts w:hint="eastAsia"/>
        </w:rPr>
        <w:t>在</w:t>
      </w:r>
      <w:r w:rsidR="00B763A0">
        <w:t>保持最高的</w:t>
      </w:r>
      <w:r w:rsidR="00B763A0">
        <w:rPr>
          <w:rFonts w:hint="eastAsia"/>
        </w:rPr>
        <w:t>F1</w:t>
      </w:r>
      <w:r w:rsidR="00B763A0">
        <w:rPr>
          <w:rFonts w:hint="eastAsia"/>
        </w:rPr>
        <w:t>度量</w:t>
      </w:r>
      <w:r w:rsidR="00B763A0">
        <w:t>（</w:t>
      </w:r>
      <w:r w:rsidR="00B763A0">
        <w:rPr>
          <w:rFonts w:hint="eastAsia"/>
        </w:rPr>
        <w:t>0.43</w:t>
      </w:r>
      <w:r w:rsidR="00B763A0">
        <w:t>）</w:t>
      </w:r>
      <w:r w:rsidR="00B763A0">
        <w:rPr>
          <w:rFonts w:hint="eastAsia"/>
        </w:rPr>
        <w:t>的</w:t>
      </w:r>
      <w:r w:rsidR="00B763A0">
        <w:t>同时，其谣言</w:t>
      </w:r>
      <w:r w:rsidR="00B763A0">
        <w:rPr>
          <w:rFonts w:hint="eastAsia"/>
        </w:rPr>
        <w:t>准确率</w:t>
      </w:r>
      <w:r w:rsidR="00B763A0">
        <w:t>也</w:t>
      </w:r>
      <w:r w:rsidR="00B763A0">
        <w:rPr>
          <w:rFonts w:hint="eastAsia"/>
        </w:rPr>
        <w:t>排在</w:t>
      </w:r>
      <w:r w:rsidR="00B763A0">
        <w:t>第二位（</w:t>
      </w:r>
      <w:r w:rsidR="00B763A0">
        <w:rPr>
          <w:rFonts w:hint="eastAsia"/>
        </w:rPr>
        <w:t>0.35</w:t>
      </w:r>
      <w:r w:rsidR="00B763A0">
        <w:t>）</w:t>
      </w:r>
      <w:r w:rsidR="00B763A0">
        <w:rPr>
          <w:rFonts w:hint="eastAsia"/>
        </w:rPr>
        <w:t>，而谣言</w:t>
      </w:r>
      <w:r w:rsidR="00B763A0">
        <w:t>准确率</w:t>
      </w:r>
      <w:r w:rsidR="00B763A0">
        <w:rPr>
          <w:rFonts w:hint="eastAsia"/>
        </w:rPr>
        <w:t>排在</w:t>
      </w:r>
      <w:r w:rsidR="00B763A0">
        <w:t>第一的是</w:t>
      </w:r>
      <w:r w:rsidR="00B763A0">
        <w:rPr>
          <w:rFonts w:hint="eastAsia"/>
        </w:rPr>
        <w:t>F1</w:t>
      </w:r>
      <w:r w:rsidR="00B763A0">
        <w:rPr>
          <w:rFonts w:hint="eastAsia"/>
        </w:rPr>
        <w:t>度量</w:t>
      </w:r>
      <w:r w:rsidR="00B763A0">
        <w:t>很低、无实用性的</w:t>
      </w:r>
      <w:r w:rsidR="00B763A0">
        <w:rPr>
          <w:rFonts w:hint="eastAsia"/>
        </w:rPr>
        <w:t>皮尔曼</w:t>
      </w:r>
      <w:r w:rsidR="00B763A0">
        <w:t>过滤器</w:t>
      </w:r>
      <w:r w:rsidR="00B763A0">
        <w:rPr>
          <w:rFonts w:hint="eastAsia"/>
        </w:rPr>
        <w:t>，</w:t>
      </w:r>
      <w:r w:rsidR="00B763A0">
        <w:t>因此可以说</w:t>
      </w:r>
      <w:r w:rsidR="00B763A0">
        <w:rPr>
          <w:rFonts w:hint="eastAsia"/>
        </w:rPr>
        <w:t>在此</w:t>
      </w:r>
      <w:r w:rsidR="00B763A0">
        <w:t>分类器中，浮动包装器</w:t>
      </w:r>
      <w:r w:rsidR="00B763A0">
        <w:rPr>
          <w:rFonts w:hint="eastAsia"/>
        </w:rPr>
        <w:t>的</w:t>
      </w:r>
      <w:r w:rsidR="00B763A0">
        <w:t>结果</w:t>
      </w:r>
      <w:r w:rsidR="00B763A0">
        <w:rPr>
          <w:rFonts w:hint="eastAsia"/>
        </w:rPr>
        <w:t>是</w:t>
      </w:r>
      <w:r w:rsidR="00B763A0">
        <w:t>所有特征选择技术中最好的。</w:t>
      </w:r>
      <w:r w:rsidR="00E1798A">
        <w:rPr>
          <w:rFonts w:hint="eastAsia"/>
        </w:rPr>
        <w:t>这是</w:t>
      </w:r>
      <w:r w:rsidR="00E1798A">
        <w:t>因为浮动包装器以过滤器选择出来的</w:t>
      </w:r>
      <w:r w:rsidR="00E1798A">
        <w:rPr>
          <w:rFonts w:hint="eastAsia"/>
        </w:rPr>
        <w:t>多个</w:t>
      </w:r>
      <w:r w:rsidR="00E1798A">
        <w:t>特征子集作为</w:t>
      </w:r>
      <w:r w:rsidR="00E1798A">
        <w:rPr>
          <w:rFonts w:hint="eastAsia"/>
        </w:rPr>
        <w:t>尝试</w:t>
      </w:r>
      <w:r w:rsidR="00E1798A">
        <w:t>的</w:t>
      </w:r>
      <w:r w:rsidR="00E1798A">
        <w:rPr>
          <w:rFonts w:hint="eastAsia"/>
        </w:rPr>
        <w:t>搜索</w:t>
      </w:r>
      <w:r w:rsidR="00E1798A">
        <w:t>起点，而且其</w:t>
      </w:r>
      <w:r w:rsidR="00E1798A">
        <w:rPr>
          <w:rFonts w:hint="eastAsia"/>
        </w:rPr>
        <w:t>子集变换</w:t>
      </w:r>
      <w:r w:rsidR="00E1798A">
        <w:t>操作丰富，这些因素使得浮动包装器不易过早地落入</w:t>
      </w:r>
      <w:r w:rsidR="00E1798A">
        <w:rPr>
          <w:rFonts w:hint="eastAsia"/>
        </w:rPr>
        <w:t>全局</w:t>
      </w:r>
      <w:r w:rsidR="00E1798A">
        <w:t>不优的局部最优</w:t>
      </w:r>
      <w:r w:rsidR="00E1798A">
        <w:rPr>
          <w:rFonts w:hint="eastAsia"/>
        </w:rPr>
        <w:t>当中。但是</w:t>
      </w:r>
      <w:r w:rsidR="00E1798A">
        <w:t>浮动包装器</w:t>
      </w:r>
      <w:r w:rsidR="00E1798A">
        <w:rPr>
          <w:rFonts w:hint="eastAsia"/>
        </w:rPr>
        <w:t>也</w:t>
      </w:r>
      <w:r w:rsidR="00E1798A">
        <w:t>并不</w:t>
      </w:r>
      <w:r w:rsidR="00E1798A">
        <w:rPr>
          <w:rFonts w:hint="eastAsia"/>
        </w:rPr>
        <w:t>一定</w:t>
      </w:r>
      <w:r w:rsidR="00E1798A">
        <w:t>能搜索</w:t>
      </w:r>
      <w:r w:rsidR="00E1798A">
        <w:rPr>
          <w:rFonts w:hint="eastAsia"/>
        </w:rPr>
        <w:t>出</w:t>
      </w:r>
      <w:r w:rsidR="00E1798A">
        <w:t>全局最优</w:t>
      </w:r>
      <w:r w:rsidR="00E1798A">
        <w:rPr>
          <w:rFonts w:hint="eastAsia"/>
        </w:rPr>
        <w:t>的</w:t>
      </w:r>
      <w:r w:rsidR="00E1798A">
        <w:t>解，如决策树中</w:t>
      </w:r>
      <w:r w:rsidR="00E1798A">
        <w:rPr>
          <w:rFonts w:hint="eastAsia"/>
        </w:rPr>
        <w:t>分类器</w:t>
      </w:r>
      <w:r w:rsidR="00E1798A">
        <w:t>中，其</w:t>
      </w:r>
      <w:r w:rsidR="00E1798A">
        <w:t>F1</w:t>
      </w:r>
      <w:r w:rsidR="00E1798A">
        <w:rPr>
          <w:rFonts w:hint="eastAsia"/>
        </w:rPr>
        <w:t>度量</w:t>
      </w:r>
      <w:r w:rsidR="00E1798A">
        <w:t>仅排名第三，在反向</w:t>
      </w:r>
      <w:r w:rsidR="00E1798A">
        <w:rPr>
          <w:rFonts w:hint="eastAsia"/>
        </w:rPr>
        <w:t>搜索</w:t>
      </w:r>
      <w:r w:rsidR="00E1798A">
        <w:t>包装器</w:t>
      </w:r>
      <w:r w:rsidR="00E1798A">
        <w:rPr>
          <w:rFonts w:hint="eastAsia"/>
        </w:rPr>
        <w:t>与</w:t>
      </w:r>
      <w:r w:rsidR="00E1798A">
        <w:t>皮尔曼过滤器</w:t>
      </w:r>
      <w:r w:rsidR="00E1798A">
        <w:rPr>
          <w:rFonts w:hint="eastAsia"/>
        </w:rPr>
        <w:t>之后（虽然</w:t>
      </w:r>
      <w:r w:rsidR="00E1798A">
        <w:t>与它们差距不大）</w:t>
      </w:r>
      <w:r w:rsidR="00E1798A">
        <w:rPr>
          <w:rFonts w:hint="eastAsia"/>
        </w:rPr>
        <w:t>。这</w:t>
      </w:r>
      <w:r w:rsidR="00E1798A">
        <w:t>是因为</w:t>
      </w:r>
      <w:r w:rsidR="00E1798A">
        <w:rPr>
          <w:rFonts w:hint="eastAsia"/>
        </w:rPr>
        <w:t>启发式</w:t>
      </w:r>
      <w:r w:rsidR="00E1798A">
        <w:t>搜索</w:t>
      </w:r>
      <w:r w:rsidR="00E1798A">
        <w:rPr>
          <w:rFonts w:hint="eastAsia"/>
        </w:rPr>
        <w:t>并不是</w:t>
      </w:r>
      <w:r w:rsidR="00E1798A">
        <w:t>用理论指导能完全控制的，虽然浮动包装器能一定程度</w:t>
      </w:r>
      <w:r w:rsidR="00E1798A">
        <w:rPr>
          <w:rFonts w:hint="eastAsia"/>
        </w:rPr>
        <w:t>保证</w:t>
      </w:r>
      <w:r w:rsidR="00E1798A">
        <w:t>其搜索</w:t>
      </w:r>
      <w:r w:rsidR="00E1798A">
        <w:rPr>
          <w:rFonts w:hint="eastAsia"/>
        </w:rPr>
        <w:t>结果</w:t>
      </w:r>
      <w:r w:rsidR="00E1798A">
        <w:t>全局</w:t>
      </w:r>
      <w:r w:rsidR="00E1798A">
        <w:rPr>
          <w:rFonts w:hint="eastAsia"/>
        </w:rPr>
        <w:t>较优</w:t>
      </w:r>
      <w:r w:rsidR="00E1798A">
        <w:t>，但</w:t>
      </w:r>
      <w:r w:rsidR="00CD2BF8">
        <w:rPr>
          <w:rFonts w:hint="eastAsia"/>
        </w:rPr>
        <w:t>搜索</w:t>
      </w:r>
      <w:r w:rsidR="00CD2BF8">
        <w:t>起点很大程度决定了</w:t>
      </w:r>
      <w:r w:rsidR="00CD2BF8">
        <w:rPr>
          <w:rFonts w:hint="eastAsia"/>
        </w:rPr>
        <w:t>搜索</w:t>
      </w:r>
      <w:r w:rsidR="00CD2BF8">
        <w:t>结果的优劣，即便</w:t>
      </w:r>
      <w:r w:rsidR="00F80B8C">
        <w:rPr>
          <w:rFonts w:hint="eastAsia"/>
        </w:rPr>
        <w:t>尝试</w:t>
      </w:r>
      <w:r w:rsidR="00CD2BF8">
        <w:t>了</w:t>
      </w:r>
      <w:r w:rsidR="00CD2BF8">
        <w:rPr>
          <w:rFonts w:hint="eastAsia"/>
        </w:rPr>
        <w:t>过滤器</w:t>
      </w:r>
      <w:r w:rsidR="00CD2BF8">
        <w:t>选择出来的多个</w:t>
      </w:r>
      <w:r w:rsidR="00CD2BF8">
        <w:rPr>
          <w:rFonts w:hint="eastAsia"/>
        </w:rPr>
        <w:t>搜索</w:t>
      </w:r>
      <w:r w:rsidR="00CD2BF8">
        <w:t>起点，也不能</w:t>
      </w:r>
      <w:r w:rsidR="00CD2BF8">
        <w:rPr>
          <w:rFonts w:hint="eastAsia"/>
        </w:rPr>
        <w:t>一定会比</w:t>
      </w:r>
      <w:r w:rsidR="00CD2BF8">
        <w:t>单个起点</w:t>
      </w:r>
      <w:r w:rsidR="00CD2BF8">
        <w:rPr>
          <w:rFonts w:hint="eastAsia"/>
        </w:rPr>
        <w:t>的</w:t>
      </w:r>
      <w:r w:rsidR="00CD2BF8">
        <w:t>结果要好（</w:t>
      </w:r>
      <w:r w:rsidR="00CD2BF8">
        <w:rPr>
          <w:rFonts w:hint="eastAsia"/>
        </w:rPr>
        <w:t>如</w:t>
      </w:r>
      <w:r w:rsidR="00CD2BF8">
        <w:t>反向包装器）</w:t>
      </w:r>
      <w:r w:rsidR="00CD2BF8">
        <w:rPr>
          <w:rFonts w:hint="eastAsia"/>
        </w:rPr>
        <w:t>；</w:t>
      </w:r>
      <w:r w:rsidR="00CD2BF8">
        <w:t>另外，</w:t>
      </w:r>
      <w:r w:rsidR="00CD2BF8">
        <w:rPr>
          <w:rFonts w:hint="eastAsia"/>
        </w:rPr>
        <w:t>浮动</w:t>
      </w:r>
      <w:r w:rsidR="00CD2BF8">
        <w:t>过滤器的搜索起点中涵盖了皮尔曼过滤器</w:t>
      </w:r>
      <w:r w:rsidR="00CD2BF8">
        <w:rPr>
          <w:rFonts w:hint="eastAsia"/>
        </w:rPr>
        <w:t>的</w:t>
      </w:r>
      <w:r w:rsidR="00CD2BF8">
        <w:t>特征选择结果，但最终的</w:t>
      </w:r>
      <w:r w:rsidR="00CD2BF8">
        <w:rPr>
          <w:rFonts w:hint="eastAsia"/>
        </w:rPr>
        <w:t>实验</w:t>
      </w:r>
      <w:r w:rsidR="00CD2BF8">
        <w:t>指标却不如</w:t>
      </w:r>
      <w:r w:rsidR="00CD2BF8">
        <w:rPr>
          <w:rFonts w:hint="eastAsia"/>
        </w:rPr>
        <w:t>皮尔曼</w:t>
      </w:r>
      <w:r w:rsidR="00CD2BF8">
        <w:t>过滤器，这</w:t>
      </w:r>
      <w:r w:rsidR="00CD2BF8">
        <w:rPr>
          <w:rFonts w:hint="eastAsia"/>
        </w:rPr>
        <w:t>是</w:t>
      </w:r>
      <w:r w:rsidR="00CD2BF8">
        <w:t>因为包装器在迭代</w:t>
      </w:r>
      <w:r w:rsidR="00CD2BF8">
        <w:rPr>
          <w:rFonts w:hint="eastAsia"/>
        </w:rPr>
        <w:t>中</w:t>
      </w:r>
      <w:r w:rsidR="00CD2BF8">
        <w:t>使用的评估方法</w:t>
      </w:r>
      <w:r w:rsidR="00CD2BF8">
        <w:rPr>
          <w:rFonts w:hint="eastAsia"/>
        </w:rPr>
        <w:t>（或</w:t>
      </w:r>
      <w:r w:rsidR="00CD2BF8">
        <w:t>数据集）</w:t>
      </w:r>
      <w:r w:rsidR="00CD2BF8">
        <w:rPr>
          <w:rFonts w:hint="eastAsia"/>
        </w:rPr>
        <w:t>与测试</w:t>
      </w:r>
      <w:r w:rsidR="00CD2BF8">
        <w:t>或实际中使用的评估方法（</w:t>
      </w:r>
      <w:r w:rsidR="00CD2BF8">
        <w:rPr>
          <w:rFonts w:hint="eastAsia"/>
        </w:rPr>
        <w:t>或</w:t>
      </w:r>
      <w:r w:rsidR="00CD2BF8">
        <w:t>真实数据集）</w:t>
      </w:r>
      <w:r w:rsidR="00CD2BF8">
        <w:rPr>
          <w:rFonts w:hint="eastAsia"/>
        </w:rPr>
        <w:t>有</w:t>
      </w:r>
      <w:r w:rsidR="00CD2BF8">
        <w:t>一定的差距，包装器</w:t>
      </w:r>
      <w:r w:rsidR="00CD2BF8">
        <w:rPr>
          <w:rFonts w:hint="eastAsia"/>
        </w:rPr>
        <w:t>在评估</w:t>
      </w:r>
      <w:r w:rsidR="00CD2BF8">
        <w:t>过程中认为有比皮尔曼过滤器选出的特征子集更优的子集，于是淘汰了前者，但不意味着</w:t>
      </w:r>
      <w:r w:rsidR="00CD2BF8">
        <w:rPr>
          <w:rFonts w:hint="eastAsia"/>
        </w:rPr>
        <w:t>在</w:t>
      </w:r>
      <w:r w:rsidR="00CD2BF8">
        <w:t>测试</w:t>
      </w:r>
      <w:r w:rsidR="00CD2BF8">
        <w:rPr>
          <w:rFonts w:hint="eastAsia"/>
        </w:rPr>
        <w:t>实验</w:t>
      </w:r>
      <w:r w:rsidR="00CD2BF8">
        <w:t>或真实数据中</w:t>
      </w:r>
      <w:r w:rsidR="00CD2BF8">
        <w:rPr>
          <w:rFonts w:hint="eastAsia"/>
        </w:rPr>
        <w:t>此</w:t>
      </w:r>
      <w:r w:rsidR="00CD2BF8">
        <w:t>优劣</w:t>
      </w:r>
      <w:r w:rsidR="00CD2BF8">
        <w:rPr>
          <w:rFonts w:hint="eastAsia"/>
        </w:rPr>
        <w:t>关系</w:t>
      </w:r>
      <w:r w:rsidR="00CD2BF8">
        <w:t>也成立</w:t>
      </w:r>
      <w:r w:rsidR="00CD2BF8">
        <w:rPr>
          <w:rFonts w:hint="eastAsia"/>
        </w:rPr>
        <w:t>。这</w:t>
      </w:r>
      <w:r w:rsidR="00CD2BF8">
        <w:t>是所有包装器</w:t>
      </w:r>
      <w:r w:rsidR="00CD2BF8">
        <w:rPr>
          <w:rFonts w:hint="eastAsia"/>
        </w:rPr>
        <w:t>都会</w:t>
      </w:r>
      <w:r w:rsidR="00CD2BF8">
        <w:t>遇到的现象</w:t>
      </w:r>
      <w:r w:rsidR="00CD2BF8">
        <w:rPr>
          <w:rFonts w:hint="eastAsia"/>
        </w:rPr>
        <w:t>：</w:t>
      </w:r>
      <w:r w:rsidR="00CD2BF8">
        <w:t>其认为的局部最优</w:t>
      </w:r>
      <w:r w:rsidR="00CD2BF8">
        <w:rPr>
          <w:rFonts w:hint="eastAsia"/>
        </w:rPr>
        <w:t>在</w:t>
      </w:r>
      <w:r w:rsidR="00CD2BF8">
        <w:t>切换数据集后不一定是局部最优的。</w:t>
      </w:r>
      <w:r w:rsidR="00FA14BC">
        <w:rPr>
          <w:rFonts w:hint="eastAsia"/>
        </w:rPr>
        <w:t>以上</w:t>
      </w:r>
      <w:r w:rsidR="00FA14BC">
        <w:t>实验</w:t>
      </w:r>
      <w:r w:rsidR="00FA14BC">
        <w:rPr>
          <w:rFonts w:hint="eastAsia"/>
        </w:rPr>
        <w:t>分析</w:t>
      </w:r>
      <w:r w:rsidR="00FA14BC">
        <w:t>说明，</w:t>
      </w:r>
      <w:r w:rsidR="00FA14BC">
        <w:rPr>
          <w:rFonts w:hint="eastAsia"/>
        </w:rPr>
        <w:t>浮动过滤器通</w:t>
      </w:r>
      <w:r w:rsidR="00FA14BC">
        <w:rPr>
          <w:rFonts w:hint="eastAsia"/>
        </w:rPr>
        <w:lastRenderedPageBreak/>
        <w:t>过</w:t>
      </w:r>
      <w:r w:rsidR="00FA14BC">
        <w:t>增加搜索</w:t>
      </w:r>
      <w:r w:rsidR="00FA14BC">
        <w:rPr>
          <w:rFonts w:hint="eastAsia"/>
        </w:rPr>
        <w:t>宽度的确</w:t>
      </w:r>
      <w:r w:rsidR="00FA14BC">
        <w:t>增加了搜索到全局更优</w:t>
      </w:r>
      <w:r w:rsidR="00FA14BC">
        <w:rPr>
          <w:rFonts w:hint="eastAsia"/>
        </w:rPr>
        <w:t>结果</w:t>
      </w:r>
      <w:r w:rsidR="00FA14BC">
        <w:t>的潜力，但</w:t>
      </w:r>
      <w:r w:rsidR="00FA14BC">
        <w:rPr>
          <w:rFonts w:hint="eastAsia"/>
        </w:rPr>
        <w:t>这</w:t>
      </w:r>
      <w:r w:rsidR="00FA14BC">
        <w:t>不是必然的</w:t>
      </w:r>
      <w:r w:rsidR="00FA14BC">
        <w:rPr>
          <w:rFonts w:hint="eastAsia"/>
        </w:rPr>
        <w:t>。</w:t>
      </w:r>
    </w:p>
    <w:p w:rsidR="00FA14BC" w:rsidRDefault="00495715" w:rsidP="00CD2BF8">
      <w:r>
        <w:rPr>
          <w:rFonts w:hint="eastAsia"/>
        </w:rPr>
        <w:t>对比</w:t>
      </w:r>
      <w:r>
        <w:t>两种分类器，</w:t>
      </w:r>
      <w:r>
        <w:rPr>
          <w:rFonts w:hint="eastAsia"/>
        </w:rPr>
        <w:t>决策树</w:t>
      </w:r>
      <w:r>
        <w:t>更稳定</w:t>
      </w:r>
      <w:r>
        <w:rPr>
          <w:rFonts w:hint="eastAsia"/>
        </w:rPr>
        <w:t>，朴素</w:t>
      </w:r>
      <w:r>
        <w:t>贝叶斯</w:t>
      </w:r>
      <w:r>
        <w:rPr>
          <w:rFonts w:hint="eastAsia"/>
        </w:rPr>
        <w:t>最好</w:t>
      </w:r>
      <w:r>
        <w:t>表现更优</w:t>
      </w:r>
      <w:r>
        <w:rPr>
          <w:rFonts w:hint="eastAsia"/>
        </w:rPr>
        <w:t>。从实验</w:t>
      </w:r>
      <w:r>
        <w:t>数据就能看出来</w:t>
      </w:r>
      <w:r>
        <w:rPr>
          <w:rFonts w:hint="eastAsia"/>
        </w:rPr>
        <w:t>决策树在任何</w:t>
      </w:r>
      <w:r>
        <w:t>特征子集下</w:t>
      </w:r>
      <w:r>
        <w:rPr>
          <w:rFonts w:hint="eastAsia"/>
        </w:rPr>
        <w:t>，</w:t>
      </w:r>
      <w:r>
        <w:t>其</w:t>
      </w:r>
      <w:r>
        <w:rPr>
          <w:rFonts w:hint="eastAsia"/>
        </w:rPr>
        <w:t>表现都</w:t>
      </w:r>
      <w:r>
        <w:t>不会太差</w:t>
      </w:r>
      <w:r>
        <w:rPr>
          <w:rFonts w:hint="eastAsia"/>
        </w:rPr>
        <w:t>，</w:t>
      </w:r>
      <w:r>
        <w:t>即便</w:t>
      </w:r>
      <w:r>
        <w:rPr>
          <w:rFonts w:hint="eastAsia"/>
        </w:rPr>
        <w:t>是原系统</w:t>
      </w:r>
      <w:r>
        <w:t>的</w:t>
      </w:r>
      <w:r>
        <w:rPr>
          <w:rFonts w:hint="eastAsia"/>
        </w:rPr>
        <w:t>15</w:t>
      </w:r>
      <w:r>
        <w:rPr>
          <w:rFonts w:hint="eastAsia"/>
        </w:rPr>
        <w:t>类</w:t>
      </w:r>
      <w:r>
        <w:t>特征，或是全部的</w:t>
      </w:r>
      <w:r>
        <w:rPr>
          <w:rFonts w:hint="eastAsia"/>
        </w:rPr>
        <w:t>45</w:t>
      </w:r>
      <w:r>
        <w:rPr>
          <w:rFonts w:hint="eastAsia"/>
        </w:rPr>
        <w:t>类</w:t>
      </w:r>
      <w:r>
        <w:t>特征，其表现也有</w:t>
      </w:r>
      <w:r>
        <w:rPr>
          <w:rFonts w:hint="eastAsia"/>
        </w:rPr>
        <w:t>0.2</w:t>
      </w:r>
      <w:r>
        <w:t>0</w:t>
      </w:r>
      <w:r>
        <w:rPr>
          <w:rFonts w:hint="eastAsia"/>
        </w:rPr>
        <w:t>和</w:t>
      </w:r>
      <w:r>
        <w:rPr>
          <w:rFonts w:hint="eastAsia"/>
        </w:rPr>
        <w:t>0.24</w:t>
      </w:r>
      <w:r>
        <w:rPr>
          <w:rFonts w:hint="eastAsia"/>
        </w:rPr>
        <w:t>；</w:t>
      </w:r>
      <w:r>
        <w:t>而且</w:t>
      </w:r>
      <w:r>
        <w:rPr>
          <w:rFonts w:hint="eastAsia"/>
        </w:rPr>
        <w:t>各</w:t>
      </w:r>
      <w:r>
        <w:t>特征</w:t>
      </w:r>
      <w:r>
        <w:rPr>
          <w:rFonts w:hint="eastAsia"/>
        </w:rPr>
        <w:t>选择</w:t>
      </w:r>
      <w:r>
        <w:t>的表现</w:t>
      </w:r>
      <w:r>
        <w:rPr>
          <w:rFonts w:hint="eastAsia"/>
        </w:rPr>
        <w:t>相差</w:t>
      </w:r>
      <w:r>
        <w:t>不大，波动范围在</w:t>
      </w:r>
      <w:r>
        <w:rPr>
          <w:rFonts w:hint="eastAsia"/>
        </w:rPr>
        <w:t>0.26</w:t>
      </w:r>
      <w:r>
        <w:rPr>
          <w:rFonts w:hint="eastAsia"/>
        </w:rPr>
        <w:t>到</w:t>
      </w:r>
      <w:r>
        <w:rPr>
          <w:rFonts w:hint="eastAsia"/>
        </w:rPr>
        <w:t>0.31</w:t>
      </w:r>
      <w:r>
        <w:rPr>
          <w:rFonts w:hint="eastAsia"/>
        </w:rPr>
        <w:t>间。决策树</w:t>
      </w:r>
      <w:r>
        <w:t>分类器的稳定</w:t>
      </w:r>
      <w:r>
        <w:rPr>
          <w:rFonts w:hint="eastAsia"/>
        </w:rPr>
        <w:t>性</w:t>
      </w:r>
      <w:r>
        <w:t>是与</w:t>
      </w:r>
      <w:r>
        <w:rPr>
          <w:rFonts w:hint="eastAsia"/>
        </w:rPr>
        <w:t>它</w:t>
      </w:r>
      <w:r>
        <w:t>的模型原理分不开的，由于</w:t>
      </w:r>
      <w:r>
        <w:rPr>
          <w:rFonts w:hint="eastAsia"/>
        </w:rPr>
        <w:t>建树</w:t>
      </w:r>
      <w:r>
        <w:t>过程本身就是</w:t>
      </w:r>
      <w:r>
        <w:rPr>
          <w:rFonts w:hint="eastAsia"/>
        </w:rPr>
        <w:t>一种</w:t>
      </w:r>
      <w:r>
        <w:t>特征选择的过程</w:t>
      </w:r>
      <w:r>
        <w:rPr>
          <w:rFonts w:hint="eastAsia"/>
        </w:rPr>
        <w:t>，</w:t>
      </w:r>
      <w:r>
        <w:t>因此无论输入多差的特征子集，决策树都能挑出其中较优的特征放在最上层</w:t>
      </w:r>
      <w:r>
        <w:rPr>
          <w:rFonts w:hint="eastAsia"/>
        </w:rPr>
        <w:t>；</w:t>
      </w:r>
      <w:r>
        <w:t>而下层则通过剪枝把无用的特征自动忽略了</w:t>
      </w:r>
      <w:r>
        <w:rPr>
          <w:rFonts w:hint="eastAsia"/>
        </w:rPr>
        <w:t>。相比</w:t>
      </w:r>
      <w:r>
        <w:t>之下，朴素贝叶斯</w:t>
      </w:r>
      <w:r w:rsidR="00860DE1">
        <w:rPr>
          <w:rFonts w:hint="eastAsia"/>
        </w:rPr>
        <w:t>分类器</w:t>
      </w:r>
      <w:r>
        <w:rPr>
          <w:rFonts w:hint="eastAsia"/>
        </w:rPr>
        <w:t>的</w:t>
      </w:r>
      <w:r w:rsidR="00860DE1">
        <w:t>波动就非常大</w:t>
      </w:r>
      <w:r w:rsidR="00860DE1">
        <w:rPr>
          <w:rFonts w:hint="eastAsia"/>
        </w:rPr>
        <w:t>，在</w:t>
      </w:r>
      <w:r w:rsidR="00860DE1">
        <w:rPr>
          <w:rFonts w:hint="eastAsia"/>
        </w:rPr>
        <w:t>15</w:t>
      </w:r>
      <w:r w:rsidR="00860DE1">
        <w:rPr>
          <w:rFonts w:hint="eastAsia"/>
        </w:rPr>
        <w:t>类</w:t>
      </w:r>
      <w:r w:rsidR="00860DE1">
        <w:t>特征和</w:t>
      </w:r>
      <w:r w:rsidR="00860DE1">
        <w:rPr>
          <w:rFonts w:hint="eastAsia"/>
        </w:rPr>
        <w:t>45</w:t>
      </w:r>
      <w:r w:rsidR="00860DE1">
        <w:rPr>
          <w:rFonts w:hint="eastAsia"/>
        </w:rPr>
        <w:t>类</w:t>
      </w:r>
      <w:r w:rsidR="00860DE1">
        <w:t>特征下，其</w:t>
      </w:r>
      <w:r w:rsidR="00860DE1">
        <w:rPr>
          <w:rFonts w:hint="eastAsia"/>
        </w:rPr>
        <w:t>F1</w:t>
      </w:r>
      <w:r w:rsidR="00860DE1">
        <w:rPr>
          <w:rFonts w:hint="eastAsia"/>
        </w:rPr>
        <w:t>度量</w:t>
      </w:r>
      <w:r w:rsidR="00860DE1">
        <w:t>都极低</w:t>
      </w:r>
      <w:r w:rsidR="00860DE1">
        <w:rPr>
          <w:rFonts w:hint="eastAsia"/>
        </w:rPr>
        <w:t>；</w:t>
      </w:r>
      <w:r w:rsidR="00860DE1">
        <w:t>而在各</w:t>
      </w:r>
      <w:r w:rsidR="00860DE1">
        <w:rPr>
          <w:rFonts w:hint="eastAsia"/>
        </w:rPr>
        <w:t>特征</w:t>
      </w:r>
      <w:r w:rsidR="00860DE1">
        <w:t>选择技术下，最差的表现</w:t>
      </w:r>
      <w:r w:rsidR="00860DE1">
        <w:rPr>
          <w:rFonts w:hint="eastAsia"/>
        </w:rPr>
        <w:t>F1</w:t>
      </w:r>
      <w:r w:rsidR="00860DE1">
        <w:rPr>
          <w:rFonts w:hint="eastAsia"/>
        </w:rPr>
        <w:t>度量</w:t>
      </w:r>
      <w:r w:rsidR="00860DE1">
        <w:t>能</w:t>
      </w:r>
      <w:r w:rsidR="009C2FD0">
        <w:rPr>
          <w:rFonts w:hint="eastAsia"/>
        </w:rPr>
        <w:t>低至</w:t>
      </w:r>
      <w:r w:rsidR="00860DE1">
        <w:rPr>
          <w:rFonts w:hint="eastAsia"/>
        </w:rPr>
        <w:t>0.14</w:t>
      </w:r>
      <w:r w:rsidR="00860DE1">
        <w:rPr>
          <w:rFonts w:hint="eastAsia"/>
        </w:rPr>
        <w:t>，</w:t>
      </w:r>
      <w:r w:rsidR="00860DE1">
        <w:t>远低于</w:t>
      </w:r>
      <w:r w:rsidR="00860DE1">
        <w:rPr>
          <w:rFonts w:hint="eastAsia"/>
        </w:rPr>
        <w:t>决策树</w:t>
      </w:r>
      <w:r w:rsidR="00860DE1">
        <w:t>的平均范围</w:t>
      </w:r>
      <w:r w:rsidR="00860DE1">
        <w:rPr>
          <w:rFonts w:hint="eastAsia"/>
        </w:rPr>
        <w:t>，</w:t>
      </w:r>
      <w:r w:rsidR="00860DE1">
        <w:t>但最优的表现</w:t>
      </w:r>
      <w:r w:rsidR="00860DE1">
        <w:rPr>
          <w:rFonts w:hint="eastAsia"/>
        </w:rPr>
        <w:t>F1</w:t>
      </w:r>
      <w:r w:rsidR="00860DE1">
        <w:rPr>
          <w:rFonts w:hint="eastAsia"/>
        </w:rPr>
        <w:t>度量</w:t>
      </w:r>
      <w:r w:rsidR="009C2FD0">
        <w:rPr>
          <w:rFonts w:hint="eastAsia"/>
        </w:rPr>
        <w:t>到达</w:t>
      </w:r>
      <w:r w:rsidR="00860DE1">
        <w:t>了</w:t>
      </w:r>
      <w:r w:rsidR="00860DE1">
        <w:rPr>
          <w:rFonts w:hint="eastAsia"/>
        </w:rPr>
        <w:t>0.43</w:t>
      </w:r>
      <w:r w:rsidR="00860DE1">
        <w:rPr>
          <w:rFonts w:hint="eastAsia"/>
        </w:rPr>
        <w:t>，</w:t>
      </w:r>
      <w:r w:rsidR="00860DE1">
        <w:t>远高于决策树能达到的最高表现。</w:t>
      </w:r>
      <w:r w:rsidR="00860DE1">
        <w:rPr>
          <w:rFonts w:hint="eastAsia"/>
        </w:rPr>
        <w:t>这</w:t>
      </w:r>
      <w:r w:rsidR="00860DE1">
        <w:t>是因为</w:t>
      </w:r>
      <w:r w:rsidR="00860DE1">
        <w:rPr>
          <w:rFonts w:hint="eastAsia"/>
        </w:rPr>
        <w:t>朴素</w:t>
      </w:r>
      <w:r w:rsidR="00860DE1">
        <w:t>贝叶斯是一种很依赖于特征质量的算法</w:t>
      </w:r>
      <w:r w:rsidR="00860DE1">
        <w:rPr>
          <w:rFonts w:hint="eastAsia"/>
        </w:rPr>
        <w:t>：它</w:t>
      </w:r>
      <w:r w:rsidR="009A07F5">
        <w:rPr>
          <w:rFonts w:hint="eastAsia"/>
        </w:rPr>
        <w:t>的</w:t>
      </w:r>
      <w:r w:rsidR="00860DE1">
        <w:t>独立性假设，导致了</w:t>
      </w:r>
      <w:r w:rsidR="00860DE1">
        <w:rPr>
          <w:rFonts w:hint="eastAsia"/>
        </w:rPr>
        <w:t>输入</w:t>
      </w:r>
      <w:r w:rsidR="00860DE1">
        <w:t>的所有特征都</w:t>
      </w:r>
      <w:r w:rsidR="00860DE1">
        <w:rPr>
          <w:rFonts w:hint="eastAsia"/>
        </w:rPr>
        <w:t>具有</w:t>
      </w:r>
      <w:r w:rsidR="00860DE1">
        <w:t>平等性，最后</w:t>
      </w:r>
      <w:r w:rsidR="00A00190">
        <w:rPr>
          <w:rFonts w:hint="eastAsia"/>
        </w:rPr>
        <w:t>每个特征</w:t>
      </w:r>
      <w:r w:rsidR="00A00190">
        <w:t>都是作为连乘的一项</w:t>
      </w:r>
      <w:r w:rsidR="00A00190">
        <w:rPr>
          <w:rFonts w:hint="eastAsia"/>
        </w:rPr>
        <w:t>汇总</w:t>
      </w:r>
      <w:r w:rsidR="00A00190">
        <w:t>到后验概率中</w:t>
      </w:r>
      <w:r w:rsidR="00860DE1">
        <w:t>；这时如果输入的特征</w:t>
      </w:r>
      <w:r w:rsidR="00860DE1">
        <w:rPr>
          <w:rFonts w:hint="eastAsia"/>
        </w:rPr>
        <w:t>都</w:t>
      </w:r>
      <w:r w:rsidR="00A00190">
        <w:rPr>
          <w:rFonts w:hint="eastAsia"/>
        </w:rPr>
        <w:t>与</w:t>
      </w:r>
      <w:r w:rsidR="00A00190">
        <w:t>类别关联性不高</w:t>
      </w:r>
      <w:r w:rsidR="00860DE1">
        <w:rPr>
          <w:rFonts w:hint="eastAsia"/>
        </w:rPr>
        <w:t>，</w:t>
      </w:r>
      <w:r w:rsidR="00860DE1">
        <w:t>则</w:t>
      </w:r>
      <w:r w:rsidR="00860DE1">
        <w:rPr>
          <w:rFonts w:hint="eastAsia"/>
        </w:rPr>
        <w:t>概率</w:t>
      </w:r>
      <w:r w:rsidR="00860DE1">
        <w:t>估算必然不准</w:t>
      </w:r>
      <w:r w:rsidR="00860DE1">
        <w:rPr>
          <w:rFonts w:hint="eastAsia"/>
        </w:rPr>
        <w:t>；如果特征</w:t>
      </w:r>
      <w:r w:rsidR="00A00190">
        <w:rPr>
          <w:rFonts w:hint="eastAsia"/>
        </w:rPr>
        <w:t>子</w:t>
      </w:r>
      <w:r w:rsidR="00860DE1">
        <w:t>集中有</w:t>
      </w:r>
      <w:r w:rsidR="00860DE1">
        <w:rPr>
          <w:rFonts w:hint="eastAsia"/>
        </w:rPr>
        <w:t>不少</w:t>
      </w:r>
      <w:r w:rsidR="00860DE1">
        <w:t>优秀特征</w:t>
      </w:r>
      <w:r w:rsidR="00860DE1">
        <w:rPr>
          <w:rFonts w:hint="eastAsia"/>
        </w:rPr>
        <w:t>，</w:t>
      </w:r>
      <w:r w:rsidR="00860DE1">
        <w:t>但</w:t>
      </w:r>
      <w:r w:rsidR="00860DE1">
        <w:rPr>
          <w:rFonts w:hint="eastAsia"/>
        </w:rPr>
        <w:t>同时</w:t>
      </w:r>
      <w:r w:rsidR="00A00190">
        <w:rPr>
          <w:rFonts w:hint="eastAsia"/>
        </w:rPr>
        <w:t>又</w:t>
      </w:r>
      <w:r w:rsidR="00860DE1">
        <w:t>混</w:t>
      </w:r>
      <w:r w:rsidR="00860DE1">
        <w:rPr>
          <w:rFonts w:hint="eastAsia"/>
        </w:rPr>
        <w:t>有</w:t>
      </w:r>
      <w:r w:rsidR="00860DE1">
        <w:t>大量噪声特征，</w:t>
      </w:r>
      <w:r w:rsidR="00860DE1">
        <w:rPr>
          <w:rFonts w:hint="eastAsia"/>
        </w:rPr>
        <w:t>那么</w:t>
      </w:r>
      <w:r w:rsidR="00860DE1">
        <w:t>后者就会</w:t>
      </w:r>
      <w:r w:rsidR="00860DE1">
        <w:rPr>
          <w:rFonts w:hint="eastAsia"/>
        </w:rPr>
        <w:t>给</w:t>
      </w:r>
      <w:r w:rsidR="00A00190">
        <w:rPr>
          <w:rFonts w:hint="eastAsia"/>
        </w:rPr>
        <w:t>后验</w:t>
      </w:r>
      <w:r w:rsidR="00860DE1">
        <w:rPr>
          <w:rFonts w:hint="eastAsia"/>
        </w:rPr>
        <w:t>概率</w:t>
      </w:r>
      <w:r w:rsidR="00860DE1">
        <w:t>公式连乘上</w:t>
      </w:r>
      <w:r w:rsidR="00860DE1">
        <w:rPr>
          <w:rFonts w:hint="eastAsia"/>
        </w:rPr>
        <w:t>大量</w:t>
      </w:r>
      <w:r w:rsidR="00860DE1">
        <w:t>无用的噪声项，从而</w:t>
      </w:r>
      <w:r w:rsidR="00860DE1">
        <w:rPr>
          <w:rFonts w:hint="eastAsia"/>
        </w:rPr>
        <w:t>干扰</w:t>
      </w:r>
      <w:r w:rsidR="007D471F">
        <w:rPr>
          <w:rFonts w:hint="eastAsia"/>
        </w:rPr>
        <w:t>优秀</w:t>
      </w:r>
      <w:r w:rsidR="007D471F">
        <w:t>特征</w:t>
      </w:r>
      <w:r w:rsidR="007D471F">
        <w:rPr>
          <w:rFonts w:hint="eastAsia"/>
        </w:rPr>
        <w:t>准确的</w:t>
      </w:r>
      <w:r w:rsidR="007D471F">
        <w:t>概率估算</w:t>
      </w:r>
      <w:r w:rsidR="00860DE1">
        <w:t>。</w:t>
      </w:r>
      <w:r w:rsidR="00A00190">
        <w:rPr>
          <w:rFonts w:hint="eastAsia"/>
        </w:rPr>
        <w:t>因此</w:t>
      </w:r>
      <w:r w:rsidR="00A00190">
        <w:t>，</w:t>
      </w:r>
      <w:r w:rsidR="00A00190">
        <w:rPr>
          <w:rFonts w:hint="eastAsia"/>
        </w:rPr>
        <w:t>当</w:t>
      </w:r>
      <w:r w:rsidR="00A00190">
        <w:t>特征选择结果不佳时，朴素贝叶斯通常表现也非常糟糕；但是当特征选择结果优秀时，</w:t>
      </w:r>
      <w:r w:rsidR="00A00190">
        <w:rPr>
          <w:rFonts w:hint="eastAsia"/>
        </w:rPr>
        <w:t>统计</w:t>
      </w:r>
      <w:r w:rsidR="00A00190">
        <w:t>学与概率论的模型就能帮助其获得卓越的分类效果。</w:t>
      </w:r>
      <w:r w:rsidR="00A00190">
        <w:rPr>
          <w:rFonts w:hint="eastAsia"/>
        </w:rPr>
        <w:t>以上</w:t>
      </w:r>
      <w:r w:rsidR="00A00190">
        <w:t>实验说明决策树分类器</w:t>
      </w:r>
      <w:r w:rsidR="00A00190">
        <w:rPr>
          <w:rFonts w:hint="eastAsia"/>
        </w:rPr>
        <w:t>在</w:t>
      </w:r>
      <w:r w:rsidR="00A00190">
        <w:t>不同特征下更加稳定，</w:t>
      </w:r>
      <w:r w:rsidR="00A00190">
        <w:rPr>
          <w:rFonts w:hint="eastAsia"/>
        </w:rPr>
        <w:t>但</w:t>
      </w:r>
      <w:r w:rsidR="00A00190">
        <w:t>朴素贝叶斯配合良好的特征选择技术则能达到</w:t>
      </w:r>
      <w:r w:rsidR="00A00190">
        <w:rPr>
          <w:rFonts w:hint="eastAsia"/>
        </w:rPr>
        <w:t>更高</w:t>
      </w:r>
      <w:r w:rsidR="00A00190">
        <w:t>的表现。</w:t>
      </w:r>
    </w:p>
    <w:p w:rsidR="00A00190" w:rsidRPr="00A00190" w:rsidRDefault="00F5757D" w:rsidP="00CD2BF8">
      <w:r>
        <w:rPr>
          <w:rFonts w:hint="eastAsia"/>
        </w:rPr>
        <w:t>多分类器组合</w:t>
      </w:r>
      <w:r>
        <w:t>投票技术</w:t>
      </w:r>
      <w:r>
        <w:rPr>
          <w:rFonts w:hint="eastAsia"/>
        </w:rPr>
        <w:t>能</w:t>
      </w:r>
      <w:r w:rsidR="00740E86">
        <w:rPr>
          <w:rFonts w:hint="eastAsia"/>
        </w:rPr>
        <w:t>抹平</w:t>
      </w:r>
      <w:r w:rsidR="0071790D">
        <w:t>分类器的偏见</w:t>
      </w:r>
      <w:r w:rsidR="0071790D">
        <w:rPr>
          <w:rFonts w:hint="eastAsia"/>
        </w:rPr>
        <w:t>，</w:t>
      </w:r>
      <w:r w:rsidR="00740E86">
        <w:rPr>
          <w:rFonts w:hint="eastAsia"/>
        </w:rPr>
        <w:t>其</w:t>
      </w:r>
      <w:r w:rsidR="0071790D">
        <w:t>分类准确率</w:t>
      </w:r>
      <w:r w:rsidR="00740E86">
        <w:rPr>
          <w:rFonts w:hint="eastAsia"/>
        </w:rPr>
        <w:t>超出子分类器</w:t>
      </w:r>
      <w:r w:rsidR="0071790D">
        <w:t>平均水平很多</w:t>
      </w:r>
      <w:r w:rsidR="00740E86">
        <w:rPr>
          <w:rFonts w:hint="eastAsia"/>
        </w:rPr>
        <w:t>，且能</w:t>
      </w:r>
      <w:r w:rsidR="0071790D">
        <w:t>接近或</w:t>
      </w:r>
      <w:r w:rsidR="00740E86">
        <w:rPr>
          <w:rFonts w:hint="eastAsia"/>
        </w:rPr>
        <w:t>超越</w:t>
      </w:r>
      <w:r w:rsidR="0071790D">
        <w:rPr>
          <w:rFonts w:hint="eastAsia"/>
        </w:rPr>
        <w:t>最优</w:t>
      </w:r>
      <w:r w:rsidR="0071790D">
        <w:t>的子分类器</w:t>
      </w:r>
      <w:r>
        <w:t>。</w:t>
      </w:r>
      <w:r w:rsidR="00C8064A">
        <w:rPr>
          <w:rFonts w:hint="eastAsia"/>
        </w:rPr>
        <w:t>观察</w:t>
      </w:r>
      <w:r w:rsidR="00C8064A">
        <w:t>多分类器</w:t>
      </w:r>
      <w:r w:rsidR="00C8064A">
        <w:rPr>
          <w:rFonts w:hint="eastAsia"/>
        </w:rPr>
        <w:t>的</w:t>
      </w:r>
      <w:r w:rsidR="00C8064A">
        <w:t>实验结果</w:t>
      </w:r>
      <w:r w:rsidR="00C8064A">
        <w:rPr>
          <w:rFonts w:hint="eastAsia"/>
        </w:rPr>
        <w:t>可以</w:t>
      </w:r>
      <w:r w:rsidR="00C8064A">
        <w:t>发现，</w:t>
      </w:r>
      <w:r w:rsidR="00C8064A">
        <w:rPr>
          <w:rFonts w:hint="eastAsia"/>
        </w:rPr>
        <w:t>6</w:t>
      </w:r>
      <w:r w:rsidR="00C8064A">
        <w:t>决策树</w:t>
      </w:r>
      <w:r w:rsidR="00C8064A">
        <w:rPr>
          <w:rFonts w:hint="eastAsia"/>
        </w:rPr>
        <w:t>复合</w:t>
      </w:r>
      <w:r w:rsidR="00C8064A">
        <w:t>分类器</w:t>
      </w:r>
      <w:r w:rsidR="00C8064A">
        <w:rPr>
          <w:rFonts w:hint="eastAsia"/>
        </w:rPr>
        <w:t>的</w:t>
      </w:r>
      <w:r w:rsidR="00C8064A">
        <w:t>表现远超于</w:t>
      </w:r>
      <w:r w:rsidR="00C8064A">
        <w:rPr>
          <w:rFonts w:hint="eastAsia"/>
        </w:rPr>
        <w:t>实验</w:t>
      </w:r>
      <w:r w:rsidR="00C8064A">
        <w:t>中</w:t>
      </w:r>
      <w:r w:rsidR="00C8064A">
        <w:rPr>
          <w:rFonts w:hint="eastAsia"/>
        </w:rPr>
        <w:t>任何</w:t>
      </w:r>
      <w:r w:rsidR="00C8064A">
        <w:t>一种</w:t>
      </w:r>
      <w:r w:rsidR="00C8064A">
        <w:rPr>
          <w:rFonts w:hint="eastAsia"/>
        </w:rPr>
        <w:t>特征</w:t>
      </w:r>
      <w:r w:rsidR="00C8064A">
        <w:t>选择下的</w:t>
      </w:r>
      <w:r w:rsidR="00C8064A">
        <w:rPr>
          <w:rFonts w:hint="eastAsia"/>
        </w:rPr>
        <w:t>决策树</w:t>
      </w:r>
      <w:r w:rsidR="009C2FD0">
        <w:rPr>
          <w:rFonts w:hint="eastAsia"/>
        </w:rPr>
        <w:t>分类器</w:t>
      </w:r>
      <w:r w:rsidR="00C8064A">
        <w:rPr>
          <w:rFonts w:hint="eastAsia"/>
        </w:rPr>
        <w:t>（尽管复合</w:t>
      </w:r>
      <w:r w:rsidR="00C8064A">
        <w:t>分类器是它们组成的</w:t>
      </w:r>
      <w:r w:rsidR="00C8064A">
        <w:rPr>
          <w:rFonts w:hint="eastAsia"/>
        </w:rPr>
        <w:t>）；</w:t>
      </w:r>
      <w:r w:rsidR="00C8064A">
        <w:rPr>
          <w:rFonts w:hint="eastAsia"/>
        </w:rPr>
        <w:t>6</w:t>
      </w:r>
      <w:r w:rsidR="00C8064A">
        <w:rPr>
          <w:rFonts w:hint="eastAsia"/>
        </w:rPr>
        <w:t>朴素</w:t>
      </w:r>
      <w:r w:rsidR="00C8064A">
        <w:t>贝叶斯</w:t>
      </w:r>
      <w:r w:rsidR="007C55FB">
        <w:rPr>
          <w:rFonts w:hint="eastAsia"/>
        </w:rPr>
        <w:t>复合</w:t>
      </w:r>
      <w:r w:rsidR="00C8064A">
        <w:t>分类器的表现虽然</w:t>
      </w:r>
      <w:r w:rsidR="007C55FB">
        <w:rPr>
          <w:rFonts w:hint="eastAsia"/>
        </w:rPr>
        <w:t>没有</w:t>
      </w:r>
      <w:r w:rsidR="007C55FB">
        <w:t>超越</w:t>
      </w:r>
      <w:r w:rsidR="00C8064A">
        <w:t>排名第一的子分类器</w:t>
      </w:r>
      <w:r w:rsidR="007C55FB">
        <w:rPr>
          <w:rFonts w:hint="eastAsia"/>
        </w:rPr>
        <w:t>，</w:t>
      </w:r>
      <w:r w:rsidR="007C55FB">
        <w:t>但也高于</w:t>
      </w:r>
      <w:r w:rsidR="00C8064A">
        <w:t>第二的子分类器，</w:t>
      </w:r>
      <w:r w:rsidR="007C55FB">
        <w:rPr>
          <w:rFonts w:hint="eastAsia"/>
        </w:rPr>
        <w:t>而且</w:t>
      </w:r>
      <w:r w:rsidR="007C55FB">
        <w:t>也远高于</w:t>
      </w:r>
      <w:r w:rsidR="007C55FB">
        <w:rPr>
          <w:rFonts w:hint="eastAsia"/>
        </w:rPr>
        <w:t>子分类器</w:t>
      </w:r>
      <w:r w:rsidR="007C55FB">
        <w:t>的平均表现；至于</w:t>
      </w:r>
      <w:r w:rsidR="007C55FB">
        <w:t>6+6</w:t>
      </w:r>
      <w:r w:rsidR="007C55FB">
        <w:t>的</w:t>
      </w:r>
      <w:r w:rsidR="007C55FB">
        <w:rPr>
          <w:rFonts w:hint="eastAsia"/>
        </w:rPr>
        <w:t>复合</w:t>
      </w:r>
      <w:r w:rsidR="007C55FB">
        <w:t>分类器，</w:t>
      </w:r>
      <w:r w:rsidR="007C55FB">
        <w:rPr>
          <w:rFonts w:hint="eastAsia"/>
        </w:rPr>
        <w:t>其</w:t>
      </w:r>
      <w:r w:rsidR="007C55FB">
        <w:t>表现</w:t>
      </w:r>
      <w:r w:rsidR="007C55FB">
        <w:rPr>
          <w:rFonts w:hint="eastAsia"/>
        </w:rPr>
        <w:t>优于</w:t>
      </w:r>
      <w:r w:rsidR="007C55FB">
        <w:rPr>
          <w:rFonts w:hint="eastAsia"/>
        </w:rPr>
        <w:t>6</w:t>
      </w:r>
      <w:r w:rsidR="007C55FB">
        <w:rPr>
          <w:rFonts w:hint="eastAsia"/>
        </w:rPr>
        <w:t>决策树复合</w:t>
      </w:r>
      <w:r w:rsidR="007C55FB">
        <w:t>分类器</w:t>
      </w:r>
      <w:r w:rsidR="007C55FB">
        <w:rPr>
          <w:rFonts w:hint="eastAsia"/>
        </w:rPr>
        <w:t>（特别</w:t>
      </w:r>
      <w:r w:rsidR="007C55FB">
        <w:t>是谣言准确率有很大提高），</w:t>
      </w:r>
      <w:r w:rsidR="007C55FB">
        <w:rPr>
          <w:rFonts w:hint="eastAsia"/>
        </w:rPr>
        <w:t>略</w:t>
      </w:r>
      <w:r w:rsidR="007C55FB">
        <w:t>逊于</w:t>
      </w:r>
      <w:r w:rsidR="007C55FB">
        <w:rPr>
          <w:rFonts w:hint="eastAsia"/>
        </w:rPr>
        <w:t>6</w:t>
      </w:r>
      <w:r w:rsidR="007C55FB">
        <w:rPr>
          <w:rFonts w:hint="eastAsia"/>
        </w:rPr>
        <w:t>朴素贝叶斯</w:t>
      </w:r>
      <w:r w:rsidR="007C55FB">
        <w:t>复合</w:t>
      </w:r>
      <w:r w:rsidR="007C55FB">
        <w:rPr>
          <w:rFonts w:hint="eastAsia"/>
        </w:rPr>
        <w:t>分类器，但</w:t>
      </w:r>
      <w:r w:rsidR="007C55FB">
        <w:t>也高</w:t>
      </w:r>
      <w:r w:rsidR="007C55FB">
        <w:rPr>
          <w:rFonts w:hint="eastAsia"/>
        </w:rPr>
        <w:t>出</w:t>
      </w:r>
      <w:r w:rsidR="007C55FB">
        <w:t>所有子分类器的平均水平很多</w:t>
      </w:r>
      <w:r w:rsidR="00C8064A">
        <w:rPr>
          <w:rFonts w:hint="eastAsia"/>
        </w:rPr>
        <w:t>。在</w:t>
      </w:r>
      <w:r w:rsidR="00C8064A">
        <w:t>判断每</w:t>
      </w:r>
      <w:r w:rsidR="00C8064A">
        <w:rPr>
          <w:rFonts w:hint="eastAsia"/>
        </w:rPr>
        <w:t>个</w:t>
      </w:r>
      <w:r w:rsidR="00C8064A">
        <w:t>消息话题</w:t>
      </w:r>
      <w:r w:rsidR="007C55FB">
        <w:rPr>
          <w:rFonts w:hint="eastAsia"/>
        </w:rPr>
        <w:t>的</w:t>
      </w:r>
      <w:r w:rsidR="007C55FB">
        <w:t>类别</w:t>
      </w:r>
      <w:r w:rsidR="00C8064A">
        <w:t>时，复合分类器会先询问各</w:t>
      </w:r>
      <w:r w:rsidR="007C55FB">
        <w:rPr>
          <w:rFonts w:hint="eastAsia"/>
        </w:rPr>
        <w:t>分类</w:t>
      </w:r>
      <w:r w:rsidR="007C55FB">
        <w:t>器</w:t>
      </w:r>
      <w:r w:rsidR="00C8064A">
        <w:t>的意见，</w:t>
      </w:r>
      <w:r w:rsidR="007C55FB">
        <w:rPr>
          <w:rFonts w:hint="eastAsia"/>
        </w:rPr>
        <w:t>只有</w:t>
      </w:r>
      <w:r w:rsidR="007C55FB">
        <w:t>当</w:t>
      </w:r>
      <w:r w:rsidR="007C55FB">
        <w:rPr>
          <w:rFonts w:hint="eastAsia"/>
        </w:rPr>
        <w:t>认为</w:t>
      </w:r>
      <w:r w:rsidR="007C55FB">
        <w:t>是</w:t>
      </w:r>
      <w:r w:rsidR="00C8064A">
        <w:t>谣言</w:t>
      </w:r>
      <w:r w:rsidR="00C8064A">
        <w:rPr>
          <w:rFonts w:hint="eastAsia"/>
        </w:rPr>
        <w:t>的</w:t>
      </w:r>
      <w:r w:rsidR="007C55FB">
        <w:rPr>
          <w:rFonts w:hint="eastAsia"/>
        </w:rPr>
        <w:t>票数</w:t>
      </w:r>
      <w:r w:rsidR="00C8064A">
        <w:t>超过一定的比例，才将</w:t>
      </w:r>
      <w:r w:rsidR="00C8064A">
        <w:rPr>
          <w:rFonts w:hint="eastAsia"/>
        </w:rPr>
        <w:t>话题</w:t>
      </w:r>
      <w:r w:rsidR="00C8064A">
        <w:t>判断为谣言</w:t>
      </w:r>
      <w:r w:rsidR="00C8064A">
        <w:rPr>
          <w:rFonts w:hint="eastAsia"/>
        </w:rPr>
        <w:t>；</w:t>
      </w:r>
      <w:r w:rsidR="00C8064A">
        <w:t>这样</w:t>
      </w:r>
      <w:r w:rsidR="00C8064A">
        <w:rPr>
          <w:rFonts w:hint="eastAsia"/>
        </w:rPr>
        <w:t>的</w:t>
      </w:r>
      <w:r w:rsidR="007C55FB">
        <w:rPr>
          <w:rFonts w:hint="eastAsia"/>
        </w:rPr>
        <w:t>做法能够</w:t>
      </w:r>
      <w:r w:rsidR="007C55FB">
        <w:t>将</w:t>
      </w:r>
      <w:r w:rsidR="007C55FB">
        <w:rPr>
          <w:rFonts w:hint="eastAsia"/>
        </w:rPr>
        <w:t>分类器</w:t>
      </w:r>
      <w:r w:rsidR="007C55FB">
        <w:t>的偏见抹平，</w:t>
      </w:r>
      <w:r w:rsidR="007C55FB">
        <w:rPr>
          <w:rFonts w:hint="eastAsia"/>
        </w:rPr>
        <w:t>只</w:t>
      </w:r>
      <w:r w:rsidR="00C3650C">
        <w:rPr>
          <w:rFonts w:hint="eastAsia"/>
        </w:rPr>
        <w:t>取</w:t>
      </w:r>
      <w:r w:rsidR="00C3650C">
        <w:t>那些比较统一的意见</w:t>
      </w:r>
      <w:r w:rsidR="00596602">
        <w:rPr>
          <w:rFonts w:hint="eastAsia"/>
        </w:rPr>
        <w:t>，</w:t>
      </w:r>
      <w:r w:rsidR="002E4174">
        <w:t>有利于检测出</w:t>
      </w:r>
      <w:r w:rsidR="002E4174">
        <w:rPr>
          <w:rFonts w:hint="eastAsia"/>
        </w:rPr>
        <w:t>那些</w:t>
      </w:r>
      <w:r w:rsidR="002E4174">
        <w:t>较为典型的谣言</w:t>
      </w:r>
      <w:r w:rsidR="00596602">
        <w:rPr>
          <w:rFonts w:hint="eastAsia"/>
        </w:rPr>
        <w:t>——</w:t>
      </w:r>
      <w:r w:rsidR="002E4174">
        <w:rPr>
          <w:rFonts w:hint="eastAsia"/>
        </w:rPr>
        <w:t>因为</w:t>
      </w:r>
      <w:r w:rsidR="002E4174">
        <w:t>它们</w:t>
      </w:r>
      <w:r w:rsidR="002E4174">
        <w:rPr>
          <w:rFonts w:hint="eastAsia"/>
        </w:rPr>
        <w:t>即便</w:t>
      </w:r>
      <w:r w:rsidR="002E4174">
        <w:t>被较差的分类器判断</w:t>
      </w:r>
      <w:r w:rsidR="002E4174">
        <w:rPr>
          <w:rFonts w:hint="eastAsia"/>
        </w:rPr>
        <w:t>错</w:t>
      </w:r>
      <w:r w:rsidR="002E4174">
        <w:t>，也能被大多数分类器判断出来</w:t>
      </w:r>
      <w:r w:rsidR="002E4174">
        <w:rPr>
          <w:rFonts w:hint="eastAsia"/>
        </w:rPr>
        <w:t>；</w:t>
      </w:r>
      <w:r w:rsidR="00596602">
        <w:rPr>
          <w:rFonts w:hint="eastAsia"/>
        </w:rPr>
        <w:t>而因为</w:t>
      </w:r>
      <w:r w:rsidR="002E4174">
        <w:t>典型的谣言一般</w:t>
      </w:r>
      <w:r w:rsidR="002E4174">
        <w:rPr>
          <w:rFonts w:hint="eastAsia"/>
        </w:rPr>
        <w:t>占谣言</w:t>
      </w:r>
      <w:r w:rsidR="002E4174">
        <w:t>话题的大多数，</w:t>
      </w:r>
      <w:r w:rsidR="002E4174">
        <w:rPr>
          <w:rFonts w:hint="eastAsia"/>
        </w:rPr>
        <w:t>所以当</w:t>
      </w:r>
      <w:r w:rsidR="002E4174">
        <w:t>子分类器中</w:t>
      </w:r>
      <w:r w:rsidR="00DB770C">
        <w:rPr>
          <w:rFonts w:hint="eastAsia"/>
        </w:rPr>
        <w:t>仅</w:t>
      </w:r>
      <w:r w:rsidR="002E4174">
        <w:t>有</w:t>
      </w:r>
      <w:r w:rsidR="002E4174">
        <w:rPr>
          <w:rFonts w:hint="eastAsia"/>
        </w:rPr>
        <w:t>为数不多</w:t>
      </w:r>
      <w:r w:rsidR="002E4174">
        <w:t>的噪声分类器</w:t>
      </w:r>
      <w:r w:rsidR="002E4174">
        <w:rPr>
          <w:rFonts w:hint="eastAsia"/>
        </w:rPr>
        <w:t>时，复合</w:t>
      </w:r>
      <w:r w:rsidR="002E4174">
        <w:t>分类器</w:t>
      </w:r>
      <w:r w:rsidR="00DB770C">
        <w:rPr>
          <w:rFonts w:hint="eastAsia"/>
        </w:rPr>
        <w:t>让</w:t>
      </w:r>
      <w:r w:rsidR="002E4174">
        <w:t>优秀</w:t>
      </w:r>
      <w:r w:rsidR="00DB770C">
        <w:rPr>
          <w:rFonts w:hint="eastAsia"/>
        </w:rPr>
        <w:t>的</w:t>
      </w:r>
      <w:r w:rsidR="002E4174">
        <w:t>分类器</w:t>
      </w:r>
      <w:r w:rsidR="00DB770C">
        <w:rPr>
          <w:rFonts w:hint="eastAsia"/>
        </w:rPr>
        <w:t>优势互补</w:t>
      </w:r>
      <w:r w:rsidR="002E4174">
        <w:rPr>
          <w:rFonts w:hint="eastAsia"/>
        </w:rPr>
        <w:t>，</w:t>
      </w:r>
      <w:r w:rsidR="00DB770C">
        <w:rPr>
          <w:rFonts w:hint="eastAsia"/>
        </w:rPr>
        <w:t>将</w:t>
      </w:r>
      <w:r w:rsidR="00DB770C">
        <w:t>准确率</w:t>
      </w:r>
      <w:r w:rsidR="00DB770C">
        <w:rPr>
          <w:rFonts w:hint="eastAsia"/>
        </w:rPr>
        <w:t>提高</w:t>
      </w:r>
      <w:r w:rsidR="00DB770C">
        <w:t>到</w:t>
      </w:r>
      <w:r w:rsidR="00DB770C">
        <w:lastRenderedPageBreak/>
        <w:t>平均水平以上很多</w:t>
      </w:r>
      <w:r w:rsidR="00217197">
        <w:rPr>
          <w:rFonts w:hint="eastAsia"/>
        </w:rPr>
        <w:t>，</w:t>
      </w:r>
      <w:r w:rsidR="00217197">
        <w:t>甚至超越每一个</w:t>
      </w:r>
      <w:r w:rsidR="00217197">
        <w:rPr>
          <w:rFonts w:hint="eastAsia"/>
        </w:rPr>
        <w:t>子</w:t>
      </w:r>
      <w:r w:rsidR="00217197">
        <w:t>分类器</w:t>
      </w:r>
      <w:r w:rsidR="002E4174">
        <w:rPr>
          <w:rFonts w:hint="eastAsia"/>
        </w:rPr>
        <w:t>。至于</w:t>
      </w:r>
      <w:r w:rsidR="002E4174">
        <w:t>那些</w:t>
      </w:r>
      <w:r w:rsidR="002E4174">
        <w:rPr>
          <w:rFonts w:hint="eastAsia"/>
        </w:rPr>
        <w:t>意见</w:t>
      </w:r>
      <w:r w:rsidR="002E4174">
        <w:t>不统一的</w:t>
      </w:r>
      <w:r w:rsidR="002E4174">
        <w:rPr>
          <w:rFonts w:hint="eastAsia"/>
        </w:rPr>
        <w:t>非典型谣言</w:t>
      </w:r>
      <w:r w:rsidR="002E4174">
        <w:t>，</w:t>
      </w:r>
      <w:r w:rsidR="002E4174">
        <w:rPr>
          <w:rFonts w:hint="eastAsia"/>
        </w:rPr>
        <w:t>就不是复合</w:t>
      </w:r>
      <w:r w:rsidR="002E4174">
        <w:t>分类器</w:t>
      </w:r>
      <w:r w:rsidR="002E4174">
        <w:rPr>
          <w:rFonts w:hint="eastAsia"/>
        </w:rPr>
        <w:t>所</w:t>
      </w:r>
      <w:r w:rsidR="002E4174">
        <w:t>擅长</w:t>
      </w:r>
      <w:r w:rsidR="002E4174">
        <w:rPr>
          <w:rFonts w:hint="eastAsia"/>
        </w:rPr>
        <w:t>的</w:t>
      </w:r>
      <w:r w:rsidR="00DB770C">
        <w:rPr>
          <w:rFonts w:hint="eastAsia"/>
        </w:rPr>
        <w:t>：</w:t>
      </w:r>
      <w:r w:rsidR="002E4174">
        <w:rPr>
          <w:rFonts w:hint="eastAsia"/>
        </w:rPr>
        <w:t>一般</w:t>
      </w:r>
      <w:r w:rsidR="002E4174">
        <w:t>只有极少数优秀分类器能</w:t>
      </w:r>
      <w:r w:rsidR="00DB770C">
        <w:rPr>
          <w:rFonts w:hint="eastAsia"/>
        </w:rPr>
        <w:t>将</w:t>
      </w:r>
      <w:r w:rsidR="00DB770C">
        <w:t>它们</w:t>
      </w:r>
      <w:r w:rsidR="002E4174">
        <w:t>判断正确，而且不同分类器</w:t>
      </w:r>
      <w:r w:rsidR="002E4174">
        <w:rPr>
          <w:rFonts w:hint="eastAsia"/>
        </w:rPr>
        <w:t>擅长</w:t>
      </w:r>
      <w:r w:rsidR="002E4174">
        <w:t>判断的非典型谣言不同，因此这种谣言</w:t>
      </w:r>
      <w:r w:rsidR="002E4174">
        <w:rPr>
          <w:rFonts w:hint="eastAsia"/>
        </w:rPr>
        <w:t>的判断通常比较</w:t>
      </w:r>
      <w:r w:rsidR="00DB770C">
        <w:rPr>
          <w:rFonts w:hint="eastAsia"/>
        </w:rPr>
        <w:t>看</w:t>
      </w:r>
      <w:r w:rsidR="002E4174">
        <w:t>运气</w:t>
      </w:r>
      <w:r w:rsidR="00BC05B1">
        <w:rPr>
          <w:rFonts w:hint="eastAsia"/>
        </w:rPr>
        <w:t>，可能</w:t>
      </w:r>
      <w:r w:rsidR="00BC05B1">
        <w:t>会</w:t>
      </w:r>
      <w:r w:rsidR="00BC05B1">
        <w:rPr>
          <w:rFonts w:hint="eastAsia"/>
        </w:rPr>
        <w:t>将</w:t>
      </w:r>
      <w:r w:rsidR="00DB770C">
        <w:rPr>
          <w:rFonts w:hint="eastAsia"/>
        </w:rPr>
        <w:t>少量</w:t>
      </w:r>
      <w:r w:rsidR="00BC05B1">
        <w:t>优秀分类器的正确意见打压下去</w:t>
      </w:r>
      <w:r w:rsidR="002E4174">
        <w:t>，</w:t>
      </w:r>
      <w:r w:rsidR="00BC05B1">
        <w:rPr>
          <w:rFonts w:hint="eastAsia"/>
        </w:rPr>
        <w:t>这就是</w:t>
      </w:r>
      <w:r w:rsidR="00BC05B1">
        <w:t>为什么</w:t>
      </w:r>
      <w:r w:rsidR="00DB770C">
        <w:rPr>
          <w:rFonts w:hint="eastAsia"/>
        </w:rPr>
        <w:t>有时</w:t>
      </w:r>
      <w:r w:rsidR="00BC05B1">
        <w:t>复合分类器</w:t>
      </w:r>
      <w:r w:rsidR="00217197">
        <w:rPr>
          <w:rFonts w:hint="eastAsia"/>
        </w:rPr>
        <w:t>会略为</w:t>
      </w:r>
      <w:r w:rsidR="00BC05B1">
        <w:t>不如某些</w:t>
      </w:r>
      <w:r w:rsidR="00DB770C">
        <w:rPr>
          <w:rFonts w:hint="eastAsia"/>
        </w:rPr>
        <w:t>极</w:t>
      </w:r>
      <w:r w:rsidR="00BC05B1">
        <w:t>优秀的子分类器。</w:t>
      </w:r>
    </w:p>
    <w:p w:rsidR="00F91CEC" w:rsidRDefault="00217197" w:rsidP="009D40FF">
      <w:r>
        <w:rPr>
          <w:rFonts w:hint="eastAsia"/>
        </w:rPr>
        <w:t>以上</w:t>
      </w:r>
      <w:r>
        <w:t>就是实验</w:t>
      </w:r>
      <w:r w:rsidR="001973DD">
        <w:rPr>
          <w:rFonts w:hint="eastAsia"/>
        </w:rPr>
        <w:t>一</w:t>
      </w:r>
      <w:r>
        <w:t>的全部分析。</w:t>
      </w:r>
    </w:p>
    <w:p w:rsidR="00F36A96" w:rsidRDefault="001973DD" w:rsidP="009D40FF">
      <w:r>
        <w:rPr>
          <w:rFonts w:hint="eastAsia"/>
        </w:rPr>
        <w:t>实验一</w:t>
      </w:r>
      <w:r>
        <w:t>中使用的数据集很小，仅</w:t>
      </w:r>
      <w:r>
        <w:rPr>
          <w:rFonts w:hint="eastAsia"/>
        </w:rPr>
        <w:t>取了</w:t>
      </w:r>
      <w:r>
        <w:t>一个月的数据</w:t>
      </w:r>
      <w:r>
        <w:rPr>
          <w:rFonts w:hint="eastAsia"/>
        </w:rPr>
        <w:t>，</w:t>
      </w:r>
      <w:r>
        <w:t>不到完整数据集的</w:t>
      </w:r>
      <w:r>
        <w:rPr>
          <w:rFonts w:hint="eastAsia"/>
        </w:rPr>
        <w:t>十分之一；</w:t>
      </w:r>
      <w:r w:rsidR="00201A87">
        <w:rPr>
          <w:rFonts w:hint="eastAsia"/>
        </w:rPr>
        <w:t>其</w:t>
      </w:r>
      <w:r w:rsidR="00201A87">
        <w:t>评测</w:t>
      </w:r>
      <w:r w:rsidR="00201A87">
        <w:rPr>
          <w:rFonts w:hint="eastAsia"/>
        </w:rPr>
        <w:t>方法</w:t>
      </w:r>
      <w:r w:rsidR="00201A87">
        <w:t>是通过交叉验证</w:t>
      </w:r>
      <w:r w:rsidR="00201A87">
        <w:rPr>
          <w:rFonts w:hint="eastAsia"/>
        </w:rPr>
        <w:t>求</w:t>
      </w:r>
      <w:r w:rsidR="00201A87">
        <w:t>平均分类准确率，</w:t>
      </w:r>
      <w:r w:rsidR="00A152AD">
        <w:rPr>
          <w:rFonts w:hint="eastAsia"/>
        </w:rPr>
        <w:t>这</w:t>
      </w:r>
      <w:r w:rsidR="00201A87">
        <w:t>遵循了</w:t>
      </w:r>
      <w:r w:rsidR="00A152AD">
        <w:rPr>
          <w:rFonts w:hint="eastAsia"/>
        </w:rPr>
        <w:t>评估</w:t>
      </w:r>
      <w:r w:rsidR="00A152AD">
        <w:t>分类器的传统方法</w:t>
      </w:r>
      <w:r w:rsidR="00A152AD">
        <w:rPr>
          <w:rFonts w:hint="eastAsia"/>
        </w:rPr>
        <w:t>，</w:t>
      </w:r>
      <w:r w:rsidR="00A152AD">
        <w:t>却与实际的谣言检测系统不同</w:t>
      </w:r>
      <w:r w:rsidR="00961D7A">
        <w:rPr>
          <w:rFonts w:hint="eastAsia"/>
        </w:rPr>
        <w:t>——</w:t>
      </w:r>
      <w:r w:rsidR="00A152AD">
        <w:t>实际的检测系统是通过可疑度排名取前</w:t>
      </w:r>
      <w:r w:rsidR="00A152AD">
        <w:rPr>
          <w:rFonts w:hint="eastAsia"/>
        </w:rPr>
        <w:t>N</w:t>
      </w:r>
      <w:r w:rsidR="00A152AD">
        <w:rPr>
          <w:rFonts w:hint="eastAsia"/>
        </w:rPr>
        <w:t>的</w:t>
      </w:r>
      <w:r w:rsidR="00A152AD">
        <w:t>方式来确定最终</w:t>
      </w:r>
      <w:r w:rsidR="00A152AD">
        <w:rPr>
          <w:rFonts w:hint="eastAsia"/>
        </w:rPr>
        <w:t>输出</w:t>
      </w:r>
      <w:r w:rsidR="00A152AD">
        <w:t>的谣言话题</w:t>
      </w:r>
      <w:r w:rsidR="00A152AD">
        <w:rPr>
          <w:rFonts w:hint="eastAsia"/>
        </w:rPr>
        <w:t>，</w:t>
      </w:r>
      <w:r w:rsidR="00A152AD">
        <w:t>理论上</w:t>
      </w:r>
      <w:r w:rsidR="00A152AD">
        <w:rPr>
          <w:rFonts w:hint="eastAsia"/>
        </w:rPr>
        <w:t>即便</w:t>
      </w:r>
      <w:r w:rsidR="00A152AD">
        <w:t>整体</w:t>
      </w:r>
      <w:r w:rsidR="00A152AD">
        <w:rPr>
          <w:rFonts w:hint="eastAsia"/>
        </w:rPr>
        <w:t>分类</w:t>
      </w:r>
      <w:r w:rsidR="00A152AD">
        <w:t>准确率</w:t>
      </w:r>
      <w:r w:rsidR="00A152AD">
        <w:rPr>
          <w:rFonts w:hint="eastAsia"/>
        </w:rPr>
        <w:t>不高</w:t>
      </w:r>
      <w:r w:rsidR="00A152AD">
        <w:t>，</w:t>
      </w:r>
      <w:r w:rsidR="00A152AD">
        <w:rPr>
          <w:rFonts w:hint="eastAsia"/>
        </w:rPr>
        <w:t>只要谣言</w:t>
      </w:r>
      <w:r w:rsidR="00A152AD">
        <w:t>后验概率排在前面的那些话题</w:t>
      </w:r>
      <w:r w:rsidR="00A152AD">
        <w:rPr>
          <w:rFonts w:hint="eastAsia"/>
        </w:rPr>
        <w:t>中真正</w:t>
      </w:r>
      <w:r w:rsidR="00A152AD">
        <w:t>谣言</w:t>
      </w:r>
      <w:r w:rsidR="00A152AD">
        <w:rPr>
          <w:rFonts w:hint="eastAsia"/>
        </w:rPr>
        <w:t>的</w:t>
      </w:r>
      <w:r w:rsidR="00A152AD">
        <w:t>比例高，</w:t>
      </w:r>
      <w:r w:rsidR="00A152AD">
        <w:rPr>
          <w:rFonts w:hint="eastAsia"/>
        </w:rPr>
        <w:t>系统</w:t>
      </w:r>
      <w:r w:rsidR="00A152AD">
        <w:t>就</w:t>
      </w:r>
      <w:r w:rsidR="00A152AD">
        <w:rPr>
          <w:rFonts w:hint="eastAsia"/>
        </w:rPr>
        <w:t>是</w:t>
      </w:r>
      <w:r w:rsidR="00A152AD">
        <w:t>成功的。因此</w:t>
      </w:r>
      <w:r w:rsidR="00A152AD">
        <w:rPr>
          <w:rFonts w:hint="eastAsia"/>
        </w:rPr>
        <w:t>，本文</w:t>
      </w:r>
      <w:r w:rsidR="00A152AD">
        <w:t>设计了</w:t>
      </w:r>
      <w:r w:rsidR="00A152AD">
        <w:rPr>
          <w:rFonts w:hint="eastAsia"/>
        </w:rPr>
        <w:t>更为</w:t>
      </w:r>
      <w:r w:rsidR="00A152AD">
        <w:t>贴近真实场景和系统真实应用流程</w:t>
      </w:r>
      <w:r w:rsidR="00A152AD">
        <w:rPr>
          <w:rFonts w:hint="eastAsia"/>
        </w:rPr>
        <w:t>的实验二</w:t>
      </w:r>
      <w:r w:rsidR="00A152AD">
        <w:t>。</w:t>
      </w:r>
    </w:p>
    <w:p w:rsidR="00A152AD" w:rsidRDefault="00A152AD" w:rsidP="009D40FF">
      <w:r>
        <w:rPr>
          <w:rFonts w:hint="eastAsia"/>
        </w:rPr>
        <w:t>实验二</w:t>
      </w:r>
      <w:r>
        <w:t>。</w:t>
      </w:r>
      <w:r>
        <w:rPr>
          <w:rFonts w:hint="eastAsia"/>
        </w:rPr>
        <w:t>此</w:t>
      </w:r>
      <w:r>
        <w:t>实验使用的数据集是完整的推特埃博拉数据集，</w:t>
      </w:r>
      <w:r w:rsidR="00626397">
        <w:t>包括</w:t>
      </w:r>
      <w:r w:rsidR="00626397" w:rsidRPr="00835DCC">
        <w:t>16</w:t>
      </w:r>
      <w:r w:rsidR="00626397">
        <w:t>,</w:t>
      </w:r>
      <w:r w:rsidR="00626397" w:rsidRPr="00835DCC">
        <w:t>711</w:t>
      </w:r>
      <w:r w:rsidR="00626397">
        <w:t>,</w:t>
      </w:r>
      <w:r w:rsidR="00626397" w:rsidRPr="00835DCC">
        <w:t>671</w:t>
      </w:r>
      <w:r w:rsidR="00626397">
        <w:rPr>
          <w:rFonts w:hint="eastAsia"/>
        </w:rPr>
        <w:t>条</w:t>
      </w:r>
      <w:r w:rsidR="00626397">
        <w:t>推特消息，共</w:t>
      </w:r>
      <w:r w:rsidR="00626397" w:rsidRPr="00835DCC">
        <w:t>1</w:t>
      </w:r>
      <w:r w:rsidR="00626397">
        <w:t>,</w:t>
      </w:r>
      <w:r w:rsidR="00626397" w:rsidRPr="00835DCC">
        <w:t>240</w:t>
      </w:r>
      <w:r w:rsidR="00626397">
        <w:t>,</w:t>
      </w:r>
      <w:r w:rsidR="00626397" w:rsidRPr="00835DCC">
        <w:t>415</w:t>
      </w:r>
      <w:r w:rsidR="00626397">
        <w:rPr>
          <w:rFonts w:hint="eastAsia"/>
        </w:rPr>
        <w:t>个</w:t>
      </w:r>
      <w:r w:rsidR="00626397">
        <w:t>用户，</w:t>
      </w:r>
      <w:r w:rsidR="00626397">
        <w:rPr>
          <w:rFonts w:hint="eastAsia"/>
        </w:rPr>
        <w:t>时间</w:t>
      </w:r>
      <w:r w:rsidR="00626397">
        <w:t>范围</w:t>
      </w:r>
      <w:r w:rsidR="00AB4B88">
        <w:rPr>
          <w:rFonts w:hint="eastAsia"/>
        </w:rPr>
        <w:t>是</w:t>
      </w:r>
      <w:r w:rsidR="00626397">
        <w:t>从</w:t>
      </w:r>
      <w:r w:rsidR="00626397">
        <w:rPr>
          <w:rFonts w:hint="eastAsia"/>
        </w:rPr>
        <w:t>2006</w:t>
      </w:r>
      <w:r w:rsidR="00626397">
        <w:rPr>
          <w:rFonts w:hint="eastAsia"/>
        </w:rPr>
        <w:t>年</w:t>
      </w:r>
      <w:r w:rsidR="00626397">
        <w:rPr>
          <w:rFonts w:hint="eastAsia"/>
        </w:rPr>
        <w:t>12</w:t>
      </w:r>
      <w:r w:rsidR="00626397">
        <w:rPr>
          <w:rFonts w:hint="eastAsia"/>
        </w:rPr>
        <w:t>月</w:t>
      </w:r>
      <w:r w:rsidR="00626397">
        <w:rPr>
          <w:rFonts w:hint="eastAsia"/>
        </w:rPr>
        <w:t>25</w:t>
      </w:r>
      <w:r w:rsidR="00626397">
        <w:rPr>
          <w:rFonts w:hint="eastAsia"/>
        </w:rPr>
        <w:t>日</w:t>
      </w:r>
      <w:r w:rsidR="00626397">
        <w:t>到</w:t>
      </w:r>
      <w:r w:rsidR="00626397">
        <w:rPr>
          <w:rFonts w:hint="eastAsia"/>
        </w:rPr>
        <w:t>2016</w:t>
      </w:r>
      <w:r w:rsidR="00626397">
        <w:rPr>
          <w:rFonts w:hint="eastAsia"/>
        </w:rPr>
        <w:t>年</w:t>
      </w:r>
      <w:r w:rsidR="00626397">
        <w:rPr>
          <w:rFonts w:hint="eastAsia"/>
        </w:rPr>
        <w:t>2</w:t>
      </w:r>
      <w:r w:rsidR="00626397">
        <w:rPr>
          <w:rFonts w:hint="eastAsia"/>
        </w:rPr>
        <w:t>月</w:t>
      </w:r>
      <w:r w:rsidR="00626397">
        <w:rPr>
          <w:rFonts w:hint="eastAsia"/>
        </w:rPr>
        <w:t>21</w:t>
      </w:r>
      <w:r w:rsidR="00626397">
        <w:rPr>
          <w:rFonts w:hint="eastAsia"/>
        </w:rPr>
        <w:t>日。</w:t>
      </w:r>
      <w:r w:rsidR="001D2754">
        <w:rPr>
          <w:rFonts w:hint="eastAsia"/>
        </w:rPr>
        <w:t>经过系统</w:t>
      </w:r>
      <w:r w:rsidR="00AB4B88">
        <w:t>前几步</w:t>
      </w:r>
      <w:r w:rsidR="001D2754">
        <w:t>的模式匹配</w:t>
      </w:r>
      <w:r w:rsidR="001D2754">
        <w:rPr>
          <w:rFonts w:hint="eastAsia"/>
        </w:rPr>
        <w:t>和</w:t>
      </w:r>
      <w:r w:rsidR="00AB4B88">
        <w:t>聚类</w:t>
      </w:r>
      <w:r w:rsidR="001D2754">
        <w:t>，</w:t>
      </w:r>
      <w:r w:rsidR="00AB4B88">
        <w:rPr>
          <w:rFonts w:hint="eastAsia"/>
        </w:rPr>
        <w:t>共</w:t>
      </w:r>
      <w:r w:rsidR="001D2754">
        <w:t>筛选出</w:t>
      </w:r>
      <w:r w:rsidR="001D2754">
        <w:rPr>
          <w:rFonts w:hint="eastAsia"/>
        </w:rPr>
        <w:t>293</w:t>
      </w:r>
      <w:r w:rsidR="001D2754">
        <w:t>,686</w:t>
      </w:r>
      <w:r w:rsidR="001D2754">
        <w:rPr>
          <w:rFonts w:hint="eastAsia"/>
        </w:rPr>
        <w:t>条谣言</w:t>
      </w:r>
      <w:r w:rsidR="001D2754">
        <w:t>候选消息，共</w:t>
      </w:r>
      <w:r w:rsidR="001D2754">
        <w:rPr>
          <w:rFonts w:hint="eastAsia"/>
        </w:rPr>
        <w:t>13,974</w:t>
      </w:r>
      <w:r w:rsidR="001D2754">
        <w:rPr>
          <w:rFonts w:hint="eastAsia"/>
        </w:rPr>
        <w:t>个谣言候选</w:t>
      </w:r>
      <w:r w:rsidR="001D2754">
        <w:t>消息类</w:t>
      </w:r>
      <w:r w:rsidR="001D2754">
        <w:rPr>
          <w:rFonts w:hint="eastAsia"/>
        </w:rPr>
        <w:t>。对这些</w:t>
      </w:r>
      <w:r w:rsidR="001D2754">
        <w:t>候选谣言消息类</w:t>
      </w:r>
      <w:r w:rsidR="001D2754">
        <w:rPr>
          <w:rFonts w:hint="eastAsia"/>
        </w:rPr>
        <w:t>提取</w:t>
      </w:r>
      <w:r w:rsidR="001D2754">
        <w:fldChar w:fldCharType="begin"/>
      </w:r>
      <w:r w:rsidR="001D2754">
        <w:instrText xml:space="preserve"> </w:instrText>
      </w:r>
      <w:r w:rsidR="001D2754">
        <w:rPr>
          <w:rFonts w:hint="eastAsia"/>
        </w:rPr>
        <w:instrText>REF _Ref453007499 \h</w:instrText>
      </w:r>
      <w:r w:rsidR="001D2754">
        <w:instrText xml:space="preserve"> </w:instrText>
      </w:r>
      <w:r w:rsidR="001D2754">
        <w:fldChar w:fldCharType="separate"/>
      </w:r>
      <w:r w:rsidR="00611C38">
        <w:rPr>
          <w:rFonts w:hint="eastAsia"/>
        </w:rPr>
        <w:t>表</w:t>
      </w:r>
      <w:r w:rsidR="00611C38">
        <w:rPr>
          <w:rFonts w:hint="eastAsia"/>
        </w:rPr>
        <w:t xml:space="preserve"> </w:t>
      </w:r>
      <w:r w:rsidR="00611C38">
        <w:rPr>
          <w:noProof/>
        </w:rPr>
        <w:t>4</w:t>
      </w:r>
      <w:r w:rsidR="00611C38">
        <w:t>.</w:t>
      </w:r>
      <w:r w:rsidR="00611C38">
        <w:rPr>
          <w:noProof/>
        </w:rPr>
        <w:t>1</w:t>
      </w:r>
      <w:r w:rsidR="001D2754">
        <w:fldChar w:fldCharType="end"/>
      </w:r>
      <w:r w:rsidR="001D2754">
        <w:rPr>
          <w:rFonts w:hint="eastAsia"/>
        </w:rPr>
        <w:t>中</w:t>
      </w:r>
      <w:r w:rsidR="001D2754">
        <w:t>的</w:t>
      </w:r>
      <w:r w:rsidR="001D2754">
        <w:rPr>
          <w:rFonts w:hint="eastAsia"/>
        </w:rPr>
        <w:t>45</w:t>
      </w:r>
      <w:r w:rsidR="001D2754">
        <w:rPr>
          <w:rFonts w:hint="eastAsia"/>
        </w:rPr>
        <w:t>类</w:t>
      </w:r>
      <w:r w:rsidR="001D2754">
        <w:t>特征，根据实验一中</w:t>
      </w:r>
      <w:r w:rsidR="001D2754">
        <w:rPr>
          <w:rFonts w:hint="eastAsia"/>
        </w:rPr>
        <w:t>训练</w:t>
      </w:r>
      <w:r w:rsidR="001D2754">
        <w:t>得到的不同分类器</w:t>
      </w:r>
      <w:r w:rsidR="001D2754">
        <w:rPr>
          <w:rFonts w:hint="eastAsia"/>
        </w:rPr>
        <w:t>，</w:t>
      </w:r>
      <w:r w:rsidR="001D2754">
        <w:t>输入相应的特征，然后</w:t>
      </w:r>
      <w:r w:rsidR="001D2754">
        <w:rPr>
          <w:rFonts w:hint="eastAsia"/>
        </w:rPr>
        <w:t>使用</w:t>
      </w:r>
      <w:r w:rsidR="001D2754">
        <w:t>分类器对这</w:t>
      </w:r>
      <w:r w:rsidR="001D2754">
        <w:rPr>
          <w:rFonts w:hint="eastAsia"/>
        </w:rPr>
        <w:t>13</w:t>
      </w:r>
      <w:r w:rsidR="001D2754">
        <w:t>,974</w:t>
      </w:r>
      <w:r w:rsidR="001D2754">
        <w:rPr>
          <w:rFonts w:hint="eastAsia"/>
        </w:rPr>
        <w:t>个候选消息类</w:t>
      </w:r>
      <w:r w:rsidR="001D2754">
        <w:t>进行</w:t>
      </w:r>
      <w:r w:rsidR="001D2754">
        <w:rPr>
          <w:rFonts w:hint="eastAsia"/>
        </w:rPr>
        <w:t>可疑度评估</w:t>
      </w:r>
      <w:r w:rsidR="001D2754">
        <w:t>（</w:t>
      </w:r>
      <w:r w:rsidR="001D2754">
        <w:rPr>
          <w:rFonts w:hint="eastAsia"/>
        </w:rPr>
        <w:t>计算</w:t>
      </w:r>
      <w:r w:rsidR="001D2754">
        <w:t>他们属于谣言的后验概率）</w:t>
      </w:r>
      <w:r w:rsidR="001D2754">
        <w:rPr>
          <w:rFonts w:hint="eastAsia"/>
        </w:rPr>
        <w:t>，</w:t>
      </w:r>
      <w:r w:rsidR="001D2754">
        <w:t>然后</w:t>
      </w:r>
      <w:r w:rsidR="00A370D3">
        <w:rPr>
          <w:rFonts w:hint="eastAsia"/>
        </w:rPr>
        <w:t>进行</w:t>
      </w:r>
      <w:r w:rsidR="00A370D3">
        <w:t>排序，将</w:t>
      </w:r>
      <w:r w:rsidR="00A370D3">
        <w:rPr>
          <w:rFonts w:hint="eastAsia"/>
        </w:rPr>
        <w:t>可疑度</w:t>
      </w:r>
      <w:r w:rsidR="00A370D3">
        <w:t>最高的前</w:t>
      </w:r>
      <w:r w:rsidR="00A370D3">
        <w:rPr>
          <w:rFonts w:hint="eastAsia"/>
        </w:rPr>
        <w:t>20</w:t>
      </w:r>
      <w:r w:rsidR="00A370D3">
        <w:t>、</w:t>
      </w:r>
      <w:r w:rsidR="00A370D3">
        <w:rPr>
          <w:rFonts w:hint="eastAsia"/>
        </w:rPr>
        <w:t>50</w:t>
      </w:r>
      <w:r w:rsidR="00A370D3">
        <w:t>、</w:t>
      </w:r>
      <w:r w:rsidR="00A370D3">
        <w:rPr>
          <w:rFonts w:hint="eastAsia"/>
        </w:rPr>
        <w:t>100</w:t>
      </w:r>
      <w:r w:rsidR="00A370D3">
        <w:rPr>
          <w:rFonts w:hint="eastAsia"/>
        </w:rPr>
        <w:t>的候选消息类</w:t>
      </w:r>
      <w:r w:rsidR="00A370D3">
        <w:t>挑选出来，</w:t>
      </w:r>
      <w:r w:rsidR="00A370D3">
        <w:rPr>
          <w:rFonts w:hint="eastAsia"/>
        </w:rPr>
        <w:t>进行</w:t>
      </w:r>
      <w:r w:rsidR="00A370D3">
        <w:t>人工复核，看其中真正的谣言</w:t>
      </w:r>
      <w:r w:rsidR="00A370D3">
        <w:rPr>
          <w:rFonts w:hint="eastAsia"/>
        </w:rPr>
        <w:t>话题</w:t>
      </w:r>
      <w:r w:rsidR="00A370D3">
        <w:t>数量，</w:t>
      </w:r>
      <w:r w:rsidR="00A370D3">
        <w:rPr>
          <w:rFonts w:hint="eastAsia"/>
        </w:rPr>
        <w:t>计算</w:t>
      </w:r>
      <w:r w:rsidR="007373D2">
        <w:rPr>
          <w:rFonts w:hint="eastAsia"/>
        </w:rPr>
        <w:t>检测</w:t>
      </w:r>
      <w:r w:rsidR="00A370D3">
        <w:rPr>
          <w:rFonts w:hint="eastAsia"/>
        </w:rPr>
        <w:t>系统</w:t>
      </w:r>
      <w:r w:rsidR="00A370D3">
        <w:t>的</w:t>
      </w:r>
      <w:r w:rsidR="00A370D3">
        <w:rPr>
          <w:rFonts w:hint="eastAsia"/>
        </w:rPr>
        <w:t>T</w:t>
      </w:r>
      <w:r w:rsidR="00A370D3">
        <w:t>op-N</w:t>
      </w:r>
      <w:r w:rsidR="00A370D3">
        <w:rPr>
          <w:rFonts w:hint="eastAsia"/>
        </w:rPr>
        <w:t>准确率</w:t>
      </w:r>
      <w:r w:rsidR="007373D2">
        <w:rPr>
          <w:rFonts w:hint="eastAsia"/>
        </w:rPr>
        <w:t>。实验</w:t>
      </w:r>
      <w:r w:rsidR="007373D2">
        <w:t>结果的表格如下：</w:t>
      </w:r>
    </w:p>
    <w:p w:rsidR="00AB4B88" w:rsidRDefault="00AB4B88" w:rsidP="00AB4B88">
      <w:pPr>
        <w:pStyle w:val="a5"/>
        <w:keepNext/>
        <w:spacing w:beforeLines="50" w:before="156" w:afterLines="20" w:after="62"/>
      </w:pPr>
      <w:bookmarkStart w:id="91" w:name="_Ref453013276"/>
      <w:bookmarkStart w:id="92" w:name="_Toc453167012"/>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611C38">
        <w:rPr>
          <w:noProof/>
        </w:rPr>
        <w:t>5</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611C38">
        <w:rPr>
          <w:noProof/>
        </w:rPr>
        <w:t>2</w:t>
      </w:r>
      <w:r w:rsidR="0079342A">
        <w:fldChar w:fldCharType="end"/>
      </w:r>
      <w:bookmarkEnd w:id="91"/>
      <w:r>
        <w:t xml:space="preserve"> </w:t>
      </w:r>
      <w:r>
        <w:rPr>
          <w:rFonts w:hint="eastAsia"/>
        </w:rPr>
        <w:t>不同</w:t>
      </w:r>
      <w:r>
        <w:t>特征选择</w:t>
      </w:r>
      <w:r>
        <w:rPr>
          <w:rFonts w:hint="eastAsia"/>
        </w:rPr>
        <w:t>与分类器</w:t>
      </w:r>
      <w:r>
        <w:t>组合</w:t>
      </w:r>
      <w:r>
        <w:rPr>
          <w:rFonts w:hint="eastAsia"/>
        </w:rPr>
        <w:t>下</w:t>
      </w:r>
      <w:r>
        <w:t>系统</w:t>
      </w:r>
      <w:r>
        <w:rPr>
          <w:rFonts w:hint="eastAsia"/>
        </w:rPr>
        <w:t>的</w:t>
      </w:r>
      <w:r>
        <w:t>谣言检测准确率</w:t>
      </w:r>
      <w:bookmarkEnd w:id="92"/>
    </w:p>
    <w:tbl>
      <w:tblPr>
        <w:tblStyle w:val="a7"/>
        <w:tblW w:w="0" w:type="auto"/>
        <w:tblLayout w:type="fixed"/>
        <w:tblLook w:val="04A0" w:firstRow="1" w:lastRow="0" w:firstColumn="1" w:lastColumn="0" w:noHBand="0" w:noVBand="1"/>
      </w:tblPr>
      <w:tblGrid>
        <w:gridCol w:w="1141"/>
        <w:gridCol w:w="1962"/>
        <w:gridCol w:w="720"/>
        <w:gridCol w:w="1039"/>
        <w:gridCol w:w="662"/>
        <w:gridCol w:w="1097"/>
        <w:gridCol w:w="745"/>
        <w:gridCol w:w="1015"/>
      </w:tblGrid>
      <w:tr w:rsidR="00727F9D" w:rsidTr="005B1128">
        <w:tc>
          <w:tcPr>
            <w:tcW w:w="1141" w:type="dxa"/>
            <w:vMerge w:val="restart"/>
            <w:vAlign w:val="center"/>
          </w:tcPr>
          <w:p w:rsidR="00727F9D" w:rsidRDefault="00727F9D" w:rsidP="00727F9D">
            <w:pPr>
              <w:ind w:firstLine="0"/>
              <w:jc w:val="center"/>
            </w:pPr>
            <w:r>
              <w:rPr>
                <w:rFonts w:hint="eastAsia"/>
              </w:rPr>
              <w:t>C</w:t>
            </w:r>
            <w:r>
              <w:t>lassifier</w:t>
            </w:r>
          </w:p>
        </w:tc>
        <w:tc>
          <w:tcPr>
            <w:tcW w:w="1962" w:type="dxa"/>
            <w:vMerge w:val="restart"/>
            <w:vAlign w:val="center"/>
          </w:tcPr>
          <w:p w:rsidR="00727F9D" w:rsidRDefault="00727F9D" w:rsidP="00727F9D">
            <w:pPr>
              <w:ind w:firstLine="0"/>
              <w:jc w:val="center"/>
            </w:pPr>
            <w:r>
              <w:rPr>
                <w:rFonts w:hint="eastAsia"/>
              </w:rPr>
              <w:t>F</w:t>
            </w:r>
            <w:r>
              <w:t>eature Selection</w:t>
            </w:r>
          </w:p>
        </w:tc>
        <w:tc>
          <w:tcPr>
            <w:tcW w:w="1759" w:type="dxa"/>
            <w:gridSpan w:val="2"/>
            <w:vAlign w:val="center"/>
          </w:tcPr>
          <w:p w:rsidR="00727F9D" w:rsidRDefault="00727F9D" w:rsidP="00727F9D">
            <w:pPr>
              <w:ind w:firstLine="0"/>
              <w:jc w:val="center"/>
            </w:pPr>
            <w:r>
              <w:rPr>
                <w:rFonts w:hint="eastAsia"/>
              </w:rPr>
              <w:t>Top-20</w:t>
            </w:r>
          </w:p>
        </w:tc>
        <w:tc>
          <w:tcPr>
            <w:tcW w:w="1759" w:type="dxa"/>
            <w:gridSpan w:val="2"/>
            <w:vAlign w:val="center"/>
          </w:tcPr>
          <w:p w:rsidR="00727F9D" w:rsidRDefault="00727F9D" w:rsidP="00727F9D">
            <w:pPr>
              <w:ind w:firstLine="0"/>
              <w:jc w:val="center"/>
            </w:pPr>
            <w:r>
              <w:rPr>
                <w:rFonts w:hint="eastAsia"/>
              </w:rPr>
              <w:t>Top-50</w:t>
            </w:r>
          </w:p>
        </w:tc>
        <w:tc>
          <w:tcPr>
            <w:tcW w:w="1760" w:type="dxa"/>
            <w:gridSpan w:val="2"/>
            <w:vAlign w:val="center"/>
          </w:tcPr>
          <w:p w:rsidR="00727F9D" w:rsidRDefault="00727F9D" w:rsidP="00727F9D">
            <w:pPr>
              <w:ind w:firstLine="0"/>
              <w:jc w:val="center"/>
            </w:pPr>
            <w:r>
              <w:rPr>
                <w:rFonts w:hint="eastAsia"/>
              </w:rPr>
              <w:t>Top-100</w:t>
            </w:r>
          </w:p>
        </w:tc>
      </w:tr>
      <w:tr w:rsidR="00727F9D" w:rsidTr="005B1128">
        <w:tc>
          <w:tcPr>
            <w:tcW w:w="1141" w:type="dxa"/>
            <w:vMerge/>
            <w:tcBorders>
              <w:bottom w:val="single" w:sz="12" w:space="0" w:color="auto"/>
            </w:tcBorders>
            <w:vAlign w:val="center"/>
          </w:tcPr>
          <w:p w:rsidR="00727F9D" w:rsidRDefault="00727F9D" w:rsidP="00727F9D">
            <w:pPr>
              <w:ind w:firstLine="0"/>
              <w:jc w:val="center"/>
            </w:pPr>
          </w:p>
        </w:tc>
        <w:tc>
          <w:tcPr>
            <w:tcW w:w="1962" w:type="dxa"/>
            <w:vMerge/>
            <w:tcBorders>
              <w:bottom w:val="single" w:sz="12" w:space="0" w:color="auto"/>
            </w:tcBorders>
            <w:vAlign w:val="center"/>
          </w:tcPr>
          <w:p w:rsidR="00727F9D" w:rsidRPr="00727F9D" w:rsidRDefault="00727F9D" w:rsidP="00727F9D">
            <w:pPr>
              <w:ind w:firstLine="0"/>
              <w:rPr>
                <w:sz w:val="21"/>
              </w:rPr>
            </w:pPr>
          </w:p>
        </w:tc>
        <w:tc>
          <w:tcPr>
            <w:tcW w:w="720"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R</w:t>
            </w:r>
            <w:r>
              <w:rPr>
                <w:sz w:val="21"/>
              </w:rPr>
              <w:t xml:space="preserve"> </w:t>
            </w:r>
            <w:r>
              <w:rPr>
                <w:rFonts w:hint="eastAsia"/>
                <w:sz w:val="21"/>
              </w:rPr>
              <w:t>#</w:t>
            </w:r>
          </w:p>
        </w:tc>
        <w:tc>
          <w:tcPr>
            <w:tcW w:w="1039"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Precision</w:t>
            </w:r>
          </w:p>
        </w:tc>
        <w:tc>
          <w:tcPr>
            <w:tcW w:w="662"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R</w:t>
            </w:r>
            <w:r w:rsidR="00D7592B">
              <w:rPr>
                <w:sz w:val="21"/>
              </w:rPr>
              <w:t xml:space="preserve"> </w:t>
            </w:r>
            <w:r>
              <w:rPr>
                <w:rFonts w:hint="eastAsia"/>
                <w:sz w:val="21"/>
              </w:rPr>
              <w:t>#</w:t>
            </w:r>
          </w:p>
        </w:tc>
        <w:tc>
          <w:tcPr>
            <w:tcW w:w="1097"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Precision</w:t>
            </w:r>
          </w:p>
        </w:tc>
        <w:tc>
          <w:tcPr>
            <w:tcW w:w="745"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R</w:t>
            </w:r>
            <w:r w:rsidR="00D7592B">
              <w:rPr>
                <w:sz w:val="21"/>
              </w:rPr>
              <w:t xml:space="preserve"> </w:t>
            </w:r>
            <w:r>
              <w:rPr>
                <w:rFonts w:hint="eastAsia"/>
                <w:sz w:val="21"/>
              </w:rPr>
              <w:t>#</w:t>
            </w:r>
          </w:p>
        </w:tc>
        <w:tc>
          <w:tcPr>
            <w:tcW w:w="1015" w:type="dxa"/>
            <w:tcBorders>
              <w:bottom w:val="single" w:sz="12" w:space="0" w:color="auto"/>
            </w:tcBorders>
            <w:vAlign w:val="center"/>
          </w:tcPr>
          <w:p w:rsidR="00727F9D" w:rsidRPr="00727F9D" w:rsidRDefault="00727F9D" w:rsidP="00727F9D">
            <w:pPr>
              <w:ind w:firstLine="0"/>
              <w:jc w:val="center"/>
              <w:rPr>
                <w:sz w:val="21"/>
              </w:rPr>
            </w:pPr>
            <w:r>
              <w:rPr>
                <w:rFonts w:hint="eastAsia"/>
                <w:sz w:val="21"/>
              </w:rPr>
              <w:t>Precision</w:t>
            </w:r>
          </w:p>
        </w:tc>
      </w:tr>
      <w:tr w:rsidR="005B1128" w:rsidTr="005B1128">
        <w:tc>
          <w:tcPr>
            <w:tcW w:w="1141" w:type="dxa"/>
            <w:vMerge w:val="restart"/>
            <w:tcBorders>
              <w:top w:val="single" w:sz="12" w:space="0" w:color="auto"/>
            </w:tcBorders>
            <w:vAlign w:val="center"/>
          </w:tcPr>
          <w:p w:rsidR="005B1128" w:rsidRDefault="005B1128" w:rsidP="00727F9D">
            <w:pPr>
              <w:ind w:firstLine="0"/>
              <w:jc w:val="center"/>
            </w:pPr>
            <w:r>
              <w:rPr>
                <w:rFonts w:hint="eastAsia"/>
              </w:rPr>
              <w:t>DT</w:t>
            </w:r>
          </w:p>
        </w:tc>
        <w:tc>
          <w:tcPr>
            <w:tcW w:w="1962" w:type="dxa"/>
            <w:tcBorders>
              <w:top w:val="single" w:sz="12" w:space="0" w:color="auto"/>
            </w:tcBorders>
            <w:vAlign w:val="center"/>
          </w:tcPr>
          <w:p w:rsidR="005B1128" w:rsidRPr="00727F9D" w:rsidRDefault="005B1128" w:rsidP="00727F9D">
            <w:pPr>
              <w:ind w:firstLine="0"/>
              <w:rPr>
                <w:sz w:val="21"/>
              </w:rPr>
            </w:pPr>
            <w:r w:rsidRPr="00727F9D">
              <w:rPr>
                <w:rFonts w:hint="eastAsia"/>
                <w:sz w:val="21"/>
              </w:rPr>
              <w:t>O</w:t>
            </w:r>
            <w:r w:rsidRPr="00727F9D">
              <w:rPr>
                <w:sz w:val="21"/>
              </w:rPr>
              <w:t>riginal-15</w:t>
            </w:r>
          </w:p>
        </w:tc>
        <w:tc>
          <w:tcPr>
            <w:tcW w:w="720"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9</w:t>
            </w:r>
          </w:p>
        </w:tc>
        <w:tc>
          <w:tcPr>
            <w:tcW w:w="1039"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0.45</w:t>
            </w:r>
          </w:p>
        </w:tc>
        <w:tc>
          <w:tcPr>
            <w:tcW w:w="662"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19</w:t>
            </w:r>
          </w:p>
        </w:tc>
        <w:tc>
          <w:tcPr>
            <w:tcW w:w="1097"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0.38</w:t>
            </w:r>
          </w:p>
        </w:tc>
        <w:tc>
          <w:tcPr>
            <w:tcW w:w="745"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35</w:t>
            </w:r>
          </w:p>
        </w:tc>
        <w:tc>
          <w:tcPr>
            <w:tcW w:w="1015" w:type="dxa"/>
            <w:tcBorders>
              <w:top w:val="single" w:sz="12" w:space="0" w:color="auto"/>
            </w:tcBorders>
            <w:vAlign w:val="center"/>
          </w:tcPr>
          <w:p w:rsidR="005B1128" w:rsidRPr="00727F9D" w:rsidRDefault="005B1128" w:rsidP="00727F9D">
            <w:pPr>
              <w:ind w:firstLine="0"/>
              <w:jc w:val="center"/>
              <w:rPr>
                <w:sz w:val="21"/>
              </w:rPr>
            </w:pPr>
            <w:r>
              <w:rPr>
                <w:rFonts w:hint="eastAsia"/>
                <w:sz w:val="21"/>
              </w:rPr>
              <w:t>0.35</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A</w:t>
            </w:r>
            <w:r w:rsidRPr="00727F9D">
              <w:rPr>
                <w:sz w:val="21"/>
              </w:rPr>
              <w:t>ll-45</w:t>
            </w:r>
          </w:p>
        </w:tc>
        <w:tc>
          <w:tcPr>
            <w:tcW w:w="720" w:type="dxa"/>
            <w:vAlign w:val="center"/>
          </w:tcPr>
          <w:p w:rsidR="005B1128" w:rsidRPr="00727F9D" w:rsidRDefault="005B1128" w:rsidP="00727F9D">
            <w:pPr>
              <w:ind w:firstLine="0"/>
              <w:jc w:val="center"/>
              <w:rPr>
                <w:sz w:val="21"/>
              </w:rPr>
            </w:pPr>
            <w:r>
              <w:rPr>
                <w:rFonts w:hint="eastAsia"/>
                <w:sz w:val="21"/>
              </w:rPr>
              <w:t>9</w:t>
            </w:r>
          </w:p>
        </w:tc>
        <w:tc>
          <w:tcPr>
            <w:tcW w:w="1039" w:type="dxa"/>
            <w:vAlign w:val="center"/>
          </w:tcPr>
          <w:p w:rsidR="005B1128" w:rsidRPr="00727F9D" w:rsidRDefault="005B1128" w:rsidP="00727F9D">
            <w:pPr>
              <w:ind w:firstLine="0"/>
              <w:jc w:val="center"/>
              <w:rPr>
                <w:sz w:val="21"/>
              </w:rPr>
            </w:pPr>
            <w:r>
              <w:rPr>
                <w:rFonts w:hint="eastAsia"/>
                <w:sz w:val="21"/>
              </w:rPr>
              <w:t>0.45</w:t>
            </w:r>
          </w:p>
        </w:tc>
        <w:tc>
          <w:tcPr>
            <w:tcW w:w="662" w:type="dxa"/>
            <w:vAlign w:val="center"/>
          </w:tcPr>
          <w:p w:rsidR="005B1128" w:rsidRPr="00727F9D" w:rsidRDefault="005B1128" w:rsidP="00727F9D">
            <w:pPr>
              <w:ind w:firstLine="0"/>
              <w:jc w:val="center"/>
              <w:rPr>
                <w:sz w:val="21"/>
              </w:rPr>
            </w:pPr>
            <w:r>
              <w:rPr>
                <w:rFonts w:hint="eastAsia"/>
                <w:sz w:val="21"/>
              </w:rPr>
              <w:t>23</w:t>
            </w:r>
          </w:p>
        </w:tc>
        <w:tc>
          <w:tcPr>
            <w:tcW w:w="1097" w:type="dxa"/>
            <w:vAlign w:val="center"/>
          </w:tcPr>
          <w:p w:rsidR="005B1128" w:rsidRPr="00727F9D" w:rsidRDefault="005B1128" w:rsidP="00727F9D">
            <w:pPr>
              <w:ind w:firstLine="0"/>
              <w:jc w:val="center"/>
              <w:rPr>
                <w:sz w:val="21"/>
              </w:rPr>
            </w:pPr>
            <w:r>
              <w:rPr>
                <w:rFonts w:hint="eastAsia"/>
                <w:sz w:val="21"/>
              </w:rPr>
              <w:t>0.46</w:t>
            </w:r>
          </w:p>
        </w:tc>
        <w:tc>
          <w:tcPr>
            <w:tcW w:w="745" w:type="dxa"/>
            <w:vAlign w:val="center"/>
          </w:tcPr>
          <w:p w:rsidR="005B1128" w:rsidRPr="00727F9D" w:rsidRDefault="005B1128" w:rsidP="00727F9D">
            <w:pPr>
              <w:ind w:firstLine="0"/>
              <w:jc w:val="center"/>
              <w:rPr>
                <w:sz w:val="21"/>
              </w:rPr>
            </w:pPr>
            <w:r>
              <w:rPr>
                <w:rFonts w:hint="eastAsia"/>
                <w:sz w:val="21"/>
              </w:rPr>
              <w:t>32</w:t>
            </w:r>
          </w:p>
        </w:tc>
        <w:tc>
          <w:tcPr>
            <w:tcW w:w="1015" w:type="dxa"/>
            <w:vAlign w:val="center"/>
          </w:tcPr>
          <w:p w:rsidR="005B1128" w:rsidRPr="00727F9D" w:rsidRDefault="005B1128" w:rsidP="00727F9D">
            <w:pPr>
              <w:ind w:firstLine="0"/>
              <w:jc w:val="center"/>
              <w:rPr>
                <w:sz w:val="21"/>
              </w:rPr>
            </w:pPr>
            <w:r>
              <w:rPr>
                <w:rFonts w:hint="eastAsia"/>
                <w:sz w:val="21"/>
              </w:rPr>
              <w:t>0.32</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Pr>
                <w:sz w:val="21"/>
              </w:rPr>
              <w:t>ilter-Correlation</w:t>
            </w:r>
          </w:p>
        </w:tc>
        <w:tc>
          <w:tcPr>
            <w:tcW w:w="720" w:type="dxa"/>
            <w:vAlign w:val="center"/>
          </w:tcPr>
          <w:p w:rsidR="005B1128" w:rsidRPr="00727F9D" w:rsidRDefault="005B1128" w:rsidP="00727F9D">
            <w:pPr>
              <w:ind w:firstLine="0"/>
              <w:jc w:val="center"/>
              <w:rPr>
                <w:sz w:val="21"/>
              </w:rPr>
            </w:pPr>
            <w:r>
              <w:rPr>
                <w:rFonts w:hint="eastAsia"/>
                <w:sz w:val="21"/>
              </w:rPr>
              <w:t>12</w:t>
            </w:r>
          </w:p>
        </w:tc>
        <w:tc>
          <w:tcPr>
            <w:tcW w:w="1039" w:type="dxa"/>
            <w:vAlign w:val="center"/>
          </w:tcPr>
          <w:p w:rsidR="005B1128" w:rsidRPr="00727F9D" w:rsidRDefault="005B1128" w:rsidP="00727F9D">
            <w:pPr>
              <w:ind w:firstLine="0"/>
              <w:jc w:val="center"/>
              <w:rPr>
                <w:sz w:val="21"/>
              </w:rPr>
            </w:pPr>
            <w:r>
              <w:rPr>
                <w:rFonts w:hint="eastAsia"/>
                <w:sz w:val="21"/>
              </w:rPr>
              <w:t>0.6</w:t>
            </w:r>
            <w:r>
              <w:rPr>
                <w:sz w:val="21"/>
              </w:rPr>
              <w:t>0</w:t>
            </w:r>
          </w:p>
        </w:tc>
        <w:tc>
          <w:tcPr>
            <w:tcW w:w="662" w:type="dxa"/>
            <w:vAlign w:val="center"/>
          </w:tcPr>
          <w:p w:rsidR="005B1128" w:rsidRPr="00727F9D" w:rsidRDefault="005B1128" w:rsidP="00727F9D">
            <w:pPr>
              <w:ind w:firstLine="0"/>
              <w:jc w:val="center"/>
              <w:rPr>
                <w:sz w:val="21"/>
              </w:rPr>
            </w:pPr>
            <w:r>
              <w:rPr>
                <w:rFonts w:hint="eastAsia"/>
                <w:sz w:val="21"/>
              </w:rPr>
              <w:t>24</w:t>
            </w:r>
          </w:p>
        </w:tc>
        <w:tc>
          <w:tcPr>
            <w:tcW w:w="1097" w:type="dxa"/>
            <w:vAlign w:val="center"/>
          </w:tcPr>
          <w:p w:rsidR="005B1128" w:rsidRPr="00727F9D" w:rsidRDefault="005B1128" w:rsidP="00727F9D">
            <w:pPr>
              <w:ind w:firstLine="0"/>
              <w:jc w:val="center"/>
              <w:rPr>
                <w:sz w:val="21"/>
              </w:rPr>
            </w:pPr>
            <w:r>
              <w:rPr>
                <w:rFonts w:hint="eastAsia"/>
                <w:sz w:val="21"/>
              </w:rPr>
              <w:t>0.48</w:t>
            </w:r>
          </w:p>
        </w:tc>
        <w:tc>
          <w:tcPr>
            <w:tcW w:w="745" w:type="dxa"/>
            <w:vAlign w:val="center"/>
          </w:tcPr>
          <w:p w:rsidR="005B1128" w:rsidRPr="00727F9D" w:rsidRDefault="005B1128" w:rsidP="00727F9D">
            <w:pPr>
              <w:ind w:firstLine="0"/>
              <w:jc w:val="center"/>
              <w:rPr>
                <w:sz w:val="21"/>
              </w:rPr>
            </w:pPr>
            <w:r>
              <w:rPr>
                <w:rFonts w:hint="eastAsia"/>
                <w:sz w:val="21"/>
              </w:rPr>
              <w:t>36</w:t>
            </w:r>
          </w:p>
        </w:tc>
        <w:tc>
          <w:tcPr>
            <w:tcW w:w="1015" w:type="dxa"/>
            <w:vAlign w:val="center"/>
          </w:tcPr>
          <w:p w:rsidR="005B1128" w:rsidRPr="00727F9D" w:rsidRDefault="005B1128" w:rsidP="00727F9D">
            <w:pPr>
              <w:ind w:firstLine="0"/>
              <w:jc w:val="center"/>
              <w:rPr>
                <w:sz w:val="21"/>
              </w:rPr>
            </w:pPr>
            <w:r>
              <w:rPr>
                <w:rFonts w:hint="eastAsia"/>
                <w:sz w:val="21"/>
              </w:rPr>
              <w:t>0.36</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ilter-NMI</w:t>
            </w:r>
          </w:p>
        </w:tc>
        <w:tc>
          <w:tcPr>
            <w:tcW w:w="720" w:type="dxa"/>
            <w:vAlign w:val="center"/>
          </w:tcPr>
          <w:p w:rsidR="005B1128" w:rsidRPr="00727F9D" w:rsidRDefault="005B1128" w:rsidP="00727F9D">
            <w:pPr>
              <w:ind w:firstLine="0"/>
              <w:jc w:val="center"/>
              <w:rPr>
                <w:sz w:val="21"/>
              </w:rPr>
            </w:pPr>
            <w:r>
              <w:rPr>
                <w:rFonts w:hint="eastAsia"/>
                <w:sz w:val="21"/>
              </w:rPr>
              <w:t>9</w:t>
            </w:r>
          </w:p>
        </w:tc>
        <w:tc>
          <w:tcPr>
            <w:tcW w:w="1039" w:type="dxa"/>
            <w:vAlign w:val="center"/>
          </w:tcPr>
          <w:p w:rsidR="005B1128" w:rsidRPr="00727F9D" w:rsidRDefault="005B1128" w:rsidP="00727F9D">
            <w:pPr>
              <w:ind w:firstLine="0"/>
              <w:jc w:val="center"/>
              <w:rPr>
                <w:sz w:val="21"/>
              </w:rPr>
            </w:pPr>
            <w:r>
              <w:rPr>
                <w:rFonts w:hint="eastAsia"/>
                <w:sz w:val="21"/>
              </w:rPr>
              <w:t>0.45</w:t>
            </w:r>
          </w:p>
        </w:tc>
        <w:tc>
          <w:tcPr>
            <w:tcW w:w="662" w:type="dxa"/>
            <w:vAlign w:val="center"/>
          </w:tcPr>
          <w:p w:rsidR="005B1128" w:rsidRPr="00727F9D" w:rsidRDefault="005B1128" w:rsidP="00727F9D">
            <w:pPr>
              <w:ind w:firstLine="0"/>
              <w:jc w:val="center"/>
              <w:rPr>
                <w:sz w:val="21"/>
              </w:rPr>
            </w:pPr>
            <w:r>
              <w:rPr>
                <w:rFonts w:hint="eastAsia"/>
                <w:sz w:val="21"/>
              </w:rPr>
              <w:t>21</w:t>
            </w:r>
          </w:p>
        </w:tc>
        <w:tc>
          <w:tcPr>
            <w:tcW w:w="1097" w:type="dxa"/>
            <w:vAlign w:val="center"/>
          </w:tcPr>
          <w:p w:rsidR="005B1128" w:rsidRPr="00727F9D" w:rsidRDefault="005B1128" w:rsidP="00727F9D">
            <w:pPr>
              <w:ind w:firstLine="0"/>
              <w:jc w:val="center"/>
              <w:rPr>
                <w:sz w:val="21"/>
              </w:rPr>
            </w:pPr>
            <w:r>
              <w:rPr>
                <w:rFonts w:hint="eastAsia"/>
                <w:sz w:val="21"/>
              </w:rPr>
              <w:t>0.42</w:t>
            </w:r>
          </w:p>
        </w:tc>
        <w:tc>
          <w:tcPr>
            <w:tcW w:w="745" w:type="dxa"/>
            <w:vAlign w:val="center"/>
          </w:tcPr>
          <w:p w:rsidR="005B1128" w:rsidRPr="00727F9D" w:rsidRDefault="005B1128" w:rsidP="00727F9D">
            <w:pPr>
              <w:ind w:firstLine="0"/>
              <w:jc w:val="center"/>
              <w:rPr>
                <w:sz w:val="21"/>
              </w:rPr>
            </w:pPr>
            <w:r>
              <w:rPr>
                <w:rFonts w:hint="eastAsia"/>
                <w:sz w:val="21"/>
              </w:rPr>
              <w:t>38</w:t>
            </w:r>
          </w:p>
        </w:tc>
        <w:tc>
          <w:tcPr>
            <w:tcW w:w="1015" w:type="dxa"/>
            <w:vAlign w:val="center"/>
          </w:tcPr>
          <w:p w:rsidR="005B1128" w:rsidRPr="00727F9D" w:rsidRDefault="005B1128" w:rsidP="00727F9D">
            <w:pPr>
              <w:ind w:firstLine="0"/>
              <w:jc w:val="center"/>
              <w:rPr>
                <w:sz w:val="21"/>
              </w:rPr>
            </w:pPr>
            <w:r>
              <w:rPr>
                <w:rFonts w:hint="eastAsia"/>
                <w:sz w:val="21"/>
              </w:rPr>
              <w:t>0.38</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ilter-Relief</w:t>
            </w:r>
          </w:p>
        </w:tc>
        <w:tc>
          <w:tcPr>
            <w:tcW w:w="720" w:type="dxa"/>
            <w:vAlign w:val="center"/>
          </w:tcPr>
          <w:p w:rsidR="005B1128" w:rsidRPr="00727F9D" w:rsidRDefault="005B1128" w:rsidP="00727F9D">
            <w:pPr>
              <w:ind w:firstLine="0"/>
              <w:jc w:val="center"/>
              <w:rPr>
                <w:sz w:val="21"/>
              </w:rPr>
            </w:pPr>
            <w:r>
              <w:rPr>
                <w:rFonts w:hint="eastAsia"/>
                <w:sz w:val="21"/>
              </w:rPr>
              <w:t>8</w:t>
            </w:r>
          </w:p>
        </w:tc>
        <w:tc>
          <w:tcPr>
            <w:tcW w:w="1039" w:type="dxa"/>
            <w:vAlign w:val="center"/>
          </w:tcPr>
          <w:p w:rsidR="005B1128" w:rsidRPr="00727F9D" w:rsidRDefault="005B1128" w:rsidP="00727F9D">
            <w:pPr>
              <w:ind w:firstLine="0"/>
              <w:jc w:val="center"/>
              <w:rPr>
                <w:sz w:val="21"/>
              </w:rPr>
            </w:pPr>
            <w:r>
              <w:rPr>
                <w:rFonts w:hint="eastAsia"/>
                <w:sz w:val="21"/>
              </w:rPr>
              <w:t>0.40</w:t>
            </w:r>
          </w:p>
        </w:tc>
        <w:tc>
          <w:tcPr>
            <w:tcW w:w="662" w:type="dxa"/>
            <w:vAlign w:val="center"/>
          </w:tcPr>
          <w:p w:rsidR="005B1128" w:rsidRPr="00727F9D" w:rsidRDefault="005B1128" w:rsidP="00727F9D">
            <w:pPr>
              <w:ind w:firstLine="0"/>
              <w:jc w:val="center"/>
              <w:rPr>
                <w:sz w:val="21"/>
              </w:rPr>
            </w:pPr>
            <w:r>
              <w:rPr>
                <w:rFonts w:hint="eastAsia"/>
                <w:sz w:val="21"/>
              </w:rPr>
              <w:t>19</w:t>
            </w:r>
          </w:p>
        </w:tc>
        <w:tc>
          <w:tcPr>
            <w:tcW w:w="1097" w:type="dxa"/>
            <w:vAlign w:val="center"/>
          </w:tcPr>
          <w:p w:rsidR="005B1128" w:rsidRPr="00727F9D" w:rsidRDefault="005B1128" w:rsidP="00727F9D">
            <w:pPr>
              <w:ind w:firstLine="0"/>
              <w:jc w:val="center"/>
              <w:rPr>
                <w:sz w:val="21"/>
              </w:rPr>
            </w:pPr>
            <w:r>
              <w:rPr>
                <w:rFonts w:hint="eastAsia"/>
                <w:sz w:val="21"/>
              </w:rPr>
              <w:t>0.38</w:t>
            </w:r>
          </w:p>
        </w:tc>
        <w:tc>
          <w:tcPr>
            <w:tcW w:w="745" w:type="dxa"/>
            <w:vAlign w:val="center"/>
          </w:tcPr>
          <w:p w:rsidR="005B1128" w:rsidRPr="00727F9D" w:rsidRDefault="005B1128" w:rsidP="00727F9D">
            <w:pPr>
              <w:ind w:firstLine="0"/>
              <w:jc w:val="center"/>
              <w:rPr>
                <w:sz w:val="21"/>
              </w:rPr>
            </w:pPr>
            <w:r>
              <w:rPr>
                <w:rFonts w:hint="eastAsia"/>
                <w:sz w:val="21"/>
              </w:rPr>
              <w:t>40</w:t>
            </w:r>
          </w:p>
        </w:tc>
        <w:tc>
          <w:tcPr>
            <w:tcW w:w="1015" w:type="dxa"/>
            <w:vAlign w:val="center"/>
          </w:tcPr>
          <w:p w:rsidR="005B1128" w:rsidRPr="00727F9D" w:rsidRDefault="005B1128" w:rsidP="00727F9D">
            <w:pPr>
              <w:ind w:firstLine="0"/>
              <w:jc w:val="center"/>
              <w:rPr>
                <w:sz w:val="21"/>
              </w:rPr>
            </w:pPr>
            <w:r>
              <w:rPr>
                <w:rFonts w:hint="eastAsia"/>
                <w:sz w:val="21"/>
              </w:rPr>
              <w:t>0.40</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rapper-Forward</w:t>
            </w:r>
          </w:p>
        </w:tc>
        <w:tc>
          <w:tcPr>
            <w:tcW w:w="720" w:type="dxa"/>
            <w:vAlign w:val="center"/>
          </w:tcPr>
          <w:p w:rsidR="005B1128" w:rsidRPr="008E5586" w:rsidRDefault="005B1128" w:rsidP="00727F9D">
            <w:pPr>
              <w:ind w:firstLine="0"/>
              <w:jc w:val="center"/>
              <w:rPr>
                <w:b/>
                <w:sz w:val="21"/>
              </w:rPr>
            </w:pPr>
            <w:r w:rsidRPr="008E5586">
              <w:rPr>
                <w:rFonts w:hint="eastAsia"/>
                <w:b/>
                <w:sz w:val="21"/>
              </w:rPr>
              <w:t>13</w:t>
            </w:r>
          </w:p>
        </w:tc>
        <w:tc>
          <w:tcPr>
            <w:tcW w:w="1039" w:type="dxa"/>
            <w:vAlign w:val="center"/>
          </w:tcPr>
          <w:p w:rsidR="005B1128" w:rsidRPr="008E5586" w:rsidRDefault="005B1128" w:rsidP="00727F9D">
            <w:pPr>
              <w:ind w:firstLine="0"/>
              <w:jc w:val="center"/>
              <w:rPr>
                <w:b/>
                <w:sz w:val="21"/>
              </w:rPr>
            </w:pPr>
            <w:r w:rsidRPr="008E5586">
              <w:rPr>
                <w:rFonts w:hint="eastAsia"/>
                <w:b/>
                <w:sz w:val="21"/>
              </w:rPr>
              <w:t>0.65</w:t>
            </w:r>
          </w:p>
        </w:tc>
        <w:tc>
          <w:tcPr>
            <w:tcW w:w="662" w:type="dxa"/>
            <w:vAlign w:val="center"/>
          </w:tcPr>
          <w:p w:rsidR="005B1128" w:rsidRPr="00727F9D" w:rsidRDefault="005B1128" w:rsidP="00727F9D">
            <w:pPr>
              <w:ind w:firstLine="0"/>
              <w:jc w:val="center"/>
              <w:rPr>
                <w:sz w:val="21"/>
              </w:rPr>
            </w:pPr>
            <w:r>
              <w:rPr>
                <w:rFonts w:hint="eastAsia"/>
                <w:sz w:val="21"/>
              </w:rPr>
              <w:t>18</w:t>
            </w:r>
          </w:p>
        </w:tc>
        <w:tc>
          <w:tcPr>
            <w:tcW w:w="1097" w:type="dxa"/>
            <w:vAlign w:val="center"/>
          </w:tcPr>
          <w:p w:rsidR="005B1128" w:rsidRPr="00727F9D" w:rsidRDefault="005B1128" w:rsidP="00727F9D">
            <w:pPr>
              <w:ind w:firstLine="0"/>
              <w:jc w:val="center"/>
              <w:rPr>
                <w:sz w:val="21"/>
              </w:rPr>
            </w:pPr>
            <w:r>
              <w:rPr>
                <w:rFonts w:hint="eastAsia"/>
                <w:sz w:val="21"/>
              </w:rPr>
              <w:t>0.36</w:t>
            </w:r>
          </w:p>
        </w:tc>
        <w:tc>
          <w:tcPr>
            <w:tcW w:w="745" w:type="dxa"/>
            <w:vAlign w:val="center"/>
          </w:tcPr>
          <w:p w:rsidR="005B1128" w:rsidRPr="00727F9D" w:rsidRDefault="005B1128" w:rsidP="00727F9D">
            <w:pPr>
              <w:ind w:firstLine="0"/>
              <w:jc w:val="center"/>
              <w:rPr>
                <w:sz w:val="21"/>
              </w:rPr>
            </w:pPr>
            <w:r>
              <w:rPr>
                <w:rFonts w:hint="eastAsia"/>
                <w:sz w:val="21"/>
              </w:rPr>
              <w:t>41</w:t>
            </w:r>
          </w:p>
        </w:tc>
        <w:tc>
          <w:tcPr>
            <w:tcW w:w="1015" w:type="dxa"/>
            <w:vAlign w:val="center"/>
          </w:tcPr>
          <w:p w:rsidR="005B1128" w:rsidRPr="00727F9D" w:rsidRDefault="005B1128" w:rsidP="00727F9D">
            <w:pPr>
              <w:ind w:firstLine="0"/>
              <w:jc w:val="center"/>
              <w:rPr>
                <w:sz w:val="21"/>
              </w:rPr>
            </w:pPr>
            <w:r>
              <w:rPr>
                <w:rFonts w:hint="eastAsia"/>
                <w:sz w:val="21"/>
              </w:rPr>
              <w:t>0.41</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rapper-Backward</w:t>
            </w:r>
          </w:p>
        </w:tc>
        <w:tc>
          <w:tcPr>
            <w:tcW w:w="720" w:type="dxa"/>
            <w:vAlign w:val="center"/>
          </w:tcPr>
          <w:p w:rsidR="005B1128" w:rsidRPr="00727F9D" w:rsidRDefault="005B1128" w:rsidP="00727F9D">
            <w:pPr>
              <w:ind w:firstLine="0"/>
              <w:jc w:val="center"/>
              <w:rPr>
                <w:sz w:val="21"/>
              </w:rPr>
            </w:pPr>
            <w:r>
              <w:rPr>
                <w:rFonts w:hint="eastAsia"/>
                <w:sz w:val="21"/>
              </w:rPr>
              <w:t>11</w:t>
            </w:r>
          </w:p>
        </w:tc>
        <w:tc>
          <w:tcPr>
            <w:tcW w:w="1039" w:type="dxa"/>
            <w:vAlign w:val="center"/>
          </w:tcPr>
          <w:p w:rsidR="005B1128" w:rsidRPr="00727F9D" w:rsidRDefault="005B1128" w:rsidP="00727F9D">
            <w:pPr>
              <w:ind w:firstLine="0"/>
              <w:jc w:val="center"/>
              <w:rPr>
                <w:sz w:val="21"/>
              </w:rPr>
            </w:pPr>
            <w:r>
              <w:rPr>
                <w:rFonts w:hint="eastAsia"/>
                <w:sz w:val="21"/>
              </w:rPr>
              <w:t>0.55</w:t>
            </w:r>
          </w:p>
        </w:tc>
        <w:tc>
          <w:tcPr>
            <w:tcW w:w="662" w:type="dxa"/>
            <w:vAlign w:val="center"/>
          </w:tcPr>
          <w:p w:rsidR="005B1128" w:rsidRPr="00727F9D" w:rsidRDefault="005B1128" w:rsidP="00727F9D">
            <w:pPr>
              <w:ind w:firstLine="0"/>
              <w:jc w:val="center"/>
              <w:rPr>
                <w:sz w:val="21"/>
              </w:rPr>
            </w:pPr>
            <w:r>
              <w:rPr>
                <w:rFonts w:hint="eastAsia"/>
                <w:sz w:val="21"/>
              </w:rPr>
              <w:t>26</w:t>
            </w:r>
          </w:p>
        </w:tc>
        <w:tc>
          <w:tcPr>
            <w:tcW w:w="1097" w:type="dxa"/>
            <w:vAlign w:val="center"/>
          </w:tcPr>
          <w:p w:rsidR="005B1128" w:rsidRPr="00727F9D" w:rsidRDefault="005B1128" w:rsidP="00727F9D">
            <w:pPr>
              <w:ind w:firstLine="0"/>
              <w:jc w:val="center"/>
              <w:rPr>
                <w:sz w:val="21"/>
              </w:rPr>
            </w:pPr>
            <w:r>
              <w:rPr>
                <w:rFonts w:hint="eastAsia"/>
                <w:sz w:val="21"/>
              </w:rPr>
              <w:t>0.52</w:t>
            </w:r>
          </w:p>
        </w:tc>
        <w:tc>
          <w:tcPr>
            <w:tcW w:w="745" w:type="dxa"/>
            <w:vAlign w:val="center"/>
          </w:tcPr>
          <w:p w:rsidR="005B1128" w:rsidRPr="00727F9D" w:rsidRDefault="005B1128" w:rsidP="00727F9D">
            <w:pPr>
              <w:ind w:firstLine="0"/>
              <w:jc w:val="center"/>
              <w:rPr>
                <w:sz w:val="21"/>
              </w:rPr>
            </w:pPr>
            <w:r>
              <w:rPr>
                <w:rFonts w:hint="eastAsia"/>
                <w:sz w:val="21"/>
              </w:rPr>
              <w:t>39</w:t>
            </w:r>
          </w:p>
        </w:tc>
        <w:tc>
          <w:tcPr>
            <w:tcW w:w="1015" w:type="dxa"/>
            <w:vAlign w:val="center"/>
          </w:tcPr>
          <w:p w:rsidR="005B1128" w:rsidRPr="00727F9D" w:rsidRDefault="005B1128" w:rsidP="00727F9D">
            <w:pPr>
              <w:ind w:firstLine="0"/>
              <w:jc w:val="center"/>
              <w:rPr>
                <w:sz w:val="21"/>
              </w:rPr>
            </w:pPr>
            <w:r>
              <w:rPr>
                <w:rFonts w:hint="eastAsia"/>
                <w:sz w:val="21"/>
              </w:rPr>
              <w:t>0.39</w:t>
            </w:r>
          </w:p>
        </w:tc>
      </w:tr>
      <w:tr w:rsidR="005B1128" w:rsidTr="005B1128">
        <w:tc>
          <w:tcPr>
            <w:tcW w:w="1141" w:type="dxa"/>
            <w:vMerge/>
            <w:tcBorders>
              <w:bottom w:val="single" w:sz="12" w:space="0" w:color="auto"/>
            </w:tcBorders>
            <w:vAlign w:val="center"/>
          </w:tcPr>
          <w:p w:rsidR="005B1128" w:rsidRDefault="005B1128" w:rsidP="00727F9D">
            <w:pPr>
              <w:ind w:firstLine="0"/>
              <w:jc w:val="center"/>
            </w:pPr>
          </w:p>
        </w:tc>
        <w:tc>
          <w:tcPr>
            <w:tcW w:w="1962" w:type="dxa"/>
            <w:tcBorders>
              <w:bottom w:val="single" w:sz="12" w:space="0" w:color="auto"/>
            </w:tcBorders>
            <w:vAlign w:val="center"/>
          </w:tcPr>
          <w:p w:rsidR="005B1128" w:rsidRPr="00727F9D" w:rsidRDefault="005B1128" w:rsidP="00727F9D">
            <w:pPr>
              <w:ind w:firstLine="0"/>
              <w:rPr>
                <w:sz w:val="21"/>
              </w:rPr>
            </w:pPr>
            <w:r w:rsidRPr="00727F9D">
              <w:rPr>
                <w:rFonts w:hint="eastAsia"/>
                <w:sz w:val="21"/>
              </w:rPr>
              <w:t>W</w:t>
            </w:r>
            <w:r w:rsidRPr="00727F9D">
              <w:rPr>
                <w:sz w:val="21"/>
              </w:rPr>
              <w:t>rapper-Float</w:t>
            </w:r>
          </w:p>
        </w:tc>
        <w:tc>
          <w:tcPr>
            <w:tcW w:w="720" w:type="dxa"/>
            <w:tcBorders>
              <w:bottom w:val="single" w:sz="12" w:space="0" w:color="auto"/>
            </w:tcBorders>
            <w:vAlign w:val="center"/>
          </w:tcPr>
          <w:p w:rsidR="005B1128" w:rsidRPr="00727F9D" w:rsidRDefault="005B1128" w:rsidP="00727F9D">
            <w:pPr>
              <w:ind w:firstLine="0"/>
              <w:jc w:val="center"/>
              <w:rPr>
                <w:sz w:val="21"/>
              </w:rPr>
            </w:pPr>
            <w:r>
              <w:rPr>
                <w:rFonts w:hint="eastAsia"/>
                <w:sz w:val="21"/>
              </w:rPr>
              <w:t>12</w:t>
            </w:r>
          </w:p>
        </w:tc>
        <w:tc>
          <w:tcPr>
            <w:tcW w:w="1039" w:type="dxa"/>
            <w:tcBorders>
              <w:bottom w:val="single" w:sz="12" w:space="0" w:color="auto"/>
            </w:tcBorders>
            <w:vAlign w:val="center"/>
          </w:tcPr>
          <w:p w:rsidR="005B1128" w:rsidRPr="00727F9D" w:rsidRDefault="005B1128" w:rsidP="00727F9D">
            <w:pPr>
              <w:ind w:firstLine="0"/>
              <w:jc w:val="center"/>
              <w:rPr>
                <w:sz w:val="21"/>
              </w:rPr>
            </w:pPr>
            <w:r>
              <w:rPr>
                <w:rFonts w:hint="eastAsia"/>
                <w:sz w:val="21"/>
              </w:rPr>
              <w:t>0.60</w:t>
            </w:r>
          </w:p>
        </w:tc>
        <w:tc>
          <w:tcPr>
            <w:tcW w:w="662"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30</w:t>
            </w:r>
          </w:p>
        </w:tc>
        <w:tc>
          <w:tcPr>
            <w:tcW w:w="1097"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0.60</w:t>
            </w:r>
          </w:p>
        </w:tc>
        <w:tc>
          <w:tcPr>
            <w:tcW w:w="745"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48</w:t>
            </w:r>
          </w:p>
        </w:tc>
        <w:tc>
          <w:tcPr>
            <w:tcW w:w="1015" w:type="dxa"/>
            <w:tcBorders>
              <w:bottom w:val="single" w:sz="12" w:space="0" w:color="auto"/>
            </w:tcBorders>
            <w:vAlign w:val="center"/>
          </w:tcPr>
          <w:p w:rsidR="005B1128" w:rsidRPr="008E5586" w:rsidRDefault="005B1128" w:rsidP="00727F9D">
            <w:pPr>
              <w:ind w:firstLine="0"/>
              <w:jc w:val="center"/>
              <w:rPr>
                <w:b/>
                <w:sz w:val="21"/>
              </w:rPr>
            </w:pPr>
            <w:r w:rsidRPr="008E5586">
              <w:rPr>
                <w:rFonts w:hint="eastAsia"/>
                <w:b/>
                <w:sz w:val="21"/>
              </w:rPr>
              <w:t>0.48</w:t>
            </w:r>
          </w:p>
        </w:tc>
      </w:tr>
      <w:tr w:rsidR="005B1128" w:rsidTr="005B1128">
        <w:tc>
          <w:tcPr>
            <w:tcW w:w="1141" w:type="dxa"/>
            <w:tcBorders>
              <w:top w:val="single" w:sz="12" w:space="0" w:color="auto"/>
              <w:bottom w:val="single" w:sz="12" w:space="0" w:color="auto"/>
            </w:tcBorders>
            <w:vAlign w:val="center"/>
          </w:tcPr>
          <w:p w:rsidR="00727F9D" w:rsidRDefault="005B1128" w:rsidP="00727F9D">
            <w:pPr>
              <w:ind w:firstLine="0"/>
              <w:jc w:val="center"/>
            </w:pPr>
            <w:r>
              <w:rPr>
                <w:rFonts w:hint="eastAsia"/>
              </w:rPr>
              <w:t>DT-V</w:t>
            </w:r>
          </w:p>
        </w:tc>
        <w:tc>
          <w:tcPr>
            <w:tcW w:w="1962" w:type="dxa"/>
            <w:tcBorders>
              <w:top w:val="single" w:sz="12" w:space="0" w:color="auto"/>
              <w:bottom w:val="single" w:sz="12" w:space="0" w:color="auto"/>
            </w:tcBorders>
            <w:vAlign w:val="center"/>
          </w:tcPr>
          <w:p w:rsidR="00727F9D" w:rsidRPr="00727F9D" w:rsidRDefault="00727F9D" w:rsidP="00727F9D">
            <w:pPr>
              <w:ind w:firstLine="0"/>
              <w:rPr>
                <w:b/>
                <w:sz w:val="21"/>
              </w:rPr>
            </w:pPr>
            <w:r w:rsidRPr="00727F9D">
              <w:rPr>
                <w:rFonts w:hint="eastAsia"/>
                <w:b/>
                <w:sz w:val="21"/>
              </w:rPr>
              <w:t>/</w:t>
            </w:r>
          </w:p>
        </w:tc>
        <w:tc>
          <w:tcPr>
            <w:tcW w:w="720"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15</w:t>
            </w:r>
          </w:p>
        </w:tc>
        <w:tc>
          <w:tcPr>
            <w:tcW w:w="1039"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0.75</w:t>
            </w:r>
          </w:p>
        </w:tc>
        <w:tc>
          <w:tcPr>
            <w:tcW w:w="662"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28</w:t>
            </w:r>
          </w:p>
        </w:tc>
        <w:tc>
          <w:tcPr>
            <w:tcW w:w="1097"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0.56</w:t>
            </w:r>
          </w:p>
        </w:tc>
        <w:tc>
          <w:tcPr>
            <w:tcW w:w="745"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51</w:t>
            </w:r>
          </w:p>
        </w:tc>
        <w:tc>
          <w:tcPr>
            <w:tcW w:w="1015" w:type="dxa"/>
            <w:tcBorders>
              <w:top w:val="single" w:sz="12" w:space="0" w:color="auto"/>
              <w:bottom w:val="single" w:sz="12" w:space="0" w:color="auto"/>
            </w:tcBorders>
            <w:vAlign w:val="center"/>
          </w:tcPr>
          <w:p w:rsidR="00727F9D" w:rsidRPr="00727F9D" w:rsidRDefault="005B1128" w:rsidP="00727F9D">
            <w:pPr>
              <w:ind w:firstLine="0"/>
              <w:jc w:val="center"/>
              <w:rPr>
                <w:sz w:val="21"/>
              </w:rPr>
            </w:pPr>
            <w:r>
              <w:rPr>
                <w:rFonts w:hint="eastAsia"/>
                <w:sz w:val="21"/>
              </w:rPr>
              <w:t>0.51</w:t>
            </w:r>
          </w:p>
        </w:tc>
      </w:tr>
      <w:tr w:rsidR="005B1128" w:rsidTr="005B1128">
        <w:tc>
          <w:tcPr>
            <w:tcW w:w="1141" w:type="dxa"/>
            <w:vMerge w:val="restart"/>
            <w:tcBorders>
              <w:top w:val="single" w:sz="12" w:space="0" w:color="auto"/>
            </w:tcBorders>
            <w:vAlign w:val="center"/>
          </w:tcPr>
          <w:p w:rsidR="005B1128" w:rsidRDefault="005B1128" w:rsidP="00727F9D">
            <w:pPr>
              <w:ind w:firstLine="0"/>
              <w:jc w:val="center"/>
            </w:pPr>
            <w:r>
              <w:rPr>
                <w:rFonts w:hint="eastAsia"/>
              </w:rPr>
              <w:t>NB</w:t>
            </w:r>
          </w:p>
        </w:tc>
        <w:tc>
          <w:tcPr>
            <w:tcW w:w="1962" w:type="dxa"/>
            <w:tcBorders>
              <w:top w:val="single" w:sz="12" w:space="0" w:color="auto"/>
            </w:tcBorders>
            <w:vAlign w:val="center"/>
          </w:tcPr>
          <w:p w:rsidR="005B1128" w:rsidRPr="00727F9D" w:rsidRDefault="005B1128" w:rsidP="00727F9D">
            <w:pPr>
              <w:ind w:firstLine="0"/>
              <w:rPr>
                <w:sz w:val="21"/>
              </w:rPr>
            </w:pPr>
            <w:r w:rsidRPr="00727F9D">
              <w:rPr>
                <w:rFonts w:hint="eastAsia"/>
                <w:sz w:val="21"/>
              </w:rPr>
              <w:t>O</w:t>
            </w:r>
            <w:r w:rsidRPr="00727F9D">
              <w:rPr>
                <w:sz w:val="21"/>
              </w:rPr>
              <w:t>riginal-15</w:t>
            </w:r>
          </w:p>
        </w:tc>
        <w:tc>
          <w:tcPr>
            <w:tcW w:w="720"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6</w:t>
            </w:r>
          </w:p>
        </w:tc>
        <w:tc>
          <w:tcPr>
            <w:tcW w:w="1039"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0.30</w:t>
            </w:r>
          </w:p>
        </w:tc>
        <w:tc>
          <w:tcPr>
            <w:tcW w:w="662"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12</w:t>
            </w:r>
          </w:p>
        </w:tc>
        <w:tc>
          <w:tcPr>
            <w:tcW w:w="1097"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0.24</w:t>
            </w:r>
          </w:p>
        </w:tc>
        <w:tc>
          <w:tcPr>
            <w:tcW w:w="745"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28</w:t>
            </w:r>
          </w:p>
        </w:tc>
        <w:tc>
          <w:tcPr>
            <w:tcW w:w="1015" w:type="dxa"/>
            <w:tcBorders>
              <w:top w:val="single" w:sz="12" w:space="0" w:color="auto"/>
            </w:tcBorders>
            <w:vAlign w:val="center"/>
          </w:tcPr>
          <w:p w:rsidR="005B1128" w:rsidRPr="00727F9D" w:rsidRDefault="00AB4B88" w:rsidP="00727F9D">
            <w:pPr>
              <w:ind w:firstLine="0"/>
              <w:jc w:val="center"/>
              <w:rPr>
                <w:sz w:val="21"/>
              </w:rPr>
            </w:pPr>
            <w:r>
              <w:rPr>
                <w:rFonts w:hint="eastAsia"/>
                <w:sz w:val="21"/>
              </w:rPr>
              <w:t>0.28</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A</w:t>
            </w:r>
            <w:r w:rsidRPr="00727F9D">
              <w:rPr>
                <w:sz w:val="21"/>
              </w:rPr>
              <w:t>ll-45</w:t>
            </w:r>
          </w:p>
        </w:tc>
        <w:tc>
          <w:tcPr>
            <w:tcW w:w="720" w:type="dxa"/>
            <w:vAlign w:val="center"/>
          </w:tcPr>
          <w:p w:rsidR="005B1128" w:rsidRPr="00727F9D" w:rsidRDefault="00AB4B88" w:rsidP="00727F9D">
            <w:pPr>
              <w:ind w:firstLine="0"/>
              <w:jc w:val="center"/>
              <w:rPr>
                <w:sz w:val="21"/>
              </w:rPr>
            </w:pPr>
            <w:r>
              <w:rPr>
                <w:rFonts w:hint="eastAsia"/>
                <w:sz w:val="21"/>
              </w:rPr>
              <w:t>10</w:t>
            </w:r>
          </w:p>
        </w:tc>
        <w:tc>
          <w:tcPr>
            <w:tcW w:w="1039" w:type="dxa"/>
            <w:vAlign w:val="center"/>
          </w:tcPr>
          <w:p w:rsidR="005B1128" w:rsidRPr="00727F9D" w:rsidRDefault="00AB4B88" w:rsidP="00727F9D">
            <w:pPr>
              <w:ind w:firstLine="0"/>
              <w:jc w:val="center"/>
              <w:rPr>
                <w:sz w:val="21"/>
              </w:rPr>
            </w:pPr>
            <w:r>
              <w:rPr>
                <w:rFonts w:hint="eastAsia"/>
                <w:sz w:val="21"/>
              </w:rPr>
              <w:t>0.50</w:t>
            </w:r>
          </w:p>
        </w:tc>
        <w:tc>
          <w:tcPr>
            <w:tcW w:w="662" w:type="dxa"/>
            <w:vAlign w:val="center"/>
          </w:tcPr>
          <w:p w:rsidR="005B1128" w:rsidRPr="00727F9D" w:rsidRDefault="00AB4B88" w:rsidP="00727F9D">
            <w:pPr>
              <w:ind w:firstLine="0"/>
              <w:jc w:val="center"/>
              <w:rPr>
                <w:sz w:val="21"/>
              </w:rPr>
            </w:pPr>
            <w:r>
              <w:rPr>
                <w:rFonts w:hint="eastAsia"/>
                <w:sz w:val="21"/>
              </w:rPr>
              <w:t>16</w:t>
            </w:r>
          </w:p>
        </w:tc>
        <w:tc>
          <w:tcPr>
            <w:tcW w:w="1097" w:type="dxa"/>
            <w:vAlign w:val="center"/>
          </w:tcPr>
          <w:p w:rsidR="005B1128" w:rsidRPr="00727F9D" w:rsidRDefault="00AB4B88" w:rsidP="00727F9D">
            <w:pPr>
              <w:ind w:firstLine="0"/>
              <w:jc w:val="center"/>
              <w:rPr>
                <w:sz w:val="21"/>
              </w:rPr>
            </w:pPr>
            <w:r>
              <w:rPr>
                <w:rFonts w:hint="eastAsia"/>
                <w:sz w:val="21"/>
              </w:rPr>
              <w:t>0.32</w:t>
            </w:r>
          </w:p>
        </w:tc>
        <w:tc>
          <w:tcPr>
            <w:tcW w:w="745" w:type="dxa"/>
            <w:vAlign w:val="center"/>
          </w:tcPr>
          <w:p w:rsidR="005B1128" w:rsidRPr="00727F9D" w:rsidRDefault="00AB4B88" w:rsidP="00727F9D">
            <w:pPr>
              <w:ind w:firstLine="0"/>
              <w:jc w:val="center"/>
              <w:rPr>
                <w:sz w:val="21"/>
              </w:rPr>
            </w:pPr>
            <w:r>
              <w:rPr>
                <w:rFonts w:hint="eastAsia"/>
                <w:sz w:val="21"/>
              </w:rPr>
              <w:t>30</w:t>
            </w:r>
          </w:p>
        </w:tc>
        <w:tc>
          <w:tcPr>
            <w:tcW w:w="1015" w:type="dxa"/>
            <w:vAlign w:val="center"/>
          </w:tcPr>
          <w:p w:rsidR="005B1128" w:rsidRPr="00727F9D" w:rsidRDefault="00AB4B88" w:rsidP="00727F9D">
            <w:pPr>
              <w:ind w:firstLine="0"/>
              <w:jc w:val="center"/>
              <w:rPr>
                <w:sz w:val="21"/>
              </w:rPr>
            </w:pPr>
            <w:r>
              <w:rPr>
                <w:rFonts w:hint="eastAsia"/>
                <w:sz w:val="21"/>
              </w:rPr>
              <w:t>0.30</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Pr>
                <w:sz w:val="21"/>
              </w:rPr>
              <w:t>ilter-Correlation</w:t>
            </w:r>
          </w:p>
        </w:tc>
        <w:tc>
          <w:tcPr>
            <w:tcW w:w="720" w:type="dxa"/>
            <w:vAlign w:val="center"/>
          </w:tcPr>
          <w:p w:rsidR="005B1128" w:rsidRPr="00727F9D" w:rsidRDefault="00AB4B88" w:rsidP="00727F9D">
            <w:pPr>
              <w:ind w:firstLine="0"/>
              <w:jc w:val="center"/>
              <w:rPr>
                <w:sz w:val="21"/>
              </w:rPr>
            </w:pPr>
            <w:r>
              <w:rPr>
                <w:rFonts w:hint="eastAsia"/>
                <w:sz w:val="21"/>
              </w:rPr>
              <w:t>10</w:t>
            </w:r>
          </w:p>
        </w:tc>
        <w:tc>
          <w:tcPr>
            <w:tcW w:w="1039" w:type="dxa"/>
            <w:vAlign w:val="center"/>
          </w:tcPr>
          <w:p w:rsidR="005B1128" w:rsidRPr="00727F9D" w:rsidRDefault="00AB4B88" w:rsidP="00727F9D">
            <w:pPr>
              <w:ind w:firstLine="0"/>
              <w:jc w:val="center"/>
              <w:rPr>
                <w:sz w:val="21"/>
              </w:rPr>
            </w:pPr>
            <w:r>
              <w:rPr>
                <w:rFonts w:hint="eastAsia"/>
                <w:sz w:val="21"/>
              </w:rPr>
              <w:t>0.50</w:t>
            </w:r>
          </w:p>
        </w:tc>
        <w:tc>
          <w:tcPr>
            <w:tcW w:w="662" w:type="dxa"/>
            <w:vAlign w:val="center"/>
          </w:tcPr>
          <w:p w:rsidR="005B1128" w:rsidRPr="008E5586" w:rsidRDefault="00AB4B88" w:rsidP="00727F9D">
            <w:pPr>
              <w:ind w:firstLine="0"/>
              <w:jc w:val="center"/>
              <w:rPr>
                <w:b/>
                <w:sz w:val="21"/>
              </w:rPr>
            </w:pPr>
            <w:r w:rsidRPr="008E5586">
              <w:rPr>
                <w:rFonts w:hint="eastAsia"/>
                <w:b/>
                <w:sz w:val="21"/>
              </w:rPr>
              <w:t>24</w:t>
            </w:r>
          </w:p>
        </w:tc>
        <w:tc>
          <w:tcPr>
            <w:tcW w:w="1097" w:type="dxa"/>
            <w:vAlign w:val="center"/>
          </w:tcPr>
          <w:p w:rsidR="005B1128" w:rsidRPr="008E5586" w:rsidRDefault="00AB4B88" w:rsidP="00727F9D">
            <w:pPr>
              <w:ind w:firstLine="0"/>
              <w:jc w:val="center"/>
              <w:rPr>
                <w:b/>
                <w:sz w:val="21"/>
              </w:rPr>
            </w:pPr>
            <w:r w:rsidRPr="008E5586">
              <w:rPr>
                <w:rFonts w:hint="eastAsia"/>
                <w:b/>
                <w:sz w:val="21"/>
              </w:rPr>
              <w:t>0.48</w:t>
            </w:r>
          </w:p>
        </w:tc>
        <w:tc>
          <w:tcPr>
            <w:tcW w:w="745" w:type="dxa"/>
            <w:vAlign w:val="center"/>
          </w:tcPr>
          <w:p w:rsidR="005B1128" w:rsidRPr="00727F9D" w:rsidRDefault="00AB4B88" w:rsidP="00727F9D">
            <w:pPr>
              <w:ind w:firstLine="0"/>
              <w:jc w:val="center"/>
              <w:rPr>
                <w:sz w:val="21"/>
              </w:rPr>
            </w:pPr>
            <w:r>
              <w:rPr>
                <w:rFonts w:hint="eastAsia"/>
                <w:sz w:val="21"/>
              </w:rPr>
              <w:t>46</w:t>
            </w:r>
          </w:p>
        </w:tc>
        <w:tc>
          <w:tcPr>
            <w:tcW w:w="1015" w:type="dxa"/>
            <w:vAlign w:val="center"/>
          </w:tcPr>
          <w:p w:rsidR="005B1128" w:rsidRPr="00727F9D" w:rsidRDefault="00AB4B88" w:rsidP="00727F9D">
            <w:pPr>
              <w:ind w:firstLine="0"/>
              <w:jc w:val="center"/>
              <w:rPr>
                <w:sz w:val="21"/>
              </w:rPr>
            </w:pPr>
            <w:r>
              <w:rPr>
                <w:rFonts w:hint="eastAsia"/>
                <w:sz w:val="21"/>
              </w:rPr>
              <w:t>0.46</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ilter-NMI</w:t>
            </w:r>
          </w:p>
        </w:tc>
        <w:tc>
          <w:tcPr>
            <w:tcW w:w="720" w:type="dxa"/>
            <w:vAlign w:val="center"/>
          </w:tcPr>
          <w:p w:rsidR="005B1128" w:rsidRPr="00727F9D" w:rsidRDefault="00AB4B88" w:rsidP="00727F9D">
            <w:pPr>
              <w:ind w:firstLine="0"/>
              <w:jc w:val="center"/>
              <w:rPr>
                <w:sz w:val="21"/>
              </w:rPr>
            </w:pPr>
            <w:r>
              <w:rPr>
                <w:rFonts w:hint="eastAsia"/>
                <w:sz w:val="21"/>
              </w:rPr>
              <w:t>11</w:t>
            </w:r>
          </w:p>
        </w:tc>
        <w:tc>
          <w:tcPr>
            <w:tcW w:w="1039" w:type="dxa"/>
            <w:vAlign w:val="center"/>
          </w:tcPr>
          <w:p w:rsidR="005B1128" w:rsidRPr="00727F9D" w:rsidRDefault="00AB4B88" w:rsidP="00727F9D">
            <w:pPr>
              <w:ind w:firstLine="0"/>
              <w:jc w:val="center"/>
              <w:rPr>
                <w:sz w:val="21"/>
              </w:rPr>
            </w:pPr>
            <w:r>
              <w:rPr>
                <w:rFonts w:hint="eastAsia"/>
                <w:sz w:val="21"/>
              </w:rPr>
              <w:t>0.55</w:t>
            </w:r>
          </w:p>
        </w:tc>
        <w:tc>
          <w:tcPr>
            <w:tcW w:w="662" w:type="dxa"/>
            <w:vAlign w:val="center"/>
          </w:tcPr>
          <w:p w:rsidR="005B1128" w:rsidRPr="00727F9D" w:rsidRDefault="00AB4B88" w:rsidP="00727F9D">
            <w:pPr>
              <w:ind w:firstLine="0"/>
              <w:jc w:val="center"/>
              <w:rPr>
                <w:sz w:val="21"/>
              </w:rPr>
            </w:pPr>
            <w:r>
              <w:rPr>
                <w:rFonts w:hint="eastAsia"/>
                <w:sz w:val="21"/>
              </w:rPr>
              <w:t>17</w:t>
            </w:r>
          </w:p>
        </w:tc>
        <w:tc>
          <w:tcPr>
            <w:tcW w:w="1097" w:type="dxa"/>
            <w:vAlign w:val="center"/>
          </w:tcPr>
          <w:p w:rsidR="005B1128" w:rsidRPr="00727F9D" w:rsidRDefault="00AB4B88" w:rsidP="00727F9D">
            <w:pPr>
              <w:ind w:firstLine="0"/>
              <w:jc w:val="center"/>
              <w:rPr>
                <w:sz w:val="21"/>
              </w:rPr>
            </w:pPr>
            <w:r>
              <w:rPr>
                <w:rFonts w:hint="eastAsia"/>
                <w:sz w:val="21"/>
              </w:rPr>
              <w:t>0.34</w:t>
            </w:r>
          </w:p>
        </w:tc>
        <w:tc>
          <w:tcPr>
            <w:tcW w:w="745" w:type="dxa"/>
            <w:vAlign w:val="center"/>
          </w:tcPr>
          <w:p w:rsidR="005B1128" w:rsidRPr="00727F9D" w:rsidRDefault="00AB4B88" w:rsidP="00727F9D">
            <w:pPr>
              <w:ind w:firstLine="0"/>
              <w:jc w:val="center"/>
              <w:rPr>
                <w:sz w:val="21"/>
              </w:rPr>
            </w:pPr>
            <w:r>
              <w:rPr>
                <w:rFonts w:hint="eastAsia"/>
                <w:sz w:val="21"/>
              </w:rPr>
              <w:t>28</w:t>
            </w:r>
          </w:p>
        </w:tc>
        <w:tc>
          <w:tcPr>
            <w:tcW w:w="1015" w:type="dxa"/>
            <w:vAlign w:val="center"/>
          </w:tcPr>
          <w:p w:rsidR="005B1128" w:rsidRPr="00727F9D" w:rsidRDefault="00AB4B88" w:rsidP="00727F9D">
            <w:pPr>
              <w:ind w:firstLine="0"/>
              <w:jc w:val="center"/>
              <w:rPr>
                <w:sz w:val="21"/>
              </w:rPr>
            </w:pPr>
            <w:r>
              <w:rPr>
                <w:rFonts w:hint="eastAsia"/>
                <w:sz w:val="21"/>
              </w:rPr>
              <w:t>0.28</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F</w:t>
            </w:r>
            <w:r w:rsidRPr="00727F9D">
              <w:rPr>
                <w:sz w:val="21"/>
              </w:rPr>
              <w:t>ilter-Relief</w:t>
            </w:r>
          </w:p>
        </w:tc>
        <w:tc>
          <w:tcPr>
            <w:tcW w:w="720" w:type="dxa"/>
            <w:vAlign w:val="center"/>
          </w:tcPr>
          <w:p w:rsidR="005B1128" w:rsidRPr="00727F9D" w:rsidRDefault="00AB4B88" w:rsidP="00727F9D">
            <w:pPr>
              <w:ind w:firstLine="0"/>
              <w:jc w:val="center"/>
              <w:rPr>
                <w:sz w:val="21"/>
              </w:rPr>
            </w:pPr>
            <w:r>
              <w:rPr>
                <w:rFonts w:hint="eastAsia"/>
                <w:sz w:val="21"/>
              </w:rPr>
              <w:t>3</w:t>
            </w:r>
          </w:p>
        </w:tc>
        <w:tc>
          <w:tcPr>
            <w:tcW w:w="1039" w:type="dxa"/>
            <w:vAlign w:val="center"/>
          </w:tcPr>
          <w:p w:rsidR="005B1128" w:rsidRPr="00727F9D" w:rsidRDefault="00AB4B88" w:rsidP="00727F9D">
            <w:pPr>
              <w:ind w:firstLine="0"/>
              <w:jc w:val="center"/>
              <w:rPr>
                <w:sz w:val="21"/>
              </w:rPr>
            </w:pPr>
            <w:r>
              <w:rPr>
                <w:rFonts w:hint="eastAsia"/>
                <w:sz w:val="21"/>
              </w:rPr>
              <w:t>0.15</w:t>
            </w:r>
          </w:p>
        </w:tc>
        <w:tc>
          <w:tcPr>
            <w:tcW w:w="662" w:type="dxa"/>
            <w:vAlign w:val="center"/>
          </w:tcPr>
          <w:p w:rsidR="005B1128" w:rsidRPr="00727F9D" w:rsidRDefault="00AB4B88" w:rsidP="00727F9D">
            <w:pPr>
              <w:ind w:firstLine="0"/>
              <w:jc w:val="center"/>
              <w:rPr>
                <w:sz w:val="21"/>
              </w:rPr>
            </w:pPr>
            <w:r>
              <w:rPr>
                <w:rFonts w:hint="eastAsia"/>
                <w:sz w:val="21"/>
              </w:rPr>
              <w:t>9</w:t>
            </w:r>
          </w:p>
        </w:tc>
        <w:tc>
          <w:tcPr>
            <w:tcW w:w="1097" w:type="dxa"/>
            <w:vAlign w:val="center"/>
          </w:tcPr>
          <w:p w:rsidR="005B1128" w:rsidRPr="00727F9D" w:rsidRDefault="00AB4B88" w:rsidP="00727F9D">
            <w:pPr>
              <w:ind w:firstLine="0"/>
              <w:jc w:val="center"/>
              <w:rPr>
                <w:sz w:val="21"/>
              </w:rPr>
            </w:pPr>
            <w:r>
              <w:rPr>
                <w:rFonts w:hint="eastAsia"/>
                <w:sz w:val="21"/>
              </w:rPr>
              <w:t>0.18</w:t>
            </w:r>
          </w:p>
        </w:tc>
        <w:tc>
          <w:tcPr>
            <w:tcW w:w="745" w:type="dxa"/>
            <w:vAlign w:val="center"/>
          </w:tcPr>
          <w:p w:rsidR="005B1128" w:rsidRPr="00727F9D" w:rsidRDefault="00AB4B88" w:rsidP="00727F9D">
            <w:pPr>
              <w:ind w:firstLine="0"/>
              <w:jc w:val="center"/>
              <w:rPr>
                <w:sz w:val="21"/>
              </w:rPr>
            </w:pPr>
            <w:r>
              <w:rPr>
                <w:rFonts w:hint="eastAsia"/>
                <w:sz w:val="21"/>
              </w:rPr>
              <w:t>23</w:t>
            </w:r>
          </w:p>
        </w:tc>
        <w:tc>
          <w:tcPr>
            <w:tcW w:w="1015" w:type="dxa"/>
            <w:vAlign w:val="center"/>
          </w:tcPr>
          <w:p w:rsidR="005B1128" w:rsidRPr="00727F9D" w:rsidRDefault="00AB4B88" w:rsidP="00727F9D">
            <w:pPr>
              <w:ind w:firstLine="0"/>
              <w:jc w:val="center"/>
              <w:rPr>
                <w:sz w:val="21"/>
              </w:rPr>
            </w:pPr>
            <w:r>
              <w:rPr>
                <w:rFonts w:hint="eastAsia"/>
                <w:sz w:val="21"/>
              </w:rPr>
              <w:t>0.23</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rapper-Forward</w:t>
            </w:r>
          </w:p>
        </w:tc>
        <w:tc>
          <w:tcPr>
            <w:tcW w:w="720" w:type="dxa"/>
            <w:vAlign w:val="center"/>
          </w:tcPr>
          <w:p w:rsidR="005B1128" w:rsidRPr="00727F9D" w:rsidRDefault="00AB4B88" w:rsidP="00727F9D">
            <w:pPr>
              <w:ind w:firstLine="0"/>
              <w:jc w:val="center"/>
              <w:rPr>
                <w:sz w:val="21"/>
              </w:rPr>
            </w:pPr>
            <w:r>
              <w:rPr>
                <w:rFonts w:hint="eastAsia"/>
                <w:sz w:val="21"/>
              </w:rPr>
              <w:t>7</w:t>
            </w:r>
          </w:p>
        </w:tc>
        <w:tc>
          <w:tcPr>
            <w:tcW w:w="1039" w:type="dxa"/>
            <w:vAlign w:val="center"/>
          </w:tcPr>
          <w:p w:rsidR="005B1128" w:rsidRPr="00727F9D" w:rsidRDefault="00AB4B88" w:rsidP="00727F9D">
            <w:pPr>
              <w:ind w:firstLine="0"/>
              <w:jc w:val="center"/>
              <w:rPr>
                <w:sz w:val="21"/>
              </w:rPr>
            </w:pPr>
            <w:r>
              <w:rPr>
                <w:rFonts w:hint="eastAsia"/>
                <w:sz w:val="21"/>
              </w:rPr>
              <w:t>0.35</w:t>
            </w:r>
          </w:p>
        </w:tc>
        <w:tc>
          <w:tcPr>
            <w:tcW w:w="662" w:type="dxa"/>
            <w:vAlign w:val="center"/>
          </w:tcPr>
          <w:p w:rsidR="005B1128" w:rsidRPr="008E5586" w:rsidRDefault="00AB4B88" w:rsidP="00727F9D">
            <w:pPr>
              <w:ind w:firstLine="0"/>
              <w:jc w:val="center"/>
              <w:rPr>
                <w:b/>
                <w:sz w:val="21"/>
              </w:rPr>
            </w:pPr>
            <w:r w:rsidRPr="008E5586">
              <w:rPr>
                <w:rFonts w:hint="eastAsia"/>
                <w:b/>
                <w:sz w:val="21"/>
              </w:rPr>
              <w:t>24</w:t>
            </w:r>
          </w:p>
        </w:tc>
        <w:tc>
          <w:tcPr>
            <w:tcW w:w="1097" w:type="dxa"/>
            <w:vAlign w:val="center"/>
          </w:tcPr>
          <w:p w:rsidR="005B1128" w:rsidRPr="008E5586" w:rsidRDefault="00AB4B88" w:rsidP="00727F9D">
            <w:pPr>
              <w:ind w:firstLine="0"/>
              <w:jc w:val="center"/>
              <w:rPr>
                <w:b/>
                <w:sz w:val="21"/>
              </w:rPr>
            </w:pPr>
            <w:r w:rsidRPr="008E5586">
              <w:rPr>
                <w:rFonts w:hint="eastAsia"/>
                <w:b/>
                <w:sz w:val="21"/>
              </w:rPr>
              <w:t>0.48</w:t>
            </w:r>
          </w:p>
        </w:tc>
        <w:tc>
          <w:tcPr>
            <w:tcW w:w="745" w:type="dxa"/>
            <w:vAlign w:val="center"/>
          </w:tcPr>
          <w:p w:rsidR="005B1128" w:rsidRPr="008E5586" w:rsidRDefault="00AB4B88" w:rsidP="00727F9D">
            <w:pPr>
              <w:ind w:firstLine="0"/>
              <w:jc w:val="center"/>
              <w:rPr>
                <w:b/>
                <w:sz w:val="21"/>
              </w:rPr>
            </w:pPr>
            <w:r w:rsidRPr="008E5586">
              <w:rPr>
                <w:rFonts w:hint="eastAsia"/>
                <w:b/>
                <w:sz w:val="21"/>
              </w:rPr>
              <w:t>54</w:t>
            </w:r>
          </w:p>
        </w:tc>
        <w:tc>
          <w:tcPr>
            <w:tcW w:w="1015" w:type="dxa"/>
            <w:vAlign w:val="center"/>
          </w:tcPr>
          <w:p w:rsidR="005B1128" w:rsidRPr="008E5586" w:rsidRDefault="00AB4B88" w:rsidP="00727F9D">
            <w:pPr>
              <w:ind w:firstLine="0"/>
              <w:jc w:val="center"/>
              <w:rPr>
                <w:b/>
                <w:sz w:val="21"/>
              </w:rPr>
            </w:pPr>
            <w:r w:rsidRPr="008E5586">
              <w:rPr>
                <w:rFonts w:hint="eastAsia"/>
                <w:b/>
                <w:sz w:val="21"/>
              </w:rPr>
              <w:t>0.54</w:t>
            </w:r>
          </w:p>
        </w:tc>
      </w:tr>
      <w:tr w:rsidR="005B1128" w:rsidTr="005B1128">
        <w:tc>
          <w:tcPr>
            <w:tcW w:w="1141" w:type="dxa"/>
            <w:vMerge/>
            <w:vAlign w:val="center"/>
          </w:tcPr>
          <w:p w:rsidR="005B1128" w:rsidRDefault="005B1128" w:rsidP="00727F9D">
            <w:pPr>
              <w:ind w:firstLine="0"/>
              <w:jc w:val="center"/>
            </w:pPr>
          </w:p>
        </w:tc>
        <w:tc>
          <w:tcPr>
            <w:tcW w:w="1962" w:type="dxa"/>
            <w:vAlign w:val="center"/>
          </w:tcPr>
          <w:p w:rsidR="005B1128" w:rsidRPr="00727F9D" w:rsidRDefault="005B1128" w:rsidP="00727F9D">
            <w:pPr>
              <w:ind w:firstLine="0"/>
              <w:rPr>
                <w:sz w:val="21"/>
              </w:rPr>
            </w:pPr>
            <w:r w:rsidRPr="00727F9D">
              <w:rPr>
                <w:rFonts w:hint="eastAsia"/>
                <w:sz w:val="21"/>
              </w:rPr>
              <w:t>W</w:t>
            </w:r>
            <w:r w:rsidRPr="00727F9D">
              <w:rPr>
                <w:sz w:val="21"/>
              </w:rPr>
              <w:t>rapper-Backward</w:t>
            </w:r>
          </w:p>
        </w:tc>
        <w:tc>
          <w:tcPr>
            <w:tcW w:w="720" w:type="dxa"/>
            <w:vAlign w:val="center"/>
          </w:tcPr>
          <w:p w:rsidR="005B1128" w:rsidRPr="008E5586" w:rsidRDefault="00AB4B88" w:rsidP="00727F9D">
            <w:pPr>
              <w:ind w:firstLine="0"/>
              <w:jc w:val="center"/>
              <w:rPr>
                <w:b/>
                <w:sz w:val="21"/>
              </w:rPr>
            </w:pPr>
            <w:r w:rsidRPr="008E5586">
              <w:rPr>
                <w:rFonts w:hint="eastAsia"/>
                <w:b/>
                <w:sz w:val="21"/>
              </w:rPr>
              <w:t>12</w:t>
            </w:r>
          </w:p>
        </w:tc>
        <w:tc>
          <w:tcPr>
            <w:tcW w:w="1039" w:type="dxa"/>
            <w:vAlign w:val="center"/>
          </w:tcPr>
          <w:p w:rsidR="005B1128" w:rsidRPr="008E5586" w:rsidRDefault="00AB4B88" w:rsidP="00727F9D">
            <w:pPr>
              <w:ind w:firstLine="0"/>
              <w:jc w:val="center"/>
              <w:rPr>
                <w:b/>
                <w:sz w:val="21"/>
              </w:rPr>
            </w:pPr>
            <w:r w:rsidRPr="008E5586">
              <w:rPr>
                <w:rFonts w:hint="eastAsia"/>
                <w:b/>
                <w:sz w:val="21"/>
              </w:rPr>
              <w:t>0.60</w:t>
            </w:r>
          </w:p>
        </w:tc>
        <w:tc>
          <w:tcPr>
            <w:tcW w:w="662" w:type="dxa"/>
            <w:vAlign w:val="center"/>
          </w:tcPr>
          <w:p w:rsidR="005B1128" w:rsidRPr="00727F9D" w:rsidRDefault="00AB4B88" w:rsidP="00727F9D">
            <w:pPr>
              <w:ind w:firstLine="0"/>
              <w:jc w:val="center"/>
              <w:rPr>
                <w:sz w:val="21"/>
              </w:rPr>
            </w:pPr>
            <w:r>
              <w:rPr>
                <w:rFonts w:hint="eastAsia"/>
                <w:sz w:val="21"/>
              </w:rPr>
              <w:t>23</w:t>
            </w:r>
          </w:p>
        </w:tc>
        <w:tc>
          <w:tcPr>
            <w:tcW w:w="1097" w:type="dxa"/>
            <w:vAlign w:val="center"/>
          </w:tcPr>
          <w:p w:rsidR="005B1128" w:rsidRPr="00727F9D" w:rsidRDefault="00AB4B88" w:rsidP="00727F9D">
            <w:pPr>
              <w:ind w:firstLine="0"/>
              <w:jc w:val="center"/>
              <w:rPr>
                <w:sz w:val="21"/>
              </w:rPr>
            </w:pPr>
            <w:r>
              <w:rPr>
                <w:rFonts w:hint="eastAsia"/>
                <w:sz w:val="21"/>
              </w:rPr>
              <w:t>0.46</w:t>
            </w:r>
          </w:p>
        </w:tc>
        <w:tc>
          <w:tcPr>
            <w:tcW w:w="745" w:type="dxa"/>
            <w:vAlign w:val="center"/>
          </w:tcPr>
          <w:p w:rsidR="005B1128" w:rsidRPr="00727F9D" w:rsidRDefault="00AB4B88" w:rsidP="00727F9D">
            <w:pPr>
              <w:ind w:firstLine="0"/>
              <w:jc w:val="center"/>
              <w:rPr>
                <w:sz w:val="21"/>
              </w:rPr>
            </w:pPr>
            <w:r>
              <w:rPr>
                <w:rFonts w:hint="eastAsia"/>
                <w:sz w:val="21"/>
              </w:rPr>
              <w:t>44</w:t>
            </w:r>
          </w:p>
        </w:tc>
        <w:tc>
          <w:tcPr>
            <w:tcW w:w="1015" w:type="dxa"/>
            <w:vAlign w:val="center"/>
          </w:tcPr>
          <w:p w:rsidR="005B1128" w:rsidRPr="00727F9D" w:rsidRDefault="00AB4B88" w:rsidP="00727F9D">
            <w:pPr>
              <w:ind w:firstLine="0"/>
              <w:jc w:val="center"/>
              <w:rPr>
                <w:sz w:val="21"/>
              </w:rPr>
            </w:pPr>
            <w:r>
              <w:rPr>
                <w:rFonts w:hint="eastAsia"/>
                <w:sz w:val="21"/>
              </w:rPr>
              <w:t>0.44</w:t>
            </w:r>
          </w:p>
        </w:tc>
      </w:tr>
      <w:tr w:rsidR="005B1128" w:rsidTr="005B1128">
        <w:tc>
          <w:tcPr>
            <w:tcW w:w="1141" w:type="dxa"/>
            <w:vMerge/>
            <w:tcBorders>
              <w:bottom w:val="single" w:sz="12" w:space="0" w:color="auto"/>
            </w:tcBorders>
            <w:vAlign w:val="center"/>
          </w:tcPr>
          <w:p w:rsidR="005B1128" w:rsidRDefault="005B1128" w:rsidP="00727F9D">
            <w:pPr>
              <w:ind w:firstLine="0"/>
              <w:jc w:val="center"/>
            </w:pPr>
          </w:p>
        </w:tc>
        <w:tc>
          <w:tcPr>
            <w:tcW w:w="1962" w:type="dxa"/>
            <w:tcBorders>
              <w:bottom w:val="single" w:sz="12" w:space="0" w:color="auto"/>
            </w:tcBorders>
            <w:vAlign w:val="center"/>
          </w:tcPr>
          <w:p w:rsidR="005B1128" w:rsidRPr="00727F9D" w:rsidRDefault="005B1128" w:rsidP="00727F9D">
            <w:pPr>
              <w:ind w:firstLine="0"/>
              <w:rPr>
                <w:sz w:val="21"/>
              </w:rPr>
            </w:pPr>
            <w:r w:rsidRPr="00727F9D">
              <w:rPr>
                <w:rFonts w:hint="eastAsia"/>
                <w:sz w:val="21"/>
              </w:rPr>
              <w:t>W</w:t>
            </w:r>
            <w:r w:rsidRPr="00727F9D">
              <w:rPr>
                <w:sz w:val="21"/>
              </w:rPr>
              <w:t>rapper-Float</w:t>
            </w:r>
          </w:p>
        </w:tc>
        <w:tc>
          <w:tcPr>
            <w:tcW w:w="720" w:type="dxa"/>
            <w:tcBorders>
              <w:bottom w:val="single" w:sz="12" w:space="0" w:color="auto"/>
            </w:tcBorders>
            <w:vAlign w:val="center"/>
          </w:tcPr>
          <w:p w:rsidR="005B1128" w:rsidRPr="003E7F28" w:rsidRDefault="003E7F28" w:rsidP="00727F9D">
            <w:pPr>
              <w:ind w:firstLine="0"/>
              <w:jc w:val="center"/>
              <w:rPr>
                <w:b/>
                <w:sz w:val="21"/>
              </w:rPr>
            </w:pPr>
            <w:r w:rsidRPr="003E7F28">
              <w:rPr>
                <w:b/>
                <w:sz w:val="21"/>
              </w:rPr>
              <w:t>12</w:t>
            </w:r>
          </w:p>
        </w:tc>
        <w:tc>
          <w:tcPr>
            <w:tcW w:w="1039" w:type="dxa"/>
            <w:tcBorders>
              <w:bottom w:val="single" w:sz="12" w:space="0" w:color="auto"/>
            </w:tcBorders>
            <w:vAlign w:val="center"/>
          </w:tcPr>
          <w:p w:rsidR="005B1128" w:rsidRPr="003E7F28" w:rsidRDefault="003E7F28" w:rsidP="00727F9D">
            <w:pPr>
              <w:ind w:firstLine="0"/>
              <w:jc w:val="center"/>
              <w:rPr>
                <w:b/>
                <w:sz w:val="21"/>
              </w:rPr>
            </w:pPr>
            <w:r w:rsidRPr="003E7F28">
              <w:rPr>
                <w:rFonts w:hint="eastAsia"/>
                <w:b/>
                <w:sz w:val="21"/>
              </w:rPr>
              <w:t>0.60</w:t>
            </w:r>
          </w:p>
        </w:tc>
        <w:tc>
          <w:tcPr>
            <w:tcW w:w="662" w:type="dxa"/>
            <w:tcBorders>
              <w:bottom w:val="single" w:sz="12" w:space="0" w:color="auto"/>
            </w:tcBorders>
            <w:vAlign w:val="center"/>
          </w:tcPr>
          <w:p w:rsidR="005B1128" w:rsidRPr="008E5586" w:rsidRDefault="00AB4B88" w:rsidP="003E7F28">
            <w:pPr>
              <w:ind w:firstLine="0"/>
              <w:jc w:val="center"/>
              <w:rPr>
                <w:b/>
                <w:sz w:val="21"/>
              </w:rPr>
            </w:pPr>
            <w:r w:rsidRPr="008E5586">
              <w:rPr>
                <w:rFonts w:hint="eastAsia"/>
                <w:b/>
                <w:sz w:val="21"/>
              </w:rPr>
              <w:t>2</w:t>
            </w:r>
            <w:r w:rsidR="003E7F28">
              <w:rPr>
                <w:b/>
                <w:sz w:val="21"/>
              </w:rPr>
              <w:t>8</w:t>
            </w:r>
          </w:p>
        </w:tc>
        <w:tc>
          <w:tcPr>
            <w:tcW w:w="1097" w:type="dxa"/>
            <w:tcBorders>
              <w:bottom w:val="single" w:sz="12" w:space="0" w:color="auto"/>
            </w:tcBorders>
            <w:vAlign w:val="center"/>
          </w:tcPr>
          <w:p w:rsidR="005B1128" w:rsidRPr="008E5586" w:rsidRDefault="00AB4B88" w:rsidP="00727F9D">
            <w:pPr>
              <w:ind w:firstLine="0"/>
              <w:jc w:val="center"/>
              <w:rPr>
                <w:b/>
                <w:sz w:val="21"/>
              </w:rPr>
            </w:pPr>
            <w:r w:rsidRPr="008E5586">
              <w:rPr>
                <w:rFonts w:hint="eastAsia"/>
                <w:b/>
                <w:sz w:val="21"/>
              </w:rPr>
              <w:t>0</w:t>
            </w:r>
            <w:r w:rsidR="003E7F28">
              <w:rPr>
                <w:rFonts w:hint="eastAsia"/>
                <w:b/>
                <w:sz w:val="21"/>
              </w:rPr>
              <w:t>.56</w:t>
            </w:r>
          </w:p>
        </w:tc>
        <w:tc>
          <w:tcPr>
            <w:tcW w:w="745" w:type="dxa"/>
            <w:tcBorders>
              <w:bottom w:val="single" w:sz="12" w:space="0" w:color="auto"/>
            </w:tcBorders>
            <w:vAlign w:val="center"/>
          </w:tcPr>
          <w:p w:rsidR="005B1128" w:rsidRPr="003E7F28" w:rsidRDefault="003E7F28" w:rsidP="00727F9D">
            <w:pPr>
              <w:ind w:firstLine="0"/>
              <w:jc w:val="center"/>
              <w:rPr>
                <w:sz w:val="21"/>
              </w:rPr>
            </w:pPr>
            <w:r w:rsidRPr="003E7F28">
              <w:rPr>
                <w:sz w:val="21"/>
              </w:rPr>
              <w:t>49</w:t>
            </w:r>
          </w:p>
        </w:tc>
        <w:tc>
          <w:tcPr>
            <w:tcW w:w="1015" w:type="dxa"/>
            <w:tcBorders>
              <w:bottom w:val="single" w:sz="12" w:space="0" w:color="auto"/>
            </w:tcBorders>
            <w:vAlign w:val="center"/>
          </w:tcPr>
          <w:p w:rsidR="005B1128" w:rsidRPr="003E7F28" w:rsidRDefault="003E7F28" w:rsidP="00727F9D">
            <w:pPr>
              <w:ind w:firstLine="0"/>
              <w:jc w:val="center"/>
              <w:rPr>
                <w:sz w:val="21"/>
              </w:rPr>
            </w:pPr>
            <w:r w:rsidRPr="003E7F28">
              <w:rPr>
                <w:rFonts w:hint="eastAsia"/>
                <w:sz w:val="21"/>
              </w:rPr>
              <w:t>0.49</w:t>
            </w:r>
          </w:p>
        </w:tc>
      </w:tr>
      <w:tr w:rsidR="005B1128" w:rsidTr="005B1128">
        <w:tc>
          <w:tcPr>
            <w:tcW w:w="1141" w:type="dxa"/>
            <w:tcBorders>
              <w:top w:val="single" w:sz="12" w:space="0" w:color="auto"/>
              <w:bottom w:val="single" w:sz="12" w:space="0" w:color="auto"/>
            </w:tcBorders>
            <w:vAlign w:val="center"/>
          </w:tcPr>
          <w:p w:rsidR="00727F9D" w:rsidRDefault="005B1128" w:rsidP="00727F9D">
            <w:pPr>
              <w:ind w:firstLine="0"/>
              <w:jc w:val="center"/>
            </w:pPr>
            <w:r>
              <w:rPr>
                <w:rFonts w:hint="eastAsia"/>
              </w:rPr>
              <w:t>NB-V</w:t>
            </w:r>
          </w:p>
        </w:tc>
        <w:tc>
          <w:tcPr>
            <w:tcW w:w="1962" w:type="dxa"/>
            <w:tcBorders>
              <w:top w:val="single" w:sz="12" w:space="0" w:color="auto"/>
              <w:bottom w:val="single" w:sz="12" w:space="0" w:color="auto"/>
            </w:tcBorders>
            <w:vAlign w:val="center"/>
          </w:tcPr>
          <w:p w:rsidR="00727F9D" w:rsidRPr="00727F9D" w:rsidRDefault="00727F9D" w:rsidP="00727F9D">
            <w:pPr>
              <w:ind w:firstLine="0"/>
              <w:rPr>
                <w:b/>
                <w:sz w:val="21"/>
              </w:rPr>
            </w:pPr>
            <w:r w:rsidRPr="00727F9D">
              <w:rPr>
                <w:rFonts w:hint="eastAsia"/>
                <w:b/>
                <w:sz w:val="21"/>
              </w:rPr>
              <w:t>/</w:t>
            </w:r>
          </w:p>
        </w:tc>
        <w:tc>
          <w:tcPr>
            <w:tcW w:w="720"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13</w:t>
            </w:r>
          </w:p>
        </w:tc>
        <w:tc>
          <w:tcPr>
            <w:tcW w:w="1039"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0.65</w:t>
            </w:r>
          </w:p>
        </w:tc>
        <w:tc>
          <w:tcPr>
            <w:tcW w:w="662"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31</w:t>
            </w:r>
          </w:p>
        </w:tc>
        <w:tc>
          <w:tcPr>
            <w:tcW w:w="1097"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0.62</w:t>
            </w:r>
          </w:p>
        </w:tc>
        <w:tc>
          <w:tcPr>
            <w:tcW w:w="745"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57</w:t>
            </w:r>
          </w:p>
        </w:tc>
        <w:tc>
          <w:tcPr>
            <w:tcW w:w="1015" w:type="dxa"/>
            <w:tcBorders>
              <w:top w:val="single" w:sz="12" w:space="0" w:color="auto"/>
              <w:bottom w:val="single" w:sz="12" w:space="0" w:color="auto"/>
            </w:tcBorders>
            <w:vAlign w:val="center"/>
          </w:tcPr>
          <w:p w:rsidR="00727F9D" w:rsidRPr="00727F9D" w:rsidRDefault="00AB4B88" w:rsidP="00727F9D">
            <w:pPr>
              <w:ind w:firstLine="0"/>
              <w:jc w:val="center"/>
              <w:rPr>
                <w:sz w:val="21"/>
              </w:rPr>
            </w:pPr>
            <w:r>
              <w:rPr>
                <w:rFonts w:hint="eastAsia"/>
                <w:sz w:val="21"/>
              </w:rPr>
              <w:t>0.57</w:t>
            </w:r>
          </w:p>
        </w:tc>
      </w:tr>
      <w:tr w:rsidR="005B1128" w:rsidTr="005B1128">
        <w:tc>
          <w:tcPr>
            <w:tcW w:w="1141" w:type="dxa"/>
            <w:tcBorders>
              <w:top w:val="single" w:sz="12" w:space="0" w:color="auto"/>
            </w:tcBorders>
            <w:vAlign w:val="center"/>
          </w:tcPr>
          <w:p w:rsidR="00727F9D" w:rsidRDefault="005B1128" w:rsidP="00727F9D">
            <w:pPr>
              <w:ind w:firstLine="0"/>
              <w:jc w:val="center"/>
            </w:pPr>
            <w:r>
              <w:rPr>
                <w:rFonts w:hint="eastAsia"/>
              </w:rPr>
              <w:t>All-V</w:t>
            </w:r>
          </w:p>
        </w:tc>
        <w:tc>
          <w:tcPr>
            <w:tcW w:w="1962" w:type="dxa"/>
            <w:tcBorders>
              <w:top w:val="single" w:sz="12" w:space="0" w:color="auto"/>
            </w:tcBorders>
            <w:vAlign w:val="center"/>
          </w:tcPr>
          <w:p w:rsidR="00727F9D" w:rsidRPr="00727F9D" w:rsidRDefault="00727F9D" w:rsidP="00727F9D">
            <w:pPr>
              <w:ind w:firstLine="0"/>
              <w:rPr>
                <w:b/>
                <w:sz w:val="21"/>
              </w:rPr>
            </w:pPr>
            <w:r w:rsidRPr="00727F9D">
              <w:rPr>
                <w:rFonts w:hint="eastAsia"/>
                <w:b/>
                <w:sz w:val="21"/>
              </w:rPr>
              <w:t>/</w:t>
            </w:r>
          </w:p>
        </w:tc>
        <w:tc>
          <w:tcPr>
            <w:tcW w:w="720"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18</w:t>
            </w:r>
          </w:p>
        </w:tc>
        <w:tc>
          <w:tcPr>
            <w:tcW w:w="1039"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0.90</w:t>
            </w:r>
          </w:p>
        </w:tc>
        <w:tc>
          <w:tcPr>
            <w:tcW w:w="662"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32</w:t>
            </w:r>
          </w:p>
        </w:tc>
        <w:tc>
          <w:tcPr>
            <w:tcW w:w="1097"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0.64</w:t>
            </w:r>
          </w:p>
        </w:tc>
        <w:tc>
          <w:tcPr>
            <w:tcW w:w="745"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57</w:t>
            </w:r>
          </w:p>
        </w:tc>
        <w:tc>
          <w:tcPr>
            <w:tcW w:w="1015" w:type="dxa"/>
            <w:tcBorders>
              <w:top w:val="single" w:sz="12" w:space="0" w:color="auto"/>
            </w:tcBorders>
            <w:vAlign w:val="center"/>
          </w:tcPr>
          <w:p w:rsidR="00727F9D" w:rsidRPr="00727F9D" w:rsidRDefault="00AB4B88" w:rsidP="00727F9D">
            <w:pPr>
              <w:ind w:firstLine="0"/>
              <w:jc w:val="center"/>
              <w:rPr>
                <w:sz w:val="21"/>
              </w:rPr>
            </w:pPr>
            <w:r>
              <w:rPr>
                <w:rFonts w:hint="eastAsia"/>
                <w:sz w:val="21"/>
              </w:rPr>
              <w:t>0.57</w:t>
            </w:r>
          </w:p>
        </w:tc>
      </w:tr>
    </w:tbl>
    <w:p w:rsidR="007373D2" w:rsidRDefault="00D7592B" w:rsidP="008E5586">
      <w:pPr>
        <w:spacing w:beforeLines="100" w:before="312"/>
      </w:pPr>
      <w:r>
        <w:rPr>
          <w:rFonts w:hint="eastAsia"/>
        </w:rPr>
        <w:t>对</w:t>
      </w:r>
      <w:r>
        <w:fldChar w:fldCharType="begin"/>
      </w:r>
      <w:r>
        <w:instrText xml:space="preserve"> </w:instrText>
      </w:r>
      <w:r>
        <w:rPr>
          <w:rFonts w:hint="eastAsia"/>
        </w:rPr>
        <w:instrText>REF _Ref453013276 \h</w:instrText>
      </w:r>
      <w:r>
        <w:instrText xml:space="preserve"> </w:instrText>
      </w:r>
      <w:r>
        <w:fldChar w:fldCharType="separate"/>
      </w:r>
      <w:r w:rsidR="00611C38">
        <w:rPr>
          <w:rFonts w:hint="eastAsia"/>
        </w:rPr>
        <w:t>表</w:t>
      </w:r>
      <w:r w:rsidR="00611C38">
        <w:rPr>
          <w:rFonts w:hint="eastAsia"/>
        </w:rPr>
        <w:t xml:space="preserve"> </w:t>
      </w:r>
      <w:r w:rsidR="00611C38">
        <w:rPr>
          <w:noProof/>
        </w:rPr>
        <w:t>5</w:t>
      </w:r>
      <w:r w:rsidR="00611C38">
        <w:t>.</w:t>
      </w:r>
      <w:r w:rsidR="00611C38">
        <w:rPr>
          <w:noProof/>
        </w:rPr>
        <w:t>2</w:t>
      </w:r>
      <w:r>
        <w:fldChar w:fldCharType="end"/>
      </w:r>
      <w:r>
        <w:rPr>
          <w:rFonts w:hint="eastAsia"/>
        </w:rPr>
        <w:t>进行</w:t>
      </w:r>
      <w:r>
        <w:t>说明：第一列</w:t>
      </w:r>
      <w:r>
        <w:rPr>
          <w:rFonts w:hint="eastAsia"/>
        </w:rPr>
        <w:t>是</w:t>
      </w:r>
      <w:r>
        <w:t>分类器种类，其符号</w:t>
      </w:r>
      <w:r>
        <w:rPr>
          <w:rFonts w:hint="eastAsia"/>
        </w:rPr>
        <w:t>意义</w:t>
      </w:r>
      <w:r>
        <w:t>与</w:t>
      </w:r>
      <w:r>
        <w:fldChar w:fldCharType="begin"/>
      </w:r>
      <w:r>
        <w:instrText xml:space="preserve"> REF _Ref452983108 \h </w:instrText>
      </w:r>
      <w:r>
        <w:fldChar w:fldCharType="separate"/>
      </w:r>
      <w:r w:rsidR="00611C38">
        <w:rPr>
          <w:rFonts w:hint="eastAsia"/>
        </w:rPr>
        <w:t>表</w:t>
      </w:r>
      <w:r w:rsidR="00611C38">
        <w:rPr>
          <w:rFonts w:hint="eastAsia"/>
        </w:rPr>
        <w:t xml:space="preserve"> </w:t>
      </w:r>
      <w:r w:rsidR="00611C38">
        <w:rPr>
          <w:noProof/>
        </w:rPr>
        <w:t>5</w:t>
      </w:r>
      <w:r w:rsidR="00611C38">
        <w:t>.</w:t>
      </w:r>
      <w:r w:rsidR="00611C38">
        <w:rPr>
          <w:noProof/>
        </w:rPr>
        <w:t>1</w:t>
      </w:r>
      <w:r>
        <w:fldChar w:fldCharType="end"/>
      </w:r>
      <w:r>
        <w:rPr>
          <w:rFonts w:hint="eastAsia"/>
        </w:rPr>
        <w:t>的</w:t>
      </w:r>
      <w:r>
        <w:t>符号</w:t>
      </w:r>
      <w:r>
        <w:rPr>
          <w:rFonts w:hint="eastAsia"/>
        </w:rPr>
        <w:t>完全相同</w:t>
      </w:r>
      <w:r>
        <w:t>，</w:t>
      </w:r>
      <w:r>
        <w:rPr>
          <w:rFonts w:hint="eastAsia"/>
        </w:rPr>
        <w:t>不再</w:t>
      </w:r>
      <w:r>
        <w:t>赘述</w:t>
      </w:r>
      <w:r>
        <w:rPr>
          <w:rFonts w:hint="eastAsia"/>
        </w:rPr>
        <w:t>；</w:t>
      </w:r>
      <w:r>
        <w:t>第二列是特征选择，大部分符号意义也与</w:t>
      </w:r>
      <w:r>
        <w:rPr>
          <w:rFonts w:hint="eastAsia"/>
        </w:rPr>
        <w:t>之前相同</w:t>
      </w:r>
      <w:r>
        <w:t>，只有符号</w:t>
      </w:r>
      <w:r>
        <w:rPr>
          <w:rFonts w:hint="eastAsia"/>
        </w:rPr>
        <w:t>“</w:t>
      </w:r>
      <w:r>
        <w:rPr>
          <w:rFonts w:hint="eastAsia"/>
        </w:rPr>
        <w:t>F</w:t>
      </w:r>
      <w:r>
        <w:t>ilter-Correlation</w:t>
      </w:r>
      <w:r>
        <w:rPr>
          <w:rFonts w:hint="eastAsia"/>
        </w:rPr>
        <w:t>”之前</w:t>
      </w:r>
      <w:r>
        <w:t>没有出现，它表示</w:t>
      </w:r>
      <w:r>
        <w:rPr>
          <w:rFonts w:hint="eastAsia"/>
        </w:rPr>
        <w:t>以皮尔曼相关系数</w:t>
      </w:r>
      <w:r>
        <w:t>绝对值</w:t>
      </w:r>
      <w:r>
        <w:rPr>
          <w:rFonts w:hint="eastAsia"/>
        </w:rPr>
        <w:t>以及</w:t>
      </w:r>
      <w:r>
        <w:t>以斯皮尔曼相关系数绝对值为评估函数的过滤器特征选择技术</w:t>
      </w:r>
      <w:r>
        <w:rPr>
          <w:rFonts w:hint="eastAsia"/>
        </w:rPr>
        <w:t>，</w:t>
      </w:r>
      <w:r>
        <w:t>将它们</w:t>
      </w:r>
      <w:r>
        <w:rPr>
          <w:rFonts w:hint="eastAsia"/>
        </w:rPr>
        <w:t>选择</w:t>
      </w:r>
      <w:r>
        <w:t>的</w:t>
      </w:r>
      <w:r>
        <w:rPr>
          <w:rFonts w:hint="eastAsia"/>
        </w:rPr>
        <w:t>特征</w:t>
      </w:r>
      <w:r>
        <w:t>子集取最优</w:t>
      </w:r>
      <w:r>
        <w:rPr>
          <w:rFonts w:hint="eastAsia"/>
        </w:rPr>
        <w:t>作为</w:t>
      </w:r>
      <w:r>
        <w:t>此项的特征选择结果；</w:t>
      </w:r>
      <w:r>
        <w:rPr>
          <w:rFonts w:hint="eastAsia"/>
        </w:rPr>
        <w:t>从</w:t>
      </w:r>
      <w:r>
        <w:t>第三列开始就是实验结果，</w:t>
      </w:r>
      <w:r>
        <w:rPr>
          <w:rFonts w:hint="eastAsia"/>
        </w:rPr>
        <w:t>“</w:t>
      </w:r>
      <w:r>
        <w:rPr>
          <w:rFonts w:hint="eastAsia"/>
        </w:rPr>
        <w:t>T</w:t>
      </w:r>
      <w:r>
        <w:t>op-N</w:t>
      </w:r>
      <w:r>
        <w:rPr>
          <w:rFonts w:hint="eastAsia"/>
        </w:rPr>
        <w:t>”表示经</w:t>
      </w:r>
      <w:r>
        <w:t>谣言检测系统</w:t>
      </w:r>
      <w:r>
        <w:rPr>
          <w:rFonts w:hint="eastAsia"/>
        </w:rPr>
        <w:t>可疑度</w:t>
      </w:r>
      <w:r>
        <w:t>排名后，</w:t>
      </w:r>
      <w:r>
        <w:rPr>
          <w:rFonts w:hint="eastAsia"/>
        </w:rPr>
        <w:t>可疑度</w:t>
      </w:r>
      <w:r>
        <w:t>最高的前</w:t>
      </w:r>
      <w:r>
        <w:rPr>
          <w:rFonts w:hint="eastAsia"/>
        </w:rPr>
        <w:t>N</w:t>
      </w:r>
      <w:r>
        <w:rPr>
          <w:rFonts w:hint="eastAsia"/>
        </w:rPr>
        <w:t>个</w:t>
      </w:r>
      <w:r>
        <w:t>候选话题，</w:t>
      </w:r>
      <w:r>
        <w:rPr>
          <w:rFonts w:hint="eastAsia"/>
        </w:rPr>
        <w:t>“</w:t>
      </w:r>
      <w:r>
        <w:t>R #</w:t>
      </w:r>
      <w:r>
        <w:rPr>
          <w:rFonts w:hint="eastAsia"/>
        </w:rPr>
        <w:t>”表示其中</w:t>
      </w:r>
      <w:r>
        <w:t>真正的谣言话题</w:t>
      </w:r>
      <w:r>
        <w:rPr>
          <w:rFonts w:hint="eastAsia"/>
        </w:rPr>
        <w:t>的</w:t>
      </w:r>
      <w:r>
        <w:t>个数，</w:t>
      </w:r>
      <w:r>
        <w:rPr>
          <w:rFonts w:hint="eastAsia"/>
        </w:rPr>
        <w:t>而“</w:t>
      </w:r>
      <w:r>
        <w:t>Precision</w:t>
      </w:r>
      <w:r>
        <w:rPr>
          <w:rFonts w:hint="eastAsia"/>
        </w:rPr>
        <w:t>”表示谣言</w:t>
      </w:r>
      <w:r>
        <w:t>检测系统的</w:t>
      </w:r>
      <w:r>
        <w:rPr>
          <w:rFonts w:hint="eastAsia"/>
        </w:rPr>
        <w:t>T</w:t>
      </w:r>
      <w:r>
        <w:t>op-N</w:t>
      </w:r>
      <w:r>
        <w:rPr>
          <w:rFonts w:hint="eastAsia"/>
        </w:rPr>
        <w:t>检测准确率</w:t>
      </w:r>
      <w:r>
        <w:t>。</w:t>
      </w:r>
    </w:p>
    <w:p w:rsidR="00A94367" w:rsidRDefault="00A94367" w:rsidP="00A94367">
      <w:r>
        <w:rPr>
          <w:rFonts w:hint="eastAsia"/>
        </w:rPr>
        <w:t>从</w:t>
      </w:r>
      <w:r>
        <w:t>表中的数据</w:t>
      </w:r>
      <w:r>
        <w:rPr>
          <w:rFonts w:hint="eastAsia"/>
        </w:rPr>
        <w:t>可以</w:t>
      </w:r>
      <w:r>
        <w:t>得到与实验一</w:t>
      </w:r>
      <w:r>
        <w:rPr>
          <w:rFonts w:hint="eastAsia"/>
        </w:rPr>
        <w:t>非常相符</w:t>
      </w:r>
      <w:r>
        <w:t>的结论</w:t>
      </w:r>
      <w:r>
        <w:rPr>
          <w:rFonts w:hint="eastAsia"/>
        </w:rPr>
        <w:t>：</w:t>
      </w:r>
    </w:p>
    <w:p w:rsidR="00A94367" w:rsidRDefault="00A94367" w:rsidP="00A94367">
      <w:r>
        <w:rPr>
          <w:rFonts w:hint="eastAsia"/>
        </w:rPr>
        <w:t>仅</w:t>
      </w:r>
      <w:r>
        <w:t>是原系统的</w:t>
      </w:r>
      <w:r>
        <w:rPr>
          <w:rFonts w:hint="eastAsia"/>
        </w:rPr>
        <w:t>15</w:t>
      </w:r>
      <w:r>
        <w:rPr>
          <w:rFonts w:hint="eastAsia"/>
        </w:rPr>
        <w:t>类</w:t>
      </w:r>
      <w:r>
        <w:t>特征</w:t>
      </w:r>
      <w:r>
        <w:rPr>
          <w:rFonts w:hint="eastAsia"/>
        </w:rPr>
        <w:t>，或</w:t>
      </w:r>
      <w:r>
        <w:t>使用</w:t>
      </w:r>
      <w:r>
        <w:rPr>
          <w:rFonts w:hint="eastAsia"/>
        </w:rPr>
        <w:t>新系统</w:t>
      </w:r>
      <w:r>
        <w:t>全部</w:t>
      </w:r>
      <w:r>
        <w:rPr>
          <w:rFonts w:hint="eastAsia"/>
        </w:rPr>
        <w:t>45</w:t>
      </w:r>
      <w:r>
        <w:rPr>
          <w:rFonts w:hint="eastAsia"/>
        </w:rPr>
        <w:t>类</w:t>
      </w:r>
      <w:r>
        <w:t>特征</w:t>
      </w:r>
      <w:r>
        <w:rPr>
          <w:rFonts w:hint="eastAsia"/>
        </w:rPr>
        <w:t>的</w:t>
      </w:r>
      <w:r>
        <w:t>检测准确率并不</w:t>
      </w:r>
      <w:r>
        <w:rPr>
          <w:rFonts w:hint="eastAsia"/>
        </w:rPr>
        <w:t>高</w:t>
      </w:r>
      <w:r w:rsidR="00961D7A">
        <w:rPr>
          <w:rFonts w:hint="eastAsia"/>
        </w:rPr>
        <w:t>。</w:t>
      </w:r>
      <w:r w:rsidR="00677956">
        <w:t>在</w:t>
      </w:r>
      <w:r w:rsidR="006B6E00">
        <w:rPr>
          <w:rFonts w:hint="eastAsia"/>
        </w:rPr>
        <w:t>丰富</w:t>
      </w:r>
      <w:r w:rsidR="00677956">
        <w:t>特征</w:t>
      </w:r>
      <w:r w:rsidR="006B6E00">
        <w:rPr>
          <w:rFonts w:hint="eastAsia"/>
        </w:rPr>
        <w:t>种类</w:t>
      </w:r>
      <w:r w:rsidR="00677956">
        <w:t>的基础上</w:t>
      </w:r>
      <w:r w:rsidR="00677956">
        <w:rPr>
          <w:rFonts w:hint="eastAsia"/>
        </w:rPr>
        <w:t>引入各类</w:t>
      </w:r>
      <w:r w:rsidR="00677956">
        <w:t>特征选择</w:t>
      </w:r>
      <w:r w:rsidR="00677956">
        <w:rPr>
          <w:rFonts w:hint="eastAsia"/>
        </w:rPr>
        <w:t>技术明显</w:t>
      </w:r>
      <w:r w:rsidR="00677956">
        <w:t>提高了系统的表现，特别是在</w:t>
      </w:r>
      <w:r w:rsidR="00677956">
        <w:rPr>
          <w:rFonts w:hint="eastAsia"/>
        </w:rPr>
        <w:t>朴素</w:t>
      </w:r>
      <w:r w:rsidR="00677956">
        <w:t>贝叶斯</w:t>
      </w:r>
      <w:r w:rsidR="00677956">
        <w:rPr>
          <w:rFonts w:hint="eastAsia"/>
        </w:rPr>
        <w:t>分类器下更为</w:t>
      </w:r>
      <w:r w:rsidR="00677956">
        <w:t>显著，</w:t>
      </w:r>
      <w:r w:rsidR="00961D7A">
        <w:rPr>
          <w:rFonts w:hint="eastAsia"/>
        </w:rPr>
        <w:t>甚至</w:t>
      </w:r>
      <w:r w:rsidR="008529EA">
        <w:rPr>
          <w:rFonts w:hint="eastAsia"/>
        </w:rPr>
        <w:t>能</w:t>
      </w:r>
      <w:r w:rsidR="00961D7A">
        <w:rPr>
          <w:rFonts w:hint="eastAsia"/>
        </w:rPr>
        <w:t>将</w:t>
      </w:r>
      <w:r w:rsidR="00961D7A">
        <w:t>准确率提高到</w:t>
      </w:r>
      <w:r w:rsidR="00677956">
        <w:rPr>
          <w:rFonts w:hint="eastAsia"/>
        </w:rPr>
        <w:t>仅用</w:t>
      </w:r>
      <w:r w:rsidR="00677956">
        <w:t>原系统</w:t>
      </w:r>
      <w:r w:rsidR="00961D7A">
        <w:rPr>
          <w:rFonts w:hint="eastAsia"/>
        </w:rPr>
        <w:t>15</w:t>
      </w:r>
      <w:r w:rsidR="00961D7A">
        <w:rPr>
          <w:rFonts w:hint="eastAsia"/>
        </w:rPr>
        <w:t>类特征</w:t>
      </w:r>
      <w:r w:rsidR="00961D7A">
        <w:t>的准确率的</w:t>
      </w:r>
      <w:r w:rsidR="00961D7A">
        <w:rPr>
          <w:rFonts w:hint="eastAsia"/>
        </w:rPr>
        <w:t>2</w:t>
      </w:r>
      <w:r w:rsidR="00961D7A">
        <w:rPr>
          <w:rFonts w:hint="eastAsia"/>
        </w:rPr>
        <w:t>倍</w:t>
      </w:r>
      <w:r>
        <w:t>。</w:t>
      </w:r>
      <w:r w:rsidR="00677956">
        <w:rPr>
          <w:rFonts w:hint="eastAsia"/>
        </w:rPr>
        <w:t>这也证明</w:t>
      </w:r>
      <w:r w:rsidR="00677956">
        <w:t>了</w:t>
      </w:r>
      <w:r w:rsidR="00677956">
        <w:rPr>
          <w:rFonts w:hint="eastAsia"/>
        </w:rPr>
        <w:t>引入</w:t>
      </w:r>
      <w:r w:rsidR="006B6E00">
        <w:rPr>
          <w:rFonts w:hint="eastAsia"/>
        </w:rPr>
        <w:t>更多</w:t>
      </w:r>
      <w:r w:rsidR="00677956">
        <w:t>特征和</w:t>
      </w:r>
      <w:r w:rsidR="006B6E00">
        <w:rPr>
          <w:rFonts w:hint="eastAsia"/>
        </w:rPr>
        <w:t>引入</w:t>
      </w:r>
      <w:r w:rsidR="00677956">
        <w:t>特征选择技术的有效性。</w:t>
      </w:r>
    </w:p>
    <w:p w:rsidR="00677956" w:rsidRDefault="00677956" w:rsidP="00A94367">
      <w:r>
        <w:rPr>
          <w:rFonts w:hint="eastAsia"/>
        </w:rPr>
        <w:t>过滤器选择</w:t>
      </w:r>
      <w:r>
        <w:t>技术在决策树下表现</w:t>
      </w:r>
      <w:r>
        <w:rPr>
          <w:rFonts w:hint="eastAsia"/>
        </w:rPr>
        <w:t>良好</w:t>
      </w:r>
      <w:r>
        <w:t>，仅</w:t>
      </w:r>
      <w:r>
        <w:rPr>
          <w:rFonts w:hint="eastAsia"/>
        </w:rPr>
        <w:t>略</w:t>
      </w:r>
      <w:r>
        <w:t>低于</w:t>
      </w:r>
      <w:r>
        <w:rPr>
          <w:rFonts w:hint="eastAsia"/>
        </w:rPr>
        <w:t>包装器</w:t>
      </w:r>
      <w:r>
        <w:t>选择技术</w:t>
      </w:r>
      <w:r>
        <w:rPr>
          <w:rFonts w:hint="eastAsia"/>
        </w:rPr>
        <w:t>一点</w:t>
      </w:r>
      <w:r>
        <w:t>，这与实验一数据是相符的，</w:t>
      </w:r>
      <w:r>
        <w:rPr>
          <w:rFonts w:hint="eastAsia"/>
        </w:rPr>
        <w:t>是</w:t>
      </w:r>
      <w:r>
        <w:t>因为决策树</w:t>
      </w:r>
      <w:r>
        <w:rPr>
          <w:rFonts w:hint="eastAsia"/>
        </w:rPr>
        <w:t>模型对</w:t>
      </w:r>
      <w:r>
        <w:t>特征</w:t>
      </w:r>
      <w:r>
        <w:rPr>
          <w:rFonts w:hint="eastAsia"/>
        </w:rPr>
        <w:t>选择有</w:t>
      </w:r>
      <w:r>
        <w:t>鲁棒性</w:t>
      </w:r>
      <w:r>
        <w:rPr>
          <w:rFonts w:hint="eastAsia"/>
        </w:rPr>
        <w:t>；而</w:t>
      </w:r>
      <w:r>
        <w:t>在朴素贝叶斯分类器中，过滤器</w:t>
      </w:r>
      <w:r>
        <w:rPr>
          <w:rFonts w:hint="eastAsia"/>
        </w:rPr>
        <w:t>技术的</w:t>
      </w:r>
      <w:r>
        <w:t>不稳定性</w:t>
      </w:r>
      <w:r>
        <w:rPr>
          <w:rFonts w:hint="eastAsia"/>
        </w:rPr>
        <w:t>就</w:t>
      </w:r>
      <w:r>
        <w:t>体现出来</w:t>
      </w:r>
      <w:r>
        <w:rPr>
          <w:rFonts w:hint="eastAsia"/>
        </w:rPr>
        <w:t>了</w:t>
      </w:r>
      <w:r>
        <w:t>，</w:t>
      </w:r>
      <w:r w:rsidR="00340CCA">
        <w:rPr>
          <w:rFonts w:hint="eastAsia"/>
        </w:rPr>
        <w:t>在</w:t>
      </w:r>
      <w:r w:rsidR="00340CCA">
        <w:t>决策树中</w:t>
      </w:r>
      <w:r w:rsidR="00340CCA">
        <w:rPr>
          <w:rFonts w:hint="eastAsia"/>
        </w:rPr>
        <w:t>T</w:t>
      </w:r>
      <w:r w:rsidR="00340CCA">
        <w:t>op-100</w:t>
      </w:r>
      <w:r w:rsidR="00340CCA">
        <w:rPr>
          <w:rFonts w:hint="eastAsia"/>
        </w:rPr>
        <w:t>准确率</w:t>
      </w:r>
      <w:r w:rsidR="00340CCA">
        <w:t>最差的相关系数过滤器</w:t>
      </w:r>
      <w:r w:rsidR="00340CCA">
        <w:rPr>
          <w:rFonts w:hint="eastAsia"/>
        </w:rPr>
        <w:t>，</w:t>
      </w:r>
      <w:r w:rsidR="00340CCA">
        <w:t>在</w:t>
      </w:r>
      <w:r w:rsidR="00340CCA">
        <w:rPr>
          <w:rFonts w:hint="eastAsia"/>
        </w:rPr>
        <w:t>朴素</w:t>
      </w:r>
      <w:r w:rsidR="00340CCA">
        <w:t>贝叶斯中却</w:t>
      </w:r>
      <w:r w:rsidR="00340CCA">
        <w:rPr>
          <w:rFonts w:hint="eastAsia"/>
        </w:rPr>
        <w:t>表现</w:t>
      </w:r>
      <w:r w:rsidR="00340CCA">
        <w:t>极好，</w:t>
      </w:r>
      <w:r w:rsidR="00340CCA">
        <w:rPr>
          <w:rFonts w:hint="eastAsia"/>
        </w:rPr>
        <w:t>T</w:t>
      </w:r>
      <w:r w:rsidR="00340CCA">
        <w:t>op-100</w:t>
      </w:r>
      <w:r w:rsidR="00340CCA">
        <w:rPr>
          <w:rFonts w:hint="eastAsia"/>
        </w:rPr>
        <w:t>准确率甚至比反向</w:t>
      </w:r>
      <w:r w:rsidR="00340CCA">
        <w:t>搜索的包装器</w:t>
      </w:r>
      <w:r w:rsidR="00340CCA">
        <w:rPr>
          <w:rFonts w:hint="eastAsia"/>
        </w:rPr>
        <w:t>还</w:t>
      </w:r>
      <w:r w:rsidR="00340CCA">
        <w:t>高（</w:t>
      </w:r>
      <w:r w:rsidR="00340CCA">
        <w:rPr>
          <w:rFonts w:hint="eastAsia"/>
        </w:rPr>
        <w:t>虽然</w:t>
      </w:r>
      <w:r w:rsidR="00340CCA">
        <w:t>远低于其它两种包装器）</w:t>
      </w:r>
      <w:r w:rsidR="00340CCA">
        <w:rPr>
          <w:rFonts w:hint="eastAsia"/>
        </w:rPr>
        <w:t>，而另外</w:t>
      </w:r>
      <w:r w:rsidR="00340CCA">
        <w:t>两种过滤器技术在</w:t>
      </w:r>
      <w:r w:rsidR="00340CCA">
        <w:rPr>
          <w:rFonts w:hint="eastAsia"/>
        </w:rPr>
        <w:t>朴素</w:t>
      </w:r>
      <w:r w:rsidR="00340CCA">
        <w:t>贝叶斯中却表现极差，它们的</w:t>
      </w:r>
      <w:r w:rsidR="00340CCA">
        <w:rPr>
          <w:rFonts w:hint="eastAsia"/>
        </w:rPr>
        <w:t>T</w:t>
      </w:r>
      <w:r w:rsidR="00340CCA">
        <w:t>op-100</w:t>
      </w:r>
      <w:r w:rsidR="00340CCA">
        <w:rPr>
          <w:rFonts w:hint="eastAsia"/>
        </w:rPr>
        <w:t>准确率</w:t>
      </w:r>
      <w:r w:rsidR="00340CCA">
        <w:t>甚至不如原系统的</w:t>
      </w:r>
      <w:r w:rsidR="00340CCA">
        <w:rPr>
          <w:rFonts w:hint="eastAsia"/>
        </w:rPr>
        <w:t>15</w:t>
      </w:r>
      <w:r w:rsidR="00340CCA">
        <w:rPr>
          <w:rFonts w:hint="eastAsia"/>
        </w:rPr>
        <w:t>类</w:t>
      </w:r>
      <w:r w:rsidR="00340CCA">
        <w:t>特征以及</w:t>
      </w:r>
      <w:r w:rsidR="00340CCA">
        <w:rPr>
          <w:rFonts w:hint="eastAsia"/>
        </w:rPr>
        <w:t>全</w:t>
      </w:r>
      <w:r w:rsidR="00340CCA">
        <w:rPr>
          <w:rFonts w:hint="eastAsia"/>
        </w:rPr>
        <w:lastRenderedPageBreak/>
        <w:t>45</w:t>
      </w:r>
      <w:r w:rsidR="00340CCA">
        <w:rPr>
          <w:rFonts w:hint="eastAsia"/>
        </w:rPr>
        <w:t>类</w:t>
      </w:r>
      <w:r w:rsidR="00340CCA">
        <w:t>特征。</w:t>
      </w:r>
      <w:r w:rsidR="009F7E26">
        <w:rPr>
          <w:rFonts w:hint="eastAsia"/>
        </w:rPr>
        <w:t>此</w:t>
      </w:r>
      <w:r w:rsidR="009F7E26">
        <w:t>实验再次证明过滤器选择技术</w:t>
      </w:r>
      <w:r w:rsidR="009F7E26">
        <w:rPr>
          <w:rFonts w:hint="eastAsia"/>
        </w:rPr>
        <w:t>的</w:t>
      </w:r>
      <w:r w:rsidR="009F7E26">
        <w:t>有效性与不稳定性。</w:t>
      </w:r>
    </w:p>
    <w:p w:rsidR="009F7E26" w:rsidRDefault="009F7E26" w:rsidP="00A94367">
      <w:r>
        <w:rPr>
          <w:rFonts w:hint="eastAsia"/>
        </w:rPr>
        <w:t>而</w:t>
      </w:r>
      <w:r>
        <w:t>包装器选择技术</w:t>
      </w:r>
      <w:r>
        <w:rPr>
          <w:rFonts w:hint="eastAsia"/>
        </w:rPr>
        <w:t>的</w:t>
      </w:r>
      <w:r>
        <w:t>卓越性</w:t>
      </w:r>
      <w:r>
        <w:rPr>
          <w:rFonts w:hint="eastAsia"/>
        </w:rPr>
        <w:t>和</w:t>
      </w:r>
      <w:r>
        <w:t>稳定性在此</w:t>
      </w:r>
      <w:r>
        <w:rPr>
          <w:rFonts w:hint="eastAsia"/>
        </w:rPr>
        <w:t>实验</w:t>
      </w:r>
      <w:r>
        <w:t>中再次</w:t>
      </w:r>
      <w:r>
        <w:rPr>
          <w:rFonts w:hint="eastAsia"/>
        </w:rPr>
        <w:t>得到</w:t>
      </w:r>
      <w:r>
        <w:t>佐证。</w:t>
      </w:r>
      <w:r>
        <w:rPr>
          <w:rFonts w:hint="eastAsia"/>
        </w:rPr>
        <w:t>在</w:t>
      </w:r>
      <w:r>
        <w:t>两种分类器中</w:t>
      </w:r>
      <w:r>
        <w:rPr>
          <w:rFonts w:hint="eastAsia"/>
        </w:rPr>
        <w:t>，</w:t>
      </w:r>
      <w:r>
        <w:t>包装器的表现都</w:t>
      </w:r>
      <w:r>
        <w:rPr>
          <w:rFonts w:hint="eastAsia"/>
        </w:rPr>
        <w:t>优于</w:t>
      </w:r>
      <w:r>
        <w:t>过滤器</w:t>
      </w:r>
      <w:r>
        <w:rPr>
          <w:rFonts w:hint="eastAsia"/>
        </w:rPr>
        <w:t>，尤其</w:t>
      </w:r>
      <w:r>
        <w:t>在朴素贝叶斯中</w:t>
      </w:r>
      <w:r>
        <w:rPr>
          <w:rFonts w:hint="eastAsia"/>
        </w:rPr>
        <w:t>差距</w:t>
      </w:r>
      <w:r>
        <w:t>更为明显</w:t>
      </w:r>
      <w:r>
        <w:rPr>
          <w:rFonts w:hint="eastAsia"/>
        </w:rPr>
        <w:t>；而且无论</w:t>
      </w:r>
      <w:r>
        <w:t>是哪种搜索模式，</w:t>
      </w:r>
      <w:r>
        <w:rPr>
          <w:rFonts w:hint="eastAsia"/>
        </w:rPr>
        <w:t>包装器选择</w:t>
      </w:r>
      <w:r>
        <w:t>出来的特征</w:t>
      </w:r>
      <w:r>
        <w:rPr>
          <w:rFonts w:hint="eastAsia"/>
        </w:rPr>
        <w:t>表现</w:t>
      </w:r>
      <w:r>
        <w:t>都</w:t>
      </w:r>
      <w:r>
        <w:rPr>
          <w:rFonts w:hint="eastAsia"/>
        </w:rPr>
        <w:t>非常</w:t>
      </w:r>
      <w:r>
        <w:t>好</w:t>
      </w:r>
      <w:r>
        <w:rPr>
          <w:rFonts w:hint="eastAsia"/>
        </w:rPr>
        <w:t>，</w:t>
      </w:r>
      <w:r>
        <w:t>发挥</w:t>
      </w:r>
      <w:r>
        <w:rPr>
          <w:rFonts w:hint="eastAsia"/>
        </w:rPr>
        <w:t>非常</w:t>
      </w:r>
      <w:r>
        <w:t>稳定。</w:t>
      </w:r>
    </w:p>
    <w:p w:rsidR="009F7E26" w:rsidRDefault="009F7E26" w:rsidP="00A94367">
      <w:r>
        <w:rPr>
          <w:rFonts w:hint="eastAsia"/>
        </w:rPr>
        <w:t>至于以</w:t>
      </w:r>
      <w:r w:rsidR="00B32EB2">
        <w:t>过滤器</w:t>
      </w:r>
      <w:r>
        <w:rPr>
          <w:rFonts w:hint="eastAsia"/>
        </w:rPr>
        <w:t>指导</w:t>
      </w:r>
      <w:r w:rsidR="00B32EB2">
        <w:rPr>
          <w:rFonts w:hint="eastAsia"/>
        </w:rPr>
        <w:t>起点</w:t>
      </w:r>
      <w:r>
        <w:t>的浮动</w:t>
      </w:r>
      <w:r>
        <w:rPr>
          <w:rFonts w:hint="eastAsia"/>
        </w:rPr>
        <w:t>包装器</w:t>
      </w:r>
      <w:r>
        <w:t>，</w:t>
      </w:r>
      <w:r>
        <w:rPr>
          <w:rFonts w:hint="eastAsia"/>
        </w:rPr>
        <w:t>在</w:t>
      </w:r>
      <w:r>
        <w:t>实验二</w:t>
      </w:r>
      <w:r>
        <w:rPr>
          <w:rFonts w:hint="eastAsia"/>
        </w:rPr>
        <w:t>中</w:t>
      </w:r>
      <w:r>
        <w:t>更体现了其</w:t>
      </w:r>
      <w:r>
        <w:rPr>
          <w:rFonts w:hint="eastAsia"/>
        </w:rPr>
        <w:t>潜力</w:t>
      </w:r>
      <w:r>
        <w:t>。</w:t>
      </w:r>
      <w:r>
        <w:rPr>
          <w:rFonts w:hint="eastAsia"/>
        </w:rPr>
        <w:t>决策树下</w:t>
      </w:r>
      <w:r>
        <w:t>，</w:t>
      </w:r>
      <w:r>
        <w:rPr>
          <w:rFonts w:hint="eastAsia"/>
        </w:rPr>
        <w:t>其</w:t>
      </w:r>
      <w:r>
        <w:rPr>
          <w:rFonts w:hint="eastAsia"/>
        </w:rPr>
        <w:t>T</w:t>
      </w:r>
      <w:r>
        <w:t>op-20</w:t>
      </w:r>
      <w:r>
        <w:rPr>
          <w:rFonts w:hint="eastAsia"/>
        </w:rPr>
        <w:t>、</w:t>
      </w:r>
      <w:r>
        <w:rPr>
          <w:rFonts w:hint="eastAsia"/>
        </w:rPr>
        <w:t>T</w:t>
      </w:r>
      <w:r>
        <w:t>op-50</w:t>
      </w:r>
      <w:r>
        <w:rPr>
          <w:rFonts w:hint="eastAsia"/>
        </w:rPr>
        <w:t>和</w:t>
      </w:r>
      <w:r>
        <w:rPr>
          <w:rFonts w:hint="eastAsia"/>
        </w:rPr>
        <w:t>T</w:t>
      </w:r>
      <w:r>
        <w:t>op-100</w:t>
      </w:r>
      <w:r w:rsidR="003E7F28">
        <w:rPr>
          <w:rFonts w:hint="eastAsia"/>
        </w:rPr>
        <w:t>指标</w:t>
      </w:r>
      <w:r w:rsidR="003E7F28">
        <w:t>都</w:t>
      </w:r>
      <w:r w:rsidR="003E7F28">
        <w:rPr>
          <w:rFonts w:hint="eastAsia"/>
        </w:rPr>
        <w:t>在</w:t>
      </w:r>
      <w:r w:rsidR="003E7F28">
        <w:t>所有特征选择技术的最高</w:t>
      </w:r>
      <w:r w:rsidR="003E7F28">
        <w:rPr>
          <w:rFonts w:hint="eastAsia"/>
        </w:rPr>
        <w:t>水平之列，其中</w:t>
      </w:r>
      <w:r w:rsidR="003E7F28">
        <w:rPr>
          <w:rFonts w:hint="eastAsia"/>
        </w:rPr>
        <w:t>T</w:t>
      </w:r>
      <w:r w:rsidR="003E7F28">
        <w:t>op-50</w:t>
      </w:r>
      <w:r w:rsidR="003E7F28">
        <w:rPr>
          <w:rFonts w:hint="eastAsia"/>
        </w:rPr>
        <w:t>和</w:t>
      </w:r>
      <w:r w:rsidR="003E7F28">
        <w:rPr>
          <w:rFonts w:hint="eastAsia"/>
        </w:rPr>
        <w:t>T</w:t>
      </w:r>
      <w:r w:rsidR="003E7F28">
        <w:t>op-100</w:t>
      </w:r>
      <w:r w:rsidR="003E7F28">
        <w:rPr>
          <w:rFonts w:hint="eastAsia"/>
        </w:rPr>
        <w:t>准确率</w:t>
      </w:r>
      <w:r w:rsidR="003E7F28">
        <w:t>不仅</w:t>
      </w:r>
      <w:r w:rsidR="003E7F28">
        <w:rPr>
          <w:rFonts w:hint="eastAsia"/>
        </w:rPr>
        <w:t>排名</w:t>
      </w:r>
      <w:r w:rsidR="003E7F28">
        <w:t>第一，而且领先其他选择技术很多。在朴素贝叶斯下，</w:t>
      </w:r>
      <w:r w:rsidR="003E7F28">
        <w:rPr>
          <w:rFonts w:hint="eastAsia"/>
        </w:rPr>
        <w:t>浮动</w:t>
      </w:r>
      <w:r w:rsidR="003E7F28">
        <w:t>包装器的</w:t>
      </w:r>
      <w:r w:rsidR="003E7F28">
        <w:rPr>
          <w:rFonts w:hint="eastAsia"/>
        </w:rPr>
        <w:t>T</w:t>
      </w:r>
      <w:r w:rsidR="003E7F28">
        <w:t>op-</w:t>
      </w:r>
      <w:r w:rsidR="00672FEF">
        <w:t>20</w:t>
      </w:r>
      <w:r w:rsidR="003E7F28">
        <w:rPr>
          <w:rFonts w:hint="eastAsia"/>
        </w:rPr>
        <w:t>和</w:t>
      </w:r>
      <w:r w:rsidR="003E7F28">
        <w:rPr>
          <w:rFonts w:hint="eastAsia"/>
        </w:rPr>
        <w:t>T</w:t>
      </w:r>
      <w:r w:rsidR="003E7F28">
        <w:t>op-</w:t>
      </w:r>
      <w:r w:rsidR="00672FEF">
        <w:t>50</w:t>
      </w:r>
      <w:r w:rsidR="003E7F28">
        <w:rPr>
          <w:rFonts w:hint="eastAsia"/>
        </w:rPr>
        <w:t>准确率</w:t>
      </w:r>
      <w:r w:rsidR="00672FEF">
        <w:rPr>
          <w:rFonts w:hint="eastAsia"/>
        </w:rPr>
        <w:t>综合</w:t>
      </w:r>
      <w:r w:rsidR="00672FEF">
        <w:t>水平远比其它两种包装器高，</w:t>
      </w:r>
      <w:r w:rsidR="00672FEF">
        <w:rPr>
          <w:rFonts w:hint="eastAsia"/>
        </w:rPr>
        <w:t>T</w:t>
      </w:r>
      <w:r w:rsidR="00672FEF">
        <w:t>op-100</w:t>
      </w:r>
      <w:r w:rsidR="007D6538">
        <w:rPr>
          <w:rFonts w:hint="eastAsia"/>
        </w:rPr>
        <w:t>准确率高于反向</w:t>
      </w:r>
      <w:r w:rsidR="007D6538">
        <w:t>包装器</w:t>
      </w:r>
      <w:r w:rsidR="007D6538">
        <w:rPr>
          <w:rFonts w:hint="eastAsia"/>
        </w:rPr>
        <w:t>但</w:t>
      </w:r>
      <w:r w:rsidR="007D6538">
        <w:t>低于正向包装器</w:t>
      </w:r>
      <w:r w:rsidR="00672FEF">
        <w:t>，但仍是一个很高</w:t>
      </w:r>
      <w:r w:rsidR="00672FEF">
        <w:rPr>
          <w:rFonts w:hint="eastAsia"/>
        </w:rPr>
        <w:t>的</w:t>
      </w:r>
      <w:r w:rsidR="007D6538">
        <w:rPr>
          <w:rFonts w:hint="eastAsia"/>
        </w:rPr>
        <w:t>值</w:t>
      </w:r>
      <w:r w:rsidR="00672FEF">
        <w:rPr>
          <w:rFonts w:hint="eastAsia"/>
        </w:rPr>
        <w:t>。这再次</w:t>
      </w:r>
      <w:r w:rsidR="00672FEF">
        <w:t>说明</w:t>
      </w:r>
      <w:r w:rsidR="00672FEF">
        <w:rPr>
          <w:rFonts w:hint="eastAsia"/>
        </w:rPr>
        <w:t>本文</w:t>
      </w:r>
      <w:r w:rsidR="00672FEF">
        <w:t>提出的</w:t>
      </w:r>
      <w:r w:rsidR="00B32EB2">
        <w:rPr>
          <w:rFonts w:hint="eastAsia"/>
        </w:rPr>
        <w:t>浮动包装器</w:t>
      </w:r>
      <w:r w:rsidR="00672FEF">
        <w:rPr>
          <w:rFonts w:hint="eastAsia"/>
        </w:rPr>
        <w:t>搜索</w:t>
      </w:r>
      <w:r w:rsidR="00672FEF">
        <w:t>到全局更优的可能性更大</w:t>
      </w:r>
      <w:r w:rsidR="00672FEF">
        <w:rPr>
          <w:rFonts w:hint="eastAsia"/>
        </w:rPr>
        <w:t>，</w:t>
      </w:r>
      <w:r w:rsidR="00672FEF">
        <w:t>虽然</w:t>
      </w:r>
      <w:r w:rsidR="009D2BE5">
        <w:rPr>
          <w:rFonts w:hint="eastAsia"/>
        </w:rPr>
        <w:t>不是</w:t>
      </w:r>
      <w:r w:rsidR="007D6538">
        <w:rPr>
          <w:rFonts w:hint="eastAsia"/>
        </w:rPr>
        <w:t>必然</w:t>
      </w:r>
      <w:r w:rsidR="007D6538">
        <w:t>。</w:t>
      </w:r>
    </w:p>
    <w:p w:rsidR="007D6538" w:rsidRDefault="007D6538" w:rsidP="00A94367">
      <w:r>
        <w:rPr>
          <w:rFonts w:hint="eastAsia"/>
        </w:rPr>
        <w:t>关于</w:t>
      </w:r>
      <w:r>
        <w:t>分类器的比较，</w:t>
      </w:r>
      <w:r>
        <w:rPr>
          <w:rFonts w:hint="eastAsia"/>
        </w:rPr>
        <w:t>观察</w:t>
      </w:r>
      <w:r>
        <w:rPr>
          <w:rFonts w:hint="eastAsia"/>
        </w:rPr>
        <w:t>T</w:t>
      </w:r>
      <w:r>
        <w:t>op-100</w:t>
      </w:r>
      <w:r>
        <w:rPr>
          <w:rFonts w:hint="eastAsia"/>
        </w:rPr>
        <w:t>准确率很容易</w:t>
      </w:r>
      <w:r>
        <w:t>就能得出与实验一</w:t>
      </w:r>
      <w:r>
        <w:rPr>
          <w:rFonts w:hint="eastAsia"/>
        </w:rPr>
        <w:t>相同</w:t>
      </w:r>
      <w:r>
        <w:t>的结论：</w:t>
      </w:r>
      <w:r>
        <w:rPr>
          <w:rFonts w:hint="eastAsia"/>
        </w:rPr>
        <w:t>决策树</w:t>
      </w:r>
      <w:r>
        <w:t>更稳定，朴素贝叶斯波动大，但配合良好的特征选择技术</w:t>
      </w:r>
      <w:r>
        <w:rPr>
          <w:rFonts w:hint="eastAsia"/>
        </w:rPr>
        <w:t>其检测</w:t>
      </w:r>
      <w:r>
        <w:t>准确率能达到</w:t>
      </w:r>
      <w:r>
        <w:rPr>
          <w:rFonts w:hint="eastAsia"/>
        </w:rPr>
        <w:t>比</w:t>
      </w:r>
      <w:r>
        <w:t>决策树高不少。</w:t>
      </w:r>
    </w:p>
    <w:p w:rsidR="007D6538" w:rsidRDefault="007D6538" w:rsidP="00A94367">
      <w:r>
        <w:rPr>
          <w:rFonts w:hint="eastAsia"/>
        </w:rPr>
        <w:t>对于多分类器</w:t>
      </w:r>
      <w:r>
        <w:t>组合投票</w:t>
      </w:r>
      <w:r>
        <w:rPr>
          <w:rFonts w:hint="eastAsia"/>
        </w:rPr>
        <w:t>技术的</w:t>
      </w:r>
      <w:r>
        <w:t>优越性，实验二能比</w:t>
      </w:r>
      <w:r>
        <w:rPr>
          <w:rFonts w:hint="eastAsia"/>
        </w:rPr>
        <w:t>实验一</w:t>
      </w:r>
      <w:r>
        <w:t>更能说明。</w:t>
      </w:r>
      <w:r w:rsidR="008637B4">
        <w:rPr>
          <w:rFonts w:hint="eastAsia"/>
        </w:rPr>
        <w:t>其中</w:t>
      </w:r>
      <w:r>
        <w:rPr>
          <w:rFonts w:hint="eastAsia"/>
        </w:rPr>
        <w:t>6</w:t>
      </w:r>
      <w:r>
        <w:rPr>
          <w:rFonts w:hint="eastAsia"/>
        </w:rPr>
        <w:t>决策树</w:t>
      </w:r>
      <w:r w:rsidR="008637B4">
        <w:rPr>
          <w:rFonts w:hint="eastAsia"/>
        </w:rPr>
        <w:t>复合</w:t>
      </w:r>
      <w:r w:rsidR="008637B4">
        <w:t>分类器</w:t>
      </w:r>
      <w:r w:rsidR="008637B4">
        <w:rPr>
          <w:rFonts w:hint="eastAsia"/>
        </w:rPr>
        <w:t>的</w:t>
      </w:r>
      <w:r w:rsidR="008637B4">
        <w:rPr>
          <w:rFonts w:hint="eastAsia"/>
        </w:rPr>
        <w:t>T</w:t>
      </w:r>
      <w:r w:rsidR="008637B4">
        <w:t>op-100</w:t>
      </w:r>
      <w:r w:rsidR="008637B4">
        <w:rPr>
          <w:rFonts w:hint="eastAsia"/>
        </w:rPr>
        <w:t>准确率</w:t>
      </w:r>
      <w:r w:rsidR="008637B4">
        <w:t>比任何一种</w:t>
      </w:r>
      <w:r w:rsidR="008637B4">
        <w:rPr>
          <w:rFonts w:hint="eastAsia"/>
        </w:rPr>
        <w:t>特征</w:t>
      </w:r>
      <w:r w:rsidR="008637B4">
        <w:t>选择</w:t>
      </w:r>
      <w:r w:rsidR="008637B4">
        <w:rPr>
          <w:rFonts w:hint="eastAsia"/>
        </w:rPr>
        <w:t>生成</w:t>
      </w:r>
      <w:r w:rsidR="008637B4">
        <w:t>的决策树都要高，</w:t>
      </w:r>
      <w:r w:rsidR="009D2BE5">
        <w:rPr>
          <w:rFonts w:hint="eastAsia"/>
        </w:rPr>
        <w:t>而且</w:t>
      </w:r>
      <w:r w:rsidR="00871540">
        <w:rPr>
          <w:rFonts w:hint="eastAsia"/>
        </w:rPr>
        <w:t>比</w:t>
      </w:r>
      <w:r w:rsidR="00871540">
        <w:t>除了浮动包装器外的所有决策树</w:t>
      </w:r>
      <w:r w:rsidR="009D2BE5">
        <w:t>还高很多</w:t>
      </w:r>
      <w:r w:rsidR="008637B4">
        <w:rPr>
          <w:rFonts w:hint="eastAsia"/>
        </w:rPr>
        <w:t>；</w:t>
      </w:r>
      <w:r w:rsidR="008637B4">
        <w:t>对于</w:t>
      </w:r>
      <w:r w:rsidR="008637B4">
        <w:rPr>
          <w:rFonts w:hint="eastAsia"/>
        </w:rPr>
        <w:t>在</w:t>
      </w:r>
      <w:r w:rsidR="008637B4">
        <w:t>决策树下表现极好的浮动包装器</w:t>
      </w:r>
      <w:r w:rsidR="008637B4">
        <w:rPr>
          <w:rFonts w:hint="eastAsia"/>
        </w:rPr>
        <w:t>，复合</w:t>
      </w:r>
      <w:r w:rsidR="008637B4">
        <w:t>分类器</w:t>
      </w:r>
      <w:r w:rsidR="008637B4">
        <w:rPr>
          <w:rFonts w:hint="eastAsia"/>
        </w:rPr>
        <w:t>虽然</w:t>
      </w:r>
      <w:r w:rsidR="008637B4">
        <w:t>在</w:t>
      </w:r>
      <w:r w:rsidR="008637B4">
        <w:rPr>
          <w:rFonts w:hint="eastAsia"/>
        </w:rPr>
        <w:t>T</w:t>
      </w:r>
      <w:r w:rsidR="008637B4">
        <w:t>op-50</w:t>
      </w:r>
      <w:r w:rsidR="0088320B">
        <w:rPr>
          <w:rFonts w:hint="eastAsia"/>
        </w:rPr>
        <w:t>指标</w:t>
      </w:r>
      <w:r w:rsidR="0088320B">
        <w:t>上略低，但</w:t>
      </w:r>
      <w:r w:rsidR="0088320B">
        <w:rPr>
          <w:rFonts w:hint="eastAsia"/>
        </w:rPr>
        <w:t>T</w:t>
      </w:r>
      <w:r w:rsidR="0088320B">
        <w:t>op-20</w:t>
      </w:r>
      <w:r w:rsidR="0088320B">
        <w:rPr>
          <w:rFonts w:hint="eastAsia"/>
        </w:rPr>
        <w:t>和</w:t>
      </w:r>
      <w:r w:rsidR="0088320B">
        <w:rPr>
          <w:rFonts w:hint="eastAsia"/>
        </w:rPr>
        <w:t>T</w:t>
      </w:r>
      <w:r w:rsidR="0088320B">
        <w:t>op-100</w:t>
      </w:r>
      <w:r w:rsidR="0088320B">
        <w:rPr>
          <w:rFonts w:hint="eastAsia"/>
        </w:rPr>
        <w:t>准确率</w:t>
      </w:r>
      <w:r w:rsidR="0088320B">
        <w:t>都</w:t>
      </w:r>
      <w:r w:rsidR="0088320B">
        <w:rPr>
          <w:rFonts w:hint="eastAsia"/>
        </w:rPr>
        <w:t>比</w:t>
      </w:r>
      <w:r w:rsidR="0088320B">
        <w:t>它</w:t>
      </w:r>
      <w:r w:rsidR="0088320B">
        <w:rPr>
          <w:rFonts w:hint="eastAsia"/>
        </w:rPr>
        <w:t>更</w:t>
      </w:r>
      <w:r w:rsidR="0088320B">
        <w:t>优。</w:t>
      </w:r>
      <w:r w:rsidR="0088320B">
        <w:rPr>
          <w:rFonts w:hint="eastAsia"/>
        </w:rPr>
        <w:t>再来看看</w:t>
      </w:r>
      <w:r w:rsidR="0088320B">
        <w:rPr>
          <w:rFonts w:hint="eastAsia"/>
        </w:rPr>
        <w:t>6</w:t>
      </w:r>
      <w:r w:rsidR="0088320B">
        <w:rPr>
          <w:rFonts w:hint="eastAsia"/>
        </w:rPr>
        <w:t>朴素</w:t>
      </w:r>
      <w:r w:rsidR="0088320B">
        <w:t>贝叶斯的复合分类器，其表现</w:t>
      </w:r>
      <w:r w:rsidR="0088320B">
        <w:rPr>
          <w:rFonts w:hint="eastAsia"/>
        </w:rPr>
        <w:t>在</w:t>
      </w:r>
      <w:r w:rsidR="0088320B">
        <w:rPr>
          <w:rFonts w:hint="eastAsia"/>
        </w:rPr>
        <w:t>T</w:t>
      </w:r>
      <w:r w:rsidR="0088320B">
        <w:t>op-20</w:t>
      </w:r>
      <w:r w:rsidR="0088320B">
        <w:rPr>
          <w:rFonts w:hint="eastAsia"/>
        </w:rPr>
        <w:t>、</w:t>
      </w:r>
      <w:r w:rsidR="0088320B">
        <w:rPr>
          <w:rFonts w:hint="eastAsia"/>
        </w:rPr>
        <w:t>T</w:t>
      </w:r>
      <w:r w:rsidR="0088320B">
        <w:t>op-50</w:t>
      </w:r>
      <w:r w:rsidR="0088320B">
        <w:rPr>
          <w:rFonts w:hint="eastAsia"/>
        </w:rPr>
        <w:t>和</w:t>
      </w:r>
      <w:r w:rsidR="0088320B">
        <w:rPr>
          <w:rFonts w:hint="eastAsia"/>
        </w:rPr>
        <w:t>T</w:t>
      </w:r>
      <w:r w:rsidR="0088320B">
        <w:t>op-100</w:t>
      </w:r>
      <w:r w:rsidR="0088320B">
        <w:rPr>
          <w:rFonts w:hint="eastAsia"/>
        </w:rPr>
        <w:t>指标</w:t>
      </w:r>
      <w:r w:rsidR="0088320B">
        <w:t>上都</w:t>
      </w:r>
      <w:r w:rsidR="0088320B">
        <w:rPr>
          <w:rFonts w:hint="eastAsia"/>
        </w:rPr>
        <w:t>压过所有贝叶斯</w:t>
      </w:r>
      <w:r w:rsidR="0088320B">
        <w:t>分类器</w:t>
      </w:r>
      <w:r w:rsidR="0088320B">
        <w:rPr>
          <w:rFonts w:hint="eastAsia"/>
        </w:rPr>
        <w:t>很多，其中</w:t>
      </w:r>
      <w:r w:rsidR="0088320B">
        <w:rPr>
          <w:rFonts w:hint="eastAsia"/>
        </w:rPr>
        <w:t>T</w:t>
      </w:r>
      <w:r w:rsidR="0088320B">
        <w:t>op-100</w:t>
      </w:r>
      <w:r w:rsidR="0088320B">
        <w:rPr>
          <w:rFonts w:hint="eastAsia"/>
        </w:rPr>
        <w:t>准确率甚至</w:t>
      </w:r>
      <w:r w:rsidR="0088320B">
        <w:t>比所有决策树</w:t>
      </w:r>
      <w:r w:rsidR="0088320B">
        <w:rPr>
          <w:rFonts w:hint="eastAsia"/>
        </w:rPr>
        <w:t>分类器</w:t>
      </w:r>
      <w:r w:rsidR="0088320B">
        <w:t>与</w:t>
      </w:r>
      <w:r w:rsidR="0088320B">
        <w:rPr>
          <w:rFonts w:hint="eastAsia"/>
        </w:rPr>
        <w:t>6</w:t>
      </w:r>
      <w:r w:rsidR="0088320B">
        <w:rPr>
          <w:rFonts w:hint="eastAsia"/>
        </w:rPr>
        <w:t>决策树</w:t>
      </w:r>
      <w:r w:rsidR="0088320B">
        <w:t>复合分类器</w:t>
      </w:r>
      <w:r w:rsidR="0088320B">
        <w:rPr>
          <w:rFonts w:hint="eastAsia"/>
        </w:rPr>
        <w:t>都</w:t>
      </w:r>
      <w:r w:rsidR="0088320B">
        <w:t>高很多。至于</w:t>
      </w:r>
      <w:r w:rsidR="0088320B">
        <w:rPr>
          <w:rFonts w:hint="eastAsia"/>
        </w:rPr>
        <w:t>6</w:t>
      </w:r>
      <w:r w:rsidR="0088320B">
        <w:t>+6</w:t>
      </w:r>
      <w:r w:rsidR="0088320B">
        <w:rPr>
          <w:rFonts w:hint="eastAsia"/>
        </w:rPr>
        <w:t>复合</w:t>
      </w:r>
      <w:r w:rsidR="0088320B">
        <w:t>分类器</w:t>
      </w:r>
      <w:r w:rsidR="0088320B">
        <w:rPr>
          <w:rFonts w:hint="eastAsia"/>
        </w:rPr>
        <w:t>（</w:t>
      </w:r>
      <w:r w:rsidR="0088320B">
        <w:rPr>
          <w:rFonts w:hint="eastAsia"/>
        </w:rPr>
        <w:t>A</w:t>
      </w:r>
      <w:r w:rsidR="0088320B">
        <w:t>ll-V</w:t>
      </w:r>
      <w:r w:rsidR="0088320B">
        <w:t>），</w:t>
      </w:r>
      <w:r w:rsidR="0088320B">
        <w:rPr>
          <w:rFonts w:hint="eastAsia"/>
        </w:rPr>
        <w:t>作为</w:t>
      </w:r>
      <w:r w:rsidR="0088320B">
        <w:t>集合了</w:t>
      </w:r>
      <w:r w:rsidR="0088320B">
        <w:rPr>
          <w:rFonts w:hint="eastAsia"/>
        </w:rPr>
        <w:t>两类</w:t>
      </w:r>
      <w:r w:rsidR="0088320B">
        <w:t>共</w:t>
      </w:r>
      <w:r w:rsidR="0088320B">
        <w:rPr>
          <w:rFonts w:hint="eastAsia"/>
        </w:rPr>
        <w:t>12</w:t>
      </w:r>
      <w:r w:rsidR="0088320B">
        <w:rPr>
          <w:rFonts w:hint="eastAsia"/>
        </w:rPr>
        <w:t>个</w:t>
      </w:r>
      <w:r w:rsidR="0088320B">
        <w:t>分类器</w:t>
      </w:r>
      <w:r w:rsidR="0088320B">
        <w:rPr>
          <w:rFonts w:hint="eastAsia"/>
        </w:rPr>
        <w:t>智慧</w:t>
      </w:r>
      <w:r w:rsidR="0088320B">
        <w:t>的复合分类器，</w:t>
      </w:r>
      <w:r w:rsidR="0088320B">
        <w:rPr>
          <w:rFonts w:hint="eastAsia"/>
        </w:rPr>
        <w:t>其表现</w:t>
      </w:r>
      <w:r w:rsidR="0088320B">
        <w:t>没有像</w:t>
      </w:r>
      <w:r w:rsidR="0088320B">
        <w:rPr>
          <w:rFonts w:hint="eastAsia"/>
        </w:rPr>
        <w:t>实验一中</w:t>
      </w:r>
      <w:r w:rsidR="0088320B">
        <w:t>那样被较差的子分类器稍微拉低，</w:t>
      </w:r>
      <w:r w:rsidR="00F23607">
        <w:rPr>
          <w:rFonts w:hint="eastAsia"/>
        </w:rPr>
        <w:t>而</w:t>
      </w:r>
      <w:r w:rsidR="0088320B">
        <w:rPr>
          <w:rFonts w:hint="eastAsia"/>
        </w:rPr>
        <w:t>是</w:t>
      </w:r>
      <w:r w:rsidR="00F23607">
        <w:rPr>
          <w:rFonts w:hint="eastAsia"/>
        </w:rPr>
        <w:t>成为</w:t>
      </w:r>
      <w:r w:rsidR="0088320B">
        <w:rPr>
          <w:rFonts w:hint="eastAsia"/>
        </w:rPr>
        <w:t>整个实验</w:t>
      </w:r>
      <w:r w:rsidR="0088320B">
        <w:t>二</w:t>
      </w:r>
      <w:r w:rsidR="0088320B">
        <w:rPr>
          <w:rFonts w:hint="eastAsia"/>
        </w:rPr>
        <w:t>中</w:t>
      </w:r>
      <w:r w:rsidR="0088320B">
        <w:t>最好的</w:t>
      </w:r>
      <w:r w:rsidR="0088320B">
        <w:rPr>
          <w:rFonts w:hint="eastAsia"/>
        </w:rPr>
        <w:t>分类器</w:t>
      </w:r>
      <w:r w:rsidR="0088320B">
        <w:t>，</w:t>
      </w:r>
      <w:r w:rsidR="0088320B">
        <w:rPr>
          <w:rFonts w:hint="eastAsia"/>
        </w:rPr>
        <w:t>虽然</w:t>
      </w:r>
      <w:r w:rsidR="0088320B">
        <w:rPr>
          <w:rFonts w:hint="eastAsia"/>
        </w:rPr>
        <w:t>T</w:t>
      </w:r>
      <w:r w:rsidR="0088320B">
        <w:t>op-100</w:t>
      </w:r>
      <w:r w:rsidR="0088320B">
        <w:rPr>
          <w:rFonts w:hint="eastAsia"/>
        </w:rPr>
        <w:t>准确率只是</w:t>
      </w:r>
      <w:r w:rsidR="0088320B">
        <w:t>与</w:t>
      </w:r>
      <w:r w:rsidR="0088320B">
        <w:rPr>
          <w:rFonts w:hint="eastAsia"/>
        </w:rPr>
        <w:t>6</w:t>
      </w:r>
      <w:r w:rsidR="0088320B">
        <w:rPr>
          <w:rFonts w:hint="eastAsia"/>
        </w:rPr>
        <w:t>朴素</w:t>
      </w:r>
      <w:r w:rsidR="0088320B">
        <w:t>贝叶斯并列，但</w:t>
      </w:r>
      <w:r w:rsidR="0088320B">
        <w:rPr>
          <w:rFonts w:hint="eastAsia"/>
        </w:rPr>
        <w:t>T</w:t>
      </w:r>
      <w:r w:rsidR="0088320B">
        <w:t>op-20</w:t>
      </w:r>
      <w:r w:rsidR="0088320B">
        <w:rPr>
          <w:rFonts w:hint="eastAsia"/>
        </w:rPr>
        <w:t>和</w:t>
      </w:r>
      <w:r w:rsidR="0088320B">
        <w:rPr>
          <w:rFonts w:hint="eastAsia"/>
        </w:rPr>
        <w:t>T</w:t>
      </w:r>
      <w:r w:rsidR="0088320B">
        <w:t>op-50</w:t>
      </w:r>
      <w:r w:rsidR="0088320B">
        <w:rPr>
          <w:rFonts w:hint="eastAsia"/>
        </w:rPr>
        <w:t>指标</w:t>
      </w:r>
      <w:r w:rsidR="0088320B">
        <w:t>是绝对的第一，而且其</w:t>
      </w:r>
      <w:r w:rsidR="0088320B">
        <w:rPr>
          <w:rFonts w:hint="eastAsia"/>
        </w:rPr>
        <w:t>T</w:t>
      </w:r>
      <w:r w:rsidR="0088320B">
        <w:t>op-20</w:t>
      </w:r>
      <w:r w:rsidR="0088320B">
        <w:rPr>
          <w:rFonts w:hint="eastAsia"/>
        </w:rPr>
        <w:t>准确率高达</w:t>
      </w:r>
      <w:r w:rsidR="0088320B">
        <w:rPr>
          <w:rFonts w:hint="eastAsia"/>
        </w:rPr>
        <w:t>0.9</w:t>
      </w:r>
      <w:r w:rsidR="0088320B">
        <w:rPr>
          <w:rFonts w:hint="eastAsia"/>
        </w:rPr>
        <w:t>。</w:t>
      </w:r>
      <w:r w:rsidR="00666ADB">
        <w:rPr>
          <w:rFonts w:hint="eastAsia"/>
        </w:rPr>
        <w:t>因此</w:t>
      </w:r>
      <w:r w:rsidR="00666ADB">
        <w:t>实验二的</w:t>
      </w:r>
      <w:r w:rsidR="00666ADB">
        <w:rPr>
          <w:rFonts w:hint="eastAsia"/>
        </w:rPr>
        <w:t>结果很好地</w:t>
      </w:r>
      <w:r w:rsidR="00666ADB">
        <w:t>证明了</w:t>
      </w:r>
      <w:r w:rsidR="00666ADB">
        <w:rPr>
          <w:rFonts w:hint="eastAsia"/>
        </w:rPr>
        <w:t>多分类器</w:t>
      </w:r>
      <w:r w:rsidR="00666ADB">
        <w:t>组合投票技术对</w:t>
      </w:r>
      <w:r w:rsidR="00666ADB">
        <w:rPr>
          <w:rFonts w:hint="eastAsia"/>
        </w:rPr>
        <w:t>系统</w:t>
      </w:r>
      <w:r w:rsidR="00666ADB">
        <w:t>在真实</w:t>
      </w:r>
      <w:r w:rsidR="00666ADB">
        <w:rPr>
          <w:rFonts w:hint="eastAsia"/>
        </w:rPr>
        <w:t>应用场景</w:t>
      </w:r>
      <w:r w:rsidR="00666ADB">
        <w:t>下</w:t>
      </w:r>
      <w:r w:rsidR="00666ADB">
        <w:rPr>
          <w:rFonts w:hint="eastAsia"/>
        </w:rPr>
        <w:t>的</w:t>
      </w:r>
      <w:r w:rsidR="00666ADB">
        <w:t>谣言检测准确率，有</w:t>
      </w:r>
      <w:r w:rsidR="00666ADB">
        <w:rPr>
          <w:rFonts w:hint="eastAsia"/>
        </w:rPr>
        <w:t>卓越的</w:t>
      </w:r>
      <w:r w:rsidR="00666ADB">
        <w:t>提高作用</w:t>
      </w:r>
      <w:r w:rsidR="00666ADB">
        <w:rPr>
          <w:rFonts w:hint="eastAsia"/>
        </w:rPr>
        <w:t>（其原因</w:t>
      </w:r>
      <w:r w:rsidR="00666ADB">
        <w:t>的理论分析</w:t>
      </w:r>
      <w:r w:rsidR="00666ADB">
        <w:rPr>
          <w:rFonts w:hint="eastAsia"/>
        </w:rPr>
        <w:t>以及具体</w:t>
      </w:r>
      <w:r w:rsidR="00666ADB">
        <w:t>的</w:t>
      </w:r>
      <w:r w:rsidR="00666ADB">
        <w:rPr>
          <w:rFonts w:hint="eastAsia"/>
        </w:rPr>
        <w:t>投票方法</w:t>
      </w:r>
      <w:r w:rsidR="00666ADB">
        <w:t>描述在章节</w:t>
      </w:r>
      <w:r w:rsidR="00666ADB">
        <w:fldChar w:fldCharType="begin"/>
      </w:r>
      <w:r w:rsidR="00666ADB">
        <w:instrText xml:space="preserve"> REF _Ref453018540 \r \h </w:instrText>
      </w:r>
      <w:r w:rsidR="00666ADB">
        <w:fldChar w:fldCharType="separate"/>
      </w:r>
      <w:r w:rsidR="00611C38">
        <w:t>5.3</w:t>
      </w:r>
      <w:r w:rsidR="00666ADB">
        <w:fldChar w:fldCharType="end"/>
      </w:r>
      <w:r w:rsidR="00666ADB">
        <w:rPr>
          <w:rFonts w:hint="eastAsia"/>
        </w:rPr>
        <w:t>的</w:t>
      </w:r>
      <w:r w:rsidR="00666ADB">
        <w:t>最后</w:t>
      </w:r>
      <w:r w:rsidR="00666ADB">
        <w:rPr>
          <w:rFonts w:hint="eastAsia"/>
        </w:rPr>
        <w:t>）</w:t>
      </w:r>
      <w:r w:rsidR="00666ADB">
        <w:t>。</w:t>
      </w:r>
    </w:p>
    <w:p w:rsidR="00666ADB" w:rsidRDefault="008E1AD6" w:rsidP="00A94367">
      <w:r>
        <w:rPr>
          <w:rFonts w:hint="eastAsia"/>
        </w:rPr>
        <w:t>一个</w:t>
      </w:r>
      <w:r>
        <w:t>有趣的现象是</w:t>
      </w:r>
      <w:r>
        <w:rPr>
          <w:rFonts w:hint="eastAsia"/>
        </w:rPr>
        <w:t>，</w:t>
      </w:r>
      <w:r>
        <w:t>三种复合分类器</w:t>
      </w:r>
      <w:r>
        <w:rPr>
          <w:rFonts w:hint="eastAsia"/>
        </w:rPr>
        <w:t>的</w:t>
      </w:r>
      <w:r>
        <w:rPr>
          <w:rFonts w:hint="eastAsia"/>
        </w:rPr>
        <w:t>T</w:t>
      </w:r>
      <w:r>
        <w:t>op-20</w:t>
      </w:r>
      <w:r>
        <w:rPr>
          <w:rFonts w:hint="eastAsia"/>
        </w:rPr>
        <w:t>和</w:t>
      </w:r>
      <w:r>
        <w:rPr>
          <w:rFonts w:hint="eastAsia"/>
        </w:rPr>
        <w:t>T</w:t>
      </w:r>
      <w:r>
        <w:t>op-50</w:t>
      </w:r>
      <w:r>
        <w:rPr>
          <w:rFonts w:hint="eastAsia"/>
        </w:rPr>
        <w:t>指标都</w:t>
      </w:r>
      <w:r>
        <w:t>非常高</w:t>
      </w:r>
      <w:r>
        <w:rPr>
          <w:rFonts w:hint="eastAsia"/>
        </w:rPr>
        <w:t>，</w:t>
      </w:r>
      <w:r>
        <w:t>特别是</w:t>
      </w:r>
      <w:r>
        <w:rPr>
          <w:rFonts w:hint="eastAsia"/>
        </w:rPr>
        <w:t>T</w:t>
      </w:r>
      <w:r>
        <w:t>op-20</w:t>
      </w:r>
      <w:r>
        <w:rPr>
          <w:rFonts w:hint="eastAsia"/>
        </w:rPr>
        <w:t>准确率</w:t>
      </w:r>
      <w:r>
        <w:t>，</w:t>
      </w:r>
      <w:r>
        <w:rPr>
          <w:rFonts w:hint="eastAsia"/>
        </w:rPr>
        <w:t>6</w:t>
      </w:r>
      <w:r>
        <w:rPr>
          <w:rFonts w:hint="eastAsia"/>
        </w:rPr>
        <w:t>朴素</w:t>
      </w:r>
      <w:r>
        <w:t>贝叶斯</w:t>
      </w:r>
      <w:r>
        <w:rPr>
          <w:rFonts w:hint="eastAsia"/>
        </w:rPr>
        <w:t>复合</w:t>
      </w:r>
      <w:r>
        <w:t>分类器</w:t>
      </w:r>
      <w:r>
        <w:rPr>
          <w:rFonts w:hint="eastAsia"/>
        </w:rPr>
        <w:t>在</w:t>
      </w:r>
      <w:r>
        <w:t>所有</w:t>
      </w:r>
      <w:r>
        <w:rPr>
          <w:rFonts w:hint="eastAsia"/>
        </w:rPr>
        <w:t>实验</w:t>
      </w:r>
      <w:r>
        <w:t>数据中排名第三</w:t>
      </w:r>
      <w:r>
        <w:rPr>
          <w:rFonts w:hint="eastAsia"/>
        </w:rPr>
        <w:t>（</w:t>
      </w:r>
      <w:r>
        <w:rPr>
          <w:rFonts w:hint="eastAsia"/>
        </w:rPr>
        <w:t>0.65</w:t>
      </w:r>
      <w:r>
        <w:t>）</w:t>
      </w:r>
      <w:r>
        <w:rPr>
          <w:rFonts w:hint="eastAsia"/>
        </w:rPr>
        <w:t>，</w:t>
      </w:r>
      <w:r>
        <w:rPr>
          <w:rFonts w:hint="eastAsia"/>
        </w:rPr>
        <w:t>6</w:t>
      </w:r>
      <w:r>
        <w:rPr>
          <w:rFonts w:hint="eastAsia"/>
        </w:rPr>
        <w:t>决策树</w:t>
      </w:r>
      <w:r>
        <w:t>分类器</w:t>
      </w:r>
      <w:r>
        <w:rPr>
          <w:rFonts w:hint="eastAsia"/>
        </w:rPr>
        <w:t>虽然</w:t>
      </w:r>
      <w:r>
        <w:t>Top-100</w:t>
      </w:r>
      <w:r>
        <w:rPr>
          <w:rFonts w:hint="eastAsia"/>
        </w:rPr>
        <w:t>准确率排名</w:t>
      </w:r>
      <w:r>
        <w:t>不在</w:t>
      </w:r>
      <w:r>
        <w:rPr>
          <w:rFonts w:hint="eastAsia"/>
        </w:rPr>
        <w:t>前三</w:t>
      </w:r>
      <w:r>
        <w:t>，但</w:t>
      </w:r>
      <w:r>
        <w:rPr>
          <w:rFonts w:hint="eastAsia"/>
        </w:rPr>
        <w:t>T</w:t>
      </w:r>
      <w:r>
        <w:t>op-20</w:t>
      </w:r>
      <w:r>
        <w:rPr>
          <w:rFonts w:hint="eastAsia"/>
        </w:rPr>
        <w:t>却</w:t>
      </w:r>
      <w:r>
        <w:t>在所有实验数据中排名第二（</w:t>
      </w:r>
      <w:r>
        <w:rPr>
          <w:rFonts w:hint="eastAsia"/>
        </w:rPr>
        <w:t>0.75</w:t>
      </w:r>
      <w:r>
        <w:t>）</w:t>
      </w:r>
      <w:r>
        <w:rPr>
          <w:rFonts w:hint="eastAsia"/>
        </w:rPr>
        <w:t>，</w:t>
      </w:r>
      <w:r>
        <w:t>而</w:t>
      </w:r>
      <w:r>
        <w:rPr>
          <w:rFonts w:hint="eastAsia"/>
        </w:rPr>
        <w:t>6</w:t>
      </w:r>
      <w:r>
        <w:t>+6</w:t>
      </w:r>
      <w:r>
        <w:rPr>
          <w:rFonts w:hint="eastAsia"/>
        </w:rPr>
        <w:t>复合分类器的</w:t>
      </w:r>
      <w:r>
        <w:rPr>
          <w:rFonts w:hint="eastAsia"/>
        </w:rPr>
        <w:t>T</w:t>
      </w:r>
      <w:r>
        <w:t>op-20</w:t>
      </w:r>
      <w:r>
        <w:rPr>
          <w:rFonts w:hint="eastAsia"/>
        </w:rPr>
        <w:t>不仅</w:t>
      </w:r>
      <w:r>
        <w:t>排名第一</w:t>
      </w:r>
      <w:r>
        <w:rPr>
          <w:rFonts w:hint="eastAsia"/>
        </w:rPr>
        <w:t>，而且数值</w:t>
      </w:r>
      <w:r>
        <w:t>高得惊人（</w:t>
      </w:r>
      <w:r>
        <w:rPr>
          <w:rFonts w:hint="eastAsia"/>
        </w:rPr>
        <w:t>0.90</w:t>
      </w:r>
      <w:r>
        <w:t>）</w:t>
      </w:r>
      <w:r>
        <w:rPr>
          <w:rFonts w:hint="eastAsia"/>
        </w:rPr>
        <w:t>。作者</w:t>
      </w:r>
      <w:r>
        <w:t>分析后认为</w:t>
      </w:r>
      <w:r>
        <w:rPr>
          <w:rFonts w:hint="eastAsia"/>
        </w:rPr>
        <w:t>这</w:t>
      </w:r>
      <w:r>
        <w:t>并不是</w:t>
      </w:r>
      <w:r>
        <w:rPr>
          <w:rFonts w:hint="eastAsia"/>
        </w:rPr>
        <w:t>巧合，而是</w:t>
      </w:r>
      <w:r>
        <w:t>复合分类器</w:t>
      </w:r>
      <w:r w:rsidR="002B6220">
        <w:rPr>
          <w:rFonts w:hint="eastAsia"/>
        </w:rPr>
        <w:t>能</w:t>
      </w:r>
      <w:r>
        <w:rPr>
          <w:rFonts w:hint="eastAsia"/>
        </w:rPr>
        <w:t>改变候选</w:t>
      </w:r>
      <w:r w:rsidR="0068624B">
        <w:rPr>
          <w:rFonts w:hint="eastAsia"/>
        </w:rPr>
        <w:t>话题</w:t>
      </w:r>
      <w:r>
        <w:t>的谣言分布，使得</w:t>
      </w:r>
      <w:r w:rsidR="0068624B">
        <w:rPr>
          <w:rFonts w:hint="eastAsia"/>
        </w:rPr>
        <w:t>排名</w:t>
      </w:r>
      <w:r w:rsidR="0068624B">
        <w:t>最</w:t>
      </w:r>
      <w:r w:rsidR="0068624B">
        <w:rPr>
          <w:rFonts w:hint="eastAsia"/>
        </w:rPr>
        <w:t>靠前</w:t>
      </w:r>
      <w:r>
        <w:t>的候选</w:t>
      </w:r>
      <w:r w:rsidR="0068624B">
        <w:rPr>
          <w:rFonts w:hint="eastAsia"/>
        </w:rPr>
        <w:t>话题</w:t>
      </w:r>
      <w:r>
        <w:rPr>
          <w:rFonts w:hint="eastAsia"/>
        </w:rPr>
        <w:t>含有</w:t>
      </w:r>
      <w:r w:rsidR="00046820">
        <w:rPr>
          <w:rFonts w:hint="eastAsia"/>
        </w:rPr>
        <w:t>更多真正</w:t>
      </w:r>
      <w:r w:rsidR="00046820">
        <w:t>的</w:t>
      </w:r>
      <w:r w:rsidR="00046820">
        <w:rPr>
          <w:rFonts w:hint="eastAsia"/>
        </w:rPr>
        <w:t>谣言</w:t>
      </w:r>
      <w:r w:rsidR="00046820">
        <w:t>。</w:t>
      </w:r>
      <w:r w:rsidR="002B6220">
        <w:rPr>
          <w:rFonts w:hint="eastAsia"/>
        </w:rPr>
        <w:t>本文</w:t>
      </w:r>
      <w:r w:rsidR="002B6220">
        <w:t>提出的</w:t>
      </w:r>
      <w:r w:rsidR="002B6220">
        <w:rPr>
          <w:rFonts w:hint="eastAsia"/>
        </w:rPr>
        <w:t>复合分</w:t>
      </w:r>
      <w:r w:rsidR="002B6220">
        <w:rPr>
          <w:rFonts w:hint="eastAsia"/>
        </w:rPr>
        <w:lastRenderedPageBreak/>
        <w:t>类器</w:t>
      </w:r>
      <w:r w:rsidR="002B6220">
        <w:t>的</w:t>
      </w:r>
      <w:r w:rsidR="002B6220">
        <w:rPr>
          <w:rFonts w:hint="eastAsia"/>
        </w:rPr>
        <w:t>投票</w:t>
      </w:r>
      <w:r w:rsidR="002B6220">
        <w:t>重排名</w:t>
      </w:r>
      <w:r w:rsidR="002B6220">
        <w:rPr>
          <w:rFonts w:hint="eastAsia"/>
        </w:rPr>
        <w:t>方法</w:t>
      </w:r>
      <w:r w:rsidR="002B6220">
        <w:t>描述可参见</w:t>
      </w:r>
      <w:r w:rsidR="0068624B">
        <w:t>章节</w:t>
      </w:r>
      <w:r w:rsidR="0068624B">
        <w:fldChar w:fldCharType="begin"/>
      </w:r>
      <w:r w:rsidR="0068624B">
        <w:instrText xml:space="preserve"> REF _Ref453018540 \r \h </w:instrText>
      </w:r>
      <w:r w:rsidR="0068624B">
        <w:fldChar w:fldCharType="separate"/>
      </w:r>
      <w:r w:rsidR="00611C38">
        <w:t>5.3</w:t>
      </w:r>
      <w:r w:rsidR="0068624B">
        <w:fldChar w:fldCharType="end"/>
      </w:r>
      <w:r w:rsidR="002B6220">
        <w:rPr>
          <w:rFonts w:hint="eastAsia"/>
        </w:rPr>
        <w:t>最后。此方法</w:t>
      </w:r>
      <w:r w:rsidR="0068624B">
        <w:t>倾向</w:t>
      </w:r>
      <w:r w:rsidR="0068624B">
        <w:rPr>
          <w:rFonts w:hint="eastAsia"/>
        </w:rPr>
        <w:t>于将</w:t>
      </w:r>
      <w:r w:rsidR="0068624B">
        <w:t>那些</w:t>
      </w:r>
      <w:r w:rsidR="0068624B">
        <w:rPr>
          <w:rFonts w:hint="eastAsia"/>
        </w:rPr>
        <w:t>在</w:t>
      </w:r>
      <w:r w:rsidR="0068624B">
        <w:t>各分类器中</w:t>
      </w:r>
      <w:r w:rsidR="0068624B">
        <w:rPr>
          <w:rFonts w:hint="eastAsia"/>
        </w:rPr>
        <w:t>都</w:t>
      </w:r>
      <w:r w:rsidR="002B6220">
        <w:rPr>
          <w:rFonts w:hint="eastAsia"/>
        </w:rPr>
        <w:t>排名</w:t>
      </w:r>
      <w:r w:rsidR="002B6220">
        <w:t>较前的候选话题</w:t>
      </w:r>
      <w:r w:rsidR="0068624B">
        <w:t>重新排在</w:t>
      </w:r>
      <w:r w:rsidR="002B6220">
        <w:rPr>
          <w:rFonts w:hint="eastAsia"/>
        </w:rPr>
        <w:t>候选</w:t>
      </w:r>
      <w:r w:rsidR="002B6220">
        <w:t>列表最前</w:t>
      </w:r>
      <w:r w:rsidR="002B6220">
        <w:rPr>
          <w:rFonts w:hint="eastAsia"/>
        </w:rPr>
        <w:t>面，这样</w:t>
      </w:r>
      <w:r w:rsidR="002B6220">
        <w:t>的候选话题不一定在各分类器中排名都是最前的，但</w:t>
      </w:r>
      <w:r w:rsidR="002B6220">
        <w:rPr>
          <w:rFonts w:hint="eastAsia"/>
        </w:rPr>
        <w:t>它们</w:t>
      </w:r>
      <w:r w:rsidR="002B6220">
        <w:t>是各分类器都</w:t>
      </w:r>
      <w:r w:rsidR="002B6220">
        <w:rPr>
          <w:rFonts w:hint="eastAsia"/>
        </w:rPr>
        <w:t>“</w:t>
      </w:r>
      <w:r w:rsidR="002B6220">
        <w:t>同意</w:t>
      </w:r>
      <w:r w:rsidR="002B6220">
        <w:rPr>
          <w:rFonts w:hint="eastAsia"/>
        </w:rPr>
        <w:t>”为较疑似谣言的</w:t>
      </w:r>
      <w:r w:rsidR="002B6220">
        <w:t>话题</w:t>
      </w:r>
      <w:r w:rsidR="002B6220">
        <w:rPr>
          <w:rFonts w:hint="eastAsia"/>
        </w:rPr>
        <w:t>，</w:t>
      </w:r>
      <w:r w:rsidR="002B6220">
        <w:t>这种话题一般而言就是那些特征典型的</w:t>
      </w:r>
      <w:r w:rsidR="002B6220">
        <w:rPr>
          <w:rFonts w:hint="eastAsia"/>
        </w:rPr>
        <w:t>谣言</w:t>
      </w:r>
      <w:r w:rsidR="002B6220">
        <w:t>话题</w:t>
      </w:r>
      <w:r w:rsidR="002B6220">
        <w:rPr>
          <w:rFonts w:hint="eastAsia"/>
        </w:rPr>
        <w:t>，</w:t>
      </w:r>
      <w:r w:rsidR="002B6220">
        <w:t>它们能被大多数分类器</w:t>
      </w:r>
      <w:r w:rsidR="002B6220">
        <w:rPr>
          <w:rFonts w:hint="eastAsia"/>
        </w:rPr>
        <w:t>识别</w:t>
      </w:r>
      <w:r w:rsidR="002B6220">
        <w:t>出来</w:t>
      </w:r>
      <w:r w:rsidR="002B6220">
        <w:rPr>
          <w:rFonts w:hint="eastAsia"/>
        </w:rPr>
        <w:t>并</w:t>
      </w:r>
      <w:r w:rsidR="002B6220">
        <w:t>给出较高的可疑度。</w:t>
      </w:r>
      <w:r w:rsidR="002B6220">
        <w:rPr>
          <w:rFonts w:hint="eastAsia"/>
        </w:rPr>
        <w:t>在复合</w:t>
      </w:r>
      <w:r w:rsidR="002B6220">
        <w:t>分类器的重排名中，看重的是</w:t>
      </w:r>
      <w:r w:rsidR="002B6220">
        <w:rPr>
          <w:rFonts w:hint="eastAsia"/>
        </w:rPr>
        <w:t>“共同</w:t>
      </w:r>
      <w:r w:rsidR="002B6220">
        <w:t>意见</w:t>
      </w:r>
      <w:r w:rsidR="002B6220">
        <w:rPr>
          <w:rFonts w:hint="eastAsia"/>
        </w:rPr>
        <w:t>”</w:t>
      </w:r>
      <w:r w:rsidR="002B6220">
        <w:t>，</w:t>
      </w:r>
      <w:r w:rsidR="002B6220">
        <w:rPr>
          <w:rFonts w:hint="eastAsia"/>
        </w:rPr>
        <w:t>于是排在</w:t>
      </w:r>
      <w:r w:rsidR="002B6220">
        <w:t>最前面的那些</w:t>
      </w:r>
      <w:r w:rsidR="002B6220">
        <w:rPr>
          <w:rFonts w:hint="eastAsia"/>
        </w:rPr>
        <w:t>话题</w:t>
      </w:r>
      <w:r w:rsidR="002B6220">
        <w:t>基本上</w:t>
      </w:r>
      <w:r w:rsidR="002B6220">
        <w:rPr>
          <w:rFonts w:hint="eastAsia"/>
        </w:rPr>
        <w:t>就是</w:t>
      </w:r>
      <w:r w:rsidR="002B6220">
        <w:t>众分类器共同的</w:t>
      </w:r>
      <w:r w:rsidR="002B6220">
        <w:rPr>
          <w:rFonts w:hint="eastAsia"/>
        </w:rPr>
        <w:t>“</w:t>
      </w:r>
      <w:r w:rsidR="002B6220">
        <w:t>靶子</w:t>
      </w:r>
      <w:r w:rsidR="002B6220">
        <w:rPr>
          <w:rFonts w:hint="eastAsia"/>
        </w:rPr>
        <w:t>”</w:t>
      </w:r>
      <w:r w:rsidR="002B6220">
        <w:t>，自然</w:t>
      </w:r>
      <w:r w:rsidR="002B6220">
        <w:rPr>
          <w:rFonts w:hint="eastAsia"/>
        </w:rPr>
        <w:t>谣言</w:t>
      </w:r>
      <w:r w:rsidR="002B6220">
        <w:t>的</w:t>
      </w:r>
      <w:r w:rsidR="002B6220">
        <w:rPr>
          <w:rFonts w:hint="eastAsia"/>
        </w:rPr>
        <w:t>比率</w:t>
      </w:r>
      <w:r w:rsidR="002B6220">
        <w:t>高。</w:t>
      </w:r>
      <w:r w:rsidR="002B6220">
        <w:rPr>
          <w:rFonts w:hint="eastAsia"/>
        </w:rPr>
        <w:t>所以</w:t>
      </w:r>
      <w:r w:rsidR="00586ECA">
        <w:rPr>
          <w:rFonts w:hint="eastAsia"/>
        </w:rPr>
        <w:t>实验</w:t>
      </w:r>
      <w:r w:rsidR="00586ECA">
        <w:t>中才会出现</w:t>
      </w:r>
      <w:r w:rsidR="002B6220">
        <w:rPr>
          <w:rFonts w:hint="eastAsia"/>
        </w:rPr>
        <w:t>复合</w:t>
      </w:r>
      <w:r w:rsidR="002B6220">
        <w:t>分类器</w:t>
      </w:r>
      <w:r w:rsidR="002B6220">
        <w:rPr>
          <w:rFonts w:hint="eastAsia"/>
        </w:rPr>
        <w:t>T</w:t>
      </w:r>
      <w:r w:rsidR="002B6220">
        <w:t>op-100</w:t>
      </w:r>
      <w:r w:rsidR="002B6220">
        <w:rPr>
          <w:rFonts w:hint="eastAsia"/>
        </w:rPr>
        <w:t>指标</w:t>
      </w:r>
      <w:r w:rsidR="00586ECA">
        <w:t>不一定</w:t>
      </w:r>
      <w:r w:rsidR="00586ECA">
        <w:rPr>
          <w:rFonts w:hint="eastAsia"/>
        </w:rPr>
        <w:t>最高</w:t>
      </w:r>
      <w:r w:rsidR="002B6220">
        <w:t>，但</w:t>
      </w:r>
      <w:r w:rsidR="002B6220">
        <w:rPr>
          <w:rFonts w:hint="eastAsia"/>
        </w:rPr>
        <w:t>T</w:t>
      </w:r>
      <w:r w:rsidR="002B6220">
        <w:t>op-20</w:t>
      </w:r>
      <w:r w:rsidR="002B6220">
        <w:rPr>
          <w:rFonts w:hint="eastAsia"/>
        </w:rPr>
        <w:t>准确率都</w:t>
      </w:r>
      <w:r w:rsidR="002B6220">
        <w:t>很高</w:t>
      </w:r>
      <w:r w:rsidR="00586ECA">
        <w:rPr>
          <w:rFonts w:hint="eastAsia"/>
        </w:rPr>
        <w:t>的</w:t>
      </w:r>
      <w:r w:rsidR="00586ECA">
        <w:t>现象</w:t>
      </w:r>
      <w:r w:rsidR="00586ECA">
        <w:rPr>
          <w:rFonts w:hint="eastAsia"/>
        </w:rPr>
        <w:t>；</w:t>
      </w:r>
      <w:r w:rsidR="00586ECA">
        <w:t>而且</w:t>
      </w:r>
      <w:r w:rsidR="00586ECA">
        <w:rPr>
          <w:rFonts w:hint="eastAsia"/>
        </w:rPr>
        <w:t>复合</w:t>
      </w:r>
      <w:r w:rsidR="00586ECA">
        <w:t>分类器中含</w:t>
      </w:r>
      <w:r w:rsidR="00586ECA">
        <w:rPr>
          <w:rFonts w:hint="eastAsia"/>
        </w:rPr>
        <w:t>越多子</w:t>
      </w:r>
      <w:r w:rsidR="00586ECA">
        <w:t>分类器</w:t>
      </w:r>
      <w:r w:rsidR="00586ECA">
        <w:rPr>
          <w:rFonts w:hint="eastAsia"/>
        </w:rPr>
        <w:t>，这个</w:t>
      </w:r>
      <w:r w:rsidR="00586ECA">
        <w:t>现象就更明显</w:t>
      </w:r>
      <w:r w:rsidR="00586ECA">
        <w:rPr>
          <w:rFonts w:hint="eastAsia"/>
        </w:rPr>
        <w:t>，</w:t>
      </w:r>
      <w:r w:rsidR="00586ECA">
        <w:t>甚至能让</w:t>
      </w:r>
      <w:r w:rsidR="00586ECA">
        <w:rPr>
          <w:rFonts w:hint="eastAsia"/>
        </w:rPr>
        <w:t>T</w:t>
      </w:r>
      <w:r w:rsidR="00586ECA">
        <w:t>op-20</w:t>
      </w:r>
      <w:r w:rsidR="00586ECA">
        <w:rPr>
          <w:rFonts w:hint="eastAsia"/>
        </w:rPr>
        <w:t>准确率</w:t>
      </w:r>
      <w:r w:rsidR="00586ECA">
        <w:t>高达</w:t>
      </w:r>
      <w:r w:rsidR="00586ECA">
        <w:rPr>
          <w:rFonts w:hint="eastAsia"/>
        </w:rPr>
        <w:t>0.9</w:t>
      </w:r>
      <w:r w:rsidR="002B6220">
        <w:rPr>
          <w:rFonts w:hint="eastAsia"/>
        </w:rPr>
        <w:t>。</w:t>
      </w:r>
    </w:p>
    <w:p w:rsidR="00586ECA" w:rsidRDefault="00586ECA" w:rsidP="00A94367">
      <w:r>
        <w:t>复合</w:t>
      </w:r>
      <w:r>
        <w:rPr>
          <w:rFonts w:hint="eastAsia"/>
        </w:rPr>
        <w:t>分类器的</w:t>
      </w:r>
      <w:r>
        <w:t>以上</w:t>
      </w:r>
      <w:r>
        <w:rPr>
          <w:rFonts w:hint="eastAsia"/>
        </w:rPr>
        <w:t>特点是实用性非常高的：在真实场景</w:t>
      </w:r>
      <w:r>
        <w:t>下</w:t>
      </w:r>
      <w:r>
        <w:rPr>
          <w:rFonts w:hint="eastAsia"/>
        </w:rPr>
        <w:t>消息数据集规模更为巨大，进行人工复核的审查员没有时间去</w:t>
      </w:r>
      <w:r>
        <w:t>看</w:t>
      </w:r>
      <w:r>
        <w:rPr>
          <w:rFonts w:hint="eastAsia"/>
        </w:rPr>
        <w:t>很多</w:t>
      </w:r>
      <w:r>
        <w:t>消息</w:t>
      </w:r>
      <w:r>
        <w:rPr>
          <w:rFonts w:hint="eastAsia"/>
        </w:rPr>
        <w:t>，因此可疑度排名最前的那些候选话题的谣言检测准确率就尤为重要，</w:t>
      </w:r>
      <w:r>
        <w:t>需要</w:t>
      </w:r>
      <w:r>
        <w:rPr>
          <w:rFonts w:hint="eastAsia"/>
        </w:rPr>
        <w:t>其中</w:t>
      </w:r>
      <w:r>
        <w:t>尽可能多地出现</w:t>
      </w:r>
      <w:r>
        <w:rPr>
          <w:rFonts w:hint="eastAsia"/>
        </w:rPr>
        <w:t>谣言</w:t>
      </w:r>
      <w:r>
        <w:t>，减轻审查员的工作负担</w:t>
      </w:r>
      <w:r>
        <w:rPr>
          <w:rFonts w:hint="eastAsia"/>
        </w:rPr>
        <w:t>；而</w:t>
      </w:r>
      <w:r>
        <w:t>复核分类器</w:t>
      </w:r>
      <w:r>
        <w:rPr>
          <w:rFonts w:hint="eastAsia"/>
        </w:rPr>
        <w:t>的投票</w:t>
      </w:r>
      <w:r>
        <w:t>重排名</w:t>
      </w:r>
      <w:r>
        <w:rPr>
          <w:rFonts w:hint="eastAsia"/>
        </w:rPr>
        <w:t>技术的</w:t>
      </w:r>
      <w:r>
        <w:t>特点</w:t>
      </w:r>
      <w:r>
        <w:rPr>
          <w:rFonts w:hint="eastAsia"/>
        </w:rPr>
        <w:t>正是</w:t>
      </w:r>
      <w:r>
        <w:t>能够</w:t>
      </w:r>
      <w:r>
        <w:rPr>
          <w:rFonts w:hint="eastAsia"/>
        </w:rPr>
        <w:t>完成</w:t>
      </w:r>
      <w:r>
        <w:t>这一</w:t>
      </w:r>
      <w:r>
        <w:rPr>
          <w:rFonts w:hint="eastAsia"/>
        </w:rPr>
        <w:t>任务</w:t>
      </w:r>
      <w:r>
        <w:t>，因此</w:t>
      </w:r>
      <w:r>
        <w:rPr>
          <w:rFonts w:hint="eastAsia"/>
        </w:rPr>
        <w:t>引入</w:t>
      </w:r>
      <w:r>
        <w:t>多分类器</w:t>
      </w:r>
      <w:r>
        <w:rPr>
          <w:rFonts w:hint="eastAsia"/>
        </w:rPr>
        <w:t>组合</w:t>
      </w:r>
      <w:r>
        <w:t>投票技术，能</w:t>
      </w:r>
      <w:r>
        <w:rPr>
          <w:rFonts w:hint="eastAsia"/>
        </w:rPr>
        <w:t>大大提高谣言</w:t>
      </w:r>
      <w:r>
        <w:t>检测系统的</w:t>
      </w:r>
      <w:r>
        <w:rPr>
          <w:rFonts w:hint="eastAsia"/>
        </w:rPr>
        <w:t>T</w:t>
      </w:r>
      <w:r>
        <w:t>op-N</w:t>
      </w:r>
      <w:r>
        <w:rPr>
          <w:rFonts w:hint="eastAsia"/>
        </w:rPr>
        <w:t>准确率，从而</w:t>
      </w:r>
      <w:r>
        <w:t>显著</w:t>
      </w:r>
      <w:r>
        <w:rPr>
          <w:rFonts w:hint="eastAsia"/>
        </w:rPr>
        <w:t>提高系统实用性</w:t>
      </w:r>
      <w:r>
        <w:t>。</w:t>
      </w:r>
    </w:p>
    <w:p w:rsidR="007E16D9" w:rsidRDefault="007E16D9" w:rsidP="00A94367">
      <w:r>
        <w:rPr>
          <w:rFonts w:hint="eastAsia"/>
        </w:rPr>
        <w:t>以上</w:t>
      </w:r>
      <w:r>
        <w:t>就是</w:t>
      </w:r>
      <w:r>
        <w:rPr>
          <w:rFonts w:hint="eastAsia"/>
        </w:rPr>
        <w:t>实验二</w:t>
      </w:r>
      <w:r>
        <w:t>的全部分析。</w:t>
      </w:r>
    </w:p>
    <w:p w:rsidR="007E16D9" w:rsidRDefault="007E16D9" w:rsidP="00A94367">
      <w:r>
        <w:rPr>
          <w:rFonts w:hint="eastAsia"/>
        </w:rPr>
        <w:t>在</w:t>
      </w:r>
      <w:r>
        <w:t>实验一和实验</w:t>
      </w:r>
      <w:r>
        <w:rPr>
          <w:rFonts w:hint="eastAsia"/>
        </w:rPr>
        <w:t>二</w:t>
      </w:r>
      <w:r>
        <w:t>中我们看到的更多是数值化的实验评估</w:t>
      </w:r>
      <w:r>
        <w:rPr>
          <w:rFonts w:hint="eastAsia"/>
        </w:rPr>
        <w:t>数据</w:t>
      </w:r>
      <w:r>
        <w:t>，</w:t>
      </w:r>
      <w:r>
        <w:rPr>
          <w:rFonts w:hint="eastAsia"/>
        </w:rPr>
        <w:t>没有</w:t>
      </w:r>
      <w:r>
        <w:t>看到</w:t>
      </w:r>
      <w:r>
        <w:rPr>
          <w:rFonts w:hint="eastAsia"/>
        </w:rPr>
        <w:t>系统实际</w:t>
      </w:r>
      <w:r>
        <w:t>检测出来的谣言，这</w:t>
      </w:r>
      <w:r>
        <w:rPr>
          <w:rFonts w:hint="eastAsia"/>
        </w:rPr>
        <w:t>就</w:t>
      </w:r>
      <w:r>
        <w:t>如同</w:t>
      </w:r>
      <w:r>
        <w:rPr>
          <w:rFonts w:hint="eastAsia"/>
        </w:rPr>
        <w:t>“</w:t>
      </w:r>
      <w:r>
        <w:t>隔靴挠痒</w:t>
      </w:r>
      <w:r>
        <w:rPr>
          <w:rFonts w:hint="eastAsia"/>
        </w:rPr>
        <w:t>”。因此在</w:t>
      </w:r>
      <w:r>
        <w:t>本章节的最后，我们来看一下</w:t>
      </w:r>
      <w:r w:rsidR="00F23607">
        <w:rPr>
          <w:rFonts w:hint="eastAsia"/>
        </w:rPr>
        <w:t>改进</w:t>
      </w:r>
      <w:r w:rsidR="00F23607">
        <w:t>后</w:t>
      </w:r>
      <w:r w:rsidR="00F23607">
        <w:rPr>
          <w:rFonts w:hint="eastAsia"/>
        </w:rPr>
        <w:t>新</w:t>
      </w:r>
      <w:r w:rsidR="00F23607">
        <w:t>的</w:t>
      </w:r>
      <w:r>
        <w:t>谣言检测系统检测出来的</w:t>
      </w:r>
      <w:r>
        <w:rPr>
          <w:rFonts w:hint="eastAsia"/>
        </w:rPr>
        <w:t>谣言</w:t>
      </w:r>
      <w:r>
        <w:t>消息都</w:t>
      </w:r>
      <w:r>
        <w:rPr>
          <w:rFonts w:hint="eastAsia"/>
        </w:rPr>
        <w:t>有些</w:t>
      </w:r>
      <w:r>
        <w:t>怎样的</w:t>
      </w:r>
      <w:r>
        <w:rPr>
          <w:rFonts w:hint="eastAsia"/>
        </w:rPr>
        <w:t>话题</w:t>
      </w:r>
      <w:r>
        <w:t>，同时也看看系统误判</w:t>
      </w:r>
      <w:r>
        <w:rPr>
          <w:rFonts w:hint="eastAsia"/>
        </w:rPr>
        <w:t>为</w:t>
      </w:r>
      <w:r>
        <w:t>谣言的普通话题是如何的。请</w:t>
      </w:r>
      <w:r>
        <w:rPr>
          <w:rFonts w:hint="eastAsia"/>
        </w:rPr>
        <w:t>看</w:t>
      </w:r>
      <w:r>
        <w:t>下</w:t>
      </w:r>
      <w:r>
        <w:rPr>
          <w:rFonts w:hint="eastAsia"/>
        </w:rPr>
        <w:t>面</w:t>
      </w:r>
      <w:r>
        <w:t>两</w:t>
      </w:r>
      <w:r>
        <w:rPr>
          <w:rFonts w:hint="eastAsia"/>
        </w:rPr>
        <w:t>表：</w:t>
      </w:r>
    </w:p>
    <w:p w:rsidR="0003051A" w:rsidRDefault="0003051A" w:rsidP="0003051A">
      <w:pPr>
        <w:pStyle w:val="a5"/>
        <w:keepNext/>
        <w:spacing w:beforeLines="50" w:before="156" w:afterLines="30" w:after="93"/>
      </w:pPr>
      <w:bookmarkStart w:id="93" w:name="_Ref453025557"/>
      <w:bookmarkStart w:id="94" w:name="_Toc453167013"/>
      <w:r>
        <w:rPr>
          <w:rFonts w:hint="eastAsia"/>
        </w:rPr>
        <w:t>表</w:t>
      </w:r>
      <w:r>
        <w:rPr>
          <w:rFonts w:hint="eastAsia"/>
        </w:rPr>
        <w:t xml:space="preserve"> </w:t>
      </w:r>
      <w:r w:rsidR="0079342A">
        <w:fldChar w:fldCharType="begin"/>
      </w:r>
      <w:r w:rsidR="0079342A">
        <w:instrText xml:space="preserve"> </w:instrText>
      </w:r>
      <w:r w:rsidR="0079342A">
        <w:rPr>
          <w:rFonts w:hint="eastAsia"/>
        </w:rPr>
        <w:instrText>STYLEREF 1 \s</w:instrText>
      </w:r>
      <w:r w:rsidR="0079342A">
        <w:instrText xml:space="preserve"> </w:instrText>
      </w:r>
      <w:r w:rsidR="0079342A">
        <w:fldChar w:fldCharType="separate"/>
      </w:r>
      <w:r w:rsidR="00611C38">
        <w:rPr>
          <w:noProof/>
        </w:rPr>
        <w:t>5</w:t>
      </w:r>
      <w:r w:rsidR="0079342A">
        <w:fldChar w:fldCharType="end"/>
      </w:r>
      <w:r w:rsidR="0079342A">
        <w:t>.</w:t>
      </w:r>
      <w:r w:rsidR="0079342A">
        <w:fldChar w:fldCharType="begin"/>
      </w:r>
      <w:r w:rsidR="0079342A">
        <w:instrText xml:space="preserve"> </w:instrText>
      </w:r>
      <w:r w:rsidR="0079342A">
        <w:rPr>
          <w:rFonts w:hint="eastAsia"/>
        </w:rPr>
        <w:instrText xml:space="preserve">SEQ </w:instrText>
      </w:r>
      <w:r w:rsidR="0079342A">
        <w:rPr>
          <w:rFonts w:hint="eastAsia"/>
        </w:rPr>
        <w:instrText>表</w:instrText>
      </w:r>
      <w:r w:rsidR="0079342A">
        <w:rPr>
          <w:rFonts w:hint="eastAsia"/>
        </w:rPr>
        <w:instrText xml:space="preserve"> \* ARABIC \s 1</w:instrText>
      </w:r>
      <w:r w:rsidR="0079342A">
        <w:instrText xml:space="preserve"> </w:instrText>
      </w:r>
      <w:r w:rsidR="0079342A">
        <w:fldChar w:fldCharType="separate"/>
      </w:r>
      <w:r w:rsidR="00611C38">
        <w:rPr>
          <w:noProof/>
        </w:rPr>
        <w:t>3</w:t>
      </w:r>
      <w:r w:rsidR="0079342A">
        <w:fldChar w:fldCharType="end"/>
      </w:r>
      <w:bookmarkEnd w:id="93"/>
      <w:r>
        <w:t xml:space="preserve"> </w:t>
      </w:r>
      <w:r>
        <w:rPr>
          <w:rFonts w:hint="eastAsia"/>
        </w:rPr>
        <w:t>新</w:t>
      </w:r>
      <w:r>
        <w:t>系统检测出的前</w:t>
      </w:r>
      <w:r>
        <w:rPr>
          <w:rFonts w:hint="eastAsia"/>
        </w:rPr>
        <w:t>20</w:t>
      </w:r>
      <w:r>
        <w:rPr>
          <w:rFonts w:hint="eastAsia"/>
        </w:rPr>
        <w:t>个</w:t>
      </w:r>
      <w:r>
        <w:t>谣言</w:t>
      </w:r>
      <w:r>
        <w:rPr>
          <w:rFonts w:hint="eastAsia"/>
        </w:rPr>
        <w:t>话题</w:t>
      </w:r>
      <w:bookmarkEnd w:id="94"/>
    </w:p>
    <w:tbl>
      <w:tblPr>
        <w:tblStyle w:val="a7"/>
        <w:tblW w:w="0" w:type="auto"/>
        <w:tblLook w:val="04A0" w:firstRow="1" w:lastRow="0" w:firstColumn="1" w:lastColumn="0" w:noHBand="0" w:noVBand="1"/>
      </w:tblPr>
      <w:tblGrid>
        <w:gridCol w:w="8381"/>
      </w:tblGrid>
      <w:tr w:rsidR="007E16D9" w:rsidTr="00AC05D7">
        <w:tc>
          <w:tcPr>
            <w:tcW w:w="8381" w:type="dxa"/>
            <w:tcBorders>
              <w:bottom w:val="single" w:sz="12" w:space="0" w:color="auto"/>
            </w:tcBorders>
          </w:tcPr>
          <w:p w:rsidR="007E16D9" w:rsidRDefault="007E16D9" w:rsidP="007E16D9">
            <w:pPr>
              <w:ind w:firstLine="0"/>
              <w:jc w:val="center"/>
            </w:pPr>
            <w:r>
              <w:t xml:space="preserve">Representative Tweet of </w:t>
            </w:r>
            <w:r>
              <w:rPr>
                <w:rFonts w:hint="eastAsia"/>
              </w:rPr>
              <w:t>R</w:t>
            </w:r>
            <w:r>
              <w:t>umor Topic</w:t>
            </w:r>
          </w:p>
        </w:tc>
      </w:tr>
      <w:tr w:rsidR="007E16D9" w:rsidTr="00AC05D7">
        <w:tc>
          <w:tcPr>
            <w:tcW w:w="8381" w:type="dxa"/>
            <w:tcBorders>
              <w:top w:val="single" w:sz="12" w:space="0" w:color="auto"/>
            </w:tcBorders>
          </w:tcPr>
          <w:p w:rsidR="007E16D9" w:rsidRPr="00AC05D7" w:rsidRDefault="00AC05D7" w:rsidP="007E16D9">
            <w:pPr>
              <w:spacing w:line="300" w:lineRule="exact"/>
              <w:ind w:firstLine="0"/>
              <w:rPr>
                <w:sz w:val="21"/>
              </w:rPr>
            </w:pPr>
            <w:r w:rsidRPr="00AC05D7">
              <w:rPr>
                <w:sz w:val="21"/>
              </w:rPr>
              <w:t>#Rumors of Ebola cases in M'sia not true, says Health Ministry - The Sun Daily http://t.co/0Na48CSmgR</w:t>
            </w:r>
          </w:p>
        </w:tc>
      </w:tr>
      <w:tr w:rsidR="007E16D9" w:rsidTr="007E16D9">
        <w:tc>
          <w:tcPr>
            <w:tcW w:w="8381" w:type="dxa"/>
          </w:tcPr>
          <w:p w:rsidR="007E16D9" w:rsidRPr="00AC05D7" w:rsidRDefault="00AC05D7" w:rsidP="007E16D9">
            <w:pPr>
              <w:spacing w:line="300" w:lineRule="exact"/>
              <w:ind w:firstLine="0"/>
              <w:rPr>
                <w:sz w:val="21"/>
              </w:rPr>
            </w:pPr>
            <w:r w:rsidRPr="00AC05D7">
              <w:rPr>
                <w:sz w:val="21"/>
              </w:rPr>
              <w:t xml:space="preserve">DOH: Stop joking, spreading </w:t>
            </w:r>
            <w:r>
              <w:rPr>
                <w:sz w:val="21"/>
              </w:rPr>
              <w:t>rumors about Ebola in PH https://t.co</w:t>
            </w:r>
            <w:r w:rsidRPr="00AC05D7">
              <w:rPr>
                <w:sz w:val="21"/>
              </w:rPr>
              <w:t xml:space="preserve">/2jtWlqoMBh </w:t>
            </w:r>
            <w:r>
              <w:rPr>
                <w:sz w:val="21"/>
              </w:rPr>
              <w:t>| https://t.co</w:t>
            </w:r>
            <w:r w:rsidRPr="00AC05D7">
              <w:rPr>
                <w:sz w:val="21"/>
              </w:rPr>
              <w:t>/</w:t>
            </w:r>
            <w:r>
              <w:rPr>
                <w:sz w:val="21"/>
              </w:rPr>
              <w:t>fqwWUA9wHa http://t.co</w:t>
            </w:r>
            <w:r w:rsidRPr="00AC05D7">
              <w:rPr>
                <w:sz w:val="21"/>
              </w:rPr>
              <w:t>/JNB1hFsb2m</w:t>
            </w:r>
          </w:p>
        </w:tc>
      </w:tr>
      <w:tr w:rsidR="007E16D9" w:rsidTr="007E16D9">
        <w:tc>
          <w:tcPr>
            <w:tcW w:w="8381" w:type="dxa"/>
          </w:tcPr>
          <w:p w:rsidR="007E16D9" w:rsidRPr="00AC05D7" w:rsidRDefault="00AC05D7" w:rsidP="007E16D9">
            <w:pPr>
              <w:spacing w:line="300" w:lineRule="exact"/>
              <w:ind w:firstLine="0"/>
              <w:rPr>
                <w:sz w:val="21"/>
              </w:rPr>
            </w:pPr>
            <w:r w:rsidRPr="00AC05D7">
              <w:rPr>
                <w:sz w:val="21"/>
              </w:rPr>
              <w:t>RT @MiIeyCyrusBish: BREA</w:t>
            </w:r>
            <w:r>
              <w:rPr>
                <w:sz w:val="21"/>
              </w:rPr>
              <w:t xml:space="preserve">KING NEWS: There is a rumor of </w:t>
            </w:r>
            <w:r w:rsidRPr="00AC05D7">
              <w:rPr>
                <w:sz w:val="21"/>
              </w:rPr>
              <w:t>a Scary Outbreak of Ebola through chocolate. Causes Scare over Halloween.</w:t>
            </w:r>
          </w:p>
        </w:tc>
      </w:tr>
      <w:tr w:rsidR="007E16D9" w:rsidTr="007E16D9">
        <w:tc>
          <w:tcPr>
            <w:tcW w:w="8381" w:type="dxa"/>
          </w:tcPr>
          <w:p w:rsidR="007E16D9" w:rsidRPr="00AC05D7" w:rsidRDefault="003F2942" w:rsidP="007E16D9">
            <w:pPr>
              <w:spacing w:line="300" w:lineRule="exact"/>
              <w:ind w:firstLine="0"/>
              <w:rPr>
                <w:sz w:val="21"/>
              </w:rPr>
            </w:pPr>
            <w:r w:rsidRPr="003F2942">
              <w:rPr>
                <w:sz w:val="21"/>
              </w:rPr>
              <w:t>Crazy Rumors Circulating That Mi</w:t>
            </w:r>
            <w:r>
              <w:rPr>
                <w:sz w:val="21"/>
              </w:rPr>
              <w:t>chael Essien Has Ebola!!!   http://t.co/Q7rFBzoekD  http://t.co</w:t>
            </w:r>
            <w:r w:rsidRPr="003F2942">
              <w:rPr>
                <w:sz w:val="21"/>
              </w:rPr>
              <w:t>/2RQr9zQERB</w:t>
            </w:r>
          </w:p>
        </w:tc>
      </w:tr>
      <w:tr w:rsidR="007E16D9" w:rsidTr="007E16D9">
        <w:tc>
          <w:tcPr>
            <w:tcW w:w="8381" w:type="dxa"/>
          </w:tcPr>
          <w:p w:rsidR="007E16D9" w:rsidRPr="00AC05D7" w:rsidRDefault="00AC05D7" w:rsidP="007E16D9">
            <w:pPr>
              <w:spacing w:line="300" w:lineRule="exact"/>
              <w:ind w:firstLine="0"/>
              <w:rPr>
                <w:sz w:val="21"/>
              </w:rPr>
            </w:pPr>
            <w:r>
              <w:rPr>
                <w:sz w:val="21"/>
              </w:rPr>
              <w:t>‘Why Jesus, why?’: CNN ‘exclusive’</w:t>
            </w:r>
            <w:r w:rsidRPr="00AC05D7">
              <w:rPr>
                <w:sz w:val="21"/>
              </w:rPr>
              <w:t xml:space="preserve"> about Ebola in hair extensions makes</w:t>
            </w:r>
            <w:r>
              <w:rPr>
                <w:sz w:val="21"/>
              </w:rPr>
              <w:t xml:space="preserve"> rumor rounds: You’d t... http://t.co</w:t>
            </w:r>
            <w:r w:rsidRPr="00AC05D7">
              <w:rPr>
                <w:sz w:val="21"/>
              </w:rPr>
              <w:t>/ILhajTKeFs via @TwitchyTeam</w:t>
            </w:r>
          </w:p>
        </w:tc>
      </w:tr>
      <w:tr w:rsidR="007E16D9" w:rsidTr="007E16D9">
        <w:tc>
          <w:tcPr>
            <w:tcW w:w="8381" w:type="dxa"/>
          </w:tcPr>
          <w:p w:rsidR="007E16D9" w:rsidRPr="00AC05D7" w:rsidRDefault="003F2942" w:rsidP="007E16D9">
            <w:pPr>
              <w:spacing w:line="300" w:lineRule="exact"/>
              <w:ind w:firstLine="0"/>
              <w:rPr>
                <w:sz w:val="21"/>
              </w:rPr>
            </w:pPr>
            <w:r w:rsidRPr="003F2942">
              <w:rPr>
                <w:sz w:val="21"/>
              </w:rPr>
              <w:t>RT @Naija_Genius: Actor Van Vicker has rubbish rumors of him con</w:t>
            </w:r>
            <w:r>
              <w:rPr>
                <w:sz w:val="21"/>
              </w:rPr>
              <w:t>tracting Ebola in Liberia http://t.co</w:t>
            </w:r>
            <w:r w:rsidRPr="003F2942">
              <w:rPr>
                <w:sz w:val="21"/>
              </w:rPr>
              <w:t>/KWo0GP3iJI @metronaija</w:t>
            </w:r>
          </w:p>
        </w:tc>
      </w:tr>
      <w:tr w:rsidR="007E16D9" w:rsidTr="007E16D9">
        <w:tc>
          <w:tcPr>
            <w:tcW w:w="8381" w:type="dxa"/>
          </w:tcPr>
          <w:p w:rsidR="007E16D9" w:rsidRPr="003F2942" w:rsidRDefault="003F2942" w:rsidP="007E16D9">
            <w:pPr>
              <w:spacing w:line="300" w:lineRule="exact"/>
              <w:ind w:firstLine="0"/>
              <w:rPr>
                <w:sz w:val="21"/>
              </w:rPr>
            </w:pPr>
            <w:r w:rsidRPr="003F2942">
              <w:rPr>
                <w:sz w:val="21"/>
              </w:rPr>
              <w:lastRenderedPageBreak/>
              <w:t>The Ogun State Government has debunked claims that the dreaded Eb</w:t>
            </w:r>
            <w:r>
              <w:rPr>
                <w:sz w:val="21"/>
              </w:rPr>
              <w:t>ola virus is in the state http://t.co</w:t>
            </w:r>
            <w:r w:rsidRPr="003F2942">
              <w:rPr>
                <w:sz w:val="21"/>
              </w:rPr>
              <w:t>/HaN5Wxj9gs</w:t>
            </w:r>
          </w:p>
        </w:tc>
      </w:tr>
      <w:tr w:rsidR="003F2942" w:rsidTr="007E16D9">
        <w:tc>
          <w:tcPr>
            <w:tcW w:w="8381" w:type="dxa"/>
          </w:tcPr>
          <w:p w:rsidR="003F2942" w:rsidRPr="003F2942" w:rsidRDefault="003F2942" w:rsidP="007E16D9">
            <w:pPr>
              <w:spacing w:line="300" w:lineRule="exact"/>
              <w:ind w:firstLine="0"/>
              <w:rPr>
                <w:sz w:val="21"/>
              </w:rPr>
            </w:pPr>
            <w:r w:rsidRPr="003F2942">
              <w:rPr>
                <w:sz w:val="21"/>
              </w:rPr>
              <w:t xml:space="preserve">Life Ebola Caused by Red Cross Shots? More Conspiracy Theories Emerge: A rumor is going </w:t>
            </w:r>
            <w:r>
              <w:rPr>
                <w:sz w:val="21"/>
              </w:rPr>
              <w:t>around saying that Ebola… http://t.co</w:t>
            </w:r>
            <w:r w:rsidRPr="003F2942">
              <w:rPr>
                <w:sz w:val="21"/>
              </w:rPr>
              <w:t>/FLRnNklpnc</w:t>
            </w:r>
          </w:p>
        </w:tc>
      </w:tr>
      <w:tr w:rsidR="003F2942" w:rsidTr="007E16D9">
        <w:tc>
          <w:tcPr>
            <w:tcW w:w="8381" w:type="dxa"/>
          </w:tcPr>
          <w:p w:rsidR="003F2942" w:rsidRPr="003F2942" w:rsidRDefault="003F2942" w:rsidP="007E16D9">
            <w:pPr>
              <w:spacing w:line="300" w:lineRule="exact"/>
              <w:ind w:firstLine="0"/>
              <w:rPr>
                <w:sz w:val="21"/>
              </w:rPr>
            </w:pPr>
            <w:r w:rsidRPr="003F2942">
              <w:rPr>
                <w:sz w:val="21"/>
              </w:rPr>
              <w:t>"@adoringlikeari: ARIANA MISSED A CHARITY EVENT IN NYC BECAUSE SHE WAS SCARED OF GETTING EBOLA OMFHXGHDH" RUMOR RUMOR RUMOR</w:t>
            </w:r>
          </w:p>
        </w:tc>
      </w:tr>
      <w:tr w:rsidR="003F2942" w:rsidTr="007E16D9">
        <w:tc>
          <w:tcPr>
            <w:tcW w:w="8381" w:type="dxa"/>
          </w:tcPr>
          <w:p w:rsidR="003F2942" w:rsidRPr="003F2942" w:rsidRDefault="003F2942" w:rsidP="007E16D9">
            <w:pPr>
              <w:spacing w:line="300" w:lineRule="exact"/>
              <w:ind w:firstLine="0"/>
              <w:rPr>
                <w:sz w:val="21"/>
              </w:rPr>
            </w:pPr>
            <w:r w:rsidRPr="003F2942">
              <w:rPr>
                <w:sz w:val="21"/>
              </w:rPr>
              <w:t>US Ebola Conspiracy? Biological Warfare in US Rumors Emerge; Roundup: There’s been rumors a</w:t>
            </w:r>
            <w:r>
              <w:rPr>
                <w:sz w:val="21"/>
              </w:rPr>
              <w:t>nd conspiracy theories... http:/</w:t>
            </w:r>
            <w:r w:rsidRPr="003F2942">
              <w:rPr>
                <w:sz w:val="21"/>
              </w:rPr>
              <w:t>/t.co/tdY0Vjp6d6</w:t>
            </w:r>
          </w:p>
        </w:tc>
      </w:tr>
      <w:tr w:rsidR="003F2942" w:rsidTr="007E16D9">
        <w:tc>
          <w:tcPr>
            <w:tcW w:w="8381" w:type="dxa"/>
          </w:tcPr>
          <w:p w:rsidR="003F2942" w:rsidRPr="0003051A" w:rsidRDefault="0003051A" w:rsidP="007E16D9">
            <w:pPr>
              <w:spacing w:line="300" w:lineRule="exact"/>
              <w:ind w:firstLine="0"/>
              <w:rPr>
                <w:sz w:val="21"/>
              </w:rPr>
            </w:pPr>
            <w:r w:rsidRPr="0003051A">
              <w:rPr>
                <w:sz w:val="21"/>
              </w:rPr>
              <w:t>#ebola Ebola funding rumor</w:t>
            </w:r>
            <w:r w:rsidR="00CF4BE7">
              <w:rPr>
                <w:sz w:val="21"/>
              </w:rPr>
              <w:t>ed to be in funding bill  http://t.co</w:t>
            </w:r>
            <w:r w:rsidRPr="0003051A">
              <w:rPr>
                <w:sz w:val="21"/>
              </w:rPr>
              <w:t>/VX7UHTWaG5</w:t>
            </w:r>
          </w:p>
        </w:tc>
      </w:tr>
      <w:tr w:rsidR="003F2942" w:rsidTr="007E16D9">
        <w:tc>
          <w:tcPr>
            <w:tcW w:w="8381" w:type="dxa"/>
          </w:tcPr>
          <w:p w:rsidR="003F2942" w:rsidRPr="003F2942" w:rsidRDefault="0003051A" w:rsidP="007E16D9">
            <w:pPr>
              <w:spacing w:line="300" w:lineRule="exact"/>
              <w:ind w:firstLine="0"/>
              <w:rPr>
                <w:sz w:val="21"/>
              </w:rPr>
            </w:pPr>
            <w:r w:rsidRPr="0003051A">
              <w:rPr>
                <w:sz w:val="21"/>
              </w:rPr>
              <w:t>What??? "@UberFacts: There are people in Sierra Leone, Africa that think Ebola is a hoax created by doctors to steal blood from patients."</w:t>
            </w:r>
          </w:p>
        </w:tc>
      </w:tr>
      <w:tr w:rsidR="003F2942" w:rsidTr="007E16D9">
        <w:tc>
          <w:tcPr>
            <w:tcW w:w="8381" w:type="dxa"/>
          </w:tcPr>
          <w:p w:rsidR="003F2942" w:rsidRPr="003F2942" w:rsidRDefault="0003051A" w:rsidP="007E16D9">
            <w:pPr>
              <w:spacing w:line="300" w:lineRule="exact"/>
              <w:ind w:firstLine="0"/>
              <w:rPr>
                <w:sz w:val="21"/>
              </w:rPr>
            </w:pPr>
            <w:r w:rsidRPr="0003051A">
              <w:rPr>
                <w:sz w:val="21"/>
              </w:rPr>
              <w:t>4chan is trying to spread some shit rumor about ebola. If you see the hashtag "#ebolain</w:t>
            </w:r>
            <w:r w:rsidR="00CF4BE7">
              <w:rPr>
                <w:sz w:val="21"/>
              </w:rPr>
              <w:t>doritos", it's horseshit. http:/</w:t>
            </w:r>
            <w:r w:rsidRPr="0003051A">
              <w:rPr>
                <w:sz w:val="21"/>
              </w:rPr>
              <w:t>/t.co/PSriKtBaoX</w:t>
            </w:r>
          </w:p>
        </w:tc>
      </w:tr>
      <w:tr w:rsidR="003F2942" w:rsidTr="007E16D9">
        <w:tc>
          <w:tcPr>
            <w:tcW w:w="8381" w:type="dxa"/>
          </w:tcPr>
          <w:p w:rsidR="003F2942" w:rsidRPr="003F2942" w:rsidRDefault="0003051A" w:rsidP="007E16D9">
            <w:pPr>
              <w:spacing w:line="300" w:lineRule="exact"/>
              <w:ind w:firstLine="0"/>
              <w:rPr>
                <w:sz w:val="21"/>
              </w:rPr>
            </w:pPr>
            <w:r w:rsidRPr="0003051A">
              <w:rPr>
                <w:sz w:val="21"/>
              </w:rPr>
              <w:t>What!? Zombie Rabies-Ebola Hybrid Virus in the Making? 100% Proof of Patented Vaccine- I Don</w:t>
            </w:r>
            <w:r>
              <w:rPr>
                <w:sz w:val="21"/>
              </w:rPr>
              <w:t>'t Make This Stuff Up...  http://t.co</w:t>
            </w:r>
            <w:r w:rsidRPr="0003051A">
              <w:rPr>
                <w:sz w:val="21"/>
              </w:rPr>
              <w:t>/CBFo3UeyMn</w:t>
            </w:r>
          </w:p>
        </w:tc>
      </w:tr>
      <w:tr w:rsidR="003F2942" w:rsidTr="007E16D9">
        <w:tc>
          <w:tcPr>
            <w:tcW w:w="8381" w:type="dxa"/>
          </w:tcPr>
          <w:p w:rsidR="003F2942" w:rsidRPr="003F2942" w:rsidRDefault="00CF4BE7" w:rsidP="007E16D9">
            <w:pPr>
              <w:spacing w:line="300" w:lineRule="exact"/>
              <w:ind w:firstLine="0"/>
              <w:rPr>
                <w:sz w:val="21"/>
              </w:rPr>
            </w:pPr>
            <w:r w:rsidRPr="00CF4BE7">
              <w:rPr>
                <w:sz w:val="21"/>
              </w:rPr>
              <w:t>Akon Crowd-Surfs in Giant Bubble at Concert in Africa, Spurring Rumors That He Was A</w:t>
            </w:r>
            <w:r>
              <w:rPr>
                <w:sz w:val="21"/>
              </w:rPr>
              <w:t>voiding Contracting Ebola http://t.co</w:t>
            </w:r>
            <w:r w:rsidRPr="00CF4BE7">
              <w:rPr>
                <w:sz w:val="21"/>
              </w:rPr>
              <w:t>/xcQrcqXGVV</w:t>
            </w:r>
          </w:p>
        </w:tc>
      </w:tr>
      <w:tr w:rsidR="0003051A" w:rsidTr="007E16D9">
        <w:tc>
          <w:tcPr>
            <w:tcW w:w="8381" w:type="dxa"/>
          </w:tcPr>
          <w:p w:rsidR="0003051A" w:rsidRPr="0003051A" w:rsidRDefault="0003051A" w:rsidP="007E16D9">
            <w:pPr>
              <w:spacing w:line="300" w:lineRule="exact"/>
              <w:ind w:firstLine="0"/>
              <w:rPr>
                <w:sz w:val="21"/>
              </w:rPr>
            </w:pPr>
            <w:r w:rsidRPr="0003051A">
              <w:rPr>
                <w:sz w:val="21"/>
              </w:rPr>
              <w:t>Really? @UberFacts: A second outbreak of Ebola has begun in the Congo, independently of the West Africa outbreak."</w:t>
            </w:r>
          </w:p>
        </w:tc>
      </w:tr>
      <w:tr w:rsidR="0003051A" w:rsidTr="007E16D9">
        <w:tc>
          <w:tcPr>
            <w:tcW w:w="8381" w:type="dxa"/>
          </w:tcPr>
          <w:p w:rsidR="0003051A" w:rsidRPr="0003051A" w:rsidRDefault="0003051A" w:rsidP="007E16D9">
            <w:pPr>
              <w:spacing w:line="300" w:lineRule="exact"/>
              <w:ind w:firstLine="0"/>
              <w:rPr>
                <w:sz w:val="21"/>
              </w:rPr>
            </w:pPr>
            <w:r w:rsidRPr="0003051A">
              <w:rPr>
                <w:sz w:val="21"/>
              </w:rPr>
              <w:t>For Real? Pastor Kumuyi Heals Ebola Vi</w:t>
            </w:r>
            <w:r>
              <w:rPr>
                <w:sz w:val="21"/>
              </w:rPr>
              <w:t>ctim Through A Phone Call http://t.co</w:t>
            </w:r>
            <w:r w:rsidRPr="0003051A">
              <w:rPr>
                <w:sz w:val="21"/>
              </w:rPr>
              <w:t>/wdTg7DRLyy Via @SkelewuTv</w:t>
            </w:r>
          </w:p>
        </w:tc>
      </w:tr>
      <w:tr w:rsidR="0003051A" w:rsidTr="007E16D9">
        <w:tc>
          <w:tcPr>
            <w:tcW w:w="8381" w:type="dxa"/>
          </w:tcPr>
          <w:p w:rsidR="0003051A" w:rsidRPr="0003051A" w:rsidRDefault="0003051A" w:rsidP="00CF4BE7">
            <w:pPr>
              <w:spacing w:line="300" w:lineRule="exact"/>
              <w:ind w:firstLine="0"/>
              <w:rPr>
                <w:sz w:val="21"/>
              </w:rPr>
            </w:pPr>
            <w:r w:rsidRPr="0003051A">
              <w:rPr>
                <w:sz w:val="21"/>
              </w:rPr>
              <w:t>RT @JeffreyGuterman: BREAKING NEWS [unconfirmed]</w:t>
            </w:r>
            <w:r>
              <w:rPr>
                <w:sz w:val="21"/>
              </w:rPr>
              <w:t>:  Boyfriend of #Dallas nurse w</w:t>
            </w:r>
            <w:r w:rsidR="00CF4BE7">
              <w:rPr>
                <w:sz w:val="21"/>
              </w:rPr>
              <w:t>ith</w:t>
            </w:r>
            <w:r w:rsidRPr="0003051A">
              <w:rPr>
                <w:sz w:val="21"/>
              </w:rPr>
              <w:t xml:space="preserve"> #Ebola reportedly</w:t>
            </w:r>
            <w:r>
              <w:rPr>
                <w:sz w:val="21"/>
              </w:rPr>
              <w:t xml:space="preserve"> admitted to hopsital w</w:t>
            </w:r>
            <w:r w:rsidR="00CF4BE7">
              <w:rPr>
                <w:sz w:val="21"/>
              </w:rPr>
              <w:t xml:space="preserve">ith </w:t>
            </w:r>
            <w:r w:rsidRPr="0003051A">
              <w:rPr>
                <w:sz w:val="21"/>
              </w:rPr>
              <w:t>Ebola symptoms h…</w:t>
            </w:r>
          </w:p>
        </w:tc>
      </w:tr>
      <w:tr w:rsidR="0003051A" w:rsidTr="007E16D9">
        <w:tc>
          <w:tcPr>
            <w:tcW w:w="8381" w:type="dxa"/>
          </w:tcPr>
          <w:p w:rsidR="0003051A" w:rsidRPr="00CF4BE7" w:rsidRDefault="00CF4BE7" w:rsidP="007E16D9">
            <w:pPr>
              <w:spacing w:line="300" w:lineRule="exact"/>
              <w:ind w:firstLine="0"/>
              <w:rPr>
                <w:sz w:val="21"/>
              </w:rPr>
            </w:pPr>
            <w:r w:rsidRPr="00CF4BE7">
              <w:rPr>
                <w:sz w:val="21"/>
              </w:rPr>
              <w:t>What? RT @OroyoEubanks: CDC Says Ebola Vaccine Only Works on White People  htt</w:t>
            </w:r>
            <w:r>
              <w:rPr>
                <w:sz w:val="21"/>
              </w:rPr>
              <w:t>p://t.co</w:t>
            </w:r>
            <w:r w:rsidRPr="00CF4BE7">
              <w:rPr>
                <w:sz w:val="21"/>
              </w:rPr>
              <w:t>/3LZ0nzqWHJ</w:t>
            </w:r>
          </w:p>
        </w:tc>
      </w:tr>
      <w:tr w:rsidR="0003051A" w:rsidTr="007E16D9">
        <w:tc>
          <w:tcPr>
            <w:tcW w:w="8381" w:type="dxa"/>
          </w:tcPr>
          <w:p w:rsidR="0003051A" w:rsidRPr="0003051A" w:rsidRDefault="00CF4BE7" w:rsidP="007E16D9">
            <w:pPr>
              <w:spacing w:line="300" w:lineRule="exact"/>
              <w:ind w:firstLine="0"/>
              <w:rPr>
                <w:sz w:val="21"/>
              </w:rPr>
            </w:pPr>
            <w:r w:rsidRPr="00CF4BE7">
              <w:rPr>
                <w:sz w:val="21"/>
              </w:rPr>
              <w:t>Ebola crisis rekindles concerns about SECRET research in Russian mili</w:t>
            </w:r>
            <w:r>
              <w:rPr>
                <w:sz w:val="21"/>
              </w:rPr>
              <w:t>tary labs. Whaaaaaat?!... http://t.co</w:t>
            </w:r>
            <w:r w:rsidRPr="00CF4BE7">
              <w:rPr>
                <w:sz w:val="21"/>
              </w:rPr>
              <w:t>/MR2e0udste</w:t>
            </w:r>
          </w:p>
        </w:tc>
      </w:tr>
    </w:tbl>
    <w:p w:rsidR="007E16D9" w:rsidRDefault="007E16D9" w:rsidP="00A94367"/>
    <w:p w:rsidR="0079342A" w:rsidRDefault="0079342A" w:rsidP="0079599F">
      <w:pPr>
        <w:pStyle w:val="a5"/>
        <w:keepNext/>
        <w:spacing w:beforeLines="50" w:before="156" w:afterLines="30" w:after="93"/>
      </w:pPr>
      <w:bookmarkStart w:id="95" w:name="_Ref453026541"/>
      <w:bookmarkStart w:id="96" w:name="_Toc45316701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611C38">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611C38">
        <w:rPr>
          <w:noProof/>
        </w:rPr>
        <w:t>4</w:t>
      </w:r>
      <w:r>
        <w:fldChar w:fldCharType="end"/>
      </w:r>
      <w:bookmarkEnd w:id="95"/>
      <w:r>
        <w:t xml:space="preserve"> </w:t>
      </w:r>
      <w:r>
        <w:rPr>
          <w:rFonts w:hint="eastAsia"/>
        </w:rPr>
        <w:t>新系统误判</w:t>
      </w:r>
      <w:r>
        <w:t>的前</w:t>
      </w:r>
      <w:r w:rsidR="0079599F">
        <w:rPr>
          <w:rFonts w:hint="eastAsia"/>
        </w:rPr>
        <w:t>1</w:t>
      </w:r>
      <w:r>
        <w:rPr>
          <w:rFonts w:hint="eastAsia"/>
        </w:rPr>
        <w:t>0</w:t>
      </w:r>
      <w:r>
        <w:rPr>
          <w:rFonts w:hint="eastAsia"/>
        </w:rPr>
        <w:t>个</w:t>
      </w:r>
      <w:r>
        <w:t>非谣言</w:t>
      </w:r>
      <w:r>
        <w:rPr>
          <w:rFonts w:hint="eastAsia"/>
        </w:rPr>
        <w:t>话题</w:t>
      </w:r>
      <w:bookmarkEnd w:id="96"/>
    </w:p>
    <w:tbl>
      <w:tblPr>
        <w:tblStyle w:val="a7"/>
        <w:tblW w:w="0" w:type="auto"/>
        <w:tblLook w:val="04A0" w:firstRow="1" w:lastRow="0" w:firstColumn="1" w:lastColumn="0" w:noHBand="0" w:noVBand="1"/>
      </w:tblPr>
      <w:tblGrid>
        <w:gridCol w:w="8381"/>
      </w:tblGrid>
      <w:tr w:rsidR="0079342A" w:rsidTr="0079599F">
        <w:tc>
          <w:tcPr>
            <w:tcW w:w="8381" w:type="dxa"/>
            <w:tcBorders>
              <w:bottom w:val="single" w:sz="12" w:space="0" w:color="auto"/>
            </w:tcBorders>
          </w:tcPr>
          <w:p w:rsidR="0079342A" w:rsidRDefault="0079342A" w:rsidP="0079342A">
            <w:pPr>
              <w:ind w:firstLine="0"/>
              <w:jc w:val="center"/>
            </w:pPr>
            <w:r>
              <w:t xml:space="preserve">Representative Tweet of </w:t>
            </w:r>
            <w:r w:rsidR="0079599F">
              <w:t>Non-</w:t>
            </w:r>
            <w:r>
              <w:rPr>
                <w:rFonts w:hint="eastAsia"/>
              </w:rPr>
              <w:t>R</w:t>
            </w:r>
            <w:r>
              <w:t>umor Topic</w:t>
            </w:r>
          </w:p>
        </w:tc>
      </w:tr>
      <w:tr w:rsidR="0079342A" w:rsidTr="0079599F">
        <w:tc>
          <w:tcPr>
            <w:tcW w:w="8381" w:type="dxa"/>
            <w:tcBorders>
              <w:top w:val="single" w:sz="12" w:space="0" w:color="auto"/>
            </w:tcBorders>
          </w:tcPr>
          <w:p w:rsidR="0079342A" w:rsidRPr="0079599F" w:rsidRDefault="0079599F" w:rsidP="0079599F">
            <w:pPr>
              <w:spacing w:line="300" w:lineRule="exact"/>
              <w:ind w:firstLine="0"/>
              <w:rPr>
                <w:sz w:val="21"/>
              </w:rPr>
            </w:pPr>
            <w:r w:rsidRPr="0079599F">
              <w:rPr>
                <w:sz w:val="21"/>
              </w:rPr>
              <w:t xml:space="preserve">The Internet is already full of </w:t>
            </w:r>
            <w:r>
              <w:rPr>
                <w:sz w:val="21"/>
              </w:rPr>
              <w:t xml:space="preserve">false rumors about Ebola: </w:t>
            </w:r>
            <w:r w:rsidR="00C76F66" w:rsidRPr="00C76F66">
              <w:rPr>
                <w:sz w:val="21"/>
              </w:rPr>
              <w:t>http://t.co/bCUXBQTpTj</w:t>
            </w:r>
          </w:p>
        </w:tc>
      </w:tr>
      <w:tr w:rsidR="0079342A" w:rsidTr="0079342A">
        <w:tc>
          <w:tcPr>
            <w:tcW w:w="8381" w:type="dxa"/>
          </w:tcPr>
          <w:p w:rsidR="0079342A" w:rsidRPr="0079599F" w:rsidRDefault="0079599F" w:rsidP="0079599F">
            <w:pPr>
              <w:spacing w:line="300" w:lineRule="exact"/>
              <w:ind w:firstLine="0"/>
              <w:rPr>
                <w:sz w:val="21"/>
              </w:rPr>
            </w:pPr>
            <w:r w:rsidRPr="0079599F">
              <w:rPr>
                <w:rFonts w:hint="eastAsia"/>
                <w:sz w:val="21"/>
              </w:rPr>
              <w:t>“</w:t>
            </w:r>
            <w:r w:rsidRPr="0079599F">
              <w:rPr>
                <w:sz w:val="21"/>
              </w:rPr>
              <w:t>@PerezHilton: @AZEALIABANKS I think you and Ebola would get along real well!” Ebola really? You couldn</w:t>
            </w:r>
            <w:r w:rsidR="00C76F66">
              <w:rPr>
                <w:sz w:val="21"/>
              </w:rPr>
              <w:t>’</w:t>
            </w:r>
            <w:r w:rsidRPr="0079599F">
              <w:rPr>
                <w:sz w:val="21"/>
              </w:rPr>
              <w:t>t think of anything else to say?</w:t>
            </w:r>
          </w:p>
        </w:tc>
      </w:tr>
      <w:tr w:rsidR="0079342A" w:rsidTr="0079342A">
        <w:tc>
          <w:tcPr>
            <w:tcW w:w="8381" w:type="dxa"/>
          </w:tcPr>
          <w:p w:rsidR="0079342A" w:rsidRPr="0079599F" w:rsidRDefault="00C76F66" w:rsidP="0079599F">
            <w:pPr>
              <w:spacing w:line="300" w:lineRule="exact"/>
              <w:ind w:firstLine="0"/>
              <w:rPr>
                <w:sz w:val="21"/>
              </w:rPr>
            </w:pPr>
            <w:r>
              <w:rPr>
                <w:sz w:val="21"/>
              </w:rPr>
              <w:t>“</w:t>
            </w:r>
            <w:r w:rsidR="0079599F" w:rsidRPr="0079599F">
              <w:rPr>
                <w:sz w:val="21"/>
              </w:rPr>
              <w:t>@CP24: BREAKING: Two patients are in isolation at a London,Ontario hospital for possible exposure to the Ebola virus.</w:t>
            </w:r>
            <w:r>
              <w:rPr>
                <w:sz w:val="21"/>
              </w:rPr>
              <w:t>”</w:t>
            </w:r>
            <w:r w:rsidR="0079599F" w:rsidRPr="0079599F">
              <w:rPr>
                <w:sz w:val="21"/>
              </w:rPr>
              <w:t xml:space="preserve"> WHAT?!?!?!? ??</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 xml:space="preserve">What?!?  RT </w:t>
            </w:r>
            <w:r w:rsidR="00C76F66">
              <w:rPr>
                <w:sz w:val="21"/>
              </w:rPr>
              <w:t>“</w:t>
            </w:r>
            <w:r w:rsidRPr="0079599F">
              <w:rPr>
                <w:sz w:val="21"/>
              </w:rPr>
              <w:t xml:space="preserve">@bbcworldservice: A town full of orphans </w:t>
            </w:r>
            <w:r w:rsidR="00C76F66">
              <w:rPr>
                <w:sz w:val="21"/>
              </w:rPr>
              <w:t>–</w:t>
            </w:r>
            <w:r w:rsidRPr="0079599F">
              <w:rPr>
                <w:sz w:val="21"/>
              </w:rPr>
              <w:t xml:space="preserve"> the Liberian village where every mother has died of Ebola</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So just how con</w:t>
            </w:r>
            <w:r>
              <w:rPr>
                <w:sz w:val="21"/>
              </w:rPr>
              <w:t xml:space="preserve">tagious is Ebola, really? </w:t>
            </w:r>
            <w:r w:rsidR="00C76F66" w:rsidRPr="00C76F66">
              <w:rPr>
                <w:sz w:val="21"/>
              </w:rPr>
              <w:t>http://t.co/HLAKNfozon</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RT @MzBeeezSoSassii: Hot spots? Really? ?? RT @cnnbrk Canada will stop accepting visa applications from Ebola hot spots, official says.</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lastRenderedPageBreak/>
              <w:t>From AIDS to Ebola: In rumor contr</w:t>
            </w:r>
            <w:r>
              <w:rPr>
                <w:sz w:val="21"/>
              </w:rPr>
              <w:t xml:space="preserve">ol, only the tech changes </w:t>
            </w:r>
            <w:r w:rsidR="00C76F66" w:rsidRPr="00C76F66">
              <w:rPr>
                <w:sz w:val="21"/>
              </w:rPr>
              <w:t>http://t.co/8HnBkoa7tm</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How Do You Get Ebola, Really?: Amid continued confusion over how Ebola spreads, the Worl</w:t>
            </w:r>
            <w:r>
              <w:rPr>
                <w:sz w:val="21"/>
              </w:rPr>
              <w:t xml:space="preserve">d Health Organization </w:t>
            </w:r>
            <w:r w:rsidR="00C76F66">
              <w:rPr>
                <w:sz w:val="21"/>
              </w:rPr>
              <w:t>…</w:t>
            </w:r>
            <w:r>
              <w:rPr>
                <w:sz w:val="21"/>
              </w:rPr>
              <w:t xml:space="preserve"> </w:t>
            </w:r>
            <w:r w:rsidR="00C76F66" w:rsidRPr="00C76F66">
              <w:rPr>
                <w:sz w:val="21"/>
              </w:rPr>
              <w:t>http://t.co/h8mDezNzXk</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but</w:t>
            </w:r>
            <w:r w:rsidR="00C76F66">
              <w:rPr>
                <w:sz w:val="21"/>
              </w:rPr>
              <w:t>…</w:t>
            </w:r>
            <w:r w:rsidRPr="0079599F">
              <w:rPr>
                <w:sz w:val="21"/>
              </w:rPr>
              <w:t xml:space="preserve"> RT @Chunchi: RT @Neauxp: WHAT? RT</w:t>
            </w:r>
            <w:r w:rsidR="00C76F66">
              <w:rPr>
                <w:sz w:val="21"/>
              </w:rPr>
              <w:t>”</w:t>
            </w:r>
            <w:r w:rsidRPr="0079599F">
              <w:rPr>
                <w:sz w:val="21"/>
              </w:rPr>
              <w:t>@HuffingtonPost: MORE: Liberia to prosecute ma</w:t>
            </w:r>
            <w:r>
              <w:rPr>
                <w:sz w:val="21"/>
              </w:rPr>
              <w:t xml:space="preserve">n who brought Ebola to US </w:t>
            </w:r>
            <w:r w:rsidR="00C76F66" w:rsidRPr="00C76F66">
              <w:rPr>
                <w:sz w:val="21"/>
              </w:rPr>
              <w:t>http://t.co/0V6XfyhSRC</w:t>
            </w:r>
            <w:r w:rsidR="00C76F66">
              <w:rPr>
                <w:sz w:val="21"/>
              </w:rPr>
              <w:t>”</w:t>
            </w:r>
          </w:p>
        </w:tc>
      </w:tr>
      <w:tr w:rsidR="0079342A" w:rsidTr="0079342A">
        <w:tc>
          <w:tcPr>
            <w:tcW w:w="8381" w:type="dxa"/>
          </w:tcPr>
          <w:p w:rsidR="0079342A" w:rsidRPr="0079599F" w:rsidRDefault="0079599F" w:rsidP="0079599F">
            <w:pPr>
              <w:spacing w:line="300" w:lineRule="exact"/>
              <w:ind w:firstLine="0"/>
              <w:rPr>
                <w:sz w:val="21"/>
              </w:rPr>
            </w:pPr>
            <w:r w:rsidRPr="0079599F">
              <w:rPr>
                <w:sz w:val="21"/>
              </w:rPr>
              <w:t xml:space="preserve">RT @CDCemergency: @Ryan_2ka 1) Learn how ebola spreads 2) counter rumors with facts and </w:t>
            </w:r>
            <w:r>
              <w:rPr>
                <w:sz w:val="21"/>
              </w:rPr>
              <w:t xml:space="preserve">3) give aid if you can: </w:t>
            </w:r>
            <w:r w:rsidR="00C76F66" w:rsidRPr="00C76F66">
              <w:rPr>
                <w:sz w:val="21"/>
              </w:rPr>
              <w:t>http://t.co/iyPjOfODH4</w:t>
            </w:r>
          </w:p>
        </w:tc>
      </w:tr>
    </w:tbl>
    <w:p w:rsidR="007E16D9" w:rsidRPr="00C76F66" w:rsidRDefault="00C76F66" w:rsidP="0079599F">
      <w:pPr>
        <w:spacing w:beforeLines="100" w:before="312"/>
      </w:pPr>
      <w:r>
        <w:rPr>
          <w:rFonts w:hint="eastAsia"/>
        </w:rPr>
        <w:t>从</w:t>
      </w:r>
      <w:r>
        <w:fldChar w:fldCharType="begin"/>
      </w:r>
      <w:r>
        <w:instrText xml:space="preserve"> </w:instrText>
      </w:r>
      <w:r>
        <w:rPr>
          <w:rFonts w:hint="eastAsia"/>
        </w:rPr>
        <w:instrText>REF _Ref453025557 \h</w:instrText>
      </w:r>
      <w:r>
        <w:instrText xml:space="preserve"> </w:instrText>
      </w:r>
      <w:r>
        <w:fldChar w:fldCharType="separate"/>
      </w:r>
      <w:r w:rsidR="00611C38">
        <w:rPr>
          <w:rFonts w:hint="eastAsia"/>
        </w:rPr>
        <w:t>表</w:t>
      </w:r>
      <w:r w:rsidR="00611C38">
        <w:rPr>
          <w:rFonts w:hint="eastAsia"/>
        </w:rPr>
        <w:t xml:space="preserve"> </w:t>
      </w:r>
      <w:r w:rsidR="00611C38">
        <w:rPr>
          <w:noProof/>
        </w:rPr>
        <w:t>5</w:t>
      </w:r>
      <w:r w:rsidR="00611C38">
        <w:t>.</w:t>
      </w:r>
      <w:r w:rsidR="00611C38">
        <w:rPr>
          <w:noProof/>
        </w:rPr>
        <w:t>3</w:t>
      </w:r>
      <w:r>
        <w:fldChar w:fldCharType="end"/>
      </w:r>
      <w:r>
        <w:rPr>
          <w:rFonts w:hint="eastAsia"/>
        </w:rPr>
        <w:t>中看到</w:t>
      </w:r>
      <w:r>
        <w:t>，系统检测出的谣言话题</w:t>
      </w:r>
      <w:r>
        <w:rPr>
          <w:rFonts w:hint="eastAsia"/>
        </w:rPr>
        <w:t>范围</w:t>
      </w:r>
      <w:r>
        <w:t>广阔</w:t>
      </w:r>
      <w:r>
        <w:rPr>
          <w:rFonts w:hint="eastAsia"/>
        </w:rPr>
        <w:t>：</w:t>
      </w:r>
      <w:r>
        <w:t>有</w:t>
      </w:r>
      <w:r>
        <w:rPr>
          <w:rFonts w:hint="eastAsia"/>
        </w:rPr>
        <w:t>关于谣传</w:t>
      </w:r>
      <w:r>
        <w:t>体育明星</w:t>
      </w:r>
      <w:r>
        <w:rPr>
          <w:rFonts w:hint="eastAsia"/>
        </w:rPr>
        <w:t>感染</w:t>
      </w:r>
      <w:r>
        <w:t>埃博拉病毒的</w:t>
      </w:r>
      <w:r>
        <w:rPr>
          <w:rFonts w:hint="eastAsia"/>
        </w:rPr>
        <w:t>话题</w:t>
      </w:r>
      <w:r>
        <w:t>，有</w:t>
      </w:r>
      <w:r>
        <w:rPr>
          <w:rFonts w:hint="eastAsia"/>
        </w:rPr>
        <w:t>关于某</w:t>
      </w:r>
      <w:r>
        <w:t>地区出现埃博拉病例的话题，有</w:t>
      </w:r>
      <w:r>
        <w:rPr>
          <w:rFonts w:hint="eastAsia"/>
        </w:rPr>
        <w:t>埃博拉是</w:t>
      </w:r>
      <w:r>
        <w:t>美国虚构出来的阴谋的谣言</w:t>
      </w:r>
      <w:r>
        <w:rPr>
          <w:rFonts w:hint="eastAsia"/>
        </w:rPr>
        <w:t>，</w:t>
      </w:r>
      <w:r>
        <w:t>还有称埃博拉</w:t>
      </w:r>
      <w:r>
        <w:rPr>
          <w:rFonts w:hint="eastAsia"/>
        </w:rPr>
        <w:t>疫苗只对白人有效的</w:t>
      </w:r>
      <w:r>
        <w:t>谣言。</w:t>
      </w:r>
      <w:r>
        <w:rPr>
          <w:rFonts w:hint="eastAsia"/>
        </w:rPr>
        <w:t>大部分谣言</w:t>
      </w:r>
      <w:r>
        <w:t>话题检测出的候选消息</w:t>
      </w:r>
      <w:r w:rsidR="00760CBB">
        <w:rPr>
          <w:rFonts w:hint="eastAsia"/>
        </w:rPr>
        <w:t>都</w:t>
      </w:r>
      <w:r w:rsidR="00760CBB">
        <w:t>带有强烈的</w:t>
      </w:r>
      <w:r w:rsidR="00760CBB">
        <w:rPr>
          <w:rFonts w:hint="eastAsia"/>
        </w:rPr>
        <w:t>惊讶</w:t>
      </w:r>
      <w:r w:rsidR="00760CBB">
        <w:t>、不确定、</w:t>
      </w:r>
      <w:r w:rsidR="00760CBB">
        <w:rPr>
          <w:rFonts w:hint="eastAsia"/>
        </w:rPr>
        <w:t>怀疑、</w:t>
      </w:r>
      <w:r w:rsidR="00760CBB">
        <w:t>质疑感情</w:t>
      </w:r>
      <w:r w:rsidR="00760CBB">
        <w:rPr>
          <w:rFonts w:hint="eastAsia"/>
        </w:rPr>
        <w:t>色彩的</w:t>
      </w:r>
      <w:r w:rsidR="00760CBB">
        <w:t>单词，或者</w:t>
      </w:r>
      <w:r w:rsidR="00760CBB">
        <w:rPr>
          <w:rFonts w:hint="eastAsia"/>
        </w:rPr>
        <w:t>其</w:t>
      </w:r>
      <w:r w:rsidR="00760CBB">
        <w:t>本身就是辟谣性质的消息</w:t>
      </w:r>
      <w:r w:rsidR="00760CBB">
        <w:rPr>
          <w:rFonts w:hint="eastAsia"/>
        </w:rPr>
        <w:t>，</w:t>
      </w:r>
      <w:r w:rsidR="00760CBB">
        <w:t>这些正是</w:t>
      </w:r>
      <w:r w:rsidR="00760CBB">
        <w:rPr>
          <w:rFonts w:hint="eastAsia"/>
        </w:rPr>
        <w:t>此</w:t>
      </w:r>
      <w:r w:rsidR="00760CBB">
        <w:t>系统</w:t>
      </w:r>
      <w:r w:rsidR="00760CBB">
        <w:rPr>
          <w:rFonts w:hint="eastAsia"/>
        </w:rPr>
        <w:t>用以检测</w:t>
      </w:r>
      <w:r w:rsidR="00760CBB">
        <w:t>的线索信号，模式匹配筛选的</w:t>
      </w:r>
      <w:r w:rsidR="00760CBB">
        <w:rPr>
          <w:rFonts w:hint="eastAsia"/>
        </w:rPr>
        <w:t>那</w:t>
      </w:r>
      <w:r w:rsidR="00760CBB">
        <w:t>一步就是要找出这样的信号消息</w:t>
      </w:r>
      <w:r w:rsidR="00760CBB">
        <w:rPr>
          <w:rFonts w:hint="eastAsia"/>
        </w:rPr>
        <w:t>。</w:t>
      </w:r>
      <w:r w:rsidR="00760CBB">
        <w:t>这是</w:t>
      </w:r>
      <w:r w:rsidR="00760CBB">
        <w:rPr>
          <w:rFonts w:hint="eastAsia"/>
        </w:rPr>
        <w:t>基于</w:t>
      </w:r>
      <w:r w:rsidR="00760CBB">
        <w:t>一个假设：任何的谣言在传播过程中都</w:t>
      </w:r>
      <w:r w:rsidR="00760CBB">
        <w:rPr>
          <w:rFonts w:hint="eastAsia"/>
        </w:rPr>
        <w:t>出现</w:t>
      </w:r>
      <w:r w:rsidR="00760CBB">
        <w:t>一部分</w:t>
      </w:r>
      <w:r w:rsidR="00760CBB">
        <w:rPr>
          <w:rFonts w:hint="eastAsia"/>
        </w:rPr>
        <w:t>明智</w:t>
      </w:r>
      <w:r w:rsidR="00760CBB">
        <w:t>的用户</w:t>
      </w:r>
      <w:r w:rsidR="00760CBB">
        <w:rPr>
          <w:rFonts w:hint="eastAsia"/>
        </w:rPr>
        <w:t>会</w:t>
      </w:r>
      <w:r w:rsidR="00760CBB">
        <w:t>发出这些质疑的声音。</w:t>
      </w:r>
    </w:p>
    <w:p w:rsidR="007E16D9" w:rsidRPr="00760CBB" w:rsidRDefault="00760CBB" w:rsidP="00A94367">
      <w:r>
        <w:rPr>
          <w:rFonts w:hint="eastAsia"/>
        </w:rPr>
        <w:t>然而</w:t>
      </w:r>
      <w:r>
        <w:fldChar w:fldCharType="begin"/>
      </w:r>
      <w:r>
        <w:instrText xml:space="preserve"> </w:instrText>
      </w:r>
      <w:r>
        <w:rPr>
          <w:rFonts w:hint="eastAsia"/>
        </w:rPr>
        <w:instrText>REF _Ref453026541 \h</w:instrText>
      </w:r>
      <w:r>
        <w:instrText xml:space="preserve"> </w:instrText>
      </w:r>
      <w:r>
        <w:fldChar w:fldCharType="separate"/>
      </w:r>
      <w:r w:rsidR="00611C38">
        <w:rPr>
          <w:rFonts w:hint="eastAsia"/>
        </w:rPr>
        <w:t>表</w:t>
      </w:r>
      <w:r w:rsidR="00611C38">
        <w:rPr>
          <w:rFonts w:hint="eastAsia"/>
        </w:rPr>
        <w:t xml:space="preserve"> </w:t>
      </w:r>
      <w:r w:rsidR="00611C38">
        <w:rPr>
          <w:noProof/>
        </w:rPr>
        <w:t>5</w:t>
      </w:r>
      <w:r w:rsidR="00611C38">
        <w:t>.</w:t>
      </w:r>
      <w:r w:rsidR="00611C38">
        <w:rPr>
          <w:noProof/>
        </w:rPr>
        <w:t>4</w:t>
      </w:r>
      <w:r>
        <w:fldChar w:fldCharType="end"/>
      </w:r>
      <w:r>
        <w:rPr>
          <w:rFonts w:hint="eastAsia"/>
        </w:rPr>
        <w:t>中</w:t>
      </w:r>
      <w:r>
        <w:t>那些被错误</w:t>
      </w:r>
      <w:r>
        <w:rPr>
          <w:rFonts w:hint="eastAsia"/>
        </w:rPr>
        <w:t>检测出</w:t>
      </w:r>
      <w:r>
        <w:t>的非谣言话题通常</w:t>
      </w:r>
      <w:r>
        <w:rPr>
          <w:rFonts w:hint="eastAsia"/>
        </w:rPr>
        <w:t>也</w:t>
      </w:r>
      <w:r>
        <w:t>带有这样的信号</w:t>
      </w:r>
      <w:r>
        <w:rPr>
          <w:rFonts w:hint="eastAsia"/>
        </w:rPr>
        <w:t>词，</w:t>
      </w:r>
      <w:r w:rsidR="00D66F16">
        <w:rPr>
          <w:rFonts w:hint="eastAsia"/>
        </w:rPr>
        <w:t>其</w:t>
      </w:r>
      <w:r>
        <w:rPr>
          <w:rFonts w:hint="eastAsia"/>
        </w:rPr>
        <w:t>中</w:t>
      </w:r>
      <w:r>
        <w:t>有大部分是惊讶</w:t>
      </w:r>
      <w:r>
        <w:rPr>
          <w:rFonts w:hint="eastAsia"/>
        </w:rPr>
        <w:t>语气</w:t>
      </w:r>
      <w:r w:rsidR="00D66F16">
        <w:rPr>
          <w:rFonts w:hint="eastAsia"/>
        </w:rPr>
        <w:t>词</w:t>
      </w:r>
      <w:r w:rsidR="00D66F16">
        <w:t>，而且带有很多问号和叹号加强</w:t>
      </w:r>
      <w:r w:rsidR="00D66F16">
        <w:rPr>
          <w:rFonts w:hint="eastAsia"/>
        </w:rPr>
        <w:t>惊讶</w:t>
      </w:r>
      <w:r w:rsidR="00D66F16">
        <w:t>的</w:t>
      </w:r>
      <w:r w:rsidR="00D66F16">
        <w:rPr>
          <w:rFonts w:hint="eastAsia"/>
        </w:rPr>
        <w:t>感情</w:t>
      </w:r>
      <w:r w:rsidR="00D66F16">
        <w:t>色彩</w:t>
      </w:r>
      <w:r w:rsidR="00D66F16">
        <w:rPr>
          <w:rFonts w:hint="eastAsia"/>
        </w:rPr>
        <w:t>，</w:t>
      </w:r>
      <w:r w:rsidR="00D66F16">
        <w:t>但</w:t>
      </w:r>
      <w:r w:rsidR="00D66F16">
        <w:rPr>
          <w:rFonts w:hint="eastAsia"/>
        </w:rPr>
        <w:t>实际上消息</w:t>
      </w:r>
      <w:r w:rsidR="00D66F16">
        <w:t>惊讶的对象不是谣言，而是一些</w:t>
      </w:r>
      <w:r w:rsidR="00D66F16">
        <w:rPr>
          <w:rFonts w:hint="eastAsia"/>
        </w:rPr>
        <w:t>轰动性</w:t>
      </w:r>
      <w:r w:rsidR="00D66F16">
        <w:t>的新闻</w:t>
      </w:r>
      <w:r w:rsidR="00D66F16">
        <w:rPr>
          <w:rFonts w:hint="eastAsia"/>
        </w:rPr>
        <w:t>或不当</w:t>
      </w:r>
      <w:r w:rsidR="00D66F16">
        <w:t>的言论</w:t>
      </w:r>
      <w:r w:rsidR="00D66F16">
        <w:rPr>
          <w:rFonts w:hint="eastAsia"/>
        </w:rPr>
        <w:t>；而有些</w:t>
      </w:r>
      <w:r w:rsidR="00D66F16">
        <w:t>消息带有</w:t>
      </w:r>
      <w:r w:rsidR="00D66F16">
        <w:rPr>
          <w:rFonts w:hint="eastAsia"/>
        </w:rPr>
        <w:t>单词“</w:t>
      </w:r>
      <w:r w:rsidR="00D66F16">
        <w:rPr>
          <w:rFonts w:hint="eastAsia"/>
        </w:rPr>
        <w:t>really</w:t>
      </w:r>
      <w:r w:rsidR="00D66F16">
        <w:rPr>
          <w:rFonts w:hint="eastAsia"/>
        </w:rPr>
        <w:t>”，</w:t>
      </w:r>
      <w:r w:rsidR="00D66F16">
        <w:t>但却不是</w:t>
      </w:r>
      <w:r w:rsidR="00D66F16">
        <w:rPr>
          <w:rFonts w:hint="eastAsia"/>
        </w:rPr>
        <w:t>表示</w:t>
      </w:r>
      <w:r w:rsidR="00D66F16">
        <w:t>惊讶</w:t>
      </w:r>
      <w:r w:rsidR="00D66F16">
        <w:rPr>
          <w:rFonts w:hint="eastAsia"/>
        </w:rPr>
        <w:t>而是</w:t>
      </w:r>
      <w:r w:rsidR="00D66F16">
        <w:t>用作副词</w:t>
      </w:r>
      <w:r w:rsidR="00D66F16">
        <w:rPr>
          <w:rFonts w:hint="eastAsia"/>
        </w:rPr>
        <w:t>，</w:t>
      </w:r>
      <w:r w:rsidR="00D66F16">
        <w:t>大意为</w:t>
      </w:r>
      <w:r w:rsidR="00D66F16">
        <w:rPr>
          <w:rFonts w:hint="eastAsia"/>
        </w:rPr>
        <w:t>“真正地”；另</w:t>
      </w:r>
      <w:r w:rsidR="00D66F16">
        <w:t>一部分</w:t>
      </w:r>
      <w:r w:rsidR="00D66F16">
        <w:rPr>
          <w:rFonts w:hint="eastAsia"/>
        </w:rPr>
        <w:t>的</w:t>
      </w:r>
      <w:r w:rsidR="00D66F16">
        <w:t>消息中带有</w:t>
      </w:r>
      <w:r w:rsidR="00D66F16">
        <w:rPr>
          <w:rFonts w:hint="eastAsia"/>
        </w:rPr>
        <w:t>关键词“</w:t>
      </w:r>
      <w:r w:rsidR="00D66F16">
        <w:rPr>
          <w:rFonts w:hint="eastAsia"/>
        </w:rPr>
        <w:t>rumor</w:t>
      </w:r>
      <w:r w:rsidR="00D66F16">
        <w:rPr>
          <w:rFonts w:hint="eastAsia"/>
        </w:rPr>
        <w:t>”（谣言</w:t>
      </w:r>
      <w:r w:rsidR="00D66F16">
        <w:t>），但却是</w:t>
      </w:r>
      <w:r w:rsidR="00D66F16">
        <w:rPr>
          <w:rFonts w:hint="eastAsia"/>
        </w:rPr>
        <w:t>说当前</w:t>
      </w:r>
      <w:r w:rsidR="00D66F16">
        <w:t>谣言满天</w:t>
      </w:r>
      <w:r w:rsidR="00D66F16">
        <w:rPr>
          <w:rFonts w:hint="eastAsia"/>
        </w:rPr>
        <w:t>、</w:t>
      </w:r>
      <w:r w:rsidR="00D66F16">
        <w:t>需要</w:t>
      </w:r>
      <w:r w:rsidR="00D66F16">
        <w:rPr>
          <w:rFonts w:hint="eastAsia"/>
        </w:rPr>
        <w:t>进行</w:t>
      </w:r>
      <w:r w:rsidR="00D66F16">
        <w:t>谣言控制</w:t>
      </w:r>
      <w:r w:rsidR="00D66F16">
        <w:rPr>
          <w:rFonts w:hint="eastAsia"/>
        </w:rPr>
        <w:t>等等</w:t>
      </w:r>
      <w:r w:rsidR="00D66F16">
        <w:t>的言论，并不是</w:t>
      </w:r>
      <w:r w:rsidR="00D66F16">
        <w:rPr>
          <w:rFonts w:hint="eastAsia"/>
        </w:rPr>
        <w:t>在</w:t>
      </w:r>
      <w:r w:rsidR="00D66F16">
        <w:t>谈论具体的谣言</w:t>
      </w:r>
      <w:r w:rsidR="00D66F16">
        <w:rPr>
          <w:rFonts w:hint="eastAsia"/>
        </w:rPr>
        <w:t>。从</w:t>
      </w:r>
      <w:r w:rsidR="0022569F">
        <w:t>这里我们就能看出其实原系统</w:t>
      </w:r>
      <w:r w:rsidR="0022569F">
        <w:rPr>
          <w:rFonts w:hint="eastAsia"/>
        </w:rPr>
        <w:t>通过模式匹配检测</w:t>
      </w:r>
      <w:r w:rsidR="0022569F">
        <w:t>出谣言消息的同时，也混入了很多</w:t>
      </w:r>
      <w:r w:rsidR="0022569F">
        <w:rPr>
          <w:rFonts w:hint="eastAsia"/>
        </w:rPr>
        <w:t>难以</w:t>
      </w:r>
      <w:r w:rsidR="0022569F">
        <w:t>区分的噪声</w:t>
      </w:r>
      <w:r w:rsidR="0022569F">
        <w:rPr>
          <w:rFonts w:hint="eastAsia"/>
        </w:rPr>
        <w:t>候选</w:t>
      </w:r>
      <w:r w:rsidR="0022569F">
        <w:t>消息。</w:t>
      </w:r>
    </w:p>
    <w:p w:rsidR="007E16D9" w:rsidRPr="0022569F" w:rsidRDefault="0022569F" w:rsidP="00A94367">
      <w:r>
        <w:rPr>
          <w:rFonts w:hint="eastAsia"/>
        </w:rPr>
        <w:t>即便</w:t>
      </w:r>
      <w:r>
        <w:t>如此，本章节的两个实验也充分说明</w:t>
      </w:r>
      <w:r>
        <w:rPr>
          <w:rFonts w:hint="eastAsia"/>
        </w:rPr>
        <w:t>加入</w:t>
      </w:r>
      <w:r>
        <w:t>了</w:t>
      </w:r>
      <w:r w:rsidR="006B6E00">
        <w:rPr>
          <w:rFonts w:hint="eastAsia"/>
        </w:rPr>
        <w:t>更多特征</w:t>
      </w:r>
      <w:r>
        <w:t>和</w:t>
      </w:r>
      <w:r w:rsidR="006B6E00">
        <w:rPr>
          <w:rFonts w:hint="eastAsia"/>
        </w:rPr>
        <w:t>引入</w:t>
      </w:r>
      <w:r>
        <w:t>特征选择技术的新</w:t>
      </w:r>
      <w:r>
        <w:rPr>
          <w:rFonts w:hint="eastAsia"/>
        </w:rPr>
        <w:t>系统</w:t>
      </w:r>
      <w:r w:rsidR="00901771">
        <w:rPr>
          <w:rFonts w:hint="eastAsia"/>
        </w:rPr>
        <w:t>相较</w:t>
      </w:r>
      <w:r w:rsidR="00901771">
        <w:t>原系统</w:t>
      </w:r>
      <w:r w:rsidR="00901771">
        <w:rPr>
          <w:rFonts w:hint="eastAsia"/>
        </w:rPr>
        <w:t>的</w:t>
      </w:r>
      <w:r w:rsidR="00901771">
        <w:t>谣言检测准确率</w:t>
      </w:r>
      <w:r w:rsidR="00901771">
        <w:rPr>
          <w:rFonts w:hint="eastAsia"/>
        </w:rPr>
        <w:t>有显著</w:t>
      </w:r>
      <w:r w:rsidR="00901771">
        <w:t>的提高</w:t>
      </w:r>
      <w:r>
        <w:rPr>
          <w:rFonts w:hint="eastAsia"/>
        </w:rPr>
        <w:t>；而</w:t>
      </w:r>
      <w:r>
        <w:t>本文</w:t>
      </w:r>
      <w:r>
        <w:rPr>
          <w:rFonts w:hint="eastAsia"/>
        </w:rPr>
        <w:t>提出</w:t>
      </w:r>
      <w:r>
        <w:t>的浮动包装器技术以及引入的多分类器组合投票技术</w:t>
      </w:r>
      <w:r>
        <w:rPr>
          <w:rFonts w:hint="eastAsia"/>
        </w:rPr>
        <w:t>能</w:t>
      </w:r>
      <w:r>
        <w:t>进一步提高</w:t>
      </w:r>
      <w:r>
        <w:rPr>
          <w:rFonts w:hint="eastAsia"/>
        </w:rPr>
        <w:t>检测</w:t>
      </w:r>
      <w:r>
        <w:t>系统的</w:t>
      </w:r>
      <w:r w:rsidR="00901771">
        <w:rPr>
          <w:rFonts w:hint="eastAsia"/>
        </w:rPr>
        <w:t>检测准确率</w:t>
      </w:r>
      <w:r>
        <w:t>，增加系统</w:t>
      </w:r>
      <w:r>
        <w:rPr>
          <w:rFonts w:hint="eastAsia"/>
        </w:rPr>
        <w:t>表现</w:t>
      </w:r>
      <w:r>
        <w:t>的稳定性</w:t>
      </w:r>
      <w:r>
        <w:rPr>
          <w:rFonts w:hint="eastAsia"/>
        </w:rPr>
        <w:t>，</w:t>
      </w:r>
      <w:r>
        <w:t>以及系统</w:t>
      </w:r>
      <w:r>
        <w:rPr>
          <w:rFonts w:hint="eastAsia"/>
        </w:rPr>
        <w:t>在</w:t>
      </w:r>
      <w:r>
        <w:t>真实</w:t>
      </w:r>
      <w:r>
        <w:rPr>
          <w:rFonts w:hint="eastAsia"/>
        </w:rPr>
        <w:t>应用</w:t>
      </w:r>
      <w:r>
        <w:t>场景下的实用性。</w:t>
      </w:r>
    </w:p>
    <w:p w:rsidR="007E16D9" w:rsidRPr="007E16D9" w:rsidRDefault="007E16D9" w:rsidP="00A94367"/>
    <w:p w:rsidR="00666ADB" w:rsidRDefault="00666ADB">
      <w:pPr>
        <w:widowControl/>
        <w:spacing w:line="240" w:lineRule="auto"/>
        <w:ind w:firstLine="0"/>
        <w:jc w:val="left"/>
      </w:pPr>
      <w:r>
        <w:br w:type="page"/>
      </w:r>
    </w:p>
    <w:p w:rsidR="007373D2" w:rsidRDefault="0022569F" w:rsidP="00666ADB">
      <w:pPr>
        <w:pStyle w:val="1"/>
      </w:pPr>
      <w:bookmarkStart w:id="97" w:name="_Ref453019248"/>
      <w:bookmarkStart w:id="98" w:name="_Toc453167152"/>
      <w:r>
        <w:rPr>
          <w:rFonts w:hint="eastAsia"/>
        </w:rPr>
        <w:lastRenderedPageBreak/>
        <w:t>总结</w:t>
      </w:r>
      <w:r w:rsidR="00666ADB">
        <w:t>与</w:t>
      </w:r>
      <w:bookmarkEnd w:id="97"/>
      <w:r>
        <w:rPr>
          <w:rFonts w:hint="eastAsia"/>
        </w:rPr>
        <w:t>展望</w:t>
      </w:r>
      <w:bookmarkEnd w:id="98"/>
    </w:p>
    <w:p w:rsidR="0022569F" w:rsidRDefault="0022569F" w:rsidP="0022569F">
      <w:pPr>
        <w:pStyle w:val="2"/>
      </w:pPr>
      <w:bookmarkStart w:id="99" w:name="_Toc453167153"/>
      <w:r>
        <w:rPr>
          <w:rFonts w:hint="eastAsia"/>
        </w:rPr>
        <w:t>总结</w:t>
      </w:r>
      <w:bookmarkEnd w:id="99"/>
    </w:p>
    <w:p w:rsidR="00666ADB" w:rsidRDefault="0022569F" w:rsidP="00666ADB">
      <w:r>
        <w:rPr>
          <w:rFonts w:hint="eastAsia"/>
        </w:rPr>
        <w:t>本文实现</w:t>
      </w:r>
      <w:r>
        <w:t>了一个完整的</w:t>
      </w:r>
      <w:r>
        <w:rPr>
          <w:rFonts w:hint="eastAsia"/>
        </w:rPr>
        <w:t>社交网络</w:t>
      </w:r>
      <w:r>
        <w:t>中的谣言</w:t>
      </w:r>
      <w:r>
        <w:rPr>
          <w:rFonts w:hint="eastAsia"/>
        </w:rPr>
        <w:t>检测</w:t>
      </w:r>
      <w:r>
        <w:t>系统</w:t>
      </w:r>
      <w:r>
        <w:rPr>
          <w:rFonts w:hint="eastAsia"/>
        </w:rPr>
        <w:t>，此</w:t>
      </w:r>
      <w:r>
        <w:t>系统基于一个已有工作的谣言检测系统的框架</w:t>
      </w:r>
      <w:r>
        <w:rPr>
          <w:rFonts w:hint="eastAsia"/>
        </w:rPr>
        <w:t>。通过分析，</w:t>
      </w:r>
      <w:r>
        <w:t>本文</w:t>
      </w:r>
      <w:r>
        <w:rPr>
          <w:rFonts w:hint="eastAsia"/>
        </w:rPr>
        <w:t>提出原系统</w:t>
      </w:r>
      <w:r>
        <w:t>存在</w:t>
      </w:r>
      <w:r>
        <w:rPr>
          <w:rFonts w:hint="eastAsia"/>
        </w:rPr>
        <w:t>的</w:t>
      </w:r>
      <w:r>
        <w:t>两方面问题：</w:t>
      </w:r>
      <w:r w:rsidR="00EA42C9">
        <w:rPr>
          <w:rFonts w:hint="eastAsia"/>
        </w:rPr>
        <w:t>候选</w:t>
      </w:r>
      <w:r w:rsidR="00EA42C9">
        <w:t>话题重复率过高，以及</w:t>
      </w:r>
      <w:r w:rsidR="00EA42C9">
        <w:rPr>
          <w:rFonts w:hint="eastAsia"/>
        </w:rPr>
        <w:t>特征种类</w:t>
      </w:r>
      <w:r w:rsidR="00EA42C9">
        <w:t>太少</w:t>
      </w:r>
      <w:r w:rsidR="00EA42C9">
        <w:rPr>
          <w:rFonts w:hint="eastAsia"/>
        </w:rPr>
        <w:t>导致</w:t>
      </w:r>
      <w:r w:rsidR="00EA42C9">
        <w:t>的</w:t>
      </w:r>
      <w:r w:rsidR="00EA42C9">
        <w:rPr>
          <w:rFonts w:hint="eastAsia"/>
        </w:rPr>
        <w:t>检测</w:t>
      </w:r>
      <w:r w:rsidR="00EA42C9">
        <w:t>准确率</w:t>
      </w:r>
      <w:r w:rsidR="00EA42C9">
        <w:rPr>
          <w:rFonts w:hint="eastAsia"/>
        </w:rPr>
        <w:t>不高</w:t>
      </w:r>
      <w:r w:rsidR="00EA42C9">
        <w:t>。</w:t>
      </w:r>
      <w:r w:rsidR="00EA42C9">
        <w:rPr>
          <w:rFonts w:hint="eastAsia"/>
        </w:rPr>
        <w:t>接下来</w:t>
      </w:r>
      <w:r w:rsidR="00EA42C9">
        <w:t>本文对这两方面的问题分别</w:t>
      </w:r>
      <w:r w:rsidR="00EA42C9">
        <w:rPr>
          <w:rFonts w:hint="eastAsia"/>
        </w:rPr>
        <w:t>提出</w:t>
      </w:r>
      <w:r w:rsidR="00EA42C9">
        <w:t>解决方案，并用实验证明方案的有效性。</w:t>
      </w:r>
    </w:p>
    <w:p w:rsidR="00EA42C9" w:rsidRDefault="00EA42C9" w:rsidP="00666ADB">
      <w:r>
        <w:rPr>
          <w:rFonts w:hint="eastAsia"/>
        </w:rPr>
        <w:t>对于</w:t>
      </w:r>
      <w:r>
        <w:t>第一个问题，</w:t>
      </w:r>
      <w:r>
        <w:rPr>
          <w:rFonts w:hint="eastAsia"/>
        </w:rPr>
        <w:t>本文的</w:t>
      </w:r>
      <w:r>
        <w:t>改进方案是在原系统聚类</w:t>
      </w:r>
      <w:r>
        <w:rPr>
          <w:rFonts w:hint="eastAsia"/>
        </w:rPr>
        <w:t>出</w:t>
      </w:r>
      <w:r>
        <w:t>话题</w:t>
      </w:r>
      <w:r>
        <w:rPr>
          <w:rFonts w:hint="eastAsia"/>
        </w:rPr>
        <w:t>的基础</w:t>
      </w:r>
      <w:r>
        <w:t>上</w:t>
      </w:r>
      <w:r>
        <w:rPr>
          <w:rFonts w:hint="eastAsia"/>
        </w:rPr>
        <w:t>再</w:t>
      </w:r>
      <w:r>
        <w:t>做</w:t>
      </w:r>
      <w:r>
        <w:rPr>
          <w:rFonts w:hint="eastAsia"/>
        </w:rPr>
        <w:t>一次</w:t>
      </w:r>
      <w:r>
        <w:t>聚类。</w:t>
      </w:r>
      <w:r>
        <w:rPr>
          <w:rFonts w:hint="eastAsia"/>
        </w:rPr>
        <w:t>对此，</w:t>
      </w:r>
      <w:r>
        <w:t>本文选择了基于相似度矩阵的聚类算法，并</w:t>
      </w:r>
      <w:r>
        <w:rPr>
          <w:rFonts w:hint="eastAsia"/>
        </w:rPr>
        <w:t>讨论</w:t>
      </w:r>
      <w:r>
        <w:t>了</w:t>
      </w:r>
      <w:r>
        <w:rPr>
          <w:rFonts w:hint="eastAsia"/>
        </w:rPr>
        <w:t>6</w:t>
      </w:r>
      <w:r>
        <w:rPr>
          <w:rFonts w:hint="eastAsia"/>
        </w:rPr>
        <w:t>种</w:t>
      </w:r>
      <w:r>
        <w:t>适合</w:t>
      </w:r>
      <w:r>
        <w:rPr>
          <w:rFonts w:hint="eastAsia"/>
        </w:rPr>
        <w:t>社交网络</w:t>
      </w:r>
      <w:r>
        <w:t>话题聚类的相似度度量</w:t>
      </w:r>
      <w:r>
        <w:rPr>
          <w:rFonts w:hint="eastAsia"/>
        </w:rPr>
        <w:t>，</w:t>
      </w:r>
      <w:r>
        <w:t>考虑了包括时间、用户互动和文本内容等因素</w:t>
      </w:r>
      <w:r>
        <w:rPr>
          <w:rFonts w:hint="eastAsia"/>
        </w:rPr>
        <w:t>，</w:t>
      </w:r>
      <w:r>
        <w:t>然后提出用加权平均的方式结合这</w:t>
      </w:r>
      <w:r>
        <w:rPr>
          <w:rFonts w:hint="eastAsia"/>
        </w:rPr>
        <w:t>6</w:t>
      </w:r>
      <w:r>
        <w:rPr>
          <w:rFonts w:hint="eastAsia"/>
        </w:rPr>
        <w:t>种</w:t>
      </w:r>
      <w:r>
        <w:t>相似度度量</w:t>
      </w:r>
      <w:r>
        <w:rPr>
          <w:rFonts w:hint="eastAsia"/>
        </w:rPr>
        <w:t>。本文用实验证明</w:t>
      </w:r>
      <w:r>
        <w:t>了</w:t>
      </w:r>
      <w:r>
        <w:rPr>
          <w:rFonts w:hint="eastAsia"/>
        </w:rPr>
        <w:t>加权相似度对</w:t>
      </w:r>
      <w:r w:rsidR="00901771">
        <w:rPr>
          <w:rFonts w:hint="eastAsia"/>
        </w:rPr>
        <w:t>社交网络</w:t>
      </w:r>
      <w:r>
        <w:t>话题聚类</w:t>
      </w:r>
      <w:r>
        <w:rPr>
          <w:rFonts w:hint="eastAsia"/>
        </w:rPr>
        <w:t>的</w:t>
      </w:r>
      <w:r>
        <w:t>卓越效果，</w:t>
      </w:r>
      <w:r>
        <w:rPr>
          <w:rFonts w:hint="eastAsia"/>
        </w:rPr>
        <w:t>并</w:t>
      </w:r>
      <w:r>
        <w:t>讨论了权重配比方案。</w:t>
      </w:r>
      <w:r w:rsidR="00901771">
        <w:rPr>
          <w:rFonts w:hint="eastAsia"/>
        </w:rPr>
        <w:t>系统</w:t>
      </w:r>
      <w:r w:rsidR="00901771">
        <w:t>尝试了</w:t>
      </w:r>
      <w:r w:rsidR="00901771">
        <w:rPr>
          <w:rFonts w:hint="eastAsia"/>
        </w:rPr>
        <w:t>4</w:t>
      </w:r>
      <w:r w:rsidR="00901771">
        <w:rPr>
          <w:rFonts w:hint="eastAsia"/>
        </w:rPr>
        <w:t>类</w:t>
      </w:r>
      <w:r w:rsidR="00901771">
        <w:t>不同的聚类算法，</w:t>
      </w:r>
      <w:r w:rsidR="00244312">
        <w:rPr>
          <w:rFonts w:hint="eastAsia"/>
        </w:rPr>
        <w:t>本文</w:t>
      </w:r>
      <w:r w:rsidR="00901771">
        <w:rPr>
          <w:rFonts w:hint="eastAsia"/>
        </w:rPr>
        <w:t>从</w:t>
      </w:r>
      <w:r w:rsidR="00901771">
        <w:t>理论和实验上</w:t>
      </w:r>
      <w:r w:rsidR="00901771">
        <w:rPr>
          <w:rFonts w:hint="eastAsia"/>
        </w:rPr>
        <w:t>论证</w:t>
      </w:r>
      <w:r w:rsidR="00901771">
        <w:t>了</w:t>
      </w:r>
      <w:r w:rsidR="00901771">
        <w:rPr>
          <w:rFonts w:hint="eastAsia"/>
        </w:rPr>
        <w:t>层级</w:t>
      </w:r>
      <w:r w:rsidR="00901771">
        <w:t>聚类法</w:t>
      </w:r>
      <w:r w:rsidR="00901771">
        <w:rPr>
          <w:rFonts w:hint="eastAsia"/>
        </w:rPr>
        <w:t>在</w:t>
      </w:r>
      <w:r w:rsidR="00901771">
        <w:t>社交网络话题聚类</w:t>
      </w:r>
      <w:r w:rsidR="00901771">
        <w:rPr>
          <w:rFonts w:hint="eastAsia"/>
        </w:rPr>
        <w:t>问题</w:t>
      </w:r>
      <w:r w:rsidR="00901771">
        <w:t>中的优势。</w:t>
      </w:r>
      <w:r w:rsidR="00901771">
        <w:rPr>
          <w:rFonts w:hint="eastAsia"/>
        </w:rPr>
        <w:t>本文</w:t>
      </w:r>
      <w:r w:rsidR="00244312">
        <w:rPr>
          <w:rFonts w:hint="eastAsia"/>
        </w:rPr>
        <w:t>还</w:t>
      </w:r>
      <w:r w:rsidR="00901771">
        <w:t>用实验</w:t>
      </w:r>
      <w:r w:rsidR="00901771">
        <w:rPr>
          <w:rFonts w:hint="eastAsia"/>
        </w:rPr>
        <w:t>论证</w:t>
      </w:r>
      <w:r w:rsidR="00901771">
        <w:t>了加入二次聚类后，</w:t>
      </w:r>
      <w:r w:rsidR="00901771">
        <w:rPr>
          <w:rFonts w:hint="eastAsia"/>
        </w:rPr>
        <w:t>新系统能在大幅</w:t>
      </w:r>
      <w:r w:rsidR="00901771">
        <w:t>降低</w:t>
      </w:r>
      <w:r w:rsidR="00901771">
        <w:rPr>
          <w:rFonts w:hint="eastAsia"/>
        </w:rPr>
        <w:t>候选</w:t>
      </w:r>
      <w:r w:rsidR="00901771">
        <w:t>话题重复率的同时</w:t>
      </w:r>
      <w:r w:rsidR="00901771">
        <w:rPr>
          <w:rFonts w:hint="eastAsia"/>
        </w:rPr>
        <w:t>保持</w:t>
      </w:r>
      <w:r w:rsidR="00901771">
        <w:t>较</w:t>
      </w:r>
      <w:r w:rsidR="00901771">
        <w:rPr>
          <w:rFonts w:hint="eastAsia"/>
        </w:rPr>
        <w:t>高</w:t>
      </w:r>
      <w:r w:rsidR="00901771">
        <w:t>的聚类效果</w:t>
      </w:r>
      <w:r w:rsidR="00901771">
        <w:rPr>
          <w:rFonts w:hint="eastAsia"/>
        </w:rPr>
        <w:t>，很大</w:t>
      </w:r>
      <w:r w:rsidR="00901771">
        <w:t>程度改善</w:t>
      </w:r>
      <w:r w:rsidR="00C51C14">
        <w:rPr>
          <w:rFonts w:hint="eastAsia"/>
        </w:rPr>
        <w:t>原系统</w:t>
      </w:r>
      <w:r w:rsidR="00C51C14">
        <w:t>的</w:t>
      </w:r>
      <w:r w:rsidR="00901771">
        <w:t>第一个问题。</w:t>
      </w:r>
    </w:p>
    <w:p w:rsidR="00901771" w:rsidRDefault="00901771" w:rsidP="00666ADB">
      <w:r>
        <w:rPr>
          <w:rFonts w:hint="eastAsia"/>
        </w:rPr>
        <w:t>对于</w:t>
      </w:r>
      <w:r>
        <w:t>第二个问题，</w:t>
      </w:r>
      <w:r>
        <w:rPr>
          <w:rFonts w:hint="eastAsia"/>
        </w:rPr>
        <w:t>本文</w:t>
      </w:r>
      <w:r>
        <w:t>提出</w:t>
      </w:r>
      <w:r>
        <w:rPr>
          <w:rFonts w:hint="eastAsia"/>
        </w:rPr>
        <w:t>应</w:t>
      </w:r>
      <w:r>
        <w:t>引入</w:t>
      </w:r>
      <w:r w:rsidR="009C2FD0">
        <w:rPr>
          <w:rFonts w:hint="eastAsia"/>
        </w:rPr>
        <w:t>更多</w:t>
      </w:r>
      <w:r>
        <w:t>新</w:t>
      </w:r>
      <w:r w:rsidR="00C51C14">
        <w:rPr>
          <w:rFonts w:hint="eastAsia"/>
        </w:rPr>
        <w:t>类型</w:t>
      </w:r>
      <w:r>
        <w:rPr>
          <w:rFonts w:hint="eastAsia"/>
        </w:rPr>
        <w:t>的</w:t>
      </w:r>
      <w:r>
        <w:t>特征，并通过特征选择技术自动选择出</w:t>
      </w:r>
      <w:r>
        <w:rPr>
          <w:rFonts w:hint="eastAsia"/>
        </w:rPr>
        <w:t>优秀</w:t>
      </w:r>
      <w:r>
        <w:t>的特征子集</w:t>
      </w:r>
      <w:r>
        <w:rPr>
          <w:rFonts w:hint="eastAsia"/>
        </w:rPr>
        <w:t>来提高</w:t>
      </w:r>
      <w:r>
        <w:t>分类器的谣言检测率。</w:t>
      </w:r>
      <w:r>
        <w:rPr>
          <w:rFonts w:hint="eastAsia"/>
        </w:rPr>
        <w:t>本文引入</w:t>
      </w:r>
      <w:r>
        <w:t>了</w:t>
      </w:r>
      <w:r>
        <w:rPr>
          <w:rFonts w:hint="eastAsia"/>
        </w:rPr>
        <w:t>过滤器</w:t>
      </w:r>
      <w:r>
        <w:t>、包装器两种特征</w:t>
      </w:r>
      <w:r>
        <w:rPr>
          <w:rFonts w:hint="eastAsia"/>
        </w:rPr>
        <w:t>选择</w:t>
      </w:r>
      <w:r>
        <w:t>技术，并提出了一种将两者优势结合起来的</w:t>
      </w:r>
      <w:r w:rsidR="00C244EE">
        <w:rPr>
          <w:rFonts w:hint="eastAsia"/>
        </w:rPr>
        <w:t>新</w:t>
      </w:r>
      <w:r w:rsidR="00C244EE">
        <w:t>方法</w:t>
      </w:r>
      <w:r w:rsidR="00C51C14">
        <w:rPr>
          <w:rFonts w:hint="eastAsia"/>
        </w:rPr>
        <w:t>——</w:t>
      </w:r>
      <w:r w:rsidR="00B32EB2">
        <w:t>以过滤器</w:t>
      </w:r>
      <w:r w:rsidR="00C244EE">
        <w:rPr>
          <w:rFonts w:hint="eastAsia"/>
        </w:rPr>
        <w:t>指导</w:t>
      </w:r>
      <w:r w:rsidR="00B32EB2">
        <w:rPr>
          <w:rFonts w:hint="eastAsia"/>
        </w:rPr>
        <w:t>起点</w:t>
      </w:r>
      <w:r w:rsidR="00C244EE">
        <w:t>的浮动</w:t>
      </w:r>
      <w:r w:rsidR="00C244EE">
        <w:rPr>
          <w:rFonts w:hint="eastAsia"/>
        </w:rPr>
        <w:t>包装器</w:t>
      </w:r>
      <w:r w:rsidR="00C51C14">
        <w:rPr>
          <w:rFonts w:hint="eastAsia"/>
        </w:rPr>
        <w:t>技术</w:t>
      </w:r>
      <w:r>
        <w:rPr>
          <w:rFonts w:hint="eastAsia"/>
        </w:rPr>
        <w:t>。</w:t>
      </w:r>
      <w:r w:rsidR="00C244EE">
        <w:rPr>
          <w:rFonts w:hint="eastAsia"/>
        </w:rPr>
        <w:t>系统</w:t>
      </w:r>
      <w:r>
        <w:t>采用了</w:t>
      </w:r>
      <w:r>
        <w:rPr>
          <w:rFonts w:hint="eastAsia"/>
        </w:rPr>
        <w:t>决策树</w:t>
      </w:r>
      <w:r>
        <w:t>与朴素贝叶斯两种分类器，</w:t>
      </w:r>
      <w:r w:rsidR="00C244EE">
        <w:rPr>
          <w:rFonts w:hint="eastAsia"/>
        </w:rPr>
        <w:t>并</w:t>
      </w:r>
      <w:r>
        <w:t>用实验</w:t>
      </w:r>
      <w:r w:rsidR="00C244EE">
        <w:rPr>
          <w:rFonts w:hint="eastAsia"/>
        </w:rPr>
        <w:t>对比</w:t>
      </w:r>
      <w:r>
        <w:t>了</w:t>
      </w:r>
      <w:r w:rsidR="00C244EE">
        <w:rPr>
          <w:rFonts w:hint="eastAsia"/>
        </w:rPr>
        <w:t>不同</w:t>
      </w:r>
      <w:r w:rsidR="00C244EE">
        <w:t>特征选择技术与</w:t>
      </w:r>
      <w:r w:rsidR="00C244EE">
        <w:rPr>
          <w:rFonts w:hint="eastAsia"/>
        </w:rPr>
        <w:t>不同</w:t>
      </w:r>
      <w:r w:rsidR="00C244EE">
        <w:t>分类器组合</w:t>
      </w:r>
      <w:r w:rsidR="00C244EE">
        <w:rPr>
          <w:rFonts w:hint="eastAsia"/>
        </w:rPr>
        <w:t>对</w:t>
      </w:r>
      <w:r w:rsidR="00C244EE">
        <w:t>系统检测准确率的提高</w:t>
      </w:r>
      <w:r w:rsidR="00C244EE">
        <w:rPr>
          <w:rFonts w:hint="eastAsia"/>
        </w:rPr>
        <w:t>作用</w:t>
      </w:r>
      <w:r w:rsidR="00C244EE">
        <w:t>，分析</w:t>
      </w:r>
      <w:r w:rsidR="00C244EE">
        <w:rPr>
          <w:rFonts w:hint="eastAsia"/>
        </w:rPr>
        <w:t>论证</w:t>
      </w:r>
      <w:r w:rsidR="00C244EE">
        <w:t>了</w:t>
      </w:r>
      <w:r w:rsidR="00C244EE">
        <w:rPr>
          <w:rFonts w:hint="eastAsia"/>
        </w:rPr>
        <w:t>各种特征</w:t>
      </w:r>
      <w:r w:rsidR="00C244EE">
        <w:t>选择技术以及分类器</w:t>
      </w:r>
      <w:r w:rsidR="00C244EE">
        <w:rPr>
          <w:rFonts w:hint="eastAsia"/>
        </w:rPr>
        <w:t>的</w:t>
      </w:r>
      <w:r w:rsidR="00C244EE">
        <w:t>特点，</w:t>
      </w:r>
      <w:r w:rsidR="00C244EE">
        <w:rPr>
          <w:rFonts w:hint="eastAsia"/>
        </w:rPr>
        <w:t>并</w:t>
      </w:r>
      <w:r w:rsidR="00C244EE">
        <w:t>论证</w:t>
      </w:r>
      <w:r w:rsidR="00C244EE">
        <w:rPr>
          <w:rFonts w:hint="eastAsia"/>
        </w:rPr>
        <w:t>了以</w:t>
      </w:r>
      <w:r w:rsidR="00B32EB2">
        <w:t>过滤器</w:t>
      </w:r>
      <w:r w:rsidR="00C244EE">
        <w:rPr>
          <w:rFonts w:hint="eastAsia"/>
        </w:rPr>
        <w:t>指导</w:t>
      </w:r>
      <w:r w:rsidR="00B32EB2">
        <w:rPr>
          <w:rFonts w:hint="eastAsia"/>
        </w:rPr>
        <w:t>起点</w:t>
      </w:r>
      <w:r w:rsidR="00C244EE">
        <w:t>的浮动包装器</w:t>
      </w:r>
      <w:r w:rsidR="00C244EE">
        <w:rPr>
          <w:rFonts w:hint="eastAsia"/>
        </w:rPr>
        <w:t>的搜索</w:t>
      </w:r>
      <w:r w:rsidR="00C244EE">
        <w:t>稳定性和特征选择</w:t>
      </w:r>
      <w:r w:rsidR="00C244EE">
        <w:rPr>
          <w:rFonts w:hint="eastAsia"/>
        </w:rPr>
        <w:t>效果</w:t>
      </w:r>
      <w:r w:rsidR="00C244EE">
        <w:t>的卓越性。</w:t>
      </w:r>
      <w:r w:rsidR="00C244EE">
        <w:rPr>
          <w:rFonts w:hint="eastAsia"/>
        </w:rPr>
        <w:t>此外</w:t>
      </w:r>
      <w:r w:rsidR="00C244EE">
        <w:t>，本文</w:t>
      </w:r>
      <w:r w:rsidR="00C244EE">
        <w:rPr>
          <w:rFonts w:hint="eastAsia"/>
        </w:rPr>
        <w:t>引入</w:t>
      </w:r>
      <w:r w:rsidR="00C244EE">
        <w:t>了多分类器组合排名技术，提出了一种</w:t>
      </w:r>
      <w:r w:rsidR="00C244EE">
        <w:rPr>
          <w:rFonts w:hint="eastAsia"/>
        </w:rPr>
        <w:t>多分类器</w:t>
      </w:r>
      <w:r w:rsidR="00C244EE">
        <w:t>投票重排名的方案</w:t>
      </w:r>
      <w:r w:rsidR="00C244EE">
        <w:rPr>
          <w:rFonts w:hint="eastAsia"/>
        </w:rPr>
        <w:t>改进</w:t>
      </w:r>
      <w:r w:rsidR="00C244EE">
        <w:t>原系统的排名</w:t>
      </w:r>
      <w:r w:rsidR="00C244EE">
        <w:rPr>
          <w:rFonts w:hint="eastAsia"/>
        </w:rPr>
        <w:t>器</w:t>
      </w:r>
      <w:r w:rsidR="00C244EE">
        <w:t>。</w:t>
      </w:r>
      <w:r w:rsidR="00A02139">
        <w:rPr>
          <w:rFonts w:hint="eastAsia"/>
        </w:rPr>
        <w:t>理论和实验</w:t>
      </w:r>
      <w:r w:rsidR="00A02139">
        <w:t>都</w:t>
      </w:r>
      <w:r w:rsidR="00C244EE">
        <w:rPr>
          <w:rFonts w:hint="eastAsia"/>
        </w:rPr>
        <w:t>证明此</w:t>
      </w:r>
      <w:r w:rsidR="00C244EE">
        <w:t>方案</w:t>
      </w:r>
      <w:r w:rsidR="00C244EE">
        <w:rPr>
          <w:rFonts w:hint="eastAsia"/>
        </w:rPr>
        <w:t>对</w:t>
      </w:r>
      <w:r w:rsidR="00C244EE">
        <w:t>提高系统的</w:t>
      </w:r>
      <w:r w:rsidR="00C244EE">
        <w:rPr>
          <w:rFonts w:hint="eastAsia"/>
        </w:rPr>
        <w:t>T</w:t>
      </w:r>
      <w:r w:rsidR="00C244EE">
        <w:t>op-N</w:t>
      </w:r>
      <w:r w:rsidR="00C244EE">
        <w:rPr>
          <w:rFonts w:hint="eastAsia"/>
        </w:rPr>
        <w:t>检测</w:t>
      </w:r>
      <w:r w:rsidR="00C244EE">
        <w:t>准确率有卓越效果</w:t>
      </w:r>
      <w:r w:rsidR="00A02139">
        <w:rPr>
          <w:rFonts w:hint="eastAsia"/>
        </w:rPr>
        <w:t>，</w:t>
      </w:r>
      <w:r w:rsidR="00C51C14">
        <w:rPr>
          <w:rFonts w:hint="eastAsia"/>
        </w:rPr>
        <w:t>而且此方案</w:t>
      </w:r>
      <w:r w:rsidR="00A02139">
        <w:t>能</w:t>
      </w:r>
      <w:r w:rsidR="00A02139">
        <w:rPr>
          <w:rFonts w:hint="eastAsia"/>
        </w:rPr>
        <w:t>提高</w:t>
      </w:r>
      <w:r w:rsidR="00A02139">
        <w:t>系统</w:t>
      </w:r>
      <w:r w:rsidR="00A02139">
        <w:rPr>
          <w:rFonts w:hint="eastAsia"/>
        </w:rPr>
        <w:t>在</w:t>
      </w:r>
      <w:r w:rsidR="00A02139">
        <w:t>真实场景下的实用性</w:t>
      </w:r>
      <w:r w:rsidR="00A02139">
        <w:rPr>
          <w:rFonts w:hint="eastAsia"/>
        </w:rPr>
        <w:t>，显著</w:t>
      </w:r>
      <w:r w:rsidR="00A02139">
        <w:t>改善原系统的第二个问题。</w:t>
      </w:r>
    </w:p>
    <w:p w:rsidR="00A02139" w:rsidRDefault="00A02139" w:rsidP="00666ADB">
      <w:r>
        <w:rPr>
          <w:rFonts w:hint="eastAsia"/>
        </w:rPr>
        <w:t>经过以上两方面</w:t>
      </w:r>
      <w:r>
        <w:t>的</w:t>
      </w:r>
      <w:r>
        <w:rPr>
          <w:rFonts w:hint="eastAsia"/>
        </w:rPr>
        <w:t>改进</w:t>
      </w:r>
      <w:r w:rsidR="00C51C14">
        <w:rPr>
          <w:rFonts w:hint="eastAsia"/>
        </w:rPr>
        <w:t>提高</w:t>
      </w:r>
      <w:r>
        <w:rPr>
          <w:rFonts w:hint="eastAsia"/>
        </w:rPr>
        <w:t>后</w:t>
      </w:r>
      <w:r>
        <w:t>，本文</w:t>
      </w:r>
      <w:r>
        <w:rPr>
          <w:rFonts w:hint="eastAsia"/>
        </w:rPr>
        <w:t>实现</w:t>
      </w:r>
      <w:r>
        <w:t>的新谣言检测系统</w:t>
      </w:r>
      <w:r w:rsidR="00C51C14">
        <w:rPr>
          <w:rFonts w:hint="eastAsia"/>
        </w:rPr>
        <w:t>相比</w:t>
      </w:r>
      <w:r>
        <w:t>原系统</w:t>
      </w:r>
      <w:r w:rsidR="00C51C14">
        <w:rPr>
          <w:rFonts w:hint="eastAsia"/>
        </w:rPr>
        <w:t>，其</w:t>
      </w:r>
      <w:r>
        <w:rPr>
          <w:rFonts w:hint="eastAsia"/>
        </w:rPr>
        <w:t>候选</w:t>
      </w:r>
      <w:r>
        <w:t>话题重复率更低、</w:t>
      </w:r>
      <w:r>
        <w:rPr>
          <w:rFonts w:hint="eastAsia"/>
        </w:rPr>
        <w:t>谣言检测</w:t>
      </w:r>
      <w:r>
        <w:t>准确率更高</w:t>
      </w:r>
      <w:r>
        <w:rPr>
          <w:rFonts w:hint="eastAsia"/>
        </w:rPr>
        <w:t>、</w:t>
      </w:r>
      <w:r>
        <w:t>在真实</w:t>
      </w:r>
      <w:r>
        <w:rPr>
          <w:rFonts w:hint="eastAsia"/>
        </w:rPr>
        <w:t>场景下</w:t>
      </w:r>
      <w:r>
        <w:t>更实用。</w:t>
      </w:r>
    </w:p>
    <w:p w:rsidR="00A02139" w:rsidRDefault="00A02139" w:rsidP="00A02139">
      <w:pPr>
        <w:pStyle w:val="2"/>
      </w:pPr>
      <w:bookmarkStart w:id="100" w:name="_Toc453167154"/>
      <w:r>
        <w:rPr>
          <w:rFonts w:hint="eastAsia"/>
        </w:rPr>
        <w:t>展望</w:t>
      </w:r>
      <w:bookmarkEnd w:id="100"/>
    </w:p>
    <w:p w:rsidR="00A02139" w:rsidRDefault="00CA2FB7" w:rsidP="00A02139">
      <w:r>
        <w:rPr>
          <w:rFonts w:hint="eastAsia"/>
        </w:rPr>
        <w:t>经过</w:t>
      </w:r>
      <w:r>
        <w:t>本文的改进，原谣言检测系统已经有很大的提高。但</w:t>
      </w:r>
      <w:r w:rsidR="008D78BD">
        <w:rPr>
          <w:rFonts w:hint="eastAsia"/>
        </w:rPr>
        <w:t>作者</w:t>
      </w:r>
      <w:r>
        <w:rPr>
          <w:rFonts w:hint="eastAsia"/>
        </w:rPr>
        <w:t>在</w:t>
      </w:r>
      <w:r>
        <w:t>实验过程中</w:t>
      </w:r>
      <w:r>
        <w:rPr>
          <w:rFonts w:hint="eastAsia"/>
        </w:rPr>
        <w:lastRenderedPageBreak/>
        <w:t>也</w:t>
      </w:r>
      <w:r>
        <w:t>发现</w:t>
      </w:r>
      <w:r w:rsidR="008D78BD">
        <w:rPr>
          <w:rFonts w:hint="eastAsia"/>
        </w:rPr>
        <w:t>新系统</w:t>
      </w:r>
      <w:r w:rsidR="008D78BD">
        <w:t>仍有很大的改进空间。如果</w:t>
      </w:r>
      <w:r w:rsidR="008D78BD">
        <w:rPr>
          <w:rFonts w:hint="eastAsia"/>
        </w:rPr>
        <w:t>未来</w:t>
      </w:r>
      <w:r w:rsidR="008D78BD">
        <w:t>还想继续</w:t>
      </w:r>
      <w:r w:rsidR="008D78BD">
        <w:rPr>
          <w:rFonts w:hint="eastAsia"/>
        </w:rPr>
        <w:t>对其</w:t>
      </w:r>
      <w:r w:rsidR="008D78BD">
        <w:t>进行</w:t>
      </w:r>
      <w:r w:rsidR="008D78BD">
        <w:rPr>
          <w:rFonts w:hint="eastAsia"/>
        </w:rPr>
        <w:t>提高，作者</w:t>
      </w:r>
      <w:r w:rsidR="008D78BD">
        <w:t>认为</w:t>
      </w:r>
      <w:r w:rsidR="008D78BD">
        <w:rPr>
          <w:rFonts w:hint="eastAsia"/>
        </w:rPr>
        <w:t>可以</w:t>
      </w:r>
      <w:r w:rsidR="008D78BD">
        <w:t>在以下几方面进行努力：</w:t>
      </w:r>
    </w:p>
    <w:p w:rsidR="008D78BD" w:rsidRDefault="00C51C14" w:rsidP="00A02139">
      <w:r>
        <w:rPr>
          <w:rFonts w:hint="eastAsia"/>
        </w:rPr>
        <w:t>一</w:t>
      </w:r>
      <w:r>
        <w:t>，</w:t>
      </w:r>
      <w:r w:rsidR="008D78BD">
        <w:rPr>
          <w:rFonts w:hint="eastAsia"/>
        </w:rPr>
        <w:t>改进</w:t>
      </w:r>
      <w:r w:rsidR="008D78BD">
        <w:t>模式匹配方案。原系统</w:t>
      </w:r>
      <w:r w:rsidR="008D78BD">
        <w:rPr>
          <w:rFonts w:hint="eastAsia"/>
        </w:rPr>
        <w:t>筛选</w:t>
      </w:r>
      <w:r w:rsidR="008D78BD">
        <w:t>出谣言候选消息</w:t>
      </w:r>
      <w:r w:rsidR="008D78BD">
        <w:rPr>
          <w:rFonts w:hint="eastAsia"/>
        </w:rPr>
        <w:t>的</w:t>
      </w:r>
      <w:r w:rsidR="008D78BD">
        <w:t>方案，是通过</w:t>
      </w:r>
      <w:r w:rsidR="008D78BD">
        <w:rPr>
          <w:rFonts w:hint="eastAsia"/>
        </w:rPr>
        <w:t>一些</w:t>
      </w:r>
      <w:r w:rsidR="008D78BD">
        <w:t>线索</w:t>
      </w:r>
      <w:r w:rsidR="008D78BD">
        <w:rPr>
          <w:rFonts w:hint="eastAsia"/>
        </w:rPr>
        <w:t>信号</w:t>
      </w:r>
      <w:r w:rsidR="008D78BD">
        <w:t>，也即怀疑、质疑</w:t>
      </w:r>
      <w:r w:rsidR="008D78BD">
        <w:rPr>
          <w:rFonts w:hint="eastAsia"/>
        </w:rPr>
        <w:t>、</w:t>
      </w:r>
      <w:r w:rsidR="008D78BD">
        <w:t>否定</w:t>
      </w:r>
      <w:r w:rsidR="008D78BD">
        <w:rPr>
          <w:rFonts w:hint="eastAsia"/>
        </w:rPr>
        <w:t>的单词</w:t>
      </w:r>
      <w:r w:rsidR="008D78BD">
        <w:t>或句式</w:t>
      </w:r>
      <w:r w:rsidR="008D78BD">
        <w:rPr>
          <w:rFonts w:hint="eastAsia"/>
        </w:rPr>
        <w:t>，</w:t>
      </w:r>
      <w:r w:rsidR="008D78BD">
        <w:t>通过</w:t>
      </w:r>
      <w:r w:rsidR="008D78BD">
        <w:rPr>
          <w:rFonts w:hint="eastAsia"/>
        </w:rPr>
        <w:t>文本模式</w:t>
      </w:r>
      <w:r w:rsidR="008D78BD">
        <w:t>匹配</w:t>
      </w:r>
      <w:r w:rsidR="008D78BD">
        <w:rPr>
          <w:rFonts w:hint="eastAsia"/>
        </w:rPr>
        <w:t>来</w:t>
      </w:r>
      <w:r w:rsidR="008D78BD">
        <w:t>找到</w:t>
      </w:r>
      <w:r w:rsidR="008D78BD">
        <w:rPr>
          <w:rFonts w:hint="eastAsia"/>
        </w:rPr>
        <w:t>信号消息</w:t>
      </w:r>
      <w:r w:rsidR="008D78BD">
        <w:t>，</w:t>
      </w:r>
      <w:r w:rsidR="008D78BD">
        <w:rPr>
          <w:rFonts w:hint="eastAsia"/>
        </w:rPr>
        <w:t>再</w:t>
      </w:r>
      <w:r w:rsidR="008D78BD">
        <w:t>通过信号消息找到</w:t>
      </w:r>
      <w:r w:rsidR="008D78BD">
        <w:rPr>
          <w:rFonts w:hint="eastAsia"/>
        </w:rPr>
        <w:t>更多</w:t>
      </w:r>
      <w:r w:rsidR="008D78BD">
        <w:t>谣言候选</w:t>
      </w:r>
      <w:r w:rsidR="008D78BD">
        <w:rPr>
          <w:rFonts w:hint="eastAsia"/>
        </w:rPr>
        <w:t>消息</w:t>
      </w:r>
      <w:r w:rsidR="008D78BD">
        <w:t>。但</w:t>
      </w:r>
      <w:r w:rsidR="008D78BD">
        <w:rPr>
          <w:rFonts w:hint="eastAsia"/>
        </w:rPr>
        <w:t>在</w:t>
      </w:r>
      <w:r w:rsidR="008D78BD">
        <w:t>实验中</w:t>
      </w:r>
      <w:r>
        <w:rPr>
          <w:rFonts w:hint="eastAsia"/>
        </w:rPr>
        <w:t>作者</w:t>
      </w:r>
      <w:r w:rsidR="008D78BD">
        <w:rPr>
          <w:rFonts w:hint="eastAsia"/>
        </w:rPr>
        <w:t>发现原系统使用</w:t>
      </w:r>
      <w:r>
        <w:rPr>
          <w:rFonts w:hint="eastAsia"/>
        </w:rPr>
        <w:t>的</w:t>
      </w:r>
      <w:r w:rsidR="008D78BD">
        <w:rPr>
          <w:rFonts w:hint="eastAsia"/>
        </w:rPr>
        <w:t>部分</w:t>
      </w:r>
      <w:r w:rsidR="008D78BD">
        <w:t>匹配模式</w:t>
      </w:r>
      <w:r w:rsidR="008D78BD">
        <w:rPr>
          <w:rFonts w:hint="eastAsia"/>
        </w:rPr>
        <w:t>会</w:t>
      </w:r>
      <w:r w:rsidR="008D78BD">
        <w:t>引入很多噪声候选消息</w:t>
      </w:r>
      <w:r w:rsidR="008D78BD">
        <w:rPr>
          <w:rFonts w:hint="eastAsia"/>
        </w:rPr>
        <w:t>，</w:t>
      </w:r>
      <w:r w:rsidR="008D78BD">
        <w:t>使得</w:t>
      </w:r>
      <w:r w:rsidR="008D78BD">
        <w:rPr>
          <w:rFonts w:hint="eastAsia"/>
        </w:rPr>
        <w:t>系统在</w:t>
      </w:r>
      <w:r>
        <w:rPr>
          <w:rFonts w:hint="eastAsia"/>
        </w:rPr>
        <w:t>筛选</w:t>
      </w:r>
      <w:r>
        <w:t>的</w:t>
      </w:r>
      <w:r w:rsidR="008D78BD">
        <w:t>第一步就加重</w:t>
      </w:r>
      <w:r w:rsidR="008D78BD">
        <w:rPr>
          <w:rFonts w:hint="eastAsia"/>
        </w:rPr>
        <w:t>了</w:t>
      </w:r>
      <w:r w:rsidR="008D78BD">
        <w:t>后续的检测负担。</w:t>
      </w:r>
      <w:r>
        <w:rPr>
          <w:rFonts w:hint="eastAsia"/>
        </w:rPr>
        <w:t>由于</w:t>
      </w:r>
      <w:r w:rsidR="008D78BD">
        <w:t>本文</w:t>
      </w:r>
      <w:r w:rsidR="008D78BD">
        <w:rPr>
          <w:rFonts w:hint="eastAsia"/>
        </w:rPr>
        <w:t>仅</w:t>
      </w:r>
      <w:r w:rsidR="008D78BD">
        <w:t>在原系统的聚类方案和</w:t>
      </w:r>
      <w:r w:rsidR="008D78BD">
        <w:rPr>
          <w:rFonts w:hint="eastAsia"/>
        </w:rPr>
        <w:t>分类</w:t>
      </w:r>
      <w:r w:rsidR="008D78BD">
        <w:t>排名</w:t>
      </w:r>
      <w:r w:rsidR="008D78BD">
        <w:rPr>
          <w:rFonts w:hint="eastAsia"/>
        </w:rPr>
        <w:t>方案</w:t>
      </w:r>
      <w:r w:rsidR="008D78BD">
        <w:t>上</w:t>
      </w:r>
      <w:r w:rsidR="008D78BD">
        <w:rPr>
          <w:rFonts w:hint="eastAsia"/>
        </w:rPr>
        <w:t>做</w:t>
      </w:r>
      <w:r w:rsidR="008D78BD">
        <w:t>了改进，未对模式匹配方案</w:t>
      </w:r>
      <w:r w:rsidR="008D78BD">
        <w:rPr>
          <w:rFonts w:hint="eastAsia"/>
        </w:rPr>
        <w:t>进行</w:t>
      </w:r>
      <w:r w:rsidR="008D78BD">
        <w:t>更改</w:t>
      </w:r>
      <w:r w:rsidR="008D78BD">
        <w:rPr>
          <w:rFonts w:hint="eastAsia"/>
        </w:rPr>
        <w:t>，</w:t>
      </w:r>
      <w:r w:rsidR="005A3738">
        <w:rPr>
          <w:rFonts w:hint="eastAsia"/>
        </w:rPr>
        <w:t>因此</w:t>
      </w:r>
      <w:r w:rsidR="005A3738">
        <w:t>这方面</w:t>
      </w:r>
      <w:r w:rsidR="005A3738">
        <w:rPr>
          <w:rFonts w:hint="eastAsia"/>
        </w:rPr>
        <w:t>仍有</w:t>
      </w:r>
      <w:r w:rsidR="005A3738">
        <w:t>很大的</w:t>
      </w:r>
      <w:r>
        <w:rPr>
          <w:rFonts w:hint="eastAsia"/>
        </w:rPr>
        <w:t>提升</w:t>
      </w:r>
      <w:r w:rsidR="005A3738">
        <w:t>空间。</w:t>
      </w:r>
    </w:p>
    <w:p w:rsidR="005A3738" w:rsidRDefault="00C51C14" w:rsidP="00A02139">
      <w:r>
        <w:rPr>
          <w:rFonts w:hint="eastAsia"/>
        </w:rPr>
        <w:t>二</w:t>
      </w:r>
      <w:r>
        <w:t>，</w:t>
      </w:r>
      <w:r w:rsidR="005A3738">
        <w:rPr>
          <w:rFonts w:hint="eastAsia"/>
        </w:rPr>
        <w:t>降低</w:t>
      </w:r>
      <w:r w:rsidR="005A3738">
        <w:t>聚类的</w:t>
      </w:r>
      <w:r w:rsidR="005A3738">
        <w:rPr>
          <w:rFonts w:hint="eastAsia"/>
        </w:rPr>
        <w:t>时间成本</w:t>
      </w:r>
      <w:r w:rsidR="005A3738">
        <w:t>。</w:t>
      </w:r>
      <w:r w:rsidR="005A3738">
        <w:rPr>
          <w:rFonts w:hint="eastAsia"/>
        </w:rPr>
        <w:t>由于改进</w:t>
      </w:r>
      <w:r w:rsidR="005A3738">
        <w:t>方案中二次聚类使用</w:t>
      </w:r>
      <w:r w:rsidR="005A3738">
        <w:rPr>
          <w:rFonts w:hint="eastAsia"/>
        </w:rPr>
        <w:t>了基于</w:t>
      </w:r>
      <w:r w:rsidR="005A3738">
        <w:t>相似度矩阵的</w:t>
      </w:r>
      <w:r w:rsidR="005A3738">
        <w:rPr>
          <w:rFonts w:hint="eastAsia"/>
        </w:rPr>
        <w:t>聚类</w:t>
      </w:r>
      <w:r w:rsidR="005A3738">
        <w:t>方法，</w:t>
      </w:r>
      <w:r w:rsidR="005A3738">
        <w:rPr>
          <w:rFonts w:hint="eastAsia"/>
        </w:rPr>
        <w:t>而</w:t>
      </w:r>
      <w:r w:rsidR="005A3738">
        <w:t>相似度矩阵</w:t>
      </w:r>
      <w:r w:rsidR="005A3738">
        <w:rPr>
          <w:rFonts w:hint="eastAsia"/>
        </w:rPr>
        <w:t>的</w:t>
      </w:r>
      <w:r w:rsidR="005A3738">
        <w:t>计算</w:t>
      </w:r>
      <w:r w:rsidR="009C2FD0">
        <w:rPr>
          <w:rFonts w:hint="eastAsia"/>
        </w:rPr>
        <w:t>的</w:t>
      </w:r>
      <w:r w:rsidR="005A3738">
        <w:rPr>
          <w:rFonts w:hint="eastAsia"/>
        </w:rPr>
        <w:t>时间</w:t>
      </w:r>
      <w:r w:rsidR="009C2FD0">
        <w:t>复杂度</w:t>
      </w:r>
      <w:r w:rsidR="005A3738">
        <w:t>是</w:t>
      </w:r>
      <w:r w:rsidR="005A3738">
        <w:rPr>
          <w:rFonts w:hint="eastAsia"/>
        </w:rPr>
        <w:t>O</w:t>
      </w:r>
      <w:r w:rsidR="005A3738">
        <w:t>(n</w:t>
      </w:r>
      <w:r w:rsidR="005A3738">
        <w:rPr>
          <w:vertAlign w:val="superscript"/>
        </w:rPr>
        <w:t>2</w:t>
      </w:r>
      <w:r w:rsidR="005A3738">
        <w:t>)</w:t>
      </w:r>
      <w:r w:rsidR="005A3738">
        <w:rPr>
          <w:rFonts w:hint="eastAsia"/>
        </w:rPr>
        <w:t>的</w:t>
      </w:r>
      <w:r w:rsidR="009C2FD0">
        <w:rPr>
          <w:rFonts w:hint="eastAsia"/>
        </w:rPr>
        <w:t>，</w:t>
      </w:r>
      <w:r w:rsidR="009C2FD0">
        <w:t>表现较优的层级聚类法</w:t>
      </w:r>
      <w:r w:rsidR="009C2FD0">
        <w:rPr>
          <w:rFonts w:hint="eastAsia"/>
        </w:rPr>
        <w:t>的</w:t>
      </w:r>
      <w:r w:rsidR="009C2FD0">
        <w:t>时间复杂度是</w:t>
      </w:r>
      <w:r w:rsidR="009C2FD0">
        <w:rPr>
          <w:rFonts w:hint="eastAsia"/>
        </w:rPr>
        <w:t>O</w:t>
      </w:r>
      <w:r w:rsidR="009C2FD0">
        <w:t>(n</w:t>
      </w:r>
      <w:r w:rsidR="009C2FD0">
        <w:rPr>
          <w:vertAlign w:val="superscript"/>
        </w:rPr>
        <w:t>3</w:t>
      </w:r>
      <w:r w:rsidR="009C2FD0">
        <w:t>)</w:t>
      </w:r>
      <w:r w:rsidR="009C2FD0">
        <w:rPr>
          <w:rFonts w:hint="eastAsia"/>
        </w:rPr>
        <w:t>的</w:t>
      </w:r>
      <w:r w:rsidR="005A3738">
        <w:t>，因此在大</w:t>
      </w:r>
      <w:r w:rsidR="005A3738">
        <w:rPr>
          <w:rFonts w:hint="eastAsia"/>
        </w:rPr>
        <w:t>规模</w:t>
      </w:r>
      <w:r w:rsidR="005A3738">
        <w:t>数据下，二次聚类</w:t>
      </w:r>
      <w:r w:rsidR="005A3738">
        <w:rPr>
          <w:rFonts w:hint="eastAsia"/>
        </w:rPr>
        <w:t>的</w:t>
      </w:r>
      <w:r w:rsidR="005A3738">
        <w:t>耗时过长</w:t>
      </w:r>
      <w:r w:rsidR="005A3738">
        <w:rPr>
          <w:rFonts w:hint="eastAsia"/>
        </w:rPr>
        <w:t>，</w:t>
      </w:r>
      <w:r w:rsidR="009C2FD0">
        <w:t>这方面</w:t>
      </w:r>
      <w:r w:rsidR="002D478C">
        <w:rPr>
          <w:rFonts w:hint="eastAsia"/>
        </w:rPr>
        <w:t>仍</w:t>
      </w:r>
      <w:r w:rsidR="002D478C">
        <w:t>可以</w:t>
      </w:r>
      <w:r w:rsidR="005A3738">
        <w:t>做改进。目前</w:t>
      </w:r>
      <w:r w:rsidR="005A3738">
        <w:rPr>
          <w:rFonts w:hint="eastAsia"/>
        </w:rPr>
        <w:t>想到</w:t>
      </w:r>
      <w:r w:rsidR="005A3738">
        <w:t>的方案是</w:t>
      </w:r>
      <w:r w:rsidR="005A3738">
        <w:rPr>
          <w:rFonts w:hint="eastAsia"/>
        </w:rPr>
        <w:t>将</w:t>
      </w:r>
      <w:r w:rsidR="005A3738">
        <w:t>时间进行分段，仅</w:t>
      </w:r>
      <w:r w:rsidR="005A3738">
        <w:rPr>
          <w:rFonts w:hint="eastAsia"/>
        </w:rPr>
        <w:t>对</w:t>
      </w:r>
      <w:r w:rsidR="005A3738">
        <w:t>每段时间内的候选消息进行聚类</w:t>
      </w:r>
      <w:r w:rsidR="005A3738">
        <w:rPr>
          <w:rFonts w:hint="eastAsia"/>
        </w:rPr>
        <w:t>，</w:t>
      </w:r>
      <w:r w:rsidR="002D478C">
        <w:t>从而降低</w:t>
      </w:r>
      <w:r w:rsidR="002D478C">
        <w:rPr>
          <w:rFonts w:hint="eastAsia"/>
        </w:rPr>
        <w:t>总体</w:t>
      </w:r>
      <w:r w:rsidR="002D478C">
        <w:t>的聚类</w:t>
      </w:r>
      <w:r w:rsidR="002D478C">
        <w:rPr>
          <w:rFonts w:hint="eastAsia"/>
        </w:rPr>
        <w:t>时间</w:t>
      </w:r>
      <w:r w:rsidR="005A3738">
        <w:t>。</w:t>
      </w:r>
    </w:p>
    <w:p w:rsidR="005A3738" w:rsidRPr="005A3738" w:rsidRDefault="00C51C14" w:rsidP="00A02139">
      <w:r>
        <w:rPr>
          <w:rFonts w:hint="eastAsia"/>
        </w:rPr>
        <w:t>三</w:t>
      </w:r>
      <w:r>
        <w:t>，</w:t>
      </w:r>
      <w:r w:rsidR="005A3738">
        <w:rPr>
          <w:rFonts w:hint="eastAsia"/>
        </w:rPr>
        <w:t>继续引进监督</w:t>
      </w:r>
      <w:r w:rsidR="005A3738">
        <w:t>学习技术。由于</w:t>
      </w:r>
      <w:r w:rsidR="005A3738">
        <w:rPr>
          <w:rFonts w:hint="eastAsia"/>
        </w:rPr>
        <w:t>本</w:t>
      </w:r>
      <w:r w:rsidR="005A3738">
        <w:t>文仅尝试了决策树和朴素贝叶斯两种分类器，因此还能</w:t>
      </w:r>
      <w:r w:rsidR="004F2E41">
        <w:rPr>
          <w:rFonts w:hint="eastAsia"/>
        </w:rPr>
        <w:t>通过</w:t>
      </w:r>
      <w:r w:rsidR="004F2E41">
        <w:t>尝试</w:t>
      </w:r>
      <w:r w:rsidR="005A3738">
        <w:t>引入更复杂的分类</w:t>
      </w:r>
      <w:r w:rsidR="002D478C">
        <w:rPr>
          <w:rFonts w:hint="eastAsia"/>
        </w:rPr>
        <w:t>器</w:t>
      </w:r>
      <w:r w:rsidR="005A3738">
        <w:t>模型如</w:t>
      </w:r>
      <w:r w:rsidR="004F2E41">
        <w:rPr>
          <w:rFonts w:hint="eastAsia"/>
        </w:rPr>
        <w:t>贝叶斯</w:t>
      </w:r>
      <w:r w:rsidR="004F2E41">
        <w:t>网络、</w:t>
      </w:r>
      <w:r w:rsidR="005A3738">
        <w:t>神经网络</w:t>
      </w:r>
      <w:r w:rsidR="004F2E41">
        <w:rPr>
          <w:rFonts w:hint="eastAsia"/>
        </w:rPr>
        <w:t>等</w:t>
      </w:r>
      <w:r w:rsidR="002D478C">
        <w:rPr>
          <w:rFonts w:hint="eastAsia"/>
        </w:rPr>
        <w:t>，</w:t>
      </w:r>
      <w:r w:rsidR="004F2E41">
        <w:rPr>
          <w:rFonts w:hint="eastAsia"/>
        </w:rPr>
        <w:t>来提高系统</w:t>
      </w:r>
      <w:r w:rsidR="004F2E41">
        <w:t>的</w:t>
      </w:r>
      <w:r w:rsidR="002D478C">
        <w:rPr>
          <w:rFonts w:hint="eastAsia"/>
        </w:rPr>
        <w:t>谣言</w:t>
      </w:r>
      <w:r w:rsidR="004F2E41">
        <w:t>检测准确率。</w:t>
      </w:r>
    </w:p>
    <w:p w:rsidR="0043359E" w:rsidRPr="00A35125" w:rsidRDefault="00BA0C5E" w:rsidP="00547379">
      <w:pPr>
        <w:ind w:firstLine="0"/>
      </w:pPr>
      <w:r>
        <w:br w:type="page"/>
      </w:r>
    </w:p>
    <w:p w:rsidR="003A44C2" w:rsidRDefault="003A44C2" w:rsidP="003A44C2">
      <w:pPr>
        <w:widowControl/>
        <w:spacing w:line="240" w:lineRule="auto"/>
        <w:ind w:firstLine="0"/>
        <w:jc w:val="left"/>
      </w:pPr>
    </w:p>
    <w:p w:rsidR="00F956B4" w:rsidRDefault="0043359E" w:rsidP="004F2E41">
      <w:pPr>
        <w:pStyle w:val="af9"/>
      </w:pPr>
      <w:bookmarkStart w:id="101" w:name="_Toc453167155"/>
      <w:r>
        <w:rPr>
          <w:rFonts w:hint="eastAsia"/>
        </w:rPr>
        <w:t>插图索引</w:t>
      </w:r>
      <w:bookmarkEnd w:id="101"/>
    </w:p>
    <w:p w:rsidR="00AF3099" w:rsidRDefault="00F956B4" w:rsidP="00AF3099">
      <w:pPr>
        <w:pStyle w:val="af6"/>
        <w:rPr>
          <w:rFonts w:asciiTheme="minorHAnsi" w:eastAsiaTheme="minorEastAsia" w:hAnsiTheme="minorHAnsi"/>
          <w:noProof/>
          <w:kern w:val="0"/>
          <w:sz w:val="22"/>
          <w:szCs w:val="22"/>
        </w:rPr>
      </w:pPr>
      <w:r>
        <w:fldChar w:fldCharType="begin"/>
      </w:r>
      <w:r>
        <w:instrText xml:space="preserve"> TOC \h \z \c "</w:instrText>
      </w:r>
      <w:r>
        <w:instrText>图</w:instrText>
      </w:r>
      <w:r>
        <w:instrText xml:space="preserve">" </w:instrText>
      </w:r>
      <w:r>
        <w:fldChar w:fldCharType="separate"/>
      </w:r>
      <w:hyperlink r:id="rId17" w:anchor="_Toc453166983" w:history="1">
        <w:r w:rsidR="00AF3099" w:rsidRPr="00FE433F">
          <w:rPr>
            <w:rStyle w:val="ad"/>
            <w:rFonts w:hint="eastAsia"/>
            <w:noProof/>
          </w:rPr>
          <w:t>图</w:t>
        </w:r>
        <w:r w:rsidR="00AF3099" w:rsidRPr="00FE433F">
          <w:rPr>
            <w:rStyle w:val="ad"/>
            <w:rFonts w:cs="Times New Roman"/>
            <w:noProof/>
          </w:rPr>
          <w:t xml:space="preserve"> 1.1 </w:t>
        </w:r>
        <w:r w:rsidR="00AF3099" w:rsidRPr="00FE433F">
          <w:rPr>
            <w:rStyle w:val="ad"/>
            <w:rFonts w:hint="eastAsia"/>
            <w:noProof/>
          </w:rPr>
          <w:t>推特中的误传消息</w:t>
        </w:r>
        <w:r w:rsidR="00AF3099">
          <w:rPr>
            <w:noProof/>
            <w:webHidden/>
          </w:rPr>
          <w:tab/>
        </w:r>
        <w:r w:rsidR="00AF3099">
          <w:rPr>
            <w:noProof/>
            <w:webHidden/>
          </w:rPr>
          <w:fldChar w:fldCharType="begin"/>
        </w:r>
        <w:r w:rsidR="00AF3099">
          <w:rPr>
            <w:noProof/>
            <w:webHidden/>
          </w:rPr>
          <w:instrText xml:space="preserve"> PAGEREF _Toc453166983 \h </w:instrText>
        </w:r>
        <w:r w:rsidR="00AF3099">
          <w:rPr>
            <w:noProof/>
            <w:webHidden/>
          </w:rPr>
        </w:r>
        <w:r w:rsidR="00AF3099">
          <w:rPr>
            <w:noProof/>
            <w:webHidden/>
          </w:rPr>
          <w:fldChar w:fldCharType="separate"/>
        </w:r>
        <w:r w:rsidR="00611C38">
          <w:rPr>
            <w:noProof/>
            <w:webHidden/>
          </w:rPr>
          <w:t>2</w:t>
        </w:r>
        <w:r w:rsidR="00AF3099">
          <w:rPr>
            <w:noProof/>
            <w:webHidden/>
          </w:rPr>
          <w:fldChar w:fldCharType="end"/>
        </w:r>
      </w:hyperlink>
    </w:p>
    <w:p w:rsidR="00AF3099" w:rsidRDefault="00C30DC5" w:rsidP="00AF3099">
      <w:pPr>
        <w:pStyle w:val="af6"/>
        <w:rPr>
          <w:rFonts w:asciiTheme="minorHAnsi" w:eastAsiaTheme="minorEastAsia" w:hAnsiTheme="minorHAnsi"/>
          <w:noProof/>
          <w:kern w:val="0"/>
          <w:sz w:val="22"/>
          <w:szCs w:val="22"/>
        </w:rPr>
      </w:pPr>
      <w:hyperlink r:id="rId18" w:anchor="_Toc453166984" w:history="1">
        <w:r w:rsidR="00AF3099" w:rsidRPr="00FE433F">
          <w:rPr>
            <w:rStyle w:val="ad"/>
            <w:rFonts w:hint="eastAsia"/>
            <w:noProof/>
          </w:rPr>
          <w:t>图</w:t>
        </w:r>
        <w:r w:rsidR="00AF3099" w:rsidRPr="00FE433F">
          <w:rPr>
            <w:rStyle w:val="ad"/>
            <w:rFonts w:cs="Times New Roman"/>
            <w:noProof/>
          </w:rPr>
          <w:t xml:space="preserve"> 1.2 </w:t>
        </w:r>
        <w:r w:rsidR="00AF3099" w:rsidRPr="00FE433F">
          <w:rPr>
            <w:rStyle w:val="ad"/>
            <w:rFonts w:hint="eastAsia"/>
            <w:noProof/>
          </w:rPr>
          <w:t>推特中的虚假消息</w:t>
        </w:r>
        <w:r w:rsidR="00AF3099">
          <w:rPr>
            <w:noProof/>
            <w:webHidden/>
          </w:rPr>
          <w:tab/>
        </w:r>
        <w:r w:rsidR="00AF3099">
          <w:rPr>
            <w:noProof/>
            <w:webHidden/>
          </w:rPr>
          <w:fldChar w:fldCharType="begin"/>
        </w:r>
        <w:r w:rsidR="00AF3099">
          <w:rPr>
            <w:noProof/>
            <w:webHidden/>
          </w:rPr>
          <w:instrText xml:space="preserve"> PAGEREF _Toc453166984 \h </w:instrText>
        </w:r>
        <w:r w:rsidR="00AF3099">
          <w:rPr>
            <w:noProof/>
            <w:webHidden/>
          </w:rPr>
        </w:r>
        <w:r w:rsidR="00AF3099">
          <w:rPr>
            <w:noProof/>
            <w:webHidden/>
          </w:rPr>
          <w:fldChar w:fldCharType="separate"/>
        </w:r>
        <w:r w:rsidR="00611C38">
          <w:rPr>
            <w:noProof/>
            <w:webHidden/>
          </w:rPr>
          <w:t>3</w:t>
        </w:r>
        <w:r w:rsidR="00AF3099">
          <w:rPr>
            <w:noProof/>
            <w:webHidden/>
          </w:rPr>
          <w:fldChar w:fldCharType="end"/>
        </w:r>
      </w:hyperlink>
    </w:p>
    <w:p w:rsidR="00AF3099" w:rsidRDefault="00C30DC5" w:rsidP="00AF3099">
      <w:pPr>
        <w:pStyle w:val="af6"/>
        <w:rPr>
          <w:rFonts w:asciiTheme="minorHAnsi" w:eastAsiaTheme="minorEastAsia" w:hAnsiTheme="minorHAnsi"/>
          <w:noProof/>
          <w:kern w:val="0"/>
          <w:sz w:val="22"/>
          <w:szCs w:val="22"/>
        </w:rPr>
      </w:pPr>
      <w:hyperlink r:id="rId19" w:anchor="_Toc453166985" w:history="1">
        <w:r w:rsidR="00AF3099" w:rsidRPr="00FE433F">
          <w:rPr>
            <w:rStyle w:val="ad"/>
            <w:rFonts w:hint="eastAsia"/>
            <w:noProof/>
          </w:rPr>
          <w:t>图</w:t>
        </w:r>
        <w:r w:rsidR="00AF3099" w:rsidRPr="00FE433F">
          <w:rPr>
            <w:rStyle w:val="ad"/>
            <w:rFonts w:cs="Times New Roman"/>
            <w:noProof/>
          </w:rPr>
          <w:t xml:space="preserve"> 1.3 </w:t>
        </w:r>
        <w:r w:rsidR="00AF3099" w:rsidRPr="00FE433F">
          <w:rPr>
            <w:rStyle w:val="ad"/>
            <w:rFonts w:cs="Times New Roman" w:hint="eastAsia"/>
            <w:noProof/>
          </w:rPr>
          <w:t>推特中一则非谣言</w:t>
        </w:r>
        <w:r w:rsidR="00AF3099" w:rsidRPr="00FE433F">
          <w:rPr>
            <w:rStyle w:val="ad"/>
            <w:rFonts w:hint="eastAsia"/>
            <w:noProof/>
          </w:rPr>
          <w:t>的消息</w:t>
        </w:r>
        <w:r w:rsidR="00AF3099">
          <w:rPr>
            <w:noProof/>
            <w:webHidden/>
          </w:rPr>
          <w:tab/>
        </w:r>
        <w:r w:rsidR="00AF3099">
          <w:rPr>
            <w:noProof/>
            <w:webHidden/>
          </w:rPr>
          <w:fldChar w:fldCharType="begin"/>
        </w:r>
        <w:r w:rsidR="00AF3099">
          <w:rPr>
            <w:noProof/>
            <w:webHidden/>
          </w:rPr>
          <w:instrText xml:space="preserve"> PAGEREF _Toc453166985 \h </w:instrText>
        </w:r>
        <w:r w:rsidR="00AF3099">
          <w:rPr>
            <w:noProof/>
            <w:webHidden/>
          </w:rPr>
        </w:r>
        <w:r w:rsidR="00AF3099">
          <w:rPr>
            <w:noProof/>
            <w:webHidden/>
          </w:rPr>
          <w:fldChar w:fldCharType="separate"/>
        </w:r>
        <w:r w:rsidR="00611C38">
          <w:rPr>
            <w:noProof/>
            <w:webHidden/>
          </w:rPr>
          <w:t>4</w:t>
        </w:r>
        <w:r w:rsidR="00AF3099">
          <w:rPr>
            <w:noProof/>
            <w:webHidden/>
          </w:rPr>
          <w:fldChar w:fldCharType="end"/>
        </w:r>
      </w:hyperlink>
    </w:p>
    <w:p w:rsidR="00AF3099" w:rsidRDefault="00C30DC5" w:rsidP="00AF3099">
      <w:pPr>
        <w:pStyle w:val="af6"/>
        <w:rPr>
          <w:rFonts w:asciiTheme="minorHAnsi" w:eastAsiaTheme="minorEastAsia" w:hAnsiTheme="minorHAnsi"/>
          <w:noProof/>
          <w:kern w:val="0"/>
          <w:sz w:val="22"/>
          <w:szCs w:val="22"/>
        </w:rPr>
      </w:pPr>
      <w:hyperlink r:id="rId20" w:anchor="_Toc453166986" w:history="1">
        <w:r w:rsidR="00AF3099" w:rsidRPr="00FE433F">
          <w:rPr>
            <w:rStyle w:val="ad"/>
            <w:rFonts w:hint="eastAsia"/>
            <w:noProof/>
          </w:rPr>
          <w:t>图</w:t>
        </w:r>
        <w:r w:rsidR="00AF3099" w:rsidRPr="00FE433F">
          <w:rPr>
            <w:rStyle w:val="ad"/>
            <w:noProof/>
          </w:rPr>
          <w:t xml:space="preserve"> 1.4</w:t>
        </w:r>
        <w:r w:rsidR="00AF3099" w:rsidRPr="00FE433F">
          <w:rPr>
            <w:rStyle w:val="ad"/>
            <w:rFonts w:cs="Times New Roman"/>
            <w:noProof/>
          </w:rPr>
          <w:t xml:space="preserve"> </w:t>
        </w:r>
        <w:r w:rsidR="00AF3099" w:rsidRPr="00FE433F">
          <w:rPr>
            <w:rStyle w:val="ad"/>
            <w:rFonts w:cs="Times New Roman" w:hint="eastAsia"/>
            <w:noProof/>
          </w:rPr>
          <w:t>推特中一则谣言消息</w:t>
        </w:r>
        <w:r w:rsidR="00AF3099">
          <w:rPr>
            <w:noProof/>
            <w:webHidden/>
          </w:rPr>
          <w:tab/>
        </w:r>
        <w:r w:rsidR="00AF3099">
          <w:rPr>
            <w:noProof/>
            <w:webHidden/>
          </w:rPr>
          <w:fldChar w:fldCharType="begin"/>
        </w:r>
        <w:r w:rsidR="00AF3099">
          <w:rPr>
            <w:noProof/>
            <w:webHidden/>
          </w:rPr>
          <w:instrText xml:space="preserve"> PAGEREF _Toc453166986 \h </w:instrText>
        </w:r>
        <w:r w:rsidR="00AF3099">
          <w:rPr>
            <w:noProof/>
            <w:webHidden/>
          </w:rPr>
        </w:r>
        <w:r w:rsidR="00AF3099">
          <w:rPr>
            <w:noProof/>
            <w:webHidden/>
          </w:rPr>
          <w:fldChar w:fldCharType="separate"/>
        </w:r>
        <w:r w:rsidR="00611C38">
          <w:rPr>
            <w:noProof/>
            <w:webHidden/>
          </w:rPr>
          <w:t>4</w:t>
        </w:r>
        <w:r w:rsidR="00AF3099">
          <w:rPr>
            <w:noProof/>
            <w:webHidden/>
          </w:rPr>
          <w:fldChar w:fldCharType="end"/>
        </w:r>
      </w:hyperlink>
    </w:p>
    <w:p w:rsidR="00AF3099" w:rsidRDefault="00C30DC5" w:rsidP="00AF3099">
      <w:pPr>
        <w:pStyle w:val="af6"/>
        <w:rPr>
          <w:rFonts w:asciiTheme="minorHAnsi" w:eastAsiaTheme="minorEastAsia" w:hAnsiTheme="minorHAnsi"/>
          <w:noProof/>
          <w:kern w:val="0"/>
          <w:sz w:val="22"/>
          <w:szCs w:val="22"/>
        </w:rPr>
      </w:pPr>
      <w:hyperlink r:id="rId21" w:anchor="_Toc453166987" w:history="1">
        <w:r w:rsidR="00AF3099" w:rsidRPr="00FE433F">
          <w:rPr>
            <w:rStyle w:val="ad"/>
            <w:rFonts w:hint="eastAsia"/>
            <w:noProof/>
          </w:rPr>
          <w:t>图</w:t>
        </w:r>
        <w:r w:rsidR="00AF3099" w:rsidRPr="00FE433F">
          <w:rPr>
            <w:rStyle w:val="ad"/>
            <w:rFonts w:cs="Times New Roman"/>
            <w:noProof/>
          </w:rPr>
          <w:t xml:space="preserve"> 1.5</w:t>
        </w:r>
        <w:r w:rsidR="00AF3099" w:rsidRPr="00FE433F">
          <w:rPr>
            <w:rStyle w:val="ad"/>
            <w:noProof/>
          </w:rPr>
          <w:t xml:space="preserve"> </w:t>
        </w:r>
        <w:r w:rsidR="00AF3099" w:rsidRPr="00FE433F">
          <w:rPr>
            <w:rStyle w:val="ad"/>
            <w:rFonts w:hint="eastAsia"/>
            <w:noProof/>
          </w:rPr>
          <w:t>两则讨论同一个谣言的消息</w:t>
        </w:r>
        <w:r w:rsidR="00AF3099">
          <w:rPr>
            <w:noProof/>
            <w:webHidden/>
          </w:rPr>
          <w:tab/>
        </w:r>
        <w:r w:rsidR="00AF3099">
          <w:rPr>
            <w:noProof/>
            <w:webHidden/>
          </w:rPr>
          <w:fldChar w:fldCharType="begin"/>
        </w:r>
        <w:r w:rsidR="00AF3099">
          <w:rPr>
            <w:noProof/>
            <w:webHidden/>
          </w:rPr>
          <w:instrText xml:space="preserve"> PAGEREF _Toc453166987 \h </w:instrText>
        </w:r>
        <w:r w:rsidR="00AF3099">
          <w:rPr>
            <w:noProof/>
            <w:webHidden/>
          </w:rPr>
        </w:r>
        <w:r w:rsidR="00AF3099">
          <w:rPr>
            <w:noProof/>
            <w:webHidden/>
          </w:rPr>
          <w:fldChar w:fldCharType="separate"/>
        </w:r>
        <w:r w:rsidR="00611C38">
          <w:rPr>
            <w:noProof/>
            <w:webHidden/>
          </w:rPr>
          <w:t>5</w:t>
        </w:r>
        <w:r w:rsidR="00AF3099">
          <w:rPr>
            <w:noProof/>
            <w:webHidden/>
          </w:rPr>
          <w:fldChar w:fldCharType="end"/>
        </w:r>
      </w:hyperlink>
    </w:p>
    <w:p w:rsidR="00AF3099" w:rsidRDefault="00C30DC5" w:rsidP="00AF3099">
      <w:pPr>
        <w:pStyle w:val="af6"/>
        <w:rPr>
          <w:rFonts w:asciiTheme="minorHAnsi" w:eastAsiaTheme="minorEastAsia" w:hAnsiTheme="minorHAnsi"/>
          <w:noProof/>
          <w:kern w:val="0"/>
          <w:sz w:val="22"/>
          <w:szCs w:val="22"/>
        </w:rPr>
      </w:pPr>
      <w:hyperlink r:id="rId22" w:anchor="_Toc453166988" w:history="1">
        <w:r w:rsidR="00AF3099" w:rsidRPr="00FE433F">
          <w:rPr>
            <w:rStyle w:val="ad"/>
            <w:rFonts w:hint="eastAsia"/>
            <w:noProof/>
          </w:rPr>
          <w:t>图</w:t>
        </w:r>
        <w:r w:rsidR="00AF3099" w:rsidRPr="00FE433F">
          <w:rPr>
            <w:rStyle w:val="ad"/>
            <w:noProof/>
          </w:rPr>
          <w:t xml:space="preserve"> 2.1 </w:t>
        </w:r>
        <w:r w:rsidR="00AF3099" w:rsidRPr="00FE433F">
          <w:rPr>
            <w:rStyle w:val="ad"/>
            <w:rFonts w:hint="eastAsia"/>
            <w:noProof/>
          </w:rPr>
          <w:t>原系统流程图</w:t>
        </w:r>
        <w:r w:rsidR="00AF3099">
          <w:rPr>
            <w:noProof/>
            <w:webHidden/>
          </w:rPr>
          <w:tab/>
        </w:r>
        <w:r w:rsidR="00AF3099">
          <w:rPr>
            <w:noProof/>
            <w:webHidden/>
          </w:rPr>
          <w:fldChar w:fldCharType="begin"/>
        </w:r>
        <w:r w:rsidR="00AF3099">
          <w:rPr>
            <w:noProof/>
            <w:webHidden/>
          </w:rPr>
          <w:instrText xml:space="preserve"> PAGEREF _Toc453166988 \h </w:instrText>
        </w:r>
        <w:r w:rsidR="00AF3099">
          <w:rPr>
            <w:noProof/>
            <w:webHidden/>
          </w:rPr>
        </w:r>
        <w:r w:rsidR="00AF3099">
          <w:rPr>
            <w:noProof/>
            <w:webHidden/>
          </w:rPr>
          <w:fldChar w:fldCharType="separate"/>
        </w:r>
        <w:r w:rsidR="00611C38">
          <w:rPr>
            <w:noProof/>
            <w:webHidden/>
          </w:rPr>
          <w:t>9</w:t>
        </w:r>
        <w:r w:rsidR="00AF3099">
          <w:rPr>
            <w:noProof/>
            <w:webHidden/>
          </w:rPr>
          <w:fldChar w:fldCharType="end"/>
        </w:r>
      </w:hyperlink>
    </w:p>
    <w:p w:rsidR="00AF3099" w:rsidRDefault="00C30DC5" w:rsidP="00AF3099">
      <w:pPr>
        <w:pStyle w:val="af6"/>
        <w:rPr>
          <w:rFonts w:asciiTheme="minorHAnsi" w:eastAsiaTheme="minorEastAsia" w:hAnsiTheme="minorHAnsi"/>
          <w:noProof/>
          <w:kern w:val="0"/>
          <w:sz w:val="22"/>
          <w:szCs w:val="22"/>
        </w:rPr>
      </w:pPr>
      <w:hyperlink r:id="rId23" w:anchor="_Toc453166989" w:history="1">
        <w:r w:rsidR="00AF3099" w:rsidRPr="00FE433F">
          <w:rPr>
            <w:rStyle w:val="ad"/>
            <w:rFonts w:hint="eastAsia"/>
            <w:noProof/>
          </w:rPr>
          <w:t>图</w:t>
        </w:r>
        <w:r w:rsidR="00AF3099" w:rsidRPr="00FE433F">
          <w:rPr>
            <w:rStyle w:val="ad"/>
            <w:noProof/>
          </w:rPr>
          <w:t xml:space="preserve"> 2.2 </w:t>
        </w:r>
        <w:r w:rsidR="00AF3099" w:rsidRPr="00FE433F">
          <w:rPr>
            <w:rStyle w:val="ad"/>
            <w:rFonts w:hint="eastAsia"/>
            <w:noProof/>
          </w:rPr>
          <w:t>原系统使用的匹配模式</w:t>
        </w:r>
        <w:r w:rsidR="00AF3099">
          <w:rPr>
            <w:noProof/>
            <w:webHidden/>
          </w:rPr>
          <w:tab/>
        </w:r>
        <w:r w:rsidR="00AF3099">
          <w:rPr>
            <w:noProof/>
            <w:webHidden/>
          </w:rPr>
          <w:fldChar w:fldCharType="begin"/>
        </w:r>
        <w:r w:rsidR="00AF3099">
          <w:rPr>
            <w:noProof/>
            <w:webHidden/>
          </w:rPr>
          <w:instrText xml:space="preserve"> PAGEREF _Toc453166989 \h </w:instrText>
        </w:r>
        <w:r w:rsidR="00AF3099">
          <w:rPr>
            <w:noProof/>
            <w:webHidden/>
          </w:rPr>
        </w:r>
        <w:r w:rsidR="00AF3099">
          <w:rPr>
            <w:noProof/>
            <w:webHidden/>
          </w:rPr>
          <w:fldChar w:fldCharType="separate"/>
        </w:r>
        <w:r w:rsidR="00611C38">
          <w:rPr>
            <w:noProof/>
            <w:webHidden/>
          </w:rPr>
          <w:t>9</w:t>
        </w:r>
        <w:r w:rsidR="00AF3099">
          <w:rPr>
            <w:noProof/>
            <w:webHidden/>
          </w:rPr>
          <w:fldChar w:fldCharType="end"/>
        </w:r>
      </w:hyperlink>
    </w:p>
    <w:p w:rsidR="0043359E" w:rsidRDefault="00F956B4" w:rsidP="004F2E41">
      <w:pPr>
        <w:pStyle w:val="af6"/>
      </w:pPr>
      <w:r>
        <w:fldChar w:fldCharType="end"/>
      </w:r>
    </w:p>
    <w:p w:rsidR="0043359E" w:rsidRDefault="0043359E" w:rsidP="00030EBD">
      <w:pPr>
        <w:widowControl/>
        <w:spacing w:line="240" w:lineRule="auto"/>
        <w:ind w:firstLine="0"/>
        <w:jc w:val="left"/>
      </w:pPr>
      <w:r>
        <w:br w:type="page"/>
      </w:r>
    </w:p>
    <w:p w:rsidR="00030EBD" w:rsidRDefault="00030EBD" w:rsidP="00030EBD">
      <w:pPr>
        <w:widowControl/>
        <w:spacing w:line="240" w:lineRule="auto"/>
        <w:ind w:firstLine="0"/>
        <w:jc w:val="left"/>
      </w:pPr>
    </w:p>
    <w:p w:rsidR="00030EBD" w:rsidRDefault="00030EBD" w:rsidP="004F2E41">
      <w:pPr>
        <w:pStyle w:val="af9"/>
      </w:pPr>
      <w:bookmarkStart w:id="102" w:name="_Toc453167156"/>
      <w:r>
        <w:rPr>
          <w:rFonts w:hint="eastAsia"/>
        </w:rPr>
        <w:t>表格索引</w:t>
      </w:r>
      <w:bookmarkEnd w:id="102"/>
    </w:p>
    <w:p w:rsidR="00AF3099" w:rsidRDefault="00030EBD" w:rsidP="00AF3099">
      <w:pPr>
        <w:pStyle w:val="af6"/>
        <w:rPr>
          <w:rFonts w:asciiTheme="minorHAnsi" w:eastAsiaTheme="minorEastAsia" w:hAnsiTheme="minorHAnsi"/>
          <w:noProof/>
          <w:kern w:val="0"/>
          <w:sz w:val="22"/>
          <w:szCs w:val="22"/>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hyperlink w:anchor="_Toc453167004" w:history="1">
        <w:r w:rsidR="00AF3099" w:rsidRPr="004372C3">
          <w:rPr>
            <w:rStyle w:val="ad"/>
            <w:rFonts w:hint="eastAsia"/>
            <w:noProof/>
          </w:rPr>
          <w:t>表</w:t>
        </w:r>
        <w:r w:rsidR="00AF3099" w:rsidRPr="004372C3">
          <w:rPr>
            <w:rStyle w:val="ad"/>
            <w:noProof/>
          </w:rPr>
          <w:t xml:space="preserve"> 3.1 </w:t>
        </w:r>
        <w:r w:rsidR="00AF3099" w:rsidRPr="004372C3">
          <w:rPr>
            <w:rStyle w:val="ad"/>
            <w:rFonts w:hint="eastAsia"/>
            <w:noProof/>
          </w:rPr>
          <w:t>数据集</w:t>
        </w:r>
        <w:r w:rsidR="00AF3099" w:rsidRPr="004372C3">
          <w:rPr>
            <w:rStyle w:val="ad"/>
            <w:noProof/>
          </w:rPr>
          <w:t>A</w:t>
        </w:r>
        <w:r w:rsidR="00AF3099" w:rsidRPr="004372C3">
          <w:rPr>
            <w:rStyle w:val="ad"/>
            <w:rFonts w:hint="eastAsia"/>
            <w:noProof/>
          </w:rPr>
          <w:t>的聚类结果（指标：</w:t>
        </w:r>
        <w:r w:rsidR="00AF3099" w:rsidRPr="004372C3">
          <w:rPr>
            <w:rStyle w:val="ad"/>
            <w:noProof/>
          </w:rPr>
          <w:t>NMI</w:t>
        </w:r>
        <w:r w:rsidR="00AF3099" w:rsidRPr="004372C3">
          <w:rPr>
            <w:rStyle w:val="ad"/>
            <w:rFonts w:hint="eastAsia"/>
            <w:noProof/>
          </w:rPr>
          <w:t>）</w:t>
        </w:r>
        <w:r w:rsidR="00AF3099">
          <w:rPr>
            <w:noProof/>
            <w:webHidden/>
          </w:rPr>
          <w:tab/>
        </w:r>
        <w:r w:rsidR="00AF3099">
          <w:rPr>
            <w:noProof/>
            <w:webHidden/>
          </w:rPr>
          <w:fldChar w:fldCharType="begin"/>
        </w:r>
        <w:r w:rsidR="00AF3099">
          <w:rPr>
            <w:noProof/>
            <w:webHidden/>
          </w:rPr>
          <w:instrText xml:space="preserve"> PAGEREF _Toc453167004 \h </w:instrText>
        </w:r>
        <w:r w:rsidR="00AF3099">
          <w:rPr>
            <w:noProof/>
            <w:webHidden/>
          </w:rPr>
        </w:r>
        <w:r w:rsidR="00AF3099">
          <w:rPr>
            <w:noProof/>
            <w:webHidden/>
          </w:rPr>
          <w:fldChar w:fldCharType="separate"/>
        </w:r>
        <w:r w:rsidR="00611C38">
          <w:rPr>
            <w:noProof/>
            <w:webHidden/>
          </w:rPr>
          <w:t>19</w:t>
        </w:r>
        <w:r w:rsidR="00AF3099">
          <w:rPr>
            <w:noProof/>
            <w:webHidden/>
          </w:rPr>
          <w:fldChar w:fldCharType="end"/>
        </w:r>
      </w:hyperlink>
    </w:p>
    <w:p w:rsidR="00AF3099" w:rsidRDefault="00C30DC5" w:rsidP="00AF3099">
      <w:pPr>
        <w:pStyle w:val="af6"/>
        <w:rPr>
          <w:rFonts w:asciiTheme="minorHAnsi" w:eastAsiaTheme="minorEastAsia" w:hAnsiTheme="minorHAnsi"/>
          <w:noProof/>
          <w:kern w:val="0"/>
          <w:sz w:val="22"/>
          <w:szCs w:val="22"/>
        </w:rPr>
      </w:pPr>
      <w:hyperlink w:anchor="_Toc453167005" w:history="1">
        <w:r w:rsidR="00AF3099" w:rsidRPr="004372C3">
          <w:rPr>
            <w:rStyle w:val="ad"/>
            <w:rFonts w:hint="eastAsia"/>
            <w:noProof/>
          </w:rPr>
          <w:t>表</w:t>
        </w:r>
        <w:r w:rsidR="00AF3099" w:rsidRPr="004372C3">
          <w:rPr>
            <w:rStyle w:val="ad"/>
            <w:noProof/>
          </w:rPr>
          <w:t xml:space="preserve"> 3.2 </w:t>
        </w:r>
        <w:r w:rsidR="00AF3099" w:rsidRPr="004372C3">
          <w:rPr>
            <w:rStyle w:val="ad"/>
            <w:rFonts w:hint="eastAsia"/>
            <w:noProof/>
          </w:rPr>
          <w:t>数据集</w:t>
        </w:r>
        <w:r w:rsidR="00AF3099" w:rsidRPr="004372C3">
          <w:rPr>
            <w:rStyle w:val="ad"/>
            <w:noProof/>
          </w:rPr>
          <w:t>B</w:t>
        </w:r>
        <w:r w:rsidR="00AF3099" w:rsidRPr="004372C3">
          <w:rPr>
            <w:rStyle w:val="ad"/>
            <w:rFonts w:hint="eastAsia"/>
            <w:noProof/>
          </w:rPr>
          <w:t>的聚类结果（指标：</w:t>
        </w:r>
        <w:r w:rsidR="00AF3099" w:rsidRPr="004372C3">
          <w:rPr>
            <w:rStyle w:val="ad"/>
            <w:noProof/>
          </w:rPr>
          <w:t>NMI</w:t>
        </w:r>
        <w:r w:rsidR="00AF3099" w:rsidRPr="004372C3">
          <w:rPr>
            <w:rStyle w:val="ad"/>
            <w:rFonts w:hint="eastAsia"/>
            <w:noProof/>
          </w:rPr>
          <w:t>）</w:t>
        </w:r>
        <w:r w:rsidR="00AF3099">
          <w:rPr>
            <w:noProof/>
            <w:webHidden/>
          </w:rPr>
          <w:tab/>
        </w:r>
        <w:r w:rsidR="00AF3099">
          <w:rPr>
            <w:noProof/>
            <w:webHidden/>
          </w:rPr>
          <w:fldChar w:fldCharType="begin"/>
        </w:r>
        <w:r w:rsidR="00AF3099">
          <w:rPr>
            <w:noProof/>
            <w:webHidden/>
          </w:rPr>
          <w:instrText xml:space="preserve"> PAGEREF _Toc453167005 \h </w:instrText>
        </w:r>
        <w:r w:rsidR="00AF3099">
          <w:rPr>
            <w:noProof/>
            <w:webHidden/>
          </w:rPr>
        </w:r>
        <w:r w:rsidR="00AF3099">
          <w:rPr>
            <w:noProof/>
            <w:webHidden/>
          </w:rPr>
          <w:fldChar w:fldCharType="separate"/>
        </w:r>
        <w:r w:rsidR="00611C38">
          <w:rPr>
            <w:noProof/>
            <w:webHidden/>
          </w:rPr>
          <w:t>20</w:t>
        </w:r>
        <w:r w:rsidR="00AF3099">
          <w:rPr>
            <w:noProof/>
            <w:webHidden/>
          </w:rPr>
          <w:fldChar w:fldCharType="end"/>
        </w:r>
      </w:hyperlink>
    </w:p>
    <w:p w:rsidR="00AF3099" w:rsidRDefault="00C30DC5" w:rsidP="00AF3099">
      <w:pPr>
        <w:pStyle w:val="af6"/>
        <w:rPr>
          <w:rFonts w:asciiTheme="minorHAnsi" w:eastAsiaTheme="minorEastAsia" w:hAnsiTheme="minorHAnsi"/>
          <w:noProof/>
          <w:kern w:val="0"/>
          <w:sz w:val="22"/>
          <w:szCs w:val="22"/>
        </w:rPr>
      </w:pPr>
      <w:hyperlink w:anchor="_Toc453167006" w:history="1">
        <w:r w:rsidR="00AF3099" w:rsidRPr="004372C3">
          <w:rPr>
            <w:rStyle w:val="ad"/>
            <w:rFonts w:hint="eastAsia"/>
            <w:noProof/>
          </w:rPr>
          <w:t>表</w:t>
        </w:r>
        <w:r w:rsidR="00AF3099" w:rsidRPr="004372C3">
          <w:rPr>
            <w:rStyle w:val="ad"/>
            <w:noProof/>
          </w:rPr>
          <w:t xml:space="preserve"> 3.3 </w:t>
        </w:r>
        <w:r w:rsidR="00AF3099" w:rsidRPr="004372C3">
          <w:rPr>
            <w:rStyle w:val="ad"/>
            <w:rFonts w:hint="eastAsia"/>
            <w:noProof/>
          </w:rPr>
          <w:t>各聚类方法在两数据集下最优的权重配比</w:t>
        </w:r>
        <w:r w:rsidR="00AF3099">
          <w:rPr>
            <w:noProof/>
            <w:webHidden/>
          </w:rPr>
          <w:tab/>
        </w:r>
        <w:r w:rsidR="00AF3099">
          <w:rPr>
            <w:noProof/>
            <w:webHidden/>
          </w:rPr>
          <w:fldChar w:fldCharType="begin"/>
        </w:r>
        <w:r w:rsidR="00AF3099">
          <w:rPr>
            <w:noProof/>
            <w:webHidden/>
          </w:rPr>
          <w:instrText xml:space="preserve"> PAGEREF _Toc453167006 \h </w:instrText>
        </w:r>
        <w:r w:rsidR="00AF3099">
          <w:rPr>
            <w:noProof/>
            <w:webHidden/>
          </w:rPr>
        </w:r>
        <w:r w:rsidR="00AF3099">
          <w:rPr>
            <w:noProof/>
            <w:webHidden/>
          </w:rPr>
          <w:fldChar w:fldCharType="separate"/>
        </w:r>
        <w:r w:rsidR="00611C38">
          <w:rPr>
            <w:noProof/>
            <w:webHidden/>
          </w:rPr>
          <w:t>23</w:t>
        </w:r>
        <w:r w:rsidR="00AF3099">
          <w:rPr>
            <w:noProof/>
            <w:webHidden/>
          </w:rPr>
          <w:fldChar w:fldCharType="end"/>
        </w:r>
      </w:hyperlink>
    </w:p>
    <w:p w:rsidR="00AF3099" w:rsidRDefault="00C30DC5" w:rsidP="00AF3099">
      <w:pPr>
        <w:pStyle w:val="af6"/>
        <w:rPr>
          <w:rFonts w:asciiTheme="minorHAnsi" w:eastAsiaTheme="minorEastAsia" w:hAnsiTheme="minorHAnsi"/>
          <w:noProof/>
          <w:kern w:val="0"/>
          <w:sz w:val="22"/>
          <w:szCs w:val="22"/>
        </w:rPr>
      </w:pPr>
      <w:hyperlink w:anchor="_Toc453167007" w:history="1">
        <w:r w:rsidR="00AF3099" w:rsidRPr="004372C3">
          <w:rPr>
            <w:rStyle w:val="ad"/>
            <w:rFonts w:hint="eastAsia"/>
            <w:noProof/>
          </w:rPr>
          <w:t>表</w:t>
        </w:r>
        <w:r w:rsidR="00AF3099" w:rsidRPr="004372C3">
          <w:rPr>
            <w:rStyle w:val="ad"/>
            <w:noProof/>
          </w:rPr>
          <w:t xml:space="preserve"> 3.4 </w:t>
        </w:r>
        <w:r w:rsidR="00AF3099" w:rsidRPr="004372C3">
          <w:rPr>
            <w:rStyle w:val="ad"/>
            <w:rFonts w:hint="eastAsia"/>
            <w:noProof/>
          </w:rPr>
          <w:t>使用统计平均配比的加权相似度的聚类结果（指标：</w:t>
        </w:r>
        <w:r w:rsidR="00AF3099" w:rsidRPr="004372C3">
          <w:rPr>
            <w:rStyle w:val="ad"/>
            <w:noProof/>
          </w:rPr>
          <w:t>NMI</w:t>
        </w:r>
        <w:r w:rsidR="00AF3099" w:rsidRPr="004372C3">
          <w:rPr>
            <w:rStyle w:val="ad"/>
            <w:rFonts w:hint="eastAsia"/>
            <w:noProof/>
          </w:rPr>
          <w:t>）</w:t>
        </w:r>
        <w:r w:rsidR="00AF3099">
          <w:rPr>
            <w:noProof/>
            <w:webHidden/>
          </w:rPr>
          <w:tab/>
        </w:r>
        <w:r w:rsidR="00AF3099">
          <w:rPr>
            <w:noProof/>
            <w:webHidden/>
          </w:rPr>
          <w:fldChar w:fldCharType="begin"/>
        </w:r>
        <w:r w:rsidR="00AF3099">
          <w:rPr>
            <w:noProof/>
            <w:webHidden/>
          </w:rPr>
          <w:instrText xml:space="preserve"> PAGEREF _Toc453167007 \h </w:instrText>
        </w:r>
        <w:r w:rsidR="00AF3099">
          <w:rPr>
            <w:noProof/>
            <w:webHidden/>
          </w:rPr>
        </w:r>
        <w:r w:rsidR="00AF3099">
          <w:rPr>
            <w:noProof/>
            <w:webHidden/>
          </w:rPr>
          <w:fldChar w:fldCharType="separate"/>
        </w:r>
        <w:r w:rsidR="00611C38">
          <w:rPr>
            <w:noProof/>
            <w:webHidden/>
          </w:rPr>
          <w:t>24</w:t>
        </w:r>
        <w:r w:rsidR="00AF3099">
          <w:rPr>
            <w:noProof/>
            <w:webHidden/>
          </w:rPr>
          <w:fldChar w:fldCharType="end"/>
        </w:r>
      </w:hyperlink>
    </w:p>
    <w:p w:rsidR="00AF3099" w:rsidRDefault="00C30DC5" w:rsidP="00AF3099">
      <w:pPr>
        <w:pStyle w:val="af6"/>
        <w:rPr>
          <w:rFonts w:asciiTheme="minorHAnsi" w:eastAsiaTheme="minorEastAsia" w:hAnsiTheme="minorHAnsi"/>
          <w:noProof/>
          <w:kern w:val="0"/>
          <w:sz w:val="22"/>
          <w:szCs w:val="22"/>
        </w:rPr>
      </w:pPr>
      <w:hyperlink w:anchor="_Toc453167008" w:history="1">
        <w:r w:rsidR="00AF3099" w:rsidRPr="004372C3">
          <w:rPr>
            <w:rStyle w:val="ad"/>
            <w:rFonts w:hint="eastAsia"/>
            <w:noProof/>
          </w:rPr>
          <w:t>表</w:t>
        </w:r>
        <w:r w:rsidR="00AF3099" w:rsidRPr="004372C3">
          <w:rPr>
            <w:rStyle w:val="ad"/>
            <w:noProof/>
          </w:rPr>
          <w:t xml:space="preserve"> 3.5 </w:t>
        </w:r>
        <w:r w:rsidR="00AF3099" w:rsidRPr="004372C3">
          <w:rPr>
            <w:rStyle w:val="ad"/>
            <w:rFonts w:hint="eastAsia"/>
            <w:noProof/>
          </w:rPr>
          <w:t>不同的预定义类数</w:t>
        </w:r>
        <w:r w:rsidR="00AF3099" w:rsidRPr="004372C3">
          <w:rPr>
            <w:rStyle w:val="ad"/>
            <w:noProof/>
          </w:rPr>
          <w:t>K</w:t>
        </w:r>
        <w:r w:rsidR="00AF3099" w:rsidRPr="004372C3">
          <w:rPr>
            <w:rStyle w:val="ad"/>
            <w:rFonts w:hint="eastAsia"/>
            <w:noProof/>
          </w:rPr>
          <w:t>的聚类效果（指标：</w:t>
        </w:r>
        <w:r w:rsidR="00AF3099" w:rsidRPr="004372C3">
          <w:rPr>
            <w:rStyle w:val="ad"/>
            <w:noProof/>
          </w:rPr>
          <w:t>NMI</w:t>
        </w:r>
        <w:r w:rsidR="00AF3099" w:rsidRPr="004372C3">
          <w:rPr>
            <w:rStyle w:val="ad"/>
            <w:rFonts w:hint="eastAsia"/>
            <w:noProof/>
          </w:rPr>
          <w:t>）</w:t>
        </w:r>
        <w:r w:rsidR="00AF3099">
          <w:rPr>
            <w:noProof/>
            <w:webHidden/>
          </w:rPr>
          <w:tab/>
        </w:r>
        <w:r w:rsidR="00AF3099">
          <w:rPr>
            <w:noProof/>
            <w:webHidden/>
          </w:rPr>
          <w:fldChar w:fldCharType="begin"/>
        </w:r>
        <w:r w:rsidR="00AF3099">
          <w:rPr>
            <w:noProof/>
            <w:webHidden/>
          </w:rPr>
          <w:instrText xml:space="preserve"> PAGEREF _Toc453167008 \h </w:instrText>
        </w:r>
        <w:r w:rsidR="00AF3099">
          <w:rPr>
            <w:noProof/>
            <w:webHidden/>
          </w:rPr>
        </w:r>
        <w:r w:rsidR="00AF3099">
          <w:rPr>
            <w:noProof/>
            <w:webHidden/>
          </w:rPr>
          <w:fldChar w:fldCharType="separate"/>
        </w:r>
        <w:r w:rsidR="00611C38">
          <w:rPr>
            <w:noProof/>
            <w:webHidden/>
          </w:rPr>
          <w:t>26</w:t>
        </w:r>
        <w:r w:rsidR="00AF3099">
          <w:rPr>
            <w:noProof/>
            <w:webHidden/>
          </w:rPr>
          <w:fldChar w:fldCharType="end"/>
        </w:r>
      </w:hyperlink>
    </w:p>
    <w:p w:rsidR="00AF3099" w:rsidRDefault="00C30DC5" w:rsidP="00AF3099">
      <w:pPr>
        <w:pStyle w:val="af6"/>
        <w:rPr>
          <w:rFonts w:asciiTheme="minorHAnsi" w:eastAsiaTheme="minorEastAsia" w:hAnsiTheme="minorHAnsi"/>
          <w:noProof/>
          <w:kern w:val="0"/>
          <w:sz w:val="22"/>
          <w:szCs w:val="22"/>
        </w:rPr>
      </w:pPr>
      <w:hyperlink w:anchor="_Toc453167009" w:history="1">
        <w:r w:rsidR="00AF3099" w:rsidRPr="004372C3">
          <w:rPr>
            <w:rStyle w:val="ad"/>
            <w:rFonts w:hint="eastAsia"/>
            <w:noProof/>
          </w:rPr>
          <w:t>表</w:t>
        </w:r>
        <w:r w:rsidR="00AF3099" w:rsidRPr="004372C3">
          <w:rPr>
            <w:rStyle w:val="ad"/>
            <w:noProof/>
          </w:rPr>
          <w:t xml:space="preserve"> 3.6 </w:t>
        </w:r>
        <w:r w:rsidR="00AF3099" w:rsidRPr="004372C3">
          <w:rPr>
            <w:rStyle w:val="ad"/>
            <w:rFonts w:hint="eastAsia"/>
            <w:noProof/>
          </w:rPr>
          <w:t>消息举例：新老系统聚类对比</w:t>
        </w:r>
        <w:r w:rsidR="00AF3099">
          <w:rPr>
            <w:noProof/>
            <w:webHidden/>
          </w:rPr>
          <w:tab/>
        </w:r>
        <w:r w:rsidR="00AF3099">
          <w:rPr>
            <w:noProof/>
            <w:webHidden/>
          </w:rPr>
          <w:fldChar w:fldCharType="begin"/>
        </w:r>
        <w:r w:rsidR="00AF3099">
          <w:rPr>
            <w:noProof/>
            <w:webHidden/>
          </w:rPr>
          <w:instrText xml:space="preserve"> PAGEREF _Toc453167009 \h </w:instrText>
        </w:r>
        <w:r w:rsidR="00AF3099">
          <w:rPr>
            <w:noProof/>
            <w:webHidden/>
          </w:rPr>
        </w:r>
        <w:r w:rsidR="00AF3099">
          <w:rPr>
            <w:noProof/>
            <w:webHidden/>
          </w:rPr>
          <w:fldChar w:fldCharType="separate"/>
        </w:r>
        <w:r w:rsidR="00611C38">
          <w:rPr>
            <w:noProof/>
            <w:webHidden/>
          </w:rPr>
          <w:t>27</w:t>
        </w:r>
        <w:r w:rsidR="00AF3099">
          <w:rPr>
            <w:noProof/>
            <w:webHidden/>
          </w:rPr>
          <w:fldChar w:fldCharType="end"/>
        </w:r>
      </w:hyperlink>
    </w:p>
    <w:p w:rsidR="00AF3099" w:rsidRDefault="00C30DC5" w:rsidP="00AF3099">
      <w:pPr>
        <w:pStyle w:val="af6"/>
        <w:rPr>
          <w:rFonts w:asciiTheme="minorHAnsi" w:eastAsiaTheme="minorEastAsia" w:hAnsiTheme="minorHAnsi"/>
          <w:noProof/>
          <w:kern w:val="0"/>
          <w:sz w:val="22"/>
          <w:szCs w:val="22"/>
        </w:rPr>
      </w:pPr>
      <w:hyperlink w:anchor="_Toc453167010" w:history="1">
        <w:r w:rsidR="00AF3099" w:rsidRPr="004372C3">
          <w:rPr>
            <w:rStyle w:val="ad"/>
            <w:rFonts w:hint="eastAsia"/>
            <w:noProof/>
          </w:rPr>
          <w:t>表</w:t>
        </w:r>
        <w:r w:rsidR="00AF3099" w:rsidRPr="004372C3">
          <w:rPr>
            <w:rStyle w:val="ad"/>
            <w:noProof/>
          </w:rPr>
          <w:t xml:space="preserve"> 4.1 </w:t>
        </w:r>
        <w:r w:rsidR="00AF3099" w:rsidRPr="004372C3">
          <w:rPr>
            <w:rStyle w:val="ad"/>
            <w:rFonts w:hint="eastAsia"/>
            <w:noProof/>
          </w:rPr>
          <w:t>新系统使用的特征列表</w:t>
        </w:r>
        <w:r w:rsidR="00AF3099">
          <w:rPr>
            <w:noProof/>
            <w:webHidden/>
          </w:rPr>
          <w:tab/>
        </w:r>
        <w:r w:rsidR="00AF3099">
          <w:rPr>
            <w:noProof/>
            <w:webHidden/>
          </w:rPr>
          <w:fldChar w:fldCharType="begin"/>
        </w:r>
        <w:r w:rsidR="00AF3099">
          <w:rPr>
            <w:noProof/>
            <w:webHidden/>
          </w:rPr>
          <w:instrText xml:space="preserve"> PAGEREF _Toc453167010 \h </w:instrText>
        </w:r>
        <w:r w:rsidR="00AF3099">
          <w:rPr>
            <w:noProof/>
            <w:webHidden/>
          </w:rPr>
        </w:r>
        <w:r w:rsidR="00AF3099">
          <w:rPr>
            <w:noProof/>
            <w:webHidden/>
          </w:rPr>
          <w:fldChar w:fldCharType="separate"/>
        </w:r>
        <w:r w:rsidR="00611C38">
          <w:rPr>
            <w:noProof/>
            <w:webHidden/>
          </w:rPr>
          <w:t>36</w:t>
        </w:r>
        <w:r w:rsidR="00AF3099">
          <w:rPr>
            <w:noProof/>
            <w:webHidden/>
          </w:rPr>
          <w:fldChar w:fldCharType="end"/>
        </w:r>
      </w:hyperlink>
    </w:p>
    <w:p w:rsidR="00AF3099" w:rsidRDefault="00C30DC5" w:rsidP="00AF3099">
      <w:pPr>
        <w:pStyle w:val="af6"/>
        <w:rPr>
          <w:rFonts w:asciiTheme="minorHAnsi" w:eastAsiaTheme="minorEastAsia" w:hAnsiTheme="minorHAnsi"/>
          <w:noProof/>
          <w:kern w:val="0"/>
          <w:sz w:val="22"/>
          <w:szCs w:val="22"/>
        </w:rPr>
      </w:pPr>
      <w:hyperlink w:anchor="_Toc453167011" w:history="1">
        <w:r w:rsidR="00AF3099" w:rsidRPr="004372C3">
          <w:rPr>
            <w:rStyle w:val="ad"/>
            <w:rFonts w:hint="eastAsia"/>
            <w:noProof/>
          </w:rPr>
          <w:t>表</w:t>
        </w:r>
        <w:r w:rsidR="00AF3099" w:rsidRPr="004372C3">
          <w:rPr>
            <w:rStyle w:val="ad"/>
            <w:noProof/>
          </w:rPr>
          <w:t xml:space="preserve"> 5.1 </w:t>
        </w:r>
        <w:r w:rsidR="00AF3099" w:rsidRPr="004372C3">
          <w:rPr>
            <w:rStyle w:val="ad"/>
            <w:rFonts w:hint="eastAsia"/>
            <w:noProof/>
          </w:rPr>
          <w:t>不同特征选择技术在两种分类器中的表现</w:t>
        </w:r>
        <w:r w:rsidR="00AF3099">
          <w:rPr>
            <w:noProof/>
            <w:webHidden/>
          </w:rPr>
          <w:tab/>
        </w:r>
        <w:r w:rsidR="00AF3099">
          <w:rPr>
            <w:noProof/>
            <w:webHidden/>
          </w:rPr>
          <w:fldChar w:fldCharType="begin"/>
        </w:r>
        <w:r w:rsidR="00AF3099">
          <w:rPr>
            <w:noProof/>
            <w:webHidden/>
          </w:rPr>
          <w:instrText xml:space="preserve"> PAGEREF _Toc453167011 \h </w:instrText>
        </w:r>
        <w:r w:rsidR="00AF3099">
          <w:rPr>
            <w:noProof/>
            <w:webHidden/>
          </w:rPr>
        </w:r>
        <w:r w:rsidR="00AF3099">
          <w:rPr>
            <w:noProof/>
            <w:webHidden/>
          </w:rPr>
          <w:fldChar w:fldCharType="separate"/>
        </w:r>
        <w:r w:rsidR="00611C38">
          <w:rPr>
            <w:noProof/>
            <w:webHidden/>
          </w:rPr>
          <w:t>42</w:t>
        </w:r>
        <w:r w:rsidR="00AF3099">
          <w:rPr>
            <w:noProof/>
            <w:webHidden/>
          </w:rPr>
          <w:fldChar w:fldCharType="end"/>
        </w:r>
      </w:hyperlink>
    </w:p>
    <w:p w:rsidR="00AF3099" w:rsidRDefault="00C30DC5" w:rsidP="00AF3099">
      <w:pPr>
        <w:pStyle w:val="af6"/>
        <w:rPr>
          <w:rFonts w:asciiTheme="minorHAnsi" w:eastAsiaTheme="minorEastAsia" w:hAnsiTheme="minorHAnsi"/>
          <w:noProof/>
          <w:kern w:val="0"/>
          <w:sz w:val="22"/>
          <w:szCs w:val="22"/>
        </w:rPr>
      </w:pPr>
      <w:hyperlink w:anchor="_Toc453167012" w:history="1">
        <w:r w:rsidR="00AF3099" w:rsidRPr="004372C3">
          <w:rPr>
            <w:rStyle w:val="ad"/>
            <w:rFonts w:hint="eastAsia"/>
            <w:noProof/>
          </w:rPr>
          <w:t>表</w:t>
        </w:r>
        <w:r w:rsidR="00AF3099" w:rsidRPr="004372C3">
          <w:rPr>
            <w:rStyle w:val="ad"/>
            <w:noProof/>
          </w:rPr>
          <w:t xml:space="preserve"> 5.2 </w:t>
        </w:r>
        <w:r w:rsidR="00AF3099" w:rsidRPr="004372C3">
          <w:rPr>
            <w:rStyle w:val="ad"/>
            <w:rFonts w:hint="eastAsia"/>
            <w:noProof/>
          </w:rPr>
          <w:t>不同特征选择与分类器组合下系统的谣言检测准确率</w:t>
        </w:r>
        <w:r w:rsidR="00AF3099">
          <w:rPr>
            <w:noProof/>
            <w:webHidden/>
          </w:rPr>
          <w:tab/>
        </w:r>
        <w:r w:rsidR="00AF3099">
          <w:rPr>
            <w:noProof/>
            <w:webHidden/>
          </w:rPr>
          <w:fldChar w:fldCharType="begin"/>
        </w:r>
        <w:r w:rsidR="00AF3099">
          <w:rPr>
            <w:noProof/>
            <w:webHidden/>
          </w:rPr>
          <w:instrText xml:space="preserve"> PAGEREF _Toc453167012 \h </w:instrText>
        </w:r>
        <w:r w:rsidR="00AF3099">
          <w:rPr>
            <w:noProof/>
            <w:webHidden/>
          </w:rPr>
        </w:r>
        <w:r w:rsidR="00AF3099">
          <w:rPr>
            <w:noProof/>
            <w:webHidden/>
          </w:rPr>
          <w:fldChar w:fldCharType="separate"/>
        </w:r>
        <w:r w:rsidR="00611C38">
          <w:rPr>
            <w:noProof/>
            <w:webHidden/>
          </w:rPr>
          <w:t>47</w:t>
        </w:r>
        <w:r w:rsidR="00AF3099">
          <w:rPr>
            <w:noProof/>
            <w:webHidden/>
          </w:rPr>
          <w:fldChar w:fldCharType="end"/>
        </w:r>
      </w:hyperlink>
    </w:p>
    <w:p w:rsidR="00AF3099" w:rsidRDefault="00C30DC5" w:rsidP="00AF3099">
      <w:pPr>
        <w:pStyle w:val="af6"/>
        <w:rPr>
          <w:rFonts w:asciiTheme="minorHAnsi" w:eastAsiaTheme="minorEastAsia" w:hAnsiTheme="minorHAnsi"/>
          <w:noProof/>
          <w:kern w:val="0"/>
          <w:sz w:val="22"/>
          <w:szCs w:val="22"/>
        </w:rPr>
      </w:pPr>
      <w:hyperlink w:anchor="_Toc453167013" w:history="1">
        <w:r w:rsidR="00AF3099" w:rsidRPr="004372C3">
          <w:rPr>
            <w:rStyle w:val="ad"/>
            <w:rFonts w:hint="eastAsia"/>
            <w:noProof/>
          </w:rPr>
          <w:t>表</w:t>
        </w:r>
        <w:r w:rsidR="00AF3099" w:rsidRPr="004372C3">
          <w:rPr>
            <w:rStyle w:val="ad"/>
            <w:noProof/>
          </w:rPr>
          <w:t xml:space="preserve"> 5.3 </w:t>
        </w:r>
        <w:r w:rsidR="00AF3099" w:rsidRPr="004372C3">
          <w:rPr>
            <w:rStyle w:val="ad"/>
            <w:rFonts w:hint="eastAsia"/>
            <w:noProof/>
          </w:rPr>
          <w:t>新系统检测出的前</w:t>
        </w:r>
        <w:r w:rsidR="00AF3099" w:rsidRPr="004372C3">
          <w:rPr>
            <w:rStyle w:val="ad"/>
            <w:noProof/>
          </w:rPr>
          <w:t>20</w:t>
        </w:r>
        <w:r w:rsidR="00AF3099" w:rsidRPr="004372C3">
          <w:rPr>
            <w:rStyle w:val="ad"/>
            <w:rFonts w:hint="eastAsia"/>
            <w:noProof/>
          </w:rPr>
          <w:t>个谣言话题</w:t>
        </w:r>
        <w:r w:rsidR="00AF3099">
          <w:rPr>
            <w:noProof/>
            <w:webHidden/>
          </w:rPr>
          <w:tab/>
        </w:r>
        <w:r w:rsidR="00AF3099">
          <w:rPr>
            <w:noProof/>
            <w:webHidden/>
          </w:rPr>
          <w:fldChar w:fldCharType="begin"/>
        </w:r>
        <w:r w:rsidR="00AF3099">
          <w:rPr>
            <w:noProof/>
            <w:webHidden/>
          </w:rPr>
          <w:instrText xml:space="preserve"> PAGEREF _Toc453167013 \h </w:instrText>
        </w:r>
        <w:r w:rsidR="00AF3099">
          <w:rPr>
            <w:noProof/>
            <w:webHidden/>
          </w:rPr>
        </w:r>
        <w:r w:rsidR="00AF3099">
          <w:rPr>
            <w:noProof/>
            <w:webHidden/>
          </w:rPr>
          <w:fldChar w:fldCharType="separate"/>
        </w:r>
        <w:r w:rsidR="00611C38">
          <w:rPr>
            <w:noProof/>
            <w:webHidden/>
          </w:rPr>
          <w:t>50</w:t>
        </w:r>
        <w:r w:rsidR="00AF3099">
          <w:rPr>
            <w:noProof/>
            <w:webHidden/>
          </w:rPr>
          <w:fldChar w:fldCharType="end"/>
        </w:r>
      </w:hyperlink>
    </w:p>
    <w:p w:rsidR="00AF3099" w:rsidRDefault="00C30DC5" w:rsidP="00AF3099">
      <w:pPr>
        <w:pStyle w:val="af6"/>
        <w:rPr>
          <w:rFonts w:asciiTheme="minorHAnsi" w:eastAsiaTheme="minorEastAsia" w:hAnsiTheme="minorHAnsi"/>
          <w:noProof/>
          <w:kern w:val="0"/>
          <w:sz w:val="22"/>
          <w:szCs w:val="22"/>
        </w:rPr>
      </w:pPr>
      <w:hyperlink w:anchor="_Toc453167014" w:history="1">
        <w:r w:rsidR="00AF3099" w:rsidRPr="004372C3">
          <w:rPr>
            <w:rStyle w:val="ad"/>
            <w:rFonts w:hint="eastAsia"/>
            <w:noProof/>
          </w:rPr>
          <w:t>表</w:t>
        </w:r>
        <w:r w:rsidR="00AF3099" w:rsidRPr="004372C3">
          <w:rPr>
            <w:rStyle w:val="ad"/>
            <w:noProof/>
          </w:rPr>
          <w:t xml:space="preserve"> 5.4 </w:t>
        </w:r>
        <w:r w:rsidR="00AF3099" w:rsidRPr="004372C3">
          <w:rPr>
            <w:rStyle w:val="ad"/>
            <w:rFonts w:hint="eastAsia"/>
            <w:noProof/>
          </w:rPr>
          <w:t>新系统误判的前</w:t>
        </w:r>
        <w:r w:rsidR="00AF3099" w:rsidRPr="004372C3">
          <w:rPr>
            <w:rStyle w:val="ad"/>
            <w:noProof/>
          </w:rPr>
          <w:t>10</w:t>
        </w:r>
        <w:r w:rsidR="00AF3099" w:rsidRPr="004372C3">
          <w:rPr>
            <w:rStyle w:val="ad"/>
            <w:rFonts w:hint="eastAsia"/>
            <w:noProof/>
          </w:rPr>
          <w:t>个非谣言话题</w:t>
        </w:r>
        <w:r w:rsidR="00AF3099">
          <w:rPr>
            <w:noProof/>
            <w:webHidden/>
          </w:rPr>
          <w:tab/>
        </w:r>
        <w:r w:rsidR="00AF3099">
          <w:rPr>
            <w:noProof/>
            <w:webHidden/>
          </w:rPr>
          <w:fldChar w:fldCharType="begin"/>
        </w:r>
        <w:r w:rsidR="00AF3099">
          <w:rPr>
            <w:noProof/>
            <w:webHidden/>
          </w:rPr>
          <w:instrText xml:space="preserve"> PAGEREF _Toc453167014 \h </w:instrText>
        </w:r>
        <w:r w:rsidR="00AF3099">
          <w:rPr>
            <w:noProof/>
            <w:webHidden/>
          </w:rPr>
        </w:r>
        <w:r w:rsidR="00AF3099">
          <w:rPr>
            <w:noProof/>
            <w:webHidden/>
          </w:rPr>
          <w:fldChar w:fldCharType="separate"/>
        </w:r>
        <w:r w:rsidR="00611C38">
          <w:rPr>
            <w:noProof/>
            <w:webHidden/>
          </w:rPr>
          <w:t>51</w:t>
        </w:r>
        <w:r w:rsidR="00AF3099">
          <w:rPr>
            <w:noProof/>
            <w:webHidden/>
          </w:rPr>
          <w:fldChar w:fldCharType="end"/>
        </w:r>
      </w:hyperlink>
    </w:p>
    <w:p w:rsidR="00030EBD" w:rsidRDefault="00030EBD" w:rsidP="004F2E41">
      <w:pPr>
        <w:pStyle w:val="af6"/>
      </w:pPr>
      <w:r>
        <w:fldChar w:fldCharType="end"/>
      </w:r>
      <w:r>
        <w:br w:type="page"/>
      </w:r>
    </w:p>
    <w:p w:rsidR="00A87319" w:rsidRDefault="00A87319"/>
    <w:sdt>
      <w:sdtPr>
        <w:rPr>
          <w:rFonts w:ascii="Times New Roman" w:eastAsia="宋体" w:hAnsi="Times New Roman"/>
          <w:b w:val="0"/>
          <w:bCs w:val="0"/>
          <w:noProof/>
          <w:kern w:val="2"/>
          <w:sz w:val="21"/>
          <w:szCs w:val="21"/>
        </w:rPr>
        <w:id w:val="-573587230"/>
        <w:bibliography/>
      </w:sdtPr>
      <w:sdtEndPr/>
      <w:sdtContent>
        <w:bookmarkStart w:id="103" w:name="_Toc453167157" w:displacedByCustomXml="prev"/>
        <w:p w:rsidR="00A87319" w:rsidRDefault="00A87319" w:rsidP="00CB27ED">
          <w:pPr>
            <w:pStyle w:val="af7"/>
            <w:rPr>
              <w:rFonts w:eastAsiaTheme="minorEastAsia" w:cs="Times New Roman"/>
              <w:szCs w:val="24"/>
            </w:rPr>
          </w:pPr>
          <w:r>
            <w:rPr>
              <w:rFonts w:hint="eastAsia"/>
            </w:rPr>
            <w:t>参考文献</w:t>
          </w:r>
          <w:bookmarkEnd w:id="103"/>
        </w:p>
        <w:p w:rsidR="00A87319" w:rsidRDefault="00A87319" w:rsidP="00CB27ED">
          <w:pPr>
            <w:pStyle w:val="aff"/>
            <w:rPr>
              <w:szCs w:val="24"/>
            </w:rPr>
          </w:pPr>
          <w:r>
            <w:t xml:space="preserve"> [1] </w:t>
          </w:r>
          <w:r w:rsidR="006405EF" w:rsidRPr="006405EF">
            <w:t>Cao, N., Shi, C., Lin, S., &amp; Lu, J. (2015). TargetVue: Visual analysis of anomalous user behaviors in online communication systems. IEEE Transactions on Visualization and Computer Graphics, 22(1), 280-289.</w:t>
          </w:r>
        </w:p>
        <w:p w:rsidR="00A87319" w:rsidRDefault="00A87319" w:rsidP="00CB27ED">
          <w:pPr>
            <w:pStyle w:val="aff"/>
            <w:rPr>
              <w:szCs w:val="24"/>
            </w:rPr>
          </w:pPr>
          <w:r>
            <w:t xml:space="preserve"> [2] </w:t>
          </w:r>
          <w:r w:rsidR="009D6994" w:rsidRPr="009D6994">
            <w:t>Castillo, C., Mendoza</w:t>
          </w:r>
          <w:r w:rsidR="009D6994" w:rsidRPr="00765B3E">
            <w:t>, M., &amp; Poblete, B. (2011). Information credibility on twitter. Proceedings of the 20th International Conference on World Wide, 675</w:t>
          </w:r>
          <w:r w:rsidR="009D6994" w:rsidRPr="009D6994">
            <w:t>-684.</w:t>
          </w:r>
        </w:p>
        <w:p w:rsidR="00A87319" w:rsidRDefault="00A87319" w:rsidP="00CB27ED">
          <w:pPr>
            <w:pStyle w:val="aff"/>
            <w:rPr>
              <w:szCs w:val="24"/>
            </w:rPr>
          </w:pPr>
          <w:r>
            <w:t xml:space="preserve"> [3] </w:t>
          </w:r>
          <w:r w:rsidR="009D6994" w:rsidRPr="009D6994">
            <w:t>Karamchandani, N., &amp; Franceschetti, M. (2013). Rumor source detection under probabilistic sampling.  International Symposium on Information Theory, 2184-2188.</w:t>
          </w:r>
        </w:p>
        <w:p w:rsidR="00A87319" w:rsidRDefault="00A87319" w:rsidP="00CB27ED">
          <w:pPr>
            <w:pStyle w:val="aff"/>
            <w:rPr>
              <w:szCs w:val="24"/>
            </w:rPr>
          </w:pPr>
          <w:r>
            <w:t xml:space="preserve"> [4] </w:t>
          </w:r>
          <w:r w:rsidR="009D6994" w:rsidRPr="009D6994">
            <w:t>Kwon, S., Cha, M., Jung, K., Chen, W., &amp; Wang, Y. (2013). Prominent features of rumor propagation in online social media. IEEE 13th International Conference on Data Mining, 1103-1108.</w:t>
          </w:r>
        </w:p>
        <w:p w:rsidR="00A87319" w:rsidRDefault="00A87319" w:rsidP="00CB27ED">
          <w:pPr>
            <w:pStyle w:val="aff"/>
            <w:rPr>
              <w:szCs w:val="24"/>
            </w:rPr>
          </w:pPr>
          <w:r>
            <w:t xml:space="preserve"> [5] </w:t>
          </w:r>
          <w:r w:rsidR="009D6994" w:rsidRPr="009D6994">
            <w:t>Qazvinian, V., Rosengren, E., Radev, D. R., &amp; Mei, Q. (2011). Rumor has it: Identifying misinformation in microblogs. Proceedings of the Conference on Empirical Methods in Natural Language Processing, 1589-1599.</w:t>
          </w:r>
        </w:p>
        <w:p w:rsidR="00A87319" w:rsidRDefault="00A87319" w:rsidP="00CB27ED">
          <w:pPr>
            <w:pStyle w:val="aff"/>
            <w:rPr>
              <w:szCs w:val="24"/>
            </w:rPr>
          </w:pPr>
          <w:r>
            <w:t xml:space="preserve"> [6] </w:t>
          </w:r>
          <w:r w:rsidR="009D6994" w:rsidRPr="009D6994">
            <w:t>Seo, E., Mohapatra, P., &amp; Abdelzaher, T. (2012). Identifying rumors and their sources in social networks. Proceedings of the Society of Photographic Instrumentation Engineers, , 8389</w:t>
          </w:r>
        </w:p>
        <w:p w:rsidR="00A87319" w:rsidRDefault="00A87319" w:rsidP="00CB27ED">
          <w:pPr>
            <w:pStyle w:val="aff"/>
            <w:rPr>
              <w:szCs w:val="24"/>
            </w:rPr>
          </w:pPr>
          <w:r>
            <w:t xml:space="preserve"> [7] </w:t>
          </w:r>
          <w:r w:rsidR="009D6994" w:rsidRPr="009D6994">
            <w:t>Sun, S., Liu, H., He, J., &amp; Du, X. (2013). Detecting event rumors on sina weibo automatically. Proceeding of the Web Technologies and Applications, 120-131.</w:t>
          </w:r>
        </w:p>
        <w:p w:rsidR="00A87319" w:rsidRDefault="00A87319" w:rsidP="00CB27ED">
          <w:pPr>
            <w:pStyle w:val="aff"/>
            <w:rPr>
              <w:szCs w:val="24"/>
            </w:rPr>
          </w:pPr>
          <w:r>
            <w:t xml:space="preserve"> [8] </w:t>
          </w:r>
          <w:r w:rsidR="009D6994" w:rsidRPr="009D6994">
            <w:t>Takahashi, T., &amp; Igata, N. (2012). Rumor detection on twitter. Joint 6th International Conference on Soft Computing and Intelligent Systems and 13th International Symposium on Advanced Intelligent Systems, 452-457.</w:t>
          </w:r>
        </w:p>
        <w:p w:rsidR="00A87319" w:rsidRDefault="00A87319" w:rsidP="00CB27ED">
          <w:pPr>
            <w:pStyle w:val="aff"/>
            <w:rPr>
              <w:szCs w:val="24"/>
            </w:rPr>
          </w:pPr>
          <w:r>
            <w:t xml:space="preserve"> [9] </w:t>
          </w:r>
          <w:r w:rsidR="009D6994" w:rsidRPr="009D6994">
            <w:t>Wu, K., Yang, S., &amp; Zhu, K. Q. (2015). False rumors detection on sina weibo by propagation structures. IEEE 31st International Conference on Data Engineering, 651-662.</w:t>
          </w:r>
        </w:p>
        <w:p w:rsidR="00A87319" w:rsidRDefault="00A87319" w:rsidP="00CB27ED">
          <w:pPr>
            <w:pStyle w:val="aff"/>
            <w:rPr>
              <w:szCs w:val="24"/>
            </w:rPr>
          </w:pPr>
          <w:r>
            <w:t xml:space="preserve">[10] </w:t>
          </w:r>
          <w:r w:rsidR="009D6994" w:rsidRPr="009D6994">
            <w:t>Yang, F., Liu, Y., Yu, X., &amp; Yang, M. (2012). Automatic detection of rumor on sina weibo. Proceedings of the ACM SIGKDD Workshop on Mining Data Semantics, Article No. 13.</w:t>
          </w:r>
        </w:p>
        <w:p w:rsidR="00A87319" w:rsidRDefault="00A87319" w:rsidP="00CB27ED">
          <w:pPr>
            <w:pStyle w:val="aff"/>
          </w:pPr>
          <w:r>
            <w:t xml:space="preserve">[11] </w:t>
          </w:r>
          <w:r w:rsidR="009D6994" w:rsidRPr="009D6994">
            <w:t>Zhao, Z., Resnick, P., &amp; Mei, Q. (2015). Enquiring minds: Early detection of rumors in social media from enquiry posts. Proceedings of the 24th International Conference on World Wide Web, 1395-1405.</w:t>
          </w:r>
        </w:p>
        <w:p w:rsidR="00CF5F37" w:rsidRDefault="00CF5F37" w:rsidP="00552DFD">
          <w:pPr>
            <w:pStyle w:val="aff"/>
          </w:pPr>
          <w:r>
            <w:t xml:space="preserve">[12] </w:t>
          </w:r>
          <w:r w:rsidRPr="00CF5F37">
            <w:t xml:space="preserve">Hartigan, J. A., </w:t>
          </w:r>
          <w:r w:rsidRPr="009D6994">
            <w:t>&amp;</w:t>
          </w:r>
          <w:r w:rsidRPr="00CF5F37">
            <w:t xml:space="preserve"> Wong, M. A</w:t>
          </w:r>
          <w:r>
            <w:t xml:space="preserve">. (1979). Algorithm as 136: A k-means clustering algorithm. </w:t>
          </w:r>
          <w:r w:rsidRPr="00CF5F37">
            <w:t>Applied statistics 100</w:t>
          </w:r>
          <w:r w:rsidRPr="009D6994">
            <w:t>-</w:t>
          </w:r>
          <w:r w:rsidRPr="00CF5F37">
            <w:t>108</w:t>
          </w:r>
          <w:r>
            <w:t>.</w:t>
          </w:r>
        </w:p>
        <w:p w:rsidR="00C02359" w:rsidRDefault="00C02359" w:rsidP="00552DFD">
          <w:pPr>
            <w:pStyle w:val="aff"/>
          </w:pPr>
          <w:r>
            <w:t xml:space="preserve">[13] </w:t>
          </w:r>
          <w:r w:rsidR="00722F58" w:rsidRPr="00722F58">
            <w:t>Girolami</w:t>
          </w:r>
          <w:r w:rsidR="00722F58">
            <w:t>,</w:t>
          </w:r>
          <w:r w:rsidR="00722F58" w:rsidRPr="00722F58">
            <w:t xml:space="preserve"> M</w:t>
          </w:r>
          <w:r w:rsidR="00722F58">
            <w:t xml:space="preserve">. (2002). </w:t>
          </w:r>
          <w:r w:rsidR="00722F58" w:rsidRPr="00722F58">
            <w:t>Kernel methods for pattern analysis.</w:t>
          </w:r>
          <w:r w:rsidR="00722F58">
            <w:t xml:space="preserve"> IEEE Trans. on Neural Networks, </w:t>
          </w:r>
          <w:r w:rsidR="00722F58">
            <w:lastRenderedPageBreak/>
            <w:t>13(3), 780</w:t>
          </w:r>
          <w:r w:rsidR="00415E29" w:rsidRPr="009D6994">
            <w:t>-</w:t>
          </w:r>
          <w:r w:rsidR="00722F58">
            <w:t>784.</w:t>
          </w:r>
        </w:p>
        <w:p w:rsidR="00CD248E" w:rsidRDefault="00CD248E" w:rsidP="00552DFD">
          <w:pPr>
            <w:pStyle w:val="aff"/>
          </w:pPr>
          <w:r>
            <w:t xml:space="preserve">[14] </w:t>
          </w:r>
          <w:r w:rsidRPr="00CD248E">
            <w:t>Johnson</w:t>
          </w:r>
          <w:r>
            <w:t xml:space="preserve">, S. C. (1967). </w:t>
          </w:r>
          <w:r w:rsidRPr="00CD248E">
            <w:t>Hierarchical clustering schemes</w:t>
          </w:r>
          <w:r>
            <w:t xml:space="preserve">. </w:t>
          </w:r>
          <w:r w:rsidRPr="00CD248E">
            <w:t>Psychometrika</w:t>
          </w:r>
          <w:r>
            <w:t>, 32(3), 241-254</w:t>
          </w:r>
          <w:r w:rsidR="00362C5A">
            <w:t>.</w:t>
          </w:r>
        </w:p>
        <w:p w:rsidR="00614A18" w:rsidRPr="00CD248E" w:rsidRDefault="00614A18" w:rsidP="00552DFD">
          <w:pPr>
            <w:pStyle w:val="aff"/>
            <w:rPr>
              <w:lang w:val="en"/>
            </w:rPr>
          </w:pPr>
          <w:r>
            <w:t>[15] Chen, W.-Y., Song, Y., Bai, H., Lin, C.-J., &amp; Chang, E. Y. (2011). Parallel spectral clustering in distributed systems. PAMI 33(3), 568</w:t>
          </w:r>
          <w:r w:rsidRPr="009D6994">
            <w:t>-</w:t>
          </w:r>
          <w:r>
            <w:t>586.</w:t>
          </w:r>
        </w:p>
        <w:p w:rsidR="00C02359" w:rsidRPr="00CF5F37" w:rsidRDefault="000D4047" w:rsidP="00552DFD">
          <w:pPr>
            <w:pStyle w:val="aff"/>
          </w:pPr>
          <w:r>
            <w:rPr>
              <w:rFonts w:hint="eastAsia"/>
            </w:rPr>
            <w:t>[</w:t>
          </w:r>
          <w:r>
            <w:t>16</w:t>
          </w:r>
          <w:r>
            <w:rPr>
              <w:rFonts w:hint="eastAsia"/>
            </w:rPr>
            <w:t>]</w:t>
          </w:r>
          <w:r>
            <w:t xml:space="preserve"> Ratinov, L., &amp; Roth, D. (2009). Design challenges</w:t>
          </w:r>
          <w:r>
            <w:rPr>
              <w:rFonts w:hint="eastAsia"/>
            </w:rPr>
            <w:t xml:space="preserve"> </w:t>
          </w:r>
          <w:r>
            <w:t xml:space="preserve">and misconceptions in named entity recognition. </w:t>
          </w:r>
          <w:r w:rsidR="00AA60F6" w:rsidRPr="00AA60F6">
            <w:t xml:space="preserve">Proceedings of </w:t>
          </w:r>
          <w:r w:rsidR="00CF4D30">
            <w:t>the</w:t>
          </w:r>
          <w:r w:rsidR="007F17B8">
            <w:t xml:space="preserve"> 13th</w:t>
          </w:r>
          <w:r>
            <w:rPr>
              <w:rFonts w:hint="eastAsia"/>
            </w:rPr>
            <w:t xml:space="preserve"> </w:t>
          </w:r>
          <w:r>
            <w:t>CoNLL</w:t>
          </w:r>
          <w:r w:rsidR="007F17B8">
            <w:t>, 147-155</w:t>
          </w:r>
          <w:r>
            <w:t>.</w:t>
          </w:r>
        </w:p>
        <w:p w:rsidR="009D6994" w:rsidRDefault="009D2EAB" w:rsidP="00552DFD">
          <w:pPr>
            <w:pStyle w:val="aff"/>
            <w:rPr>
              <w:szCs w:val="24"/>
            </w:rPr>
          </w:pPr>
          <w:r>
            <w:rPr>
              <w:rFonts w:hint="eastAsia"/>
              <w:szCs w:val="24"/>
            </w:rPr>
            <w:t>[</w:t>
          </w:r>
          <w:r>
            <w:rPr>
              <w:szCs w:val="24"/>
            </w:rPr>
            <w:t>17</w:t>
          </w:r>
          <w:r>
            <w:rPr>
              <w:rFonts w:hint="eastAsia"/>
              <w:szCs w:val="24"/>
            </w:rPr>
            <w:t>]</w:t>
          </w:r>
          <w:r>
            <w:rPr>
              <w:szCs w:val="24"/>
            </w:rPr>
            <w:t xml:space="preserve"> </w:t>
          </w:r>
          <w:r w:rsidRPr="009D2EAB">
            <w:rPr>
              <w:szCs w:val="24"/>
            </w:rPr>
            <w:t>Finkel</w:t>
          </w:r>
          <w:r>
            <w:rPr>
              <w:szCs w:val="24"/>
            </w:rPr>
            <w:t>, J. R.</w:t>
          </w:r>
          <w:r w:rsidRPr="009D2EAB">
            <w:rPr>
              <w:szCs w:val="24"/>
            </w:rPr>
            <w:t>, Grenager</w:t>
          </w:r>
          <w:r>
            <w:rPr>
              <w:szCs w:val="24"/>
            </w:rPr>
            <w:t>, T.</w:t>
          </w:r>
          <w:r w:rsidRPr="009D2EAB">
            <w:rPr>
              <w:szCs w:val="24"/>
            </w:rPr>
            <w:t xml:space="preserve">, </w:t>
          </w:r>
          <w:r>
            <w:rPr>
              <w:szCs w:val="24"/>
            </w:rPr>
            <w:t>&amp;</w:t>
          </w:r>
          <w:r w:rsidRPr="009D2EAB">
            <w:rPr>
              <w:szCs w:val="24"/>
            </w:rPr>
            <w:t xml:space="preserve"> Manning</w:t>
          </w:r>
          <w:r>
            <w:rPr>
              <w:szCs w:val="24"/>
            </w:rPr>
            <w:t>, C</w:t>
          </w:r>
          <w:r w:rsidRPr="009D2EAB">
            <w:rPr>
              <w:szCs w:val="24"/>
            </w:rPr>
            <w:t xml:space="preserve">. </w:t>
          </w:r>
          <w:r w:rsidR="00AF09D8">
            <w:rPr>
              <w:szCs w:val="24"/>
            </w:rPr>
            <w:t>(</w:t>
          </w:r>
          <w:r w:rsidRPr="009D2EAB">
            <w:rPr>
              <w:szCs w:val="24"/>
            </w:rPr>
            <w:t>2005</w:t>
          </w:r>
          <w:r w:rsidR="00AF09D8">
            <w:rPr>
              <w:szCs w:val="24"/>
            </w:rPr>
            <w:t>)</w:t>
          </w:r>
          <w:r w:rsidRPr="009D2EAB">
            <w:rPr>
              <w:szCs w:val="24"/>
            </w:rPr>
            <w:t xml:space="preserve">. Incorporating Non-local Information into Information Extraction Systems by Gibbs </w:t>
          </w:r>
          <w:r w:rsidR="00AE7FB6">
            <w:rPr>
              <w:szCs w:val="24"/>
            </w:rPr>
            <w:t>Sampling. Proceedings of the 43r</w:t>
          </w:r>
          <w:r w:rsidRPr="009D2EAB">
            <w:rPr>
              <w:szCs w:val="24"/>
            </w:rPr>
            <w:t xml:space="preserve">d </w:t>
          </w:r>
          <w:r w:rsidR="00AE7FB6">
            <w:rPr>
              <w:szCs w:val="24"/>
            </w:rPr>
            <w:t>ACL, 363-</w:t>
          </w:r>
          <w:r w:rsidRPr="009D2EAB">
            <w:rPr>
              <w:szCs w:val="24"/>
            </w:rPr>
            <w:t>370.</w:t>
          </w:r>
        </w:p>
        <w:p w:rsidR="00D60AAC" w:rsidRPr="00765B3E" w:rsidRDefault="00FF3804" w:rsidP="00552DFD">
          <w:pPr>
            <w:pStyle w:val="aff"/>
          </w:pPr>
          <w:r w:rsidRPr="00765B3E">
            <w:rPr>
              <w:rFonts w:hint="eastAsia"/>
            </w:rPr>
            <w:t>[</w:t>
          </w:r>
          <w:r w:rsidRPr="00765B3E">
            <w:t>18</w:t>
          </w:r>
          <w:r w:rsidRPr="00765B3E">
            <w:rPr>
              <w:rFonts w:hint="eastAsia"/>
            </w:rPr>
            <w:t>]</w:t>
          </w:r>
          <w:r w:rsidRPr="00765B3E">
            <w:t xml:space="preserve"> Salton, G., &amp; Buckley, C. (1988). Term-weighting approaches in automatic text retrieval. Information</w:t>
          </w:r>
          <w:r w:rsidRPr="00765B3E">
            <w:rPr>
              <w:rFonts w:hint="eastAsia"/>
            </w:rPr>
            <w:t xml:space="preserve"> </w:t>
          </w:r>
          <w:r w:rsidRPr="00765B3E">
            <w:t>Processing &amp; Management, 4(5), 513</w:t>
          </w:r>
          <w:r w:rsidR="002C7F84" w:rsidRPr="00765B3E">
            <w:t>-</w:t>
          </w:r>
          <w:r w:rsidRPr="00765B3E">
            <w:t>523.</w:t>
          </w:r>
        </w:p>
        <w:p w:rsidR="00A31E7D" w:rsidRDefault="002C7F84" w:rsidP="00552DFD">
          <w:pPr>
            <w:pStyle w:val="aff"/>
          </w:pPr>
          <w:r w:rsidRPr="002C7F84">
            <w:rPr>
              <w:rFonts w:hint="eastAsia"/>
            </w:rPr>
            <w:t>[</w:t>
          </w:r>
          <w:r w:rsidRPr="002C7F84">
            <w:t>19</w:t>
          </w:r>
          <w:r w:rsidRPr="002C7F84">
            <w:rPr>
              <w:rFonts w:hint="eastAsia"/>
            </w:rPr>
            <w:t>]</w:t>
          </w:r>
          <w:r w:rsidRPr="002C7F84">
            <w:t xml:space="preserve"> Strehl, A., &amp; Ghosh, J. (2003). Cluster ensembles - a knowledge</w:t>
          </w:r>
          <w:r w:rsidRPr="002C7F84">
            <w:rPr>
              <w:rFonts w:hint="eastAsia"/>
            </w:rPr>
            <w:t xml:space="preserve"> </w:t>
          </w:r>
          <w:r w:rsidRPr="002C7F84">
            <w:t>reuse framework for combining multiple partitions.</w:t>
          </w:r>
          <w:r w:rsidR="000F162B">
            <w:t xml:space="preserve"> </w:t>
          </w:r>
          <w:r w:rsidRPr="002C7F84">
            <w:t>JMLR</w:t>
          </w:r>
          <w:r w:rsidR="000F162B">
            <w:t>,</w:t>
          </w:r>
          <w:r w:rsidRPr="002C7F84">
            <w:t xml:space="preserve"> 3, 583-617.</w:t>
          </w:r>
        </w:p>
        <w:p w:rsidR="002465E3" w:rsidRPr="00765B3E" w:rsidRDefault="002465E3" w:rsidP="00552DFD">
          <w:pPr>
            <w:pStyle w:val="aff"/>
          </w:pPr>
          <w:r w:rsidRPr="00765B3E">
            <w:rPr>
              <w:rFonts w:hint="eastAsia"/>
            </w:rPr>
            <w:t>[</w:t>
          </w:r>
          <w:r w:rsidRPr="00765B3E">
            <w:t>20</w:t>
          </w:r>
          <w:r w:rsidRPr="00765B3E">
            <w:rPr>
              <w:rFonts w:hint="eastAsia"/>
            </w:rPr>
            <w:t>]</w:t>
          </w:r>
          <w:r w:rsidRPr="00765B3E">
            <w:t xml:space="preserve"> Rus, V., Lintean, M., Banjade, R., Niraula, N., &amp; Stefanescu, D. (2013). SEMILAR: The Semantic Similarity Toolkit. Proceedings of the 51st ACL, 163-168.</w:t>
          </w:r>
        </w:p>
        <w:p w:rsidR="00765B3E" w:rsidRPr="00765B3E" w:rsidRDefault="00A117AC" w:rsidP="00552DFD">
          <w:pPr>
            <w:pStyle w:val="aff"/>
          </w:pPr>
          <w:r w:rsidRPr="00765B3E">
            <w:t>[21] Corley, C., &amp; Mihalcea, R. (2005). Measuring the Semantic Similarity of Texts. In Proceedings of the ACL Workshop on Empirical Modeling of Semantic Equivalence and Entailment, 13-18.</w:t>
          </w:r>
        </w:p>
        <w:p w:rsidR="00552DFD" w:rsidRDefault="00765B3E" w:rsidP="00552DFD">
          <w:pPr>
            <w:pStyle w:val="aff"/>
          </w:pPr>
          <w:r w:rsidRPr="00765B3E">
            <w:t>[22] Rus, V.,</w:t>
          </w:r>
          <w:r w:rsidR="00552DFD">
            <w:t xml:space="preserve"> &amp;</w:t>
          </w:r>
          <w:r w:rsidRPr="00765B3E">
            <w:t xml:space="preserve"> Lintean, M.</w:t>
          </w:r>
          <w:r w:rsidR="00552DFD">
            <w:t xml:space="preserve"> </w:t>
          </w:r>
          <w:r w:rsidR="00552DFD" w:rsidRPr="00765B3E">
            <w:t>(2012)</w:t>
          </w:r>
          <w:r w:rsidR="00552DFD">
            <w:t>.</w:t>
          </w:r>
          <w:r w:rsidRPr="00765B3E">
            <w:t xml:space="preserve"> A Comparison of Greedy and Optimal Assessment of Natural Language Student Input Using Word-to-Word Similarity Metrics. Proceedings of the </w:t>
          </w:r>
          <w:r w:rsidR="00552DFD">
            <w:t>7th</w:t>
          </w:r>
          <w:r w:rsidRPr="00765B3E">
            <w:t xml:space="preserve"> Workshop on</w:t>
          </w:r>
          <w:r w:rsidR="00552DFD" w:rsidRPr="00552DFD">
            <w:t xml:space="preserve"> Building Educational Applications Using NLP</w:t>
          </w:r>
          <w:r w:rsidRPr="00765B3E">
            <w:t xml:space="preserve">, </w:t>
          </w:r>
          <w:r w:rsidR="00552DFD">
            <w:t>157-162.</w:t>
          </w:r>
        </w:p>
        <w:p w:rsidR="00B77C2B" w:rsidRDefault="003F1348" w:rsidP="00552DFD">
          <w:pPr>
            <w:pStyle w:val="aff"/>
          </w:pPr>
          <w:r>
            <w:rPr>
              <w:rFonts w:hint="eastAsia"/>
            </w:rPr>
            <w:t>[</w:t>
          </w:r>
          <w:r>
            <w:t>23</w:t>
          </w:r>
          <w:r>
            <w:rPr>
              <w:rFonts w:hint="eastAsia"/>
            </w:rPr>
            <w:t>]</w:t>
          </w:r>
          <w:r>
            <w:t xml:space="preserve"> </w:t>
          </w:r>
          <w:r w:rsidRPr="003F1348">
            <w:t>Miller</w:t>
          </w:r>
          <w:r>
            <w:t xml:space="preserve">, </w:t>
          </w:r>
          <w:r w:rsidRPr="003F1348">
            <w:t>G. A., Beckwith</w:t>
          </w:r>
          <w:r>
            <w:t xml:space="preserve">, </w:t>
          </w:r>
          <w:r w:rsidRPr="003F1348">
            <w:t>R., Fellbaum</w:t>
          </w:r>
          <w:r>
            <w:t xml:space="preserve">, </w:t>
          </w:r>
          <w:r w:rsidRPr="003F1348">
            <w:t>C. D., Gross, D.</w:t>
          </w:r>
          <w:r>
            <w:t>,</w:t>
          </w:r>
          <w:r w:rsidR="00586370">
            <w:t xml:space="preserve"> &amp;</w:t>
          </w:r>
          <w:r w:rsidRPr="003F1348">
            <w:t xml:space="preserve"> Miller</w:t>
          </w:r>
          <w:r>
            <w:t>, K</w:t>
          </w:r>
          <w:r w:rsidRPr="003F1348">
            <w:t xml:space="preserve">. </w:t>
          </w:r>
          <w:r w:rsidR="00586370">
            <w:t>(</w:t>
          </w:r>
          <w:r w:rsidRPr="003F1348">
            <w:t>1990</w:t>
          </w:r>
          <w:r w:rsidR="00586370">
            <w:t>)</w:t>
          </w:r>
          <w:r w:rsidRPr="003F1348">
            <w:t>. WordNet: An online lexical database.</w:t>
          </w:r>
          <w:r w:rsidR="00DE5557">
            <w:t xml:space="preserve"> Int. J. Lexicograph</w:t>
          </w:r>
          <w:r w:rsidR="00B77C2B">
            <w:t>,</w:t>
          </w:r>
          <w:r w:rsidR="00DE5557">
            <w:t xml:space="preserve"> 3(4), </w:t>
          </w:r>
          <w:r w:rsidR="00B77C2B">
            <w:t>235-</w:t>
          </w:r>
          <w:r w:rsidRPr="003F1348">
            <w:t>244.</w:t>
          </w:r>
        </w:p>
        <w:p w:rsidR="00E86D34" w:rsidRDefault="00E86D34" w:rsidP="00E86D34">
          <w:pPr>
            <w:pStyle w:val="aff"/>
          </w:pPr>
          <w:r>
            <w:rPr>
              <w:rFonts w:hint="eastAsia"/>
            </w:rPr>
            <w:t>[</w:t>
          </w:r>
          <w:r>
            <w:t>24</w:t>
          </w:r>
          <w:r>
            <w:rPr>
              <w:rFonts w:hint="eastAsia"/>
            </w:rPr>
            <w:t xml:space="preserve">] </w:t>
          </w:r>
          <w:r>
            <w:t>Pocock, A. C. (2012). Feature selection via joint likelihood. Ph.D. dissertation,</w:t>
          </w:r>
          <w:r>
            <w:rPr>
              <w:rFonts w:hint="eastAsia"/>
            </w:rPr>
            <w:t xml:space="preserve"> </w:t>
          </w:r>
          <w:r>
            <w:t>University of Manchester.</w:t>
          </w:r>
        </w:p>
        <w:p w:rsidR="00194856" w:rsidRDefault="00194856" w:rsidP="00194856">
          <w:pPr>
            <w:pStyle w:val="aff"/>
          </w:pPr>
          <w:r>
            <w:t xml:space="preserve">[25] Kohavi, R., &amp; John, G. </w:t>
          </w:r>
          <w:r w:rsidR="00815D76">
            <w:t xml:space="preserve">(1996). </w:t>
          </w:r>
          <w:r>
            <w:t>Wrappers for feature subset selection. Artificial</w:t>
          </w:r>
          <w:r>
            <w:rPr>
              <w:rFonts w:hint="eastAsia"/>
            </w:rPr>
            <w:t xml:space="preserve"> </w:t>
          </w:r>
          <w:r>
            <w:t>Intelligence, s</w:t>
          </w:r>
          <w:r w:rsidR="00815D76">
            <w:t>pecial issue on relevance, 97(1-</w:t>
          </w:r>
          <w:r>
            <w:t>2)</w:t>
          </w:r>
          <w:r w:rsidR="00815D76">
            <w:t>, 273-324</w:t>
          </w:r>
          <w:r>
            <w:t>.</w:t>
          </w:r>
        </w:p>
        <w:p w:rsidR="001C7EEC" w:rsidRDefault="001C7EEC" w:rsidP="006B65BE">
          <w:pPr>
            <w:pStyle w:val="aff"/>
          </w:pPr>
          <w:r>
            <w:t xml:space="preserve">[26] </w:t>
          </w:r>
          <w:r w:rsidR="006B65BE">
            <w:t>Peng, H., Long, F., &amp; Ding, C. (2005). Feature selection based on mutual</w:t>
          </w:r>
          <w:r w:rsidR="006B65BE">
            <w:rPr>
              <w:rFonts w:hint="eastAsia"/>
            </w:rPr>
            <w:t xml:space="preserve"> </w:t>
          </w:r>
          <w:r w:rsidR="006B65BE">
            <w:t>information: Criteria of max-dependency, max-relevance, and minredundancy.</w:t>
          </w:r>
          <w:r w:rsidR="006B65BE">
            <w:rPr>
              <w:rFonts w:hint="eastAsia"/>
            </w:rPr>
            <w:t xml:space="preserve"> </w:t>
          </w:r>
          <w:r w:rsidR="006B65BE">
            <w:t xml:space="preserve">IEEE Trans. Pattern Anal. Mach. Intell., 27(8), </w:t>
          </w:r>
          <w:r w:rsidR="00DD2D5E">
            <w:t>1226-</w:t>
          </w:r>
          <w:r w:rsidR="006B65BE">
            <w:t>1238.</w:t>
          </w:r>
        </w:p>
        <w:p w:rsidR="00DD2D5E" w:rsidRDefault="00DD2D5E" w:rsidP="00DD2D5E">
          <w:pPr>
            <w:pStyle w:val="aff"/>
          </w:pPr>
          <w:r>
            <w:t>[27] Kira, K.,</w:t>
          </w:r>
          <w:r w:rsidR="00295E23">
            <w:t xml:space="preserve"> &amp;</w:t>
          </w:r>
          <w:r>
            <w:t xml:space="preserve"> Rendell,</w:t>
          </w:r>
          <w:r w:rsidR="00295E23">
            <w:t xml:space="preserve"> L.A.</w:t>
          </w:r>
          <w:r>
            <w:t xml:space="preserve"> </w:t>
          </w:r>
          <w:r w:rsidR="00295E23">
            <w:t xml:space="preserve">(1992). </w:t>
          </w:r>
          <w:r>
            <w:t>The feature selection problem: traditional</w:t>
          </w:r>
          <w:r>
            <w:rPr>
              <w:rFonts w:hint="eastAsia"/>
            </w:rPr>
            <w:t xml:space="preserve"> </w:t>
          </w:r>
          <w:r>
            <w:t>methods and a new algorithm</w:t>
          </w:r>
          <w:r w:rsidR="00295E23">
            <w:t xml:space="preserve">. </w:t>
          </w:r>
          <w:r>
            <w:t xml:space="preserve">Proceedings of AAAI-92, </w:t>
          </w:r>
          <w:r w:rsidR="00295E23">
            <w:t>129-</w:t>
          </w:r>
          <w:r>
            <w:t>134.</w:t>
          </w:r>
        </w:p>
        <w:p w:rsidR="0021381B" w:rsidRDefault="0021381B" w:rsidP="0021381B">
          <w:pPr>
            <w:pStyle w:val="aff"/>
          </w:pPr>
          <w:r>
            <w:rPr>
              <w:rFonts w:hint="eastAsia"/>
            </w:rPr>
            <w:t>[</w:t>
          </w:r>
          <w:r>
            <w:t>28</w:t>
          </w:r>
          <w:r>
            <w:rPr>
              <w:rFonts w:hint="eastAsia"/>
            </w:rPr>
            <w:t>]</w:t>
          </w:r>
          <w:r>
            <w:t xml:space="preserve"> Pearson,</w:t>
          </w:r>
          <w:r w:rsidRPr="0021381B">
            <w:t xml:space="preserve"> </w:t>
          </w:r>
          <w:r>
            <w:t>K. (1901). On lines and planes of closest fit to systems of points in space.</w:t>
          </w:r>
          <w:r>
            <w:rPr>
              <w:rFonts w:hint="eastAsia"/>
            </w:rPr>
            <w:t xml:space="preserve"> </w:t>
          </w:r>
          <w:r>
            <w:t>The London, Edinburgh, and Dublin Philosophical Magazine and Journal</w:t>
          </w:r>
          <w:r>
            <w:rPr>
              <w:rFonts w:hint="eastAsia"/>
            </w:rPr>
            <w:t xml:space="preserve"> </w:t>
          </w:r>
          <w:r>
            <w:t xml:space="preserve">of Science, 2(11), </w:t>
          </w:r>
          <w:r w:rsidR="00B8566D">
            <w:t>559-</w:t>
          </w:r>
          <w:r>
            <w:t>572.</w:t>
          </w:r>
        </w:p>
        <w:p w:rsidR="00B8566D" w:rsidRDefault="00B8566D" w:rsidP="0021381B">
          <w:pPr>
            <w:pStyle w:val="aff"/>
          </w:pPr>
          <w:r>
            <w:t xml:space="preserve">[29] </w:t>
          </w:r>
          <w:r w:rsidRPr="00B8566D">
            <w:t>Spearman C</w:t>
          </w:r>
          <w:r>
            <w:t xml:space="preserve">. (1904). </w:t>
          </w:r>
          <w:r w:rsidRPr="00B8566D">
            <w:t>The proof and measurement of</w:t>
          </w:r>
          <w:r>
            <w:t xml:space="preserve"> association between two things. American </w:t>
          </w:r>
          <w:r w:rsidRPr="00B8566D">
            <w:t>Journal of Psychology</w:t>
          </w:r>
          <w:r>
            <w:t>, 15, 72-</w:t>
          </w:r>
          <w:r w:rsidRPr="00B8566D">
            <w:t>101</w:t>
          </w:r>
          <w:r>
            <w:t>.</w:t>
          </w:r>
        </w:p>
        <w:p w:rsidR="00AD4703" w:rsidRDefault="00AD4703" w:rsidP="00AD4703">
          <w:pPr>
            <w:pStyle w:val="aff"/>
          </w:pPr>
          <w:r>
            <w:lastRenderedPageBreak/>
            <w:t>[30] Paninski</w:t>
          </w:r>
          <w:r w:rsidR="00EA4D5B">
            <w:t>, L</w:t>
          </w:r>
          <w:r>
            <w:t>.</w:t>
          </w:r>
          <w:r w:rsidR="00EA4D5B">
            <w:t xml:space="preserve"> (2003).</w:t>
          </w:r>
          <w:r>
            <w:t xml:space="preserve"> Estimation of Entropy and Mutual Information. Neural Com</w:t>
          </w:r>
          <w:r w:rsidR="00EA4D5B">
            <w:t>putation, 15(6), 1191-1253</w:t>
          </w:r>
          <w:r>
            <w:t>.</w:t>
          </w:r>
        </w:p>
        <w:p w:rsidR="00CA76F4" w:rsidRDefault="00382A69" w:rsidP="00552DFD">
          <w:pPr>
            <w:pStyle w:val="aff"/>
          </w:pPr>
          <w:r>
            <w:rPr>
              <w:rFonts w:hint="eastAsia"/>
            </w:rPr>
            <w:t>[</w:t>
          </w:r>
          <w:r>
            <w:t>31</w:t>
          </w:r>
          <w:r>
            <w:rPr>
              <w:rFonts w:hint="eastAsia"/>
            </w:rPr>
            <w:t>]</w:t>
          </w:r>
          <w:r>
            <w:t xml:space="preserve"> Cardie, C. (1993). </w:t>
          </w:r>
          <w:r w:rsidRPr="00382A69">
            <w:t>Using Decision Trees to Improve Case-Based Learning</w:t>
          </w:r>
          <w:r>
            <w:t xml:space="preserve">. </w:t>
          </w:r>
          <w:r w:rsidR="005457A8" w:rsidRPr="005457A8">
            <w:t xml:space="preserve">Proceedings of the </w:t>
          </w:r>
          <w:r w:rsidR="005457A8">
            <w:t>10</w:t>
          </w:r>
          <w:r w:rsidR="005457A8" w:rsidRPr="005457A8">
            <w:t>th</w:t>
          </w:r>
          <w:r w:rsidR="005457A8">
            <w:t xml:space="preserve"> ICML, 25-32.</w:t>
          </w:r>
        </w:p>
        <w:p w:rsidR="003C1FD2" w:rsidRDefault="00CA76F4" w:rsidP="00552DFD">
          <w:pPr>
            <w:pStyle w:val="aff"/>
          </w:pPr>
          <w:r>
            <w:rPr>
              <w:rFonts w:hint="eastAsia"/>
            </w:rPr>
            <w:t>[</w:t>
          </w:r>
          <w:r>
            <w:t>32</w:t>
          </w:r>
          <w:r>
            <w:rPr>
              <w:rFonts w:hint="eastAsia"/>
            </w:rPr>
            <w:t>]</w:t>
          </w:r>
          <w:r>
            <w:t xml:space="preserve"> Tang,</w:t>
          </w:r>
          <w:r w:rsidRPr="00CA76F4">
            <w:t xml:space="preserve"> </w:t>
          </w:r>
          <w:r>
            <w:t>D., Wei,</w:t>
          </w:r>
          <w:r w:rsidRPr="00CA76F4">
            <w:t xml:space="preserve"> </w:t>
          </w:r>
          <w:r>
            <w:t>F., Yang,</w:t>
          </w:r>
          <w:r w:rsidRPr="00CA76F4">
            <w:t xml:space="preserve"> </w:t>
          </w:r>
          <w:r>
            <w:t>N., Zhou,</w:t>
          </w:r>
          <w:r w:rsidRPr="00CA76F4">
            <w:t xml:space="preserve"> </w:t>
          </w:r>
          <w:r>
            <w:t>M., Liu,</w:t>
          </w:r>
          <w:r w:rsidRPr="00CA76F4">
            <w:t xml:space="preserve"> </w:t>
          </w:r>
          <w:r>
            <w:t>T., &amp; Qin,</w:t>
          </w:r>
          <w:r w:rsidRPr="00CA76F4">
            <w:t xml:space="preserve"> </w:t>
          </w:r>
          <w:r>
            <w:t>B. (2014). Learning sentiment specific</w:t>
          </w:r>
          <w:r>
            <w:rPr>
              <w:rFonts w:hint="eastAsia"/>
            </w:rPr>
            <w:t xml:space="preserve"> </w:t>
          </w:r>
          <w:r>
            <w:t>word embedding for twitter sentiment classification. Proceedings of the 52nd</w:t>
          </w:r>
          <w:r w:rsidRPr="00765B3E">
            <w:t xml:space="preserve"> ACL</w:t>
          </w:r>
          <w:r>
            <w:t>, 1555-1565.</w:t>
          </w:r>
        </w:p>
      </w:sdtContent>
    </w:sdt>
    <w:p w:rsidR="00B62F47" w:rsidRDefault="003C1FD2" w:rsidP="00552DFD">
      <w:pPr>
        <w:pStyle w:val="aff"/>
      </w:pPr>
      <w:r>
        <w:t>[33] Liu, B., Hu, M., &amp; Cheng, J. (2005). Opinion Observer: Analyzing and Comparing Opinions on the Web. Proceedings of the 14th WWW, 342-351.</w:t>
      </w:r>
    </w:p>
    <w:p w:rsidR="00E5453D" w:rsidRPr="00294A67" w:rsidRDefault="00B62F47" w:rsidP="00E5453D">
      <w:pPr>
        <w:pStyle w:val="aff"/>
      </w:pPr>
      <w:r>
        <w:t xml:space="preserve">[34] </w:t>
      </w:r>
      <w:r w:rsidR="00294A67">
        <w:t xml:space="preserve">Bishop, </w:t>
      </w:r>
      <w:r w:rsidR="00294A67" w:rsidRPr="00E5453D">
        <w:t>C</w:t>
      </w:r>
      <w:r w:rsidR="00294A67">
        <w:t xml:space="preserve">. </w:t>
      </w:r>
      <w:r w:rsidR="00294A67" w:rsidRPr="00E5453D">
        <w:t>M.</w:t>
      </w:r>
      <w:r w:rsidR="00294A67">
        <w:t xml:space="preserve"> (2006). </w:t>
      </w:r>
      <w:r w:rsidR="00294A67" w:rsidRPr="00294A67">
        <w:t>Pattern Recognition and Machine Learning</w:t>
      </w:r>
      <w:r w:rsidR="00294A67">
        <w:t xml:space="preserve"> </w:t>
      </w:r>
      <w:r w:rsidR="00294A67" w:rsidRPr="00294A67">
        <w:t>(Information Science and Statistics)</w:t>
      </w:r>
      <w:r w:rsidR="00294A67">
        <w:t xml:space="preserve">. </w:t>
      </w:r>
      <w:r w:rsidR="00294A67" w:rsidRPr="00294A67">
        <w:t>Springer</w:t>
      </w:r>
      <w:r w:rsidR="00294A67">
        <w:t>.</w:t>
      </w:r>
    </w:p>
    <w:p w:rsidR="003A44C2" w:rsidRPr="00765B3E" w:rsidRDefault="003A44C2" w:rsidP="00552DFD">
      <w:pPr>
        <w:pStyle w:val="aff"/>
      </w:pPr>
    </w:p>
    <w:p w:rsidR="003A44C2" w:rsidRDefault="003A44C2">
      <w:pPr>
        <w:widowControl/>
        <w:spacing w:line="240" w:lineRule="auto"/>
        <w:ind w:firstLine="0"/>
        <w:jc w:val="left"/>
      </w:pPr>
      <w:r>
        <w:br w:type="page"/>
      </w:r>
    </w:p>
    <w:p w:rsidR="003A44C2" w:rsidRPr="005E7304" w:rsidRDefault="003A44C2">
      <w:pPr>
        <w:widowControl/>
        <w:spacing w:line="240" w:lineRule="auto"/>
        <w:ind w:firstLine="0"/>
        <w:jc w:val="left"/>
      </w:pPr>
    </w:p>
    <w:p w:rsidR="00FC3979" w:rsidRDefault="0043359E" w:rsidP="008165EF">
      <w:pPr>
        <w:pStyle w:val="af7"/>
      </w:pPr>
      <w:bookmarkStart w:id="104" w:name="_Toc453167158"/>
      <w:r>
        <w:rPr>
          <w:rFonts w:hint="eastAsia"/>
        </w:rPr>
        <w:t>致</w:t>
      </w:r>
      <w:r w:rsidR="00793311">
        <w:rPr>
          <w:rFonts w:hint="eastAsia"/>
        </w:rPr>
        <w:t xml:space="preserve">  </w:t>
      </w:r>
      <w:r w:rsidR="00535389">
        <w:t xml:space="preserve">  </w:t>
      </w:r>
      <w:r>
        <w:rPr>
          <w:rFonts w:hint="eastAsia"/>
        </w:rPr>
        <w:t>谢</w:t>
      </w:r>
      <w:bookmarkEnd w:id="104"/>
    </w:p>
    <w:p w:rsidR="0043359E" w:rsidRDefault="008B78A7" w:rsidP="00D30777">
      <w:pPr>
        <w:ind w:firstLine="420"/>
      </w:pPr>
      <w:r>
        <w:rPr>
          <w:rFonts w:hint="eastAsia"/>
        </w:rPr>
        <w:t>感谢</w:t>
      </w:r>
      <w:r w:rsidR="00C9304B">
        <w:rPr>
          <w:rFonts w:hint="eastAsia"/>
        </w:rPr>
        <w:t>刘世霞老师对我论文的指导，以及</w:t>
      </w:r>
      <w:r w:rsidR="00C9304B">
        <w:t>毕设期间</w:t>
      </w:r>
      <w:r w:rsidR="00C9304B">
        <w:rPr>
          <w:rFonts w:hint="eastAsia"/>
        </w:rPr>
        <w:t>对</w:t>
      </w:r>
      <w:r w:rsidR="00C9304B">
        <w:t>我</w:t>
      </w:r>
      <w:r w:rsidR="00C9304B">
        <w:rPr>
          <w:rFonts w:hint="eastAsia"/>
        </w:rPr>
        <w:t>的莫大</w:t>
      </w:r>
      <w:r w:rsidR="00C9304B">
        <w:t>帮助</w:t>
      </w:r>
      <w:r>
        <w:rPr>
          <w:rFonts w:hint="eastAsia"/>
        </w:rPr>
        <w:t>。</w:t>
      </w:r>
      <w:r w:rsidR="00C9304B">
        <w:rPr>
          <w:rFonts w:hint="eastAsia"/>
        </w:rPr>
        <w:t>感谢王希廷</w:t>
      </w:r>
      <w:r w:rsidR="00C9304B">
        <w:t>学姐</w:t>
      </w:r>
      <w:r w:rsidR="00C9304B">
        <w:rPr>
          <w:rFonts w:hint="eastAsia"/>
        </w:rPr>
        <w:t>给</w:t>
      </w:r>
      <w:r w:rsidR="00C9304B">
        <w:t>我提供</w:t>
      </w:r>
      <w:r w:rsidR="00C9304B">
        <w:rPr>
          <w:rFonts w:hint="eastAsia"/>
        </w:rPr>
        <w:t>实验</w:t>
      </w:r>
      <w:r w:rsidR="00C9304B">
        <w:t>的数据集</w:t>
      </w:r>
      <w:r w:rsidR="00C9304B">
        <w:rPr>
          <w:rFonts w:hint="eastAsia"/>
        </w:rPr>
        <w:t>，</w:t>
      </w:r>
      <w:r w:rsidR="00C9304B">
        <w:t>以及</w:t>
      </w:r>
      <w:r w:rsidR="00C9304B">
        <w:rPr>
          <w:rFonts w:hint="eastAsia"/>
        </w:rPr>
        <w:t>经常解答</w:t>
      </w:r>
      <w:r w:rsidR="00C9304B">
        <w:t>我在</w:t>
      </w:r>
      <w:r w:rsidR="00C9304B">
        <w:rPr>
          <w:rFonts w:hint="eastAsia"/>
        </w:rPr>
        <w:t>系统实现和撰写</w:t>
      </w:r>
      <w:r w:rsidR="00C9304B">
        <w:t>论文中的</w:t>
      </w:r>
      <w:r w:rsidR="00C9304B">
        <w:rPr>
          <w:rFonts w:hint="eastAsia"/>
        </w:rPr>
        <w:t>疑惑</w:t>
      </w:r>
      <w:r w:rsidR="00C9304B">
        <w:t>。</w:t>
      </w:r>
    </w:p>
    <w:p w:rsidR="00FC3979" w:rsidRDefault="00FC3979">
      <w:pPr>
        <w:widowControl/>
        <w:spacing w:line="240" w:lineRule="auto"/>
        <w:ind w:firstLine="0"/>
        <w:jc w:val="left"/>
      </w:pPr>
      <w:r>
        <w:br w:type="page"/>
      </w:r>
    </w:p>
    <w:p w:rsidR="003A44C2" w:rsidRDefault="003A44C2">
      <w:pPr>
        <w:widowControl/>
        <w:spacing w:line="240" w:lineRule="auto"/>
        <w:ind w:firstLine="0"/>
        <w:jc w:val="left"/>
      </w:pPr>
    </w:p>
    <w:p w:rsidR="003A44C2" w:rsidRPr="00B731B6" w:rsidRDefault="003A44C2" w:rsidP="003A44C2">
      <w:pPr>
        <w:pStyle w:val="11"/>
        <w:spacing w:before="800"/>
      </w:pPr>
      <w:bookmarkStart w:id="105" w:name="_Toc132604446"/>
      <w:bookmarkStart w:id="106" w:name="_Toc132604827"/>
      <w:bookmarkStart w:id="107" w:name="_Toc132605967"/>
      <w:bookmarkStart w:id="108" w:name="_Toc184465418"/>
      <w:bookmarkStart w:id="109" w:name="_Toc453167159"/>
      <w:r w:rsidRPr="00B731B6">
        <w:t>声</w:t>
      </w:r>
      <w:r w:rsidRPr="00B731B6">
        <w:t xml:space="preserve">    </w:t>
      </w:r>
      <w:r w:rsidRPr="00B731B6">
        <w:t>明</w:t>
      </w:r>
      <w:bookmarkEnd w:id="105"/>
      <w:bookmarkEnd w:id="106"/>
      <w:bookmarkEnd w:id="107"/>
      <w:bookmarkEnd w:id="108"/>
      <w:bookmarkEnd w:id="109"/>
    </w:p>
    <w:p w:rsidR="003A44C2" w:rsidRPr="00B731B6" w:rsidRDefault="003A44C2" w:rsidP="003A44C2">
      <w:r w:rsidRPr="00B731B6">
        <w:t>本人郑重声明：所呈交的学位论文，是本人在导师指导下，独立进行研究工作所取得的成果。尽我所知，除文中已经注明引用的内容外，本学位论文的研究成果不包含任何他人享有著作权的内容。对本论文所涉及的研究工作做出贡献的其他个人和集体，均已在文中以明确方式标明。</w:t>
      </w:r>
    </w:p>
    <w:p w:rsidR="003A44C2" w:rsidRPr="00B731B6" w:rsidRDefault="003A44C2" w:rsidP="003A44C2"/>
    <w:p w:rsidR="00FC3979" w:rsidRDefault="003A44C2" w:rsidP="003A44C2">
      <w:pPr>
        <w:rPr>
          <w:rStyle w:val="Char6"/>
        </w:rPr>
      </w:pPr>
      <w:r>
        <w:rPr>
          <w:rFonts w:hint="eastAsia"/>
        </w:rPr>
        <w:tab/>
      </w:r>
      <w:r>
        <w:rPr>
          <w:rFonts w:hint="eastAsia"/>
        </w:rPr>
        <w:tab/>
      </w:r>
      <w:r>
        <w:rPr>
          <w:rFonts w:hint="eastAsia"/>
        </w:rPr>
        <w:tab/>
      </w:r>
      <w:r>
        <w:rPr>
          <w:rFonts w:hint="eastAsia"/>
        </w:rPr>
        <w:tab/>
      </w:r>
      <w:r>
        <w:rPr>
          <w:rFonts w:hint="eastAsia"/>
        </w:rPr>
        <w:tab/>
      </w:r>
      <w:r>
        <w:rPr>
          <w:rFonts w:hint="eastAsia"/>
        </w:rPr>
        <w:tab/>
      </w:r>
      <w:r w:rsidRPr="00B731B6">
        <w:t>签</w:t>
      </w:r>
      <w:r w:rsidRPr="00B731B6">
        <w:t xml:space="preserve">  </w:t>
      </w:r>
      <w:r w:rsidRPr="00B731B6">
        <w:t>名：</w:t>
      </w:r>
      <w:r w:rsidRPr="00B731B6">
        <w:rPr>
          <w:rStyle w:val="Char6"/>
        </w:rPr>
        <w:t>_____________</w:t>
      </w:r>
      <w:r w:rsidRPr="00B731B6">
        <w:tab/>
      </w:r>
      <w:r w:rsidRPr="00B731B6">
        <w:t>日</w:t>
      </w:r>
      <w:r w:rsidRPr="00B731B6">
        <w:t xml:space="preserve">  </w:t>
      </w:r>
      <w:r w:rsidRPr="00B731B6">
        <w:t>期：</w:t>
      </w:r>
      <w:r w:rsidRPr="00B731B6">
        <w:rPr>
          <w:rStyle w:val="Char6"/>
        </w:rPr>
        <w:t>____________</w:t>
      </w:r>
    </w:p>
    <w:p w:rsidR="003A44C2" w:rsidRDefault="003A44C2">
      <w:pPr>
        <w:widowControl/>
        <w:spacing w:line="240" w:lineRule="auto"/>
        <w:ind w:firstLine="0"/>
        <w:jc w:val="left"/>
        <w:rPr>
          <w:rStyle w:val="Char6"/>
        </w:rPr>
      </w:pPr>
      <w:r>
        <w:rPr>
          <w:rStyle w:val="Char6"/>
        </w:rPr>
        <w:br w:type="page"/>
      </w:r>
    </w:p>
    <w:p w:rsidR="002C5D9A" w:rsidRDefault="002C5D9A" w:rsidP="006E6E0D">
      <w:pPr>
        <w:pStyle w:val="afa"/>
      </w:pPr>
      <w:bookmarkStart w:id="110" w:name="_Toc453167160"/>
      <w:r>
        <w:rPr>
          <w:rFonts w:hint="eastAsia"/>
        </w:rPr>
        <w:lastRenderedPageBreak/>
        <w:t>附录</w:t>
      </w:r>
      <w:r w:rsidR="00E35740">
        <w:rPr>
          <w:rFonts w:hint="eastAsia"/>
        </w:rPr>
        <w:t xml:space="preserve"> A </w:t>
      </w:r>
      <w:r w:rsidR="00E35740">
        <w:rPr>
          <w:rFonts w:hint="eastAsia"/>
        </w:rPr>
        <w:t>外文资料的调研阅读报告</w:t>
      </w:r>
      <w:bookmarkEnd w:id="110"/>
    </w:p>
    <w:p w:rsidR="00061AB0" w:rsidRPr="00061AB0" w:rsidRDefault="00061AB0" w:rsidP="00A71735">
      <w:pPr>
        <w:pStyle w:val="af8"/>
      </w:pPr>
      <w:r w:rsidRPr="00061AB0">
        <w:rPr>
          <w:rFonts w:hint="eastAsia"/>
        </w:rPr>
        <w:t xml:space="preserve">1 </w:t>
      </w:r>
      <w:r w:rsidRPr="00061AB0">
        <w:rPr>
          <w:rFonts w:hint="eastAsia"/>
        </w:rPr>
        <w:t>引言</w:t>
      </w:r>
    </w:p>
    <w:p w:rsidR="00061AB0" w:rsidRPr="00061AB0" w:rsidRDefault="00061AB0" w:rsidP="00061AB0">
      <w:pPr>
        <w:ind w:firstLine="480"/>
        <w:rPr>
          <w:rFonts w:cs="Times New Roman"/>
          <w:szCs w:val="22"/>
        </w:rPr>
      </w:pPr>
      <w:r w:rsidRPr="00061AB0">
        <w:rPr>
          <w:rFonts w:cs="Times New Roman"/>
          <w:szCs w:val="22"/>
        </w:rPr>
        <w:t>近年来社交网络如</w:t>
      </w:r>
      <w:r w:rsidRPr="00061AB0">
        <w:rPr>
          <w:rFonts w:cs="Times New Roman"/>
          <w:szCs w:val="22"/>
        </w:rPr>
        <w:t>Twitter</w:t>
      </w:r>
      <w:r w:rsidRPr="00061AB0">
        <w:rPr>
          <w:rFonts w:cs="Times New Roman"/>
          <w:szCs w:val="22"/>
        </w:rPr>
        <w:t>、新浪微博广泛流行，这类平台的功能随着发展而逐渐扩大，从一开始的朋友间的日常分享、想法交流，到了今天广泛被个人、团体用于消息发布、宣传和推广，社交网络的</w:t>
      </w:r>
      <w:r w:rsidRPr="00061AB0">
        <w:rPr>
          <w:rFonts w:cs="Times New Roman"/>
          <w:szCs w:val="22"/>
        </w:rPr>
        <w:t>“</w:t>
      </w:r>
      <w:r w:rsidRPr="00061AB0">
        <w:rPr>
          <w:rFonts w:cs="Times New Roman"/>
          <w:szCs w:val="22"/>
        </w:rPr>
        <w:t>社会性</w:t>
      </w:r>
      <w:r w:rsidRPr="00061AB0">
        <w:rPr>
          <w:rFonts w:cs="Times New Roman"/>
          <w:szCs w:val="22"/>
        </w:rPr>
        <w:t>”</w:t>
      </w:r>
      <w:r w:rsidRPr="00061AB0">
        <w:rPr>
          <w:rFonts w:cs="Times New Roman"/>
          <w:szCs w:val="22"/>
        </w:rPr>
        <w:t>得到了前所未有的扩大。与此同时，社交网络也带来了很多负面的影响，谣言的传播就是其中之一。在此类平台上并不是所有消息都是真实的，部分用户会有意地或者无意地发布一些虚假信息、看似真实的误导信息，抑或是误报信息以及未经证实的可疑信息。这类信息的特点是真实性为假或者待定，但在其发布最初容易被误认为是真实信息，同时其真实性难以被迅速鉴定，我们称这样的信息为</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有些谣言的传播止于小范围的用户群体，而另一些谣言却由于其内容的轰动性、真实度的隐蔽性，以及平台用户的盲从性得到了广泛的传播。广泛传播的谣言经常会带来不同程度的负面影响：对个人或者团体的形象、利益损害，对大众价值观或认知的错误导向，甚至会引起大面积的恐慌或混乱。而社交网络每天发布的信息量巨大，因此监管部门不可能对消息进行逐条的人工审查，这使得谣言的检测与监控面临巨大的挑战。因此，利用机器来进行社交网络上谣言的自动检测成为了巨大需求。</w:t>
      </w:r>
    </w:p>
    <w:p w:rsidR="00061AB0" w:rsidRPr="00061AB0" w:rsidRDefault="00061AB0" w:rsidP="00061AB0">
      <w:pPr>
        <w:ind w:firstLine="480"/>
        <w:rPr>
          <w:rFonts w:cs="Times New Roman"/>
          <w:szCs w:val="22"/>
        </w:rPr>
      </w:pPr>
      <w:r w:rsidRPr="00061AB0">
        <w:rPr>
          <w:rFonts w:cs="Times New Roman"/>
          <w:szCs w:val="22"/>
        </w:rPr>
        <w:t>在这篇调研阅读报告中，作者总结了近年来利用数据挖掘、机器学习等技术进行社交网络中谣言检测的相关研究，对他们进行分类说明。总的来说，这些研究利用了谣言的内容、传播特征等，或是训练分类器对社交网络上的消息进行</w:t>
      </w:r>
      <w:r w:rsidRPr="00061AB0">
        <w:rPr>
          <w:rFonts w:cs="Times New Roman"/>
          <w:szCs w:val="22"/>
        </w:rPr>
        <w:t>“</w:t>
      </w:r>
      <w:r w:rsidRPr="00061AB0">
        <w:rPr>
          <w:rFonts w:cs="Times New Roman"/>
          <w:szCs w:val="22"/>
        </w:rPr>
        <w:t>是不是谣言</w:t>
      </w:r>
      <w:r w:rsidRPr="00061AB0">
        <w:rPr>
          <w:rFonts w:cs="Times New Roman"/>
          <w:szCs w:val="22"/>
        </w:rPr>
        <w:t>”</w:t>
      </w:r>
      <w:r w:rsidRPr="00061AB0">
        <w:rPr>
          <w:rFonts w:cs="Times New Roman"/>
          <w:szCs w:val="22"/>
        </w:rPr>
        <w:t>的判断识别，或是提出一套评分机制来筛选出高可疑度的消息或话题名单，由于名单上候选的消息数量有限，这使得后续的人工检测成为了可能。</w:t>
      </w:r>
    </w:p>
    <w:p w:rsidR="00061AB0" w:rsidRPr="00061AB0" w:rsidRDefault="00061AB0" w:rsidP="00061AB0">
      <w:pPr>
        <w:ind w:firstLine="480"/>
        <w:rPr>
          <w:rFonts w:cs="Times New Roman"/>
          <w:szCs w:val="22"/>
        </w:rPr>
      </w:pPr>
      <w:r w:rsidRPr="00061AB0">
        <w:rPr>
          <w:rFonts w:cs="Times New Roman"/>
          <w:szCs w:val="22"/>
        </w:rPr>
        <w:t>调研阅读报告的剩余部分将按照相关研究的分类展开，具体如下：章节</w:t>
      </w:r>
      <w:r w:rsidRPr="00061AB0">
        <w:rPr>
          <w:rFonts w:cs="Times New Roman"/>
          <w:szCs w:val="22"/>
        </w:rPr>
        <w:t>2</w:t>
      </w:r>
      <w:r w:rsidRPr="00061AB0">
        <w:rPr>
          <w:rFonts w:cs="Times New Roman"/>
          <w:szCs w:val="22"/>
        </w:rPr>
        <w:t>将介绍异常检测技术，章节</w:t>
      </w:r>
      <w:r w:rsidRPr="00061AB0">
        <w:rPr>
          <w:rFonts w:cs="Times New Roman"/>
          <w:szCs w:val="22"/>
        </w:rPr>
        <w:t>3</w:t>
      </w:r>
      <w:r w:rsidRPr="00061AB0">
        <w:rPr>
          <w:rFonts w:cs="Times New Roman"/>
          <w:szCs w:val="22"/>
        </w:rPr>
        <w:t>将介绍谣言源头检测技术，章节</w:t>
      </w:r>
      <w:r w:rsidRPr="00061AB0">
        <w:rPr>
          <w:rFonts w:cs="Times New Roman"/>
          <w:szCs w:val="22"/>
        </w:rPr>
        <w:t>4</w:t>
      </w:r>
      <w:r w:rsidRPr="00061AB0">
        <w:rPr>
          <w:rFonts w:cs="Times New Roman"/>
          <w:szCs w:val="22"/>
        </w:rPr>
        <w:t>将</w:t>
      </w:r>
      <w:r w:rsidRPr="00061AB0">
        <w:rPr>
          <w:rFonts w:cs="Times New Roman" w:hint="eastAsia"/>
          <w:szCs w:val="22"/>
        </w:rPr>
        <w:t>详细介绍</w:t>
      </w:r>
      <w:r w:rsidRPr="00061AB0">
        <w:rPr>
          <w:rFonts w:cs="Times New Roman"/>
          <w:szCs w:val="22"/>
        </w:rPr>
        <w:t>谣言检测中的监督学习技术，</w:t>
      </w:r>
      <w:r w:rsidRPr="00061AB0">
        <w:rPr>
          <w:rFonts w:cs="Times New Roman" w:hint="eastAsia"/>
          <w:szCs w:val="22"/>
        </w:rPr>
        <w:t>章节</w:t>
      </w:r>
      <w:r w:rsidRPr="00061AB0">
        <w:rPr>
          <w:rFonts w:cs="Times New Roman" w:hint="eastAsia"/>
          <w:szCs w:val="22"/>
        </w:rPr>
        <w:t>5</w:t>
      </w:r>
      <w:r w:rsidRPr="00061AB0">
        <w:rPr>
          <w:rFonts w:cs="Times New Roman" w:hint="eastAsia"/>
          <w:szCs w:val="22"/>
        </w:rPr>
        <w:t>将重点说明谣言检测中的筛选排名系统，章节</w:t>
      </w:r>
      <w:r w:rsidRPr="00061AB0">
        <w:rPr>
          <w:rFonts w:cs="Times New Roman" w:hint="eastAsia"/>
          <w:szCs w:val="22"/>
        </w:rPr>
        <w:t>6</w:t>
      </w:r>
      <w:r w:rsidRPr="00061AB0">
        <w:rPr>
          <w:rFonts w:cs="Times New Roman" w:hint="eastAsia"/>
          <w:szCs w:val="22"/>
        </w:rPr>
        <w:t>将进行总结，章节</w:t>
      </w:r>
      <w:r w:rsidRPr="00061AB0">
        <w:rPr>
          <w:rFonts w:cs="Times New Roman" w:hint="eastAsia"/>
          <w:szCs w:val="22"/>
        </w:rPr>
        <w:t>7</w:t>
      </w:r>
      <w:r w:rsidRPr="00061AB0">
        <w:rPr>
          <w:rFonts w:cs="Times New Roman" w:hint="eastAsia"/>
          <w:szCs w:val="22"/>
        </w:rPr>
        <w:t>是本报告的参考文献。</w:t>
      </w:r>
    </w:p>
    <w:p w:rsidR="00061AB0" w:rsidRPr="00061AB0" w:rsidRDefault="00061AB0" w:rsidP="00A71735">
      <w:pPr>
        <w:pStyle w:val="af8"/>
      </w:pPr>
      <w:r w:rsidRPr="00061AB0">
        <w:rPr>
          <w:rFonts w:hint="eastAsia"/>
        </w:rPr>
        <w:lastRenderedPageBreak/>
        <w:t xml:space="preserve">2 </w:t>
      </w:r>
      <w:r w:rsidRPr="00061AB0">
        <w:rPr>
          <w:rFonts w:hint="eastAsia"/>
        </w:rPr>
        <w:t>异常检测技术</w:t>
      </w:r>
    </w:p>
    <w:p w:rsidR="00061AB0" w:rsidRPr="00061AB0" w:rsidRDefault="00061AB0" w:rsidP="00061AB0">
      <w:pPr>
        <w:ind w:firstLine="480"/>
        <w:rPr>
          <w:rFonts w:cs="Times New Roman"/>
          <w:szCs w:val="22"/>
        </w:rPr>
      </w:pPr>
      <w:r w:rsidRPr="00061AB0">
        <w:rPr>
          <w:rFonts w:cs="Times New Roman"/>
          <w:szCs w:val="22"/>
        </w:rPr>
        <w:t>在社交网络中，谣言的散布一定程度上可以视为一种用户的异常行为，而一部分相关研究主要集中于社交网络上的异常检测。</w:t>
      </w:r>
      <w:r w:rsidRPr="00061AB0">
        <w:rPr>
          <w:rFonts w:cs="Times New Roman"/>
          <w:szCs w:val="22"/>
        </w:rPr>
        <w:t>Nan Cao</w:t>
      </w:r>
      <w:r w:rsidRPr="00061AB0">
        <w:rPr>
          <w:rFonts w:cs="Times New Roman"/>
          <w:szCs w:val="22"/>
        </w:rPr>
        <w:t>等人在他们的文章中提到这类研究一般包括两种：使用带标签（正常</w:t>
      </w:r>
      <w:r w:rsidRPr="00061AB0">
        <w:rPr>
          <w:rFonts w:cs="Times New Roman"/>
          <w:szCs w:val="22"/>
        </w:rPr>
        <w:t>vs</w:t>
      </w:r>
      <w:r w:rsidRPr="00061AB0">
        <w:rPr>
          <w:rFonts w:cs="Times New Roman"/>
          <w:szCs w:val="22"/>
        </w:rPr>
        <w:t>异常）的训练数据进行有监督的学习，或者提出不需要训练数据的非监督学习模型</w:t>
      </w:r>
      <w:r w:rsidRPr="00061AB0">
        <w:rPr>
          <w:rFonts w:cs="Times New Roman"/>
          <w:szCs w:val="22"/>
          <w:vertAlign w:val="superscript"/>
        </w:rPr>
        <w:t>[1]</w:t>
      </w:r>
      <w:r w:rsidRPr="00061AB0">
        <w:rPr>
          <w:rFonts w:cs="Times New Roman"/>
          <w:szCs w:val="22"/>
        </w:rPr>
        <w:t>。在他们的文章当中，他们使用的是一种无监督的学习技术，</w:t>
      </w:r>
      <w:r w:rsidRPr="00061AB0">
        <w:rPr>
          <w:rFonts w:cs="Times New Roman"/>
          <w:szCs w:val="22"/>
        </w:rPr>
        <w:t>TLOF</w:t>
      </w:r>
      <w:r w:rsidRPr="00061AB0">
        <w:rPr>
          <w:rFonts w:cs="Times New Roman"/>
          <w:szCs w:val="22"/>
        </w:rPr>
        <w:t>模型，这个模型有以下优点：</w:t>
      </w:r>
      <w:r w:rsidRPr="00061AB0">
        <w:rPr>
          <w:rFonts w:cs="Times New Roman"/>
          <w:szCs w:val="22"/>
        </w:rPr>
        <w:t>1.</w:t>
      </w:r>
      <w:r w:rsidRPr="00061AB0">
        <w:rPr>
          <w:rFonts w:cs="Times New Roman"/>
          <w:szCs w:val="22"/>
        </w:rPr>
        <w:t>这是无监督的学习，因此不需要训练数据；</w:t>
      </w:r>
      <w:r w:rsidRPr="00061AB0">
        <w:rPr>
          <w:rFonts w:cs="Times New Roman"/>
          <w:szCs w:val="22"/>
        </w:rPr>
        <w:t>2.</w:t>
      </w:r>
      <w:r w:rsidRPr="00061AB0">
        <w:rPr>
          <w:rFonts w:cs="Times New Roman"/>
          <w:szCs w:val="22"/>
        </w:rPr>
        <w:t>此模型考虑了用户的历史行为，而不仅仅是社交网络中某个时刻的情况，因此能更准确地检测出</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w:t>
      </w:r>
      <w:r w:rsidRPr="00061AB0">
        <w:rPr>
          <w:rFonts w:cs="Times New Roman"/>
          <w:szCs w:val="22"/>
        </w:rPr>
        <w:t>3.</w:t>
      </w:r>
      <w:r w:rsidRPr="00061AB0">
        <w:rPr>
          <w:rFonts w:cs="Times New Roman"/>
          <w:szCs w:val="22"/>
        </w:rPr>
        <w:t>此模型并非只是给用户进行分类（打上</w:t>
      </w:r>
      <w:r w:rsidRPr="00061AB0">
        <w:rPr>
          <w:rFonts w:cs="Times New Roman"/>
          <w:szCs w:val="22"/>
        </w:rPr>
        <w:t>“</w:t>
      </w:r>
      <w:r w:rsidRPr="00061AB0">
        <w:rPr>
          <w:rFonts w:cs="Times New Roman"/>
          <w:szCs w:val="22"/>
        </w:rPr>
        <w:t>正常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的标签），其还能给出一个</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程度的分数评估，这就方便给用户进行排序，筛选出行为最异常的用户名单；</w:t>
      </w:r>
      <w:r w:rsidRPr="00061AB0">
        <w:rPr>
          <w:rFonts w:cs="Times New Roman"/>
          <w:szCs w:val="22"/>
        </w:rPr>
        <w:t>4.</w:t>
      </w:r>
      <w:r w:rsidRPr="00061AB0">
        <w:rPr>
          <w:rFonts w:cs="Times New Roman"/>
          <w:szCs w:val="22"/>
        </w:rPr>
        <w:t>此模型基于欧几里得进行异常测量，方便于对结果进行可视化（事实上他们设计了一套先进的可视化系统方便监测社交网络上的异常用户）；</w:t>
      </w:r>
      <w:r w:rsidRPr="00061AB0">
        <w:rPr>
          <w:rFonts w:cs="Times New Roman"/>
          <w:szCs w:val="22"/>
        </w:rPr>
        <w:t>5.</w:t>
      </w:r>
      <w:r w:rsidRPr="00061AB0">
        <w:rPr>
          <w:rFonts w:cs="Times New Roman"/>
          <w:szCs w:val="22"/>
        </w:rPr>
        <w:t>此模型有很高的效率，其时间复杂度仅有</w:t>
      </w:r>
      <w:r w:rsidRPr="00061AB0">
        <w:rPr>
          <w:rFonts w:cs="Times New Roman"/>
          <w:szCs w:val="22"/>
        </w:rPr>
        <w:t>O(NlogN)</w:t>
      </w:r>
      <w:r w:rsidRPr="00061AB0">
        <w:rPr>
          <w:rFonts w:cs="Times New Roman"/>
          <w:szCs w:val="22"/>
        </w:rPr>
        <w:t>，</w:t>
      </w:r>
      <w:r w:rsidRPr="00061AB0">
        <w:rPr>
          <w:rFonts w:cs="Times New Roman"/>
          <w:szCs w:val="22"/>
        </w:rPr>
        <w:t>N</w:t>
      </w:r>
      <w:r w:rsidRPr="00061AB0">
        <w:rPr>
          <w:rFonts w:cs="Times New Roman"/>
          <w:szCs w:val="22"/>
        </w:rPr>
        <w:t>为用户数量。</w:t>
      </w:r>
    </w:p>
    <w:p w:rsidR="00061AB0" w:rsidRPr="00061AB0" w:rsidRDefault="00061AB0" w:rsidP="00061AB0">
      <w:pPr>
        <w:ind w:firstLine="480"/>
        <w:rPr>
          <w:rFonts w:cs="Times New Roman"/>
          <w:szCs w:val="22"/>
        </w:rPr>
      </w:pPr>
      <w:r w:rsidRPr="00061AB0">
        <w:rPr>
          <w:rFonts w:cs="Times New Roman"/>
          <w:szCs w:val="22"/>
        </w:rPr>
        <w:t>在</w:t>
      </w:r>
      <w:r w:rsidRPr="00061AB0">
        <w:rPr>
          <w:rFonts w:cs="Times New Roman"/>
          <w:szCs w:val="22"/>
        </w:rPr>
        <w:t>TLOF</w:t>
      </w:r>
      <w:r w:rsidRPr="00061AB0">
        <w:rPr>
          <w:rFonts w:cs="Times New Roman"/>
          <w:szCs w:val="22"/>
        </w:rPr>
        <w:t>模型中，异常检测的核心是一种名为</w:t>
      </w:r>
      <w:r w:rsidRPr="00061AB0">
        <w:rPr>
          <w:rFonts w:cs="Times New Roman"/>
          <w:szCs w:val="22"/>
        </w:rPr>
        <w:t>LOF</w:t>
      </w:r>
      <w:r w:rsidRPr="00061AB0">
        <w:rPr>
          <w:rFonts w:cs="Times New Roman"/>
          <w:szCs w:val="22"/>
        </w:rPr>
        <w:t>的度量机制，此机制基于于欧几里得空间，假设每个用户都被表示为欧几里得空间中的坐标点，此度量对某个坐标点综合考虑了它距离其</w:t>
      </w:r>
      <w:r w:rsidRPr="00061AB0">
        <w:rPr>
          <w:rFonts w:cs="Times New Roman"/>
          <w:szCs w:val="22"/>
        </w:rPr>
        <w:t>K</w:t>
      </w:r>
      <w:r w:rsidRPr="00061AB0">
        <w:rPr>
          <w:rFonts w:cs="Times New Roman"/>
          <w:szCs w:val="22"/>
        </w:rPr>
        <w:t>近邻邻居点的远近，以及</w:t>
      </w:r>
      <w:r w:rsidRPr="00061AB0">
        <w:rPr>
          <w:rFonts w:cs="Times New Roman"/>
          <w:szCs w:val="22"/>
        </w:rPr>
        <w:t>K</w:t>
      </w:r>
      <w:r w:rsidRPr="00061AB0">
        <w:rPr>
          <w:rFonts w:cs="Times New Roman"/>
          <w:szCs w:val="22"/>
        </w:rPr>
        <w:t>近邻邻居点距离它们各自的邻居的远近，计算出所谓的</w:t>
      </w:r>
      <w:r w:rsidRPr="00061AB0">
        <w:rPr>
          <w:rFonts w:cs="Times New Roman"/>
          <w:szCs w:val="22"/>
        </w:rPr>
        <w:t>“</w:t>
      </w:r>
      <w:r w:rsidRPr="00061AB0">
        <w:rPr>
          <w:rFonts w:cs="Times New Roman"/>
          <w:szCs w:val="22"/>
        </w:rPr>
        <w:t>近邻密度</w:t>
      </w:r>
      <w:r w:rsidRPr="00061AB0">
        <w:rPr>
          <w:rFonts w:cs="Times New Roman"/>
          <w:szCs w:val="22"/>
        </w:rPr>
        <w:t>”</w:t>
      </w:r>
      <w:r w:rsidRPr="00061AB0">
        <w:rPr>
          <w:rFonts w:cs="Times New Roman"/>
          <w:szCs w:val="22"/>
        </w:rPr>
        <w:t>，从而估算出该坐标点是否属于以及有多大程度属于</w:t>
      </w:r>
      <w:r w:rsidRPr="00061AB0">
        <w:rPr>
          <w:rFonts w:cs="Times New Roman"/>
          <w:szCs w:val="22"/>
        </w:rPr>
        <w:t>“</w:t>
      </w:r>
      <w:r w:rsidRPr="00061AB0">
        <w:rPr>
          <w:rFonts w:cs="Times New Roman"/>
          <w:szCs w:val="22"/>
        </w:rPr>
        <w:t>离群点</w:t>
      </w:r>
      <w:r w:rsidRPr="00061AB0">
        <w:rPr>
          <w:rFonts w:cs="Times New Roman"/>
          <w:szCs w:val="22"/>
        </w:rPr>
        <w:t>”</w:t>
      </w:r>
      <w:r w:rsidRPr="00061AB0">
        <w:rPr>
          <w:rFonts w:cs="Times New Roman"/>
          <w:szCs w:val="22"/>
          <w:vertAlign w:val="superscript"/>
        </w:rPr>
        <w:t>[1]</w:t>
      </w:r>
      <w:r w:rsidRPr="00061AB0">
        <w:rPr>
          <w:rFonts w:cs="Times New Roman"/>
          <w:szCs w:val="22"/>
        </w:rPr>
        <w:t>。</w:t>
      </w:r>
      <w:r w:rsidRPr="00061AB0">
        <w:rPr>
          <w:rFonts w:cs="Times New Roman"/>
          <w:szCs w:val="22"/>
        </w:rPr>
        <w:t>Nan Cao</w:t>
      </w:r>
      <w:r w:rsidRPr="00061AB0">
        <w:rPr>
          <w:rFonts w:cs="Times New Roman"/>
          <w:szCs w:val="22"/>
        </w:rPr>
        <w:t>等人在模型中综合考虑了该用户当前时刻的</w:t>
      </w:r>
      <w:r w:rsidRPr="00061AB0">
        <w:rPr>
          <w:rFonts w:cs="Times New Roman"/>
          <w:szCs w:val="22"/>
        </w:rPr>
        <w:t>LOF</w:t>
      </w:r>
      <w:r w:rsidRPr="00061AB0">
        <w:rPr>
          <w:rFonts w:cs="Times New Roman"/>
          <w:szCs w:val="22"/>
        </w:rPr>
        <w:t>度量在所有时间的所有用户的数据中的离群程度，以及该用户当前时刻的</w:t>
      </w:r>
      <w:r w:rsidRPr="00061AB0">
        <w:rPr>
          <w:rFonts w:cs="Times New Roman"/>
          <w:szCs w:val="22"/>
        </w:rPr>
        <w:t>LOF</w:t>
      </w:r>
      <w:r w:rsidRPr="00061AB0">
        <w:rPr>
          <w:rFonts w:cs="Times New Roman"/>
          <w:szCs w:val="22"/>
        </w:rPr>
        <w:t>度量与他自己过去一段时间的历史记录相比的离群程度，进而估算出其当前时刻异常程度的总评分数。他们的研究是通过对每个用户抽取不同的特征向量，形成一个高维的向量空间，在此空间中使用</w:t>
      </w:r>
      <w:r w:rsidRPr="00061AB0">
        <w:rPr>
          <w:rFonts w:cs="Times New Roman"/>
          <w:szCs w:val="22"/>
        </w:rPr>
        <w:t>LOF</w:t>
      </w:r>
      <w:r w:rsidRPr="00061AB0">
        <w:rPr>
          <w:rFonts w:cs="Times New Roman"/>
          <w:szCs w:val="22"/>
        </w:rPr>
        <w:t>度量。其抽取的特征包括用户的行为特征（发布率、回复率）、内容特征（话题类型、情感评分等）、互动特征（传播消息的广度）、时间特征（发布或回复的时间间隔以及熵等）、网络特征（好友网络出度入度的突变）、用户简历特征（修改用户名的频率等）。</w:t>
      </w:r>
    </w:p>
    <w:p w:rsidR="00061AB0" w:rsidRPr="00061AB0" w:rsidRDefault="00061AB0" w:rsidP="00061AB0">
      <w:pPr>
        <w:ind w:firstLine="480"/>
        <w:rPr>
          <w:rFonts w:cs="Times New Roman"/>
          <w:szCs w:val="22"/>
        </w:rPr>
      </w:pPr>
      <w:r w:rsidRPr="00061AB0">
        <w:rPr>
          <w:rFonts w:cs="Times New Roman"/>
          <w:szCs w:val="22"/>
        </w:rPr>
        <w:t>如前所述，这类研究检测的重点是用户的异常行为。而谣言识别经常是需要检测出被广泛传播的谣言或虚假消息，虽然也需要检测出是哪些用户发布谣言以及在谣言的传播中起关键作用，但其研究的直接对象是社交网络的消息或话题，而并非用户。第二，</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并不等同于</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，在异常检测中会利用</w:t>
      </w:r>
      <w:r w:rsidRPr="00061AB0">
        <w:rPr>
          <w:rFonts w:cs="Times New Roman"/>
          <w:szCs w:val="22"/>
        </w:rPr>
        <w:t>“</w:t>
      </w:r>
      <w:r w:rsidRPr="00061AB0">
        <w:rPr>
          <w:rFonts w:cs="Times New Roman"/>
          <w:szCs w:val="22"/>
        </w:rPr>
        <w:t>离群度</w:t>
      </w:r>
      <w:r w:rsidRPr="00061AB0">
        <w:rPr>
          <w:rFonts w:cs="Times New Roman"/>
          <w:szCs w:val="22"/>
        </w:rPr>
        <w:t>”</w:t>
      </w:r>
      <w:r w:rsidRPr="00061AB0">
        <w:rPr>
          <w:rFonts w:cs="Times New Roman"/>
          <w:szCs w:val="22"/>
        </w:rPr>
        <w:t>来衡量可疑程度，但请试想如果一个谣言被认为是真实消息，从而被广泛传播，那么</w:t>
      </w:r>
      <w:r w:rsidRPr="00061AB0">
        <w:rPr>
          <w:rFonts w:cs="Times New Roman"/>
          <w:szCs w:val="22"/>
        </w:rPr>
        <w:lastRenderedPageBreak/>
        <w:t>在短期一段时间中其特征与真实新闻将类似，从而会有较低的离群度而导致无法被识别出来。最后，在此类研究中会将用户的当前时刻行为在历史记录中的离群度作为异常的度量因素之一，但设想一个经常散布谣言的用户，当前行为相较于历史记录的离群度并不能作为衡量</w:t>
      </w:r>
      <w:r w:rsidRPr="00061AB0">
        <w:rPr>
          <w:rFonts w:cs="Times New Roman"/>
          <w:szCs w:val="22"/>
        </w:rPr>
        <w:t>“</w:t>
      </w:r>
      <w:r w:rsidRPr="00061AB0">
        <w:rPr>
          <w:rFonts w:cs="Times New Roman"/>
          <w:szCs w:val="22"/>
        </w:rPr>
        <w:t>异常</w:t>
      </w:r>
      <w:r w:rsidRPr="00061AB0">
        <w:rPr>
          <w:rFonts w:cs="Times New Roman"/>
          <w:szCs w:val="22"/>
        </w:rPr>
        <w:t>”</w:t>
      </w:r>
      <w:r w:rsidRPr="00061AB0">
        <w:rPr>
          <w:rFonts w:cs="Times New Roman"/>
          <w:szCs w:val="22"/>
        </w:rPr>
        <w:t>或</w:t>
      </w:r>
      <w:r w:rsidRPr="00061AB0">
        <w:rPr>
          <w:rFonts w:cs="Times New Roman"/>
          <w:szCs w:val="22"/>
        </w:rPr>
        <w:t>“</w:t>
      </w:r>
      <w:r w:rsidRPr="00061AB0">
        <w:rPr>
          <w:rFonts w:cs="Times New Roman"/>
          <w:szCs w:val="22"/>
        </w:rPr>
        <w:t>谣言</w:t>
      </w:r>
      <w:r w:rsidRPr="00061AB0">
        <w:rPr>
          <w:rFonts w:cs="Times New Roman"/>
          <w:szCs w:val="22"/>
        </w:rPr>
        <w:t>”</w:t>
      </w:r>
      <w:r w:rsidRPr="00061AB0">
        <w:rPr>
          <w:rFonts w:cs="Times New Roman"/>
          <w:szCs w:val="22"/>
        </w:rPr>
        <w:t>的标准。因此，异常检测技术与谣言识别技术虽然相关，但也有明显差异。</w:t>
      </w:r>
    </w:p>
    <w:p w:rsidR="00061AB0" w:rsidRPr="00061AB0" w:rsidRDefault="00061AB0" w:rsidP="00A71735">
      <w:pPr>
        <w:pStyle w:val="af8"/>
      </w:pPr>
      <w:r w:rsidRPr="00061AB0">
        <w:rPr>
          <w:rFonts w:hint="eastAsia"/>
        </w:rPr>
        <w:t xml:space="preserve">3 </w:t>
      </w:r>
      <w:r w:rsidRPr="00061AB0">
        <w:rPr>
          <w:rFonts w:hint="eastAsia"/>
        </w:rPr>
        <w:t>谣言源头检测技术</w:t>
      </w:r>
    </w:p>
    <w:p w:rsidR="00061AB0" w:rsidRPr="00061AB0" w:rsidRDefault="00061AB0" w:rsidP="00061AB0">
      <w:pPr>
        <w:ind w:firstLine="480"/>
        <w:rPr>
          <w:rFonts w:cs="Times New Roman"/>
          <w:szCs w:val="22"/>
        </w:rPr>
      </w:pPr>
      <w:r w:rsidRPr="00061AB0">
        <w:rPr>
          <w:rFonts w:cs="Times New Roman"/>
          <w:szCs w:val="22"/>
        </w:rPr>
        <w:t>在相关研究中，有一类工作着重于谣言的源头检测，这类工作一般会在社交网络上设置一些</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（实际上也就是某些用户），让这些节点汇报他们是否在社交网络上听到过某条特定的消息或谣言，然后根据监测节点的汇报情况以及社交网络中的</w:t>
      </w:r>
      <w:r w:rsidRPr="00061AB0">
        <w:rPr>
          <w:rFonts w:cs="Times New Roman"/>
          <w:szCs w:val="22"/>
        </w:rPr>
        <w:t>follower-followee</w:t>
      </w:r>
      <w:r w:rsidRPr="00061AB0">
        <w:rPr>
          <w:rFonts w:cs="Times New Roman"/>
          <w:szCs w:val="22"/>
        </w:rPr>
        <w:t>关系，用有向图对信息流动建模，进而分析出消息或谣言的源头，或者传播中心。</w:t>
      </w:r>
    </w:p>
    <w:p w:rsidR="00061AB0" w:rsidRPr="00061AB0" w:rsidRDefault="00061AB0" w:rsidP="00061AB0">
      <w:pPr>
        <w:ind w:firstLine="480"/>
        <w:rPr>
          <w:rFonts w:cs="Times New Roman"/>
          <w:szCs w:val="22"/>
        </w:rPr>
      </w:pPr>
      <w:r w:rsidRPr="00061AB0">
        <w:rPr>
          <w:rFonts w:cs="Times New Roman"/>
          <w:szCs w:val="22"/>
        </w:rPr>
        <w:t>Ensoo Seo</w:t>
      </w:r>
      <w:r w:rsidRPr="00061AB0">
        <w:rPr>
          <w:rFonts w:cs="Times New Roman"/>
          <w:szCs w:val="22"/>
        </w:rPr>
        <w:t>等人在他们的研究中就是采取了这样的方式</w:t>
      </w:r>
      <w:r w:rsidRPr="00061AB0">
        <w:rPr>
          <w:rFonts w:cs="Times New Roman"/>
          <w:szCs w:val="22"/>
          <w:vertAlign w:val="superscript"/>
        </w:rPr>
        <w:t>[6]</w:t>
      </w:r>
      <w:r w:rsidRPr="00061AB0">
        <w:rPr>
          <w:rFonts w:cs="Times New Roman"/>
          <w:szCs w:val="22"/>
        </w:rPr>
        <w:t>。他们将监测节点分成两类：正节点（听过谣言的节点）和负节点（没有听过谣言的节点），然后分析每个节点到这两类节点的可达性和总距离，对他们进行排序，找出最可能为谣言源头的节点（用户）。他们基于的基本假设是，如果网络中仅有一个谣言源头，那么它将到所有正节点都是可达的，如果存在多个这样的节点，那么其中到所有正节点总距离越小的节点越可能是源头；理想状态下源头节点到所又负节点都是不可达的，也就是及源头节点到所有负节点的距离都是无穷，而实际分析中的原则是到所又负节点的距离越远越可能是源头节点。而在具体实现上，他们综合考虑了这四个因素对节点进行评分和排序。</w:t>
      </w:r>
    </w:p>
    <w:p w:rsidR="00061AB0" w:rsidRPr="00061AB0" w:rsidRDefault="00061AB0" w:rsidP="00061AB0">
      <w:pPr>
        <w:ind w:firstLine="480"/>
        <w:rPr>
          <w:rFonts w:cs="Times New Roman"/>
          <w:szCs w:val="22"/>
        </w:rPr>
      </w:pPr>
      <w:r w:rsidRPr="00061AB0">
        <w:rPr>
          <w:rFonts w:cs="Times New Roman"/>
          <w:szCs w:val="22"/>
        </w:rPr>
        <w:t>Ensoo Seo</w:t>
      </w:r>
      <w:r w:rsidRPr="00061AB0">
        <w:rPr>
          <w:rFonts w:cs="Times New Roman"/>
          <w:szCs w:val="22"/>
        </w:rPr>
        <w:t>等人在该工作中同时提出了判断某消息是不是谣言的一种算法。他基于的基本假设是，谣言应该是单一源头或者源头节点数量很小，而真实的消息应该是多源头一起发布、相互佐证。为了选出所有可能的源头节点集，他们在文章中提出了一种贪心算法：每次从网络中找出一个节点，此节点在正节点集中拥有最多的可达节点，把此节点加入源头候选集中，再将它在正节点集中的可达节点都从正节点集中去除，然后进行下一轮筛选，直到正节点集为空。此源头候选集中节点数目越小，则该消息越可能是谣言。此外，为了增加算法准确性，他们提出应当将候选集每个节点到正节点集每个可达节点的总距离作为第二指标，距离越小，则该消息的真实源头数目可能越少，即越可能是谣言。</w:t>
      </w:r>
    </w:p>
    <w:p w:rsidR="00061AB0" w:rsidRPr="00061AB0" w:rsidRDefault="00061AB0" w:rsidP="00061AB0">
      <w:pPr>
        <w:ind w:firstLine="480"/>
        <w:rPr>
          <w:rFonts w:cs="Times New Roman"/>
          <w:szCs w:val="22"/>
        </w:rPr>
      </w:pPr>
      <w:r w:rsidRPr="00061AB0">
        <w:rPr>
          <w:rFonts w:cs="Times New Roman"/>
          <w:szCs w:val="22"/>
        </w:rPr>
        <w:lastRenderedPageBreak/>
        <w:t>Nikhil Karamchandani</w:t>
      </w:r>
      <w:r w:rsidRPr="00061AB0">
        <w:rPr>
          <w:rFonts w:cs="Times New Roman"/>
          <w:szCs w:val="22"/>
        </w:rPr>
        <w:t>在他们的研究中允许监测节点汇报他们听过某消息的可能性（介于</w:t>
      </w:r>
      <w:r w:rsidRPr="00061AB0">
        <w:rPr>
          <w:rFonts w:cs="Times New Roman"/>
          <w:szCs w:val="22"/>
        </w:rPr>
        <w:t>0</w:t>
      </w:r>
      <w:r w:rsidRPr="00061AB0">
        <w:rPr>
          <w:rFonts w:cs="Times New Roman"/>
          <w:szCs w:val="22"/>
        </w:rPr>
        <w:t>和</w:t>
      </w:r>
      <w:r w:rsidRPr="00061AB0">
        <w:rPr>
          <w:rFonts w:cs="Times New Roman"/>
          <w:szCs w:val="22"/>
        </w:rPr>
        <w:t>1</w:t>
      </w:r>
      <w:r w:rsidRPr="00061AB0">
        <w:rPr>
          <w:rFonts w:cs="Times New Roman"/>
          <w:szCs w:val="22"/>
        </w:rPr>
        <w:t>之间的概率，称</w:t>
      </w:r>
      <w:r w:rsidRPr="00061AB0">
        <w:rPr>
          <w:rFonts w:cs="Times New Roman"/>
          <w:szCs w:val="22"/>
        </w:rPr>
        <w:t>“</w:t>
      </w:r>
      <w:r w:rsidRPr="00061AB0">
        <w:rPr>
          <w:rFonts w:cs="Times New Roman"/>
          <w:szCs w:val="22"/>
        </w:rPr>
        <w:t>感染概率</w:t>
      </w:r>
      <w:r w:rsidRPr="00061AB0">
        <w:rPr>
          <w:rFonts w:cs="Times New Roman"/>
          <w:szCs w:val="22"/>
        </w:rPr>
        <w:t>”</w:t>
      </w:r>
      <w:r w:rsidRPr="00061AB0">
        <w:rPr>
          <w:rFonts w:cs="Times New Roman"/>
          <w:szCs w:val="22"/>
        </w:rPr>
        <w:t>），而不是他们是否明确听过某消息</w:t>
      </w:r>
      <w:r w:rsidRPr="00061AB0">
        <w:rPr>
          <w:rFonts w:cs="Times New Roman"/>
          <w:szCs w:val="22"/>
          <w:vertAlign w:val="superscript"/>
        </w:rPr>
        <w:t>[3]</w:t>
      </w:r>
      <w:r w:rsidRPr="00061AB0">
        <w:rPr>
          <w:rFonts w:cs="Times New Roman"/>
          <w:szCs w:val="22"/>
        </w:rPr>
        <w:t>。另外，他们建立的是无向图模型，更准确地说是在正则树和非正则树两种模型下，通过图中每个时刻节点的感染概率以及节点的连结关系，计算出谣言的</w:t>
      </w:r>
      <w:r w:rsidRPr="00061AB0">
        <w:rPr>
          <w:rFonts w:cs="Times New Roman"/>
          <w:szCs w:val="22"/>
        </w:rPr>
        <w:t>“</w:t>
      </w:r>
      <w:r w:rsidRPr="00061AB0">
        <w:rPr>
          <w:rFonts w:cs="Times New Roman"/>
          <w:szCs w:val="22"/>
        </w:rPr>
        <w:t>边界</w:t>
      </w:r>
      <w:r w:rsidRPr="00061AB0">
        <w:rPr>
          <w:rFonts w:cs="Times New Roman"/>
          <w:szCs w:val="22"/>
        </w:rPr>
        <w:t>”</w:t>
      </w:r>
      <w:r w:rsidRPr="00061AB0">
        <w:rPr>
          <w:rFonts w:cs="Times New Roman"/>
          <w:szCs w:val="22"/>
        </w:rPr>
        <w:t>，从而估算出每个节点的</w:t>
      </w:r>
      <w:r w:rsidRPr="00061AB0">
        <w:rPr>
          <w:rFonts w:cs="Times New Roman"/>
          <w:szCs w:val="22"/>
        </w:rPr>
        <w:t>“</w:t>
      </w:r>
      <w:r w:rsidRPr="00061AB0">
        <w:rPr>
          <w:rFonts w:cs="Times New Roman"/>
          <w:szCs w:val="22"/>
        </w:rPr>
        <w:t>中心度</w:t>
      </w:r>
      <w:r w:rsidRPr="00061AB0">
        <w:rPr>
          <w:rFonts w:cs="Times New Roman"/>
          <w:szCs w:val="22"/>
        </w:rPr>
        <w:t>”</w:t>
      </w:r>
      <w:r w:rsidRPr="00061AB0">
        <w:rPr>
          <w:rFonts w:cs="Times New Roman"/>
          <w:szCs w:val="22"/>
        </w:rPr>
        <w:t>，从而计算出最有可能的谣言源头。</w:t>
      </w:r>
    </w:p>
    <w:p w:rsidR="00061AB0" w:rsidRPr="00061AB0" w:rsidRDefault="00061AB0" w:rsidP="00061AB0">
      <w:pPr>
        <w:ind w:firstLine="480"/>
        <w:rPr>
          <w:rFonts w:cs="Times New Roman"/>
          <w:szCs w:val="22"/>
        </w:rPr>
      </w:pPr>
      <w:r w:rsidRPr="00061AB0">
        <w:rPr>
          <w:rFonts w:cs="Times New Roman"/>
          <w:szCs w:val="22"/>
        </w:rPr>
        <w:t>此类研究的重点在于通过</w:t>
      </w:r>
      <w:r w:rsidRPr="00061AB0">
        <w:rPr>
          <w:rFonts w:cs="Times New Roman"/>
          <w:szCs w:val="22"/>
        </w:rPr>
        <w:t>“</w:t>
      </w:r>
      <w:r w:rsidRPr="00061AB0">
        <w:rPr>
          <w:rFonts w:cs="Times New Roman"/>
          <w:szCs w:val="22"/>
        </w:rPr>
        <w:t>监测节点</w:t>
      </w:r>
      <w:r w:rsidRPr="00061AB0">
        <w:rPr>
          <w:rFonts w:cs="Times New Roman"/>
          <w:szCs w:val="22"/>
        </w:rPr>
        <w:t>”</w:t>
      </w:r>
      <w:r w:rsidRPr="00061AB0">
        <w:rPr>
          <w:rFonts w:cs="Times New Roman"/>
          <w:szCs w:val="22"/>
        </w:rPr>
        <w:t>的感染状态和社交网络的图结构，试图还原出谣言的传播轨迹，从而找到最有可能是谣言散布源头的用户，而谣言识别则是着重于分析出哪些消息是谣言，而哪些不是，因此两者在目标和方法上都有相当的区别。虽然</w:t>
      </w:r>
      <w:r w:rsidRPr="00061AB0">
        <w:rPr>
          <w:rFonts w:cs="Times New Roman"/>
          <w:szCs w:val="22"/>
        </w:rPr>
        <w:t>Ensoo Seo</w:t>
      </w:r>
      <w:r w:rsidRPr="00061AB0">
        <w:rPr>
          <w:rFonts w:cs="Times New Roman"/>
          <w:szCs w:val="22"/>
        </w:rPr>
        <w:t>等人也提出了一种谣言检测的算法，但此算法仅考虑了消息的网络传播特征，而实际上还有很多有价值的特征如内容特征、用户特征等也可以作为谣言识别的考虑因素，此外也还有很多其它有价值的网络特征也值得参考，因此这种算法应当还有很大的提升空间。但是此类研究对于谣言识别技术有相当的参考价值，包括设置监测节点的策略，以及图分析和网络特征的考量都非常有借鉴意义。</w:t>
      </w:r>
    </w:p>
    <w:p w:rsidR="00061AB0" w:rsidRPr="00061AB0" w:rsidRDefault="00061AB0" w:rsidP="00A71735">
      <w:pPr>
        <w:pStyle w:val="af8"/>
      </w:pPr>
      <w:r w:rsidRPr="00061AB0">
        <w:rPr>
          <w:rFonts w:hint="eastAsia"/>
        </w:rPr>
        <w:t xml:space="preserve">4 </w:t>
      </w:r>
      <w:r w:rsidRPr="00061AB0">
        <w:rPr>
          <w:rFonts w:hint="eastAsia"/>
        </w:rPr>
        <w:t>谣言检测中的监督学习技术</w:t>
      </w:r>
    </w:p>
    <w:p w:rsidR="00061AB0" w:rsidRPr="00061AB0" w:rsidRDefault="00061AB0" w:rsidP="00061AB0">
      <w:pPr>
        <w:ind w:firstLine="480"/>
        <w:rPr>
          <w:rFonts w:cs="Times New Roman"/>
          <w:szCs w:val="22"/>
        </w:rPr>
      </w:pPr>
      <w:r w:rsidRPr="00061AB0">
        <w:rPr>
          <w:rFonts w:cs="Times New Roman"/>
          <w:szCs w:val="22"/>
        </w:rPr>
        <w:t>在谣言检测中，有很大比例的研究都采用了监督学习技术。这类研究致力于选择或提出更有效的特征，包括消息的内容特征、传播特征、消息发布者的特征等等，然后使用有标记的社交网络消息数据集，尝试使用</w:t>
      </w:r>
      <w:r w:rsidRPr="00061AB0">
        <w:rPr>
          <w:rFonts w:cs="Times New Roman" w:hint="eastAsia"/>
          <w:szCs w:val="22"/>
        </w:rPr>
        <w:t>、</w:t>
      </w:r>
      <w:r w:rsidRPr="00061AB0">
        <w:rPr>
          <w:rFonts w:cs="Times New Roman"/>
          <w:szCs w:val="22"/>
        </w:rPr>
        <w:t>训练出各种分类器，使用交叉验证进行评估，找出分类准确度更优的方案。</w:t>
      </w:r>
    </w:p>
    <w:p w:rsidR="00061AB0" w:rsidRPr="00061AB0" w:rsidRDefault="00061AB0" w:rsidP="00061AB0">
      <w:pPr>
        <w:ind w:firstLine="480"/>
        <w:rPr>
          <w:rFonts w:cs="Times New Roman"/>
          <w:szCs w:val="22"/>
        </w:rPr>
      </w:pPr>
      <w:r w:rsidRPr="00061AB0">
        <w:rPr>
          <w:rFonts w:cs="Times New Roman"/>
          <w:szCs w:val="22"/>
        </w:rPr>
        <w:t>Vahed Qazvinian</w:t>
      </w:r>
      <w:r w:rsidRPr="00061AB0">
        <w:rPr>
          <w:rFonts w:cs="Times New Roman"/>
          <w:szCs w:val="22"/>
        </w:rPr>
        <w:t>等人</w:t>
      </w:r>
      <w:r w:rsidRPr="00061AB0">
        <w:rPr>
          <w:rFonts w:cs="Times New Roman" w:hint="eastAsia"/>
          <w:szCs w:val="22"/>
        </w:rPr>
        <w:t>的研究不仅致力于检测出谣言，还致力于检测出某消息是在传播或同意谣言的内容，还是质疑、反对它，他们将后一步的目标称为“置信分类”</w:t>
      </w:r>
      <w:r w:rsidRPr="00061AB0">
        <w:rPr>
          <w:rFonts w:cs="Times New Roman" w:hint="eastAsia"/>
          <w:szCs w:val="22"/>
          <w:vertAlign w:val="superscript"/>
        </w:rPr>
        <w:t>[5]</w:t>
      </w:r>
      <w:r w:rsidRPr="00061AB0">
        <w:rPr>
          <w:rFonts w:cs="Times New Roman" w:hint="eastAsia"/>
          <w:szCs w:val="22"/>
        </w:rPr>
        <w:t>。其选择的特征包括：内容特征，包括消息中的单词（</w:t>
      </w:r>
      <w:r w:rsidRPr="00061AB0">
        <w:rPr>
          <w:rFonts w:cs="Times New Roman" w:hint="eastAsia"/>
          <w:szCs w:val="22"/>
        </w:rPr>
        <w:t>unigram</w:t>
      </w:r>
      <w:r w:rsidRPr="00061AB0">
        <w:rPr>
          <w:rFonts w:cs="Times New Roman" w:hint="eastAsia"/>
          <w:szCs w:val="22"/>
        </w:rPr>
        <w:t>）和二元词组（</w:t>
      </w:r>
      <w:r w:rsidRPr="00061AB0">
        <w:rPr>
          <w:rFonts w:cs="Times New Roman" w:hint="eastAsia"/>
          <w:szCs w:val="22"/>
        </w:rPr>
        <w:t>bigram</w:t>
      </w:r>
      <w:r w:rsidRPr="00061AB0">
        <w:rPr>
          <w:rFonts w:cs="Times New Roman" w:hint="eastAsia"/>
          <w:szCs w:val="22"/>
        </w:rPr>
        <w:t>）在正负样本中的出现情况；网络特征，具体来说是消息发布用户以及消息转发源头用户发布正负样本的比例，实际上也就是消息发布者和被转发者的“信用评价”；</w:t>
      </w:r>
      <w:r w:rsidRPr="00061AB0">
        <w:rPr>
          <w:rFonts w:cs="Times New Roman" w:hint="eastAsia"/>
          <w:szCs w:val="22"/>
        </w:rPr>
        <w:t>Twitter</w:t>
      </w:r>
      <w:r w:rsidRPr="00061AB0">
        <w:rPr>
          <w:rFonts w:cs="Times New Roman" w:hint="eastAsia"/>
          <w:szCs w:val="22"/>
        </w:rPr>
        <w:t>特有特征，包括</w:t>
      </w:r>
      <w:r w:rsidRPr="00061AB0">
        <w:rPr>
          <w:rFonts w:cs="Times New Roman" w:hint="eastAsia"/>
          <w:szCs w:val="22"/>
        </w:rPr>
        <w:t>url</w:t>
      </w:r>
      <w:r w:rsidRPr="00061AB0">
        <w:rPr>
          <w:rFonts w:cs="Times New Roman" w:hint="eastAsia"/>
          <w:szCs w:val="22"/>
        </w:rPr>
        <w:t>和</w:t>
      </w:r>
      <w:r w:rsidRPr="00061AB0">
        <w:rPr>
          <w:rFonts w:cs="Times New Roman" w:hint="eastAsia"/>
          <w:szCs w:val="22"/>
        </w:rPr>
        <w:t>hashtag</w:t>
      </w:r>
      <w:r w:rsidRPr="00061AB0">
        <w:rPr>
          <w:rFonts w:cs="Times New Roman" w:hint="eastAsia"/>
          <w:szCs w:val="22"/>
        </w:rPr>
        <w:t>两类，对附有</w:t>
      </w:r>
      <w:r w:rsidRPr="00061AB0">
        <w:rPr>
          <w:rFonts w:cs="Times New Roman" w:hint="eastAsia"/>
          <w:szCs w:val="22"/>
        </w:rPr>
        <w:t>url</w:t>
      </w:r>
      <w:r w:rsidRPr="00061AB0">
        <w:rPr>
          <w:rFonts w:cs="Times New Roman" w:hint="eastAsia"/>
          <w:szCs w:val="22"/>
        </w:rPr>
        <w:t>的消息抓取</w:t>
      </w:r>
      <w:r w:rsidRPr="00061AB0">
        <w:rPr>
          <w:rFonts w:cs="Times New Roman" w:hint="eastAsia"/>
          <w:szCs w:val="22"/>
        </w:rPr>
        <w:t>url</w:t>
      </w:r>
      <w:r w:rsidRPr="00061AB0">
        <w:rPr>
          <w:rFonts w:cs="Times New Roman" w:hint="eastAsia"/>
          <w:szCs w:val="22"/>
        </w:rPr>
        <w:t>网页内容，然后对其中的单词和二元词组出现情况抽取特征，对附有</w:t>
      </w:r>
      <w:r w:rsidRPr="00061AB0">
        <w:rPr>
          <w:rFonts w:cs="Times New Roman" w:hint="eastAsia"/>
          <w:szCs w:val="22"/>
        </w:rPr>
        <w:t>hashtag</w:t>
      </w:r>
      <w:r w:rsidRPr="00061AB0">
        <w:rPr>
          <w:rFonts w:cs="Times New Roman" w:hint="eastAsia"/>
          <w:szCs w:val="22"/>
        </w:rPr>
        <w:t>的消息，抽取</w:t>
      </w:r>
      <w:r w:rsidRPr="00061AB0">
        <w:rPr>
          <w:rFonts w:cs="Times New Roman" w:hint="eastAsia"/>
          <w:szCs w:val="22"/>
        </w:rPr>
        <w:t>hashtag</w:t>
      </w:r>
      <w:r w:rsidRPr="00061AB0">
        <w:rPr>
          <w:rFonts w:cs="Times New Roman" w:hint="eastAsia"/>
          <w:szCs w:val="22"/>
        </w:rPr>
        <w:t>的单词出现情况作为特征。而在分类器方案上，他们采取的是对每类特征建立贝叶斯分类器，最后将每个分类器的得分线性组合起来作为最终的分类得分，在监督学习时利用训练数据学习出最优的线性函数（即</w:t>
      </w:r>
      <w:r w:rsidRPr="00061AB0">
        <w:rPr>
          <w:rFonts w:cs="Times New Roman" w:hint="eastAsia"/>
          <w:szCs w:val="22"/>
        </w:rPr>
        <w:lastRenderedPageBreak/>
        <w:t>各分类器的权重）。</w:t>
      </w:r>
    </w:p>
    <w:p w:rsidR="00061AB0" w:rsidRPr="00061AB0" w:rsidRDefault="00061AB0" w:rsidP="00061AB0">
      <w:pPr>
        <w:ind w:firstLine="480"/>
        <w:rPr>
          <w:rFonts w:cs="Times New Roman"/>
          <w:szCs w:val="22"/>
        </w:rPr>
      </w:pPr>
      <w:r w:rsidRPr="00061AB0">
        <w:rPr>
          <w:rFonts w:cs="Times New Roman" w:hint="eastAsia"/>
          <w:szCs w:val="22"/>
        </w:rPr>
        <w:t>此工作作为最早的社交网络谣言检测研究之一，其选择的特征比较简单朴素，数量也较少，但是对特征的选取和基本分类却给了后来的相关工作很好的启示和范例作用；其选择的监督学习技术属于朴素贝叶斯和线性</w:t>
      </w:r>
      <w:r w:rsidR="00324894">
        <w:rPr>
          <w:rFonts w:cs="Times New Roman" w:hint="eastAsia"/>
          <w:szCs w:val="22"/>
        </w:rPr>
        <w:t>分类器</w:t>
      </w:r>
      <w:r w:rsidRPr="00061AB0">
        <w:rPr>
          <w:rFonts w:cs="Times New Roman" w:hint="eastAsia"/>
          <w:szCs w:val="22"/>
        </w:rPr>
        <w:t>，也相对简单，有提升空间；其对</w:t>
      </w:r>
      <w:r w:rsidRPr="00061AB0">
        <w:rPr>
          <w:rFonts w:cs="Times New Roman" w:hint="eastAsia"/>
          <w:szCs w:val="22"/>
        </w:rPr>
        <w:t>Twitter</w:t>
      </w:r>
      <w:r w:rsidRPr="00061AB0">
        <w:rPr>
          <w:rFonts w:cs="Times New Roman" w:hint="eastAsia"/>
          <w:szCs w:val="22"/>
        </w:rPr>
        <w:t>数据的收集和标记方式对后来的研究也有借鉴作用，但是比较遗憾的该研究只选取了</w:t>
      </w:r>
      <w:r w:rsidRPr="00061AB0">
        <w:rPr>
          <w:rFonts w:cs="Times New Roman" w:hint="eastAsia"/>
          <w:szCs w:val="22"/>
        </w:rPr>
        <w:t>5</w:t>
      </w:r>
      <w:r w:rsidRPr="00061AB0">
        <w:rPr>
          <w:rFonts w:cs="Times New Roman" w:hint="eastAsia"/>
          <w:szCs w:val="22"/>
        </w:rPr>
        <w:t>个谣言话题，而且在实验设计上存在一定缺陷，每次训练的分类器只是针对某一话题的谣言进行训练和评估，也即这是个狭义的分类器，即使其实验结果达到了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，但该实验并没有表明其具备检测广泛话题的谣言的能力。</w:t>
      </w:r>
    </w:p>
    <w:p w:rsidR="00061AB0" w:rsidRPr="00061AB0" w:rsidRDefault="00061AB0" w:rsidP="00061AB0">
      <w:pPr>
        <w:ind w:firstLine="480"/>
        <w:rPr>
          <w:rFonts w:cs="Times New Roman"/>
          <w:szCs w:val="22"/>
        </w:rPr>
      </w:pPr>
      <w:r w:rsidRPr="00061AB0">
        <w:rPr>
          <w:rFonts w:cs="Times New Roman"/>
          <w:szCs w:val="22"/>
        </w:rPr>
        <w:t>Fan Yang</w:t>
      </w:r>
      <w:r w:rsidRPr="00061AB0">
        <w:rPr>
          <w:rFonts w:cs="Times New Roman" w:hint="eastAsia"/>
          <w:szCs w:val="22"/>
        </w:rPr>
        <w:t>等人的研究借鉴了</w:t>
      </w:r>
      <w:r w:rsidRPr="00061AB0">
        <w:rPr>
          <w:rFonts w:cs="Times New Roman"/>
          <w:szCs w:val="22"/>
        </w:rPr>
        <w:t>Vahed Qazvinian</w:t>
      </w:r>
      <w:r w:rsidRPr="00061AB0">
        <w:rPr>
          <w:rFonts w:cs="Times New Roman"/>
          <w:szCs w:val="22"/>
        </w:rPr>
        <w:t>等人</w:t>
      </w:r>
      <w:r w:rsidRPr="00061AB0">
        <w:rPr>
          <w:rFonts w:cs="Times New Roman" w:hint="eastAsia"/>
          <w:szCs w:val="22"/>
        </w:rPr>
        <w:t>的研究，但研究的对象从</w:t>
      </w:r>
      <w:r w:rsidRPr="00061AB0">
        <w:rPr>
          <w:rFonts w:cs="Times New Roman" w:hint="eastAsia"/>
          <w:szCs w:val="22"/>
        </w:rPr>
        <w:t>Twitter</w:t>
      </w:r>
      <w:r w:rsidRPr="00061AB0">
        <w:rPr>
          <w:rFonts w:cs="Times New Roman" w:hint="eastAsia"/>
          <w:szCs w:val="22"/>
        </w:rPr>
        <w:t>转移到了新浪微博</w:t>
      </w:r>
      <w:r w:rsidRPr="00061AB0">
        <w:rPr>
          <w:rFonts w:cs="Times New Roman" w:hint="eastAsia"/>
          <w:szCs w:val="22"/>
          <w:vertAlign w:val="superscript"/>
        </w:rPr>
        <w:t>[10]</w:t>
      </w:r>
      <w:r w:rsidRPr="00061AB0">
        <w:rPr>
          <w:rFonts w:cs="Times New Roman" w:hint="eastAsia"/>
          <w:szCs w:val="22"/>
        </w:rPr>
        <w:t>。他们借鉴并拓展了</w:t>
      </w:r>
      <w:r w:rsidRPr="00061AB0">
        <w:rPr>
          <w:rFonts w:cs="Times New Roman"/>
          <w:szCs w:val="22"/>
        </w:rPr>
        <w:t>Vahed Qazvinian</w:t>
      </w:r>
      <w:r w:rsidRPr="00061AB0">
        <w:rPr>
          <w:rFonts w:cs="Times New Roman" w:hint="eastAsia"/>
          <w:szCs w:val="22"/>
        </w:rPr>
        <w:t>等人研究的特征选取，修改补充了特征种类，并加入了新浪微博特有的特征：内容特征上考虑了正负情感词语的数目，以及消息是否附有</w:t>
      </w:r>
      <w:r w:rsidRPr="00061AB0">
        <w:rPr>
          <w:rFonts w:cs="Times New Roman" w:hint="eastAsia"/>
          <w:szCs w:val="22"/>
        </w:rPr>
        <w:t>URL</w:t>
      </w:r>
      <w:r w:rsidRPr="00061AB0">
        <w:rPr>
          <w:rFonts w:cs="Times New Roman" w:hint="eastAsia"/>
          <w:szCs w:val="22"/>
        </w:rPr>
        <w:t>和多媒体链接等；传播特征上考虑该消息是原创的还是转发的，以及其评论和转发数目；用户特征上考虑了用户是否实名认证、性别、有无个人描述、头像类型、用户名类型、注册时间、粉丝数量、关注数量、所发微博数量等。另外，他们提出了两种“有效的”新特征，包括目标微博的发布所在地以及发布所用的客户端类型（是移动设备</w:t>
      </w:r>
      <w:r w:rsidRPr="00061AB0">
        <w:rPr>
          <w:rFonts w:cs="Times New Roman" w:hint="eastAsia"/>
          <w:szCs w:val="22"/>
        </w:rPr>
        <w:t>APP</w:t>
      </w:r>
      <w:r w:rsidRPr="00061AB0">
        <w:rPr>
          <w:rFonts w:cs="Times New Roman" w:hint="eastAsia"/>
          <w:szCs w:val="22"/>
        </w:rPr>
        <w:t>，还是网页客户端等），他们的研究发现谣言中有很大比例是使用非移动设备客户端发布的，而且是在国外发布的。而在分类器的选择上，他们使用了</w:t>
      </w:r>
      <w:r w:rsidRPr="00061AB0">
        <w:rPr>
          <w:rFonts w:cs="Times New Roman" w:hint="eastAsia"/>
          <w:szCs w:val="22"/>
        </w:rPr>
        <w:t>SVM</w:t>
      </w:r>
      <w:r w:rsidRPr="00061AB0">
        <w:rPr>
          <w:rFonts w:cs="Times New Roman" w:hint="eastAsia"/>
          <w:szCs w:val="22"/>
        </w:rPr>
        <w:t>技术，核函数采用了径向基函数（</w:t>
      </w:r>
      <w:r w:rsidRPr="00061AB0">
        <w:rPr>
          <w:rFonts w:cs="Times New Roman" w:hint="eastAsia"/>
          <w:szCs w:val="22"/>
        </w:rPr>
        <w:t>RBF</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此研究的数据收集部分很有参考价值，由于研究的对象是新浪微博，研究者有效地利用了一个新浪微博官方账号“微博辟谣”作为谣言的</w:t>
      </w:r>
      <w:r w:rsidRPr="00061AB0">
        <w:rPr>
          <w:rFonts w:cs="Times New Roman" w:hint="eastAsia"/>
          <w:szCs w:val="22"/>
        </w:rPr>
        <w:t>ground truth</w:t>
      </w:r>
      <w:r w:rsidRPr="00061AB0">
        <w:rPr>
          <w:rFonts w:cs="Times New Roman" w:hint="eastAsia"/>
          <w:szCs w:val="22"/>
        </w:rPr>
        <w:t>收集标准，此官方账号的功能就是对一些传播广泛的微博谣言进行辟谣，因此研究者收集了此账号从</w:t>
      </w:r>
      <w:r w:rsidRPr="00061AB0">
        <w:rPr>
          <w:rFonts w:cs="Times New Roman" w:hint="eastAsia"/>
          <w:szCs w:val="22"/>
        </w:rPr>
        <w:t>2010</w:t>
      </w:r>
      <w:r w:rsidRPr="00061AB0">
        <w:rPr>
          <w:rFonts w:cs="Times New Roman" w:hint="eastAsia"/>
          <w:szCs w:val="22"/>
        </w:rPr>
        <w:t>年到</w:t>
      </w:r>
      <w:r w:rsidRPr="00061AB0">
        <w:rPr>
          <w:rFonts w:cs="Times New Roman" w:hint="eastAsia"/>
          <w:szCs w:val="22"/>
        </w:rPr>
        <w:t>2012</w:t>
      </w:r>
      <w:r w:rsidRPr="00061AB0">
        <w:rPr>
          <w:rFonts w:cs="Times New Roman" w:hint="eastAsia"/>
          <w:szCs w:val="22"/>
        </w:rPr>
        <w:t>两年间的辟谣话题，并使用微博</w:t>
      </w:r>
      <w:r w:rsidRPr="00061AB0">
        <w:rPr>
          <w:rFonts w:cs="Times New Roman" w:hint="eastAsia"/>
          <w:szCs w:val="22"/>
        </w:rPr>
        <w:t>API</w:t>
      </w:r>
      <w:r w:rsidRPr="00061AB0">
        <w:rPr>
          <w:rFonts w:cs="Times New Roman" w:hint="eastAsia"/>
          <w:szCs w:val="22"/>
        </w:rPr>
        <w:t>收集话题相关微博，最后再通过两个标记者人工标记相关微博是支持谣言还是质疑或反对谣言。这样的数据收集和标记方案大幅度的增加了数据集中谣言话题的数目和类型广度，而且在实验设计上该研究并非针对单一话题进行分类，而是对所有话题的数据集进行是否谣言（或说支持谣言）的分类，虽然最后的</w:t>
      </w:r>
      <w:r w:rsidRPr="00061AB0">
        <w:rPr>
          <w:rFonts w:cs="Times New Roman" w:hint="eastAsia"/>
          <w:szCs w:val="22"/>
        </w:rPr>
        <w:t>F1-score</w:t>
      </w:r>
      <w:r w:rsidRPr="00061AB0">
        <w:rPr>
          <w:rFonts w:cs="Times New Roman" w:hint="eastAsia"/>
          <w:szCs w:val="22"/>
        </w:rPr>
        <w:t>仅有</w:t>
      </w:r>
      <w:r w:rsidRPr="00061AB0">
        <w:rPr>
          <w:rFonts w:cs="Times New Roman" w:hint="eastAsia"/>
          <w:szCs w:val="22"/>
        </w:rPr>
        <w:t>78%</w:t>
      </w:r>
      <w:r w:rsidRPr="00061AB0">
        <w:rPr>
          <w:rFonts w:cs="Times New Roman" w:hint="eastAsia"/>
          <w:szCs w:val="22"/>
        </w:rPr>
        <w:t>，但实验表明该分类器可以被用于广泛话题的谣言检测。</w:t>
      </w:r>
    </w:p>
    <w:p w:rsidR="00061AB0" w:rsidRPr="00061AB0" w:rsidRDefault="00061AB0" w:rsidP="00061AB0">
      <w:pPr>
        <w:ind w:firstLine="480"/>
        <w:rPr>
          <w:rFonts w:cs="Times New Roman"/>
          <w:szCs w:val="22"/>
        </w:rPr>
      </w:pPr>
      <w:r w:rsidRPr="00061AB0">
        <w:rPr>
          <w:rFonts w:cs="Times New Roman"/>
          <w:szCs w:val="22"/>
        </w:rPr>
        <w:t>Shengyun Sun</w:t>
      </w:r>
      <w:r w:rsidRPr="00061AB0">
        <w:rPr>
          <w:rFonts w:cs="Times New Roman" w:hint="eastAsia"/>
          <w:szCs w:val="22"/>
        </w:rPr>
        <w:t>等人的研究对象也是新浪微博中的谣言，他们借鉴了</w:t>
      </w:r>
      <w:r w:rsidRPr="00061AB0">
        <w:rPr>
          <w:rFonts w:cs="Times New Roman"/>
          <w:szCs w:val="22"/>
        </w:rPr>
        <w:t>Fan Yang</w:t>
      </w:r>
      <w:r w:rsidRPr="00061AB0">
        <w:rPr>
          <w:rFonts w:cs="Times New Roman" w:hint="eastAsia"/>
          <w:szCs w:val="22"/>
        </w:rPr>
        <w:t>等人的数据收集方式，也是通过“微博辟谣”账号来收集谣言话题（时间范围是</w:t>
      </w:r>
      <w:r w:rsidRPr="00061AB0">
        <w:rPr>
          <w:rFonts w:cs="Times New Roman" w:hint="eastAsia"/>
          <w:szCs w:val="22"/>
        </w:rPr>
        <w:t>2011</w:t>
      </w:r>
      <w:r w:rsidRPr="00061AB0">
        <w:rPr>
          <w:rFonts w:cs="Times New Roman" w:hint="eastAsia"/>
          <w:szCs w:val="22"/>
        </w:rPr>
        <w:t>下半年，共</w:t>
      </w:r>
      <w:r w:rsidRPr="00061AB0">
        <w:rPr>
          <w:rFonts w:cs="Times New Roman" w:hint="eastAsia"/>
          <w:szCs w:val="22"/>
        </w:rPr>
        <w:t>104</w:t>
      </w:r>
      <w:r w:rsidRPr="00061AB0">
        <w:rPr>
          <w:rFonts w:cs="Times New Roman" w:hint="eastAsia"/>
          <w:szCs w:val="22"/>
        </w:rPr>
        <w:t>个谣言微博），但他们的研究着重于事件谣言（谣言内容是</w:t>
      </w:r>
      <w:r w:rsidRPr="00061AB0">
        <w:rPr>
          <w:rFonts w:cs="Times New Roman" w:hint="eastAsia"/>
          <w:szCs w:val="22"/>
        </w:rPr>
        <w:lastRenderedPageBreak/>
        <w:t>某件事情）的检测</w:t>
      </w:r>
      <w:r w:rsidRPr="00061AB0">
        <w:rPr>
          <w:rFonts w:cs="Times New Roman" w:hint="eastAsia"/>
          <w:szCs w:val="22"/>
          <w:vertAlign w:val="superscript"/>
        </w:rPr>
        <w:t>[7]</w:t>
      </w:r>
      <w:r w:rsidRPr="00061AB0">
        <w:rPr>
          <w:rFonts w:cs="Times New Roman" w:hint="eastAsia"/>
          <w:szCs w:val="22"/>
        </w:rPr>
        <w:t>。在</w:t>
      </w:r>
      <w:r w:rsidRPr="00061AB0">
        <w:rPr>
          <w:rFonts w:cs="Times New Roman"/>
          <w:szCs w:val="22"/>
        </w:rPr>
        <w:t>Fan Yang</w:t>
      </w:r>
      <w:r w:rsidRPr="00061AB0">
        <w:rPr>
          <w:rFonts w:cs="Times New Roman" w:hint="eastAsia"/>
          <w:szCs w:val="22"/>
        </w:rPr>
        <w:t>等人研究的特征选取基础上，他们又进行了扩充：内容特征加入考虑了“</w:t>
      </w:r>
      <w:r w:rsidRPr="00061AB0">
        <w:rPr>
          <w:rFonts w:cs="Times New Roman" w:hint="eastAsia"/>
          <w:szCs w:val="22"/>
        </w:rPr>
        <w:t>@</w:t>
      </w:r>
      <w:r w:rsidRPr="00061AB0">
        <w:rPr>
          <w:rFonts w:cs="Times New Roman" w:hint="eastAsia"/>
          <w:szCs w:val="22"/>
        </w:rPr>
        <w:t>”符号、雷同微博数目、微博中关于事件的动词的数量，以及是否含有强否定词；用户特征加入考虑了“声望”的概念（用户粉丝数目占用户关注加粉丝数目的比例），用户发布的所有微博中含有事件动词的微博比例以及含有强烈否定词的微博比例；他们原创性地加入考量了多媒体（图片）特征，对于带图片的微博，他们利用搜索引擎搜索该图片，没有结果（原创图片）视为一类，如果有结果，则计算图片时间戳与微博时间戳的时间跨度并以某阈值进行二分类，以此作为三类特征；此外他们进一步利用搜索引擎，提出了一种检测图文无关谣言的方法。</w:t>
      </w:r>
    </w:p>
    <w:p w:rsidR="00061AB0" w:rsidRPr="00061AB0" w:rsidRDefault="00061AB0" w:rsidP="00061AB0">
      <w:pPr>
        <w:ind w:firstLine="480"/>
        <w:rPr>
          <w:rFonts w:cs="Times New Roman"/>
          <w:szCs w:val="22"/>
        </w:rPr>
      </w:pPr>
      <w:r w:rsidRPr="00061AB0">
        <w:rPr>
          <w:rFonts w:cs="Times New Roman" w:hint="eastAsia"/>
          <w:szCs w:val="22"/>
        </w:rPr>
        <w:t>在实验中他们尝试使用朴素贝叶斯、贝叶斯网络、神经网络和决策树作为分类器进行训练，实验表明他们提出的时间动词特征、强否定词特征、以及图片时间跨度特征对分类准确度的提升有明显帮助，其中贝叶斯网络和神经网络的</w:t>
      </w:r>
      <w:r w:rsidRPr="00061AB0">
        <w:rPr>
          <w:rFonts w:cs="Times New Roman" w:hint="eastAsia"/>
          <w:szCs w:val="22"/>
        </w:rPr>
        <w:t>F1-score</w:t>
      </w:r>
      <w:r w:rsidRPr="00061AB0">
        <w:rPr>
          <w:rFonts w:cs="Times New Roman" w:hint="eastAsia"/>
          <w:szCs w:val="22"/>
        </w:rPr>
        <w:t>最高（都接近</w:t>
      </w:r>
      <w:r w:rsidRPr="00061AB0">
        <w:rPr>
          <w:rFonts w:cs="Times New Roman" w:hint="eastAsia"/>
          <w:szCs w:val="22"/>
        </w:rPr>
        <w:t>74%</w:t>
      </w:r>
      <w:r w:rsidRPr="00061AB0">
        <w:rPr>
          <w:rFonts w:cs="Times New Roman" w:hint="eastAsia"/>
          <w:szCs w:val="22"/>
        </w:rPr>
        <w:t>）。由于使用了“微博辟谣”进行数据收集，所以他们数据集中的谣言话题也具有多样性，训练出来的分类器也能检测出广泛话题中的谣言，唯一的不足是他们的数据仅仅收集自</w:t>
      </w:r>
      <w:r w:rsidRPr="00061AB0">
        <w:rPr>
          <w:rFonts w:cs="Times New Roman" w:hint="eastAsia"/>
          <w:szCs w:val="22"/>
        </w:rPr>
        <w:t>104</w:t>
      </w:r>
      <w:r w:rsidRPr="00061AB0">
        <w:rPr>
          <w:rFonts w:cs="Times New Roman" w:hint="eastAsia"/>
          <w:szCs w:val="22"/>
        </w:rPr>
        <w:t>个谣言话题的参与用户在</w:t>
      </w:r>
      <w:r w:rsidRPr="00061AB0">
        <w:rPr>
          <w:rFonts w:cs="Times New Roman" w:hint="eastAsia"/>
          <w:szCs w:val="22"/>
        </w:rPr>
        <w:t>2011</w:t>
      </w:r>
      <w:r w:rsidRPr="00061AB0">
        <w:rPr>
          <w:rFonts w:cs="Times New Roman" w:hint="eastAsia"/>
          <w:szCs w:val="22"/>
        </w:rPr>
        <w:t>下半年的所有微博，而且在数据集中正例（谣言微博）的比例只有不到</w:t>
      </w:r>
      <w:r w:rsidRPr="00061AB0">
        <w:rPr>
          <w:rFonts w:cs="Times New Roman" w:hint="eastAsia"/>
          <w:szCs w:val="22"/>
        </w:rPr>
        <w:t>0.4%</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szCs w:val="22"/>
        </w:rPr>
        <w:t>Carlos Castillo</w:t>
      </w:r>
      <w:r w:rsidRPr="00061AB0">
        <w:rPr>
          <w:rFonts w:cs="Times New Roman" w:hint="eastAsia"/>
          <w:szCs w:val="22"/>
        </w:rPr>
        <w:t>等人在他们的工作中对</w:t>
      </w:r>
      <w:r w:rsidRPr="00061AB0">
        <w:rPr>
          <w:rFonts w:cs="Times New Roman" w:hint="eastAsia"/>
          <w:szCs w:val="22"/>
        </w:rPr>
        <w:t>Twitter</w:t>
      </w:r>
      <w:r w:rsidRPr="00061AB0">
        <w:rPr>
          <w:rFonts w:cs="Times New Roman" w:hint="eastAsia"/>
          <w:szCs w:val="22"/>
        </w:rPr>
        <w:t>数据设计了两个分类任务，一是消息是否具有新闻价值，二是消息是否可信</w:t>
      </w:r>
      <w:r w:rsidRPr="00061AB0">
        <w:rPr>
          <w:rFonts w:cs="Times New Roman" w:hint="eastAsia"/>
          <w:szCs w:val="22"/>
          <w:vertAlign w:val="superscript"/>
        </w:rPr>
        <w:t>[2]</w:t>
      </w:r>
      <w:r w:rsidRPr="00061AB0">
        <w:rPr>
          <w:rFonts w:cs="Times New Roman" w:hint="eastAsia"/>
          <w:szCs w:val="22"/>
        </w:rPr>
        <w:t>。他们的第二个任务实际上也就是谣言检测</w:t>
      </w:r>
      <w:r w:rsidRPr="00061AB0">
        <w:rPr>
          <w:rFonts w:cs="Times New Roman" w:hint="eastAsia"/>
          <w:szCs w:val="22"/>
          <w:vertAlign w:val="superscript"/>
        </w:rPr>
        <w:t>[2]</w:t>
      </w:r>
      <w:r w:rsidRPr="00061AB0">
        <w:rPr>
          <w:rFonts w:cs="Times New Roman" w:hint="eastAsia"/>
          <w:szCs w:val="22"/>
        </w:rPr>
        <w:t>。此工作的难得之处在于虽然它是最早的谣言检测研究之一，但它考虑的特征种类非常多，共</w:t>
      </w:r>
      <w:r w:rsidRPr="00061AB0">
        <w:rPr>
          <w:rFonts w:cs="Times New Roman" w:hint="eastAsia"/>
          <w:szCs w:val="22"/>
        </w:rPr>
        <w:t>68</w:t>
      </w:r>
      <w:r w:rsidRPr="00061AB0">
        <w:rPr>
          <w:rFonts w:cs="Times New Roman" w:hint="eastAsia"/>
          <w:szCs w:val="22"/>
        </w:rPr>
        <w:t>种基本分为四类：消息特征、用户特征、话题特征、传播特征。其中消息特征考虑了很多符号（问号、叹号、表情符）、消息长度以及情感得分等；话题特征则是同类推特中各类消息特征和用户特征的比例；传播特征考虑的是消息传播树的出度、大小、深度等因素。他们在文章中尝试过使用</w:t>
      </w:r>
      <w:r w:rsidRPr="00061AB0">
        <w:rPr>
          <w:rFonts w:cs="Times New Roman" w:hint="eastAsia"/>
          <w:szCs w:val="22"/>
        </w:rPr>
        <w:t>SVM</w:t>
      </w:r>
      <w:r w:rsidRPr="00061AB0">
        <w:rPr>
          <w:rFonts w:cs="Times New Roman" w:hint="eastAsia"/>
          <w:szCs w:val="22"/>
        </w:rPr>
        <w:t>、决策树、决策规则和贝叶斯网络作为分类器，称这几类分类器有近似的分类准确度，其中最好的是</w:t>
      </w:r>
      <w:r w:rsidRPr="00061AB0">
        <w:rPr>
          <w:rFonts w:cs="Times New Roman" w:hint="eastAsia"/>
          <w:szCs w:val="22"/>
        </w:rPr>
        <w:t>J48</w:t>
      </w:r>
      <w:r w:rsidRPr="00061AB0">
        <w:rPr>
          <w:rFonts w:cs="Times New Roman" w:hint="eastAsia"/>
          <w:szCs w:val="22"/>
        </w:rPr>
        <w:t>决策树（</w:t>
      </w:r>
      <w:r w:rsidRPr="00061AB0">
        <w:rPr>
          <w:rFonts w:cs="Times New Roman" w:hint="eastAsia"/>
          <w:szCs w:val="22"/>
        </w:rPr>
        <w:t>89%</w:t>
      </w:r>
      <w:r w:rsidRPr="00061AB0">
        <w:rPr>
          <w:rFonts w:cs="Times New Roman" w:hint="eastAsia"/>
          <w:szCs w:val="22"/>
        </w:rPr>
        <w:t>）。而位于</w:t>
      </w:r>
      <w:r w:rsidRPr="00061AB0">
        <w:rPr>
          <w:rFonts w:cs="Times New Roman" w:hint="eastAsia"/>
          <w:szCs w:val="22"/>
        </w:rPr>
        <w:t>J48</w:t>
      </w:r>
      <w:r w:rsidRPr="00061AB0">
        <w:rPr>
          <w:rFonts w:cs="Times New Roman" w:hint="eastAsia"/>
          <w:szCs w:val="22"/>
        </w:rPr>
        <w:t>决策树顶层的特征有：话题特征中，含</w:t>
      </w:r>
      <w:r w:rsidRPr="00061AB0">
        <w:rPr>
          <w:rFonts w:cs="Times New Roman" w:hint="eastAsia"/>
          <w:szCs w:val="22"/>
        </w:rPr>
        <w:t>URL</w:t>
      </w:r>
      <w:r w:rsidRPr="00061AB0">
        <w:rPr>
          <w:rFonts w:cs="Times New Roman" w:hint="eastAsia"/>
          <w:szCs w:val="22"/>
        </w:rPr>
        <w:t>的推特比例、含强否定词的推特比例以及含感叹号的推特比例；用户特征基本都位于顶层，发布过的推特数目和好友数目最为重要；传播特征中，传播树中最大层的节点数目位于决策树顶层。</w:t>
      </w:r>
    </w:p>
    <w:p w:rsidR="00061AB0" w:rsidRPr="00061AB0" w:rsidRDefault="00061AB0" w:rsidP="00061AB0">
      <w:pPr>
        <w:ind w:firstLine="480"/>
        <w:rPr>
          <w:rFonts w:cs="Times New Roman"/>
          <w:szCs w:val="22"/>
        </w:rPr>
      </w:pPr>
      <w:r w:rsidRPr="00061AB0">
        <w:rPr>
          <w:rFonts w:cs="Times New Roman"/>
          <w:szCs w:val="22"/>
        </w:rPr>
        <w:t>Sejeong Kwon</w:t>
      </w:r>
      <w:r w:rsidRPr="00061AB0">
        <w:rPr>
          <w:rFonts w:cs="Times New Roman" w:hint="eastAsia"/>
          <w:szCs w:val="22"/>
        </w:rPr>
        <w:t>等人的研究提出了一种基于时间序列分析的特征选取，他们基于的基本假设是谣言和非谣言相关的推特数目表现在时间轴上会有诸如峰值强度、峰数目、峰周期、反应延迟等的差异</w:t>
      </w:r>
      <w:r w:rsidRPr="00061AB0">
        <w:rPr>
          <w:rFonts w:cs="Times New Roman" w:hint="eastAsia"/>
          <w:szCs w:val="22"/>
          <w:vertAlign w:val="superscript"/>
        </w:rPr>
        <w:t>[4]</w:t>
      </w:r>
      <w:r w:rsidRPr="00061AB0">
        <w:rPr>
          <w:rFonts w:cs="Times New Roman" w:hint="eastAsia"/>
          <w:szCs w:val="22"/>
        </w:rPr>
        <w:t>。因此，他们提出了一种名为</w:t>
      </w:r>
      <w:r w:rsidRPr="00061AB0">
        <w:rPr>
          <w:rFonts w:cs="Times New Roman" w:hint="eastAsia"/>
          <w:szCs w:val="22"/>
        </w:rPr>
        <w:t>PES</w:t>
      </w:r>
      <w:r w:rsidRPr="00061AB0">
        <w:rPr>
          <w:rFonts w:cs="Times New Roman" w:hint="eastAsia"/>
          <w:szCs w:val="22"/>
        </w:rPr>
        <w:t>（</w:t>
      </w:r>
      <w:r w:rsidRPr="00061AB0">
        <w:rPr>
          <w:rFonts w:cs="Times New Roman" w:hint="eastAsia"/>
          <w:szCs w:val="22"/>
        </w:rPr>
        <w:t>Periodic External Shocks</w:t>
      </w:r>
      <w:r w:rsidRPr="00061AB0">
        <w:rPr>
          <w:rFonts w:cs="Times New Roman" w:hint="eastAsia"/>
          <w:szCs w:val="22"/>
        </w:rPr>
        <w:t>）的模型去拟合某话题推特数目与时间的函数关系，并采用参数学</w:t>
      </w:r>
      <w:r w:rsidRPr="00061AB0">
        <w:rPr>
          <w:rFonts w:cs="Times New Roman" w:hint="eastAsia"/>
          <w:szCs w:val="22"/>
        </w:rPr>
        <w:lastRenderedPageBreak/>
        <w:t>习技术学出该模型的</w:t>
      </w:r>
      <w:r w:rsidRPr="00061AB0">
        <w:rPr>
          <w:rFonts w:cs="Times New Roman" w:hint="eastAsia"/>
          <w:szCs w:val="22"/>
        </w:rPr>
        <w:t>10</w:t>
      </w:r>
      <w:r w:rsidRPr="00061AB0">
        <w:rPr>
          <w:rFonts w:cs="Times New Roman" w:hint="eastAsia"/>
          <w:szCs w:val="22"/>
        </w:rPr>
        <w:t>个相关参数，作为特征输入分类器，最终对该话题是不是谣言进行分类。在分类时它们还考虑了话题传播树的结构特征（传播特征）和语言特征（内容特征），尝试使用了</w:t>
      </w:r>
      <w:r w:rsidRPr="00061AB0">
        <w:rPr>
          <w:rFonts w:cs="Times New Roman" w:hint="eastAsia"/>
          <w:szCs w:val="22"/>
        </w:rPr>
        <w:t>SVM</w:t>
      </w:r>
      <w:r w:rsidRPr="00061AB0">
        <w:rPr>
          <w:rFonts w:cs="Times New Roman" w:hint="eastAsia"/>
          <w:szCs w:val="22"/>
        </w:rPr>
        <w:t>、决策树和随机森林作为分类器，最终随机森林的</w:t>
      </w:r>
      <w:r w:rsidRPr="00061AB0">
        <w:rPr>
          <w:rFonts w:cs="Times New Roman" w:hint="eastAsia"/>
          <w:szCs w:val="22"/>
        </w:rPr>
        <w:t>F1-score</w:t>
      </w:r>
      <w:r w:rsidRPr="00061AB0">
        <w:rPr>
          <w:rFonts w:cs="Times New Roman" w:hint="eastAsia"/>
          <w:szCs w:val="22"/>
        </w:rPr>
        <w:t>最高（接近</w:t>
      </w:r>
      <w:r w:rsidRPr="00061AB0">
        <w:rPr>
          <w:rFonts w:cs="Times New Roman" w:hint="eastAsia"/>
          <w:szCs w:val="22"/>
        </w:rPr>
        <w:t>90%</w:t>
      </w:r>
      <w:r w:rsidRPr="00061AB0">
        <w:rPr>
          <w:rFonts w:cs="Times New Roman" w:hint="eastAsia"/>
          <w:szCs w:val="22"/>
        </w:rPr>
        <w:t>），并分析出最有效的</w:t>
      </w:r>
      <w:r w:rsidRPr="00061AB0">
        <w:rPr>
          <w:rFonts w:cs="Times New Roman" w:hint="eastAsia"/>
          <w:szCs w:val="22"/>
        </w:rPr>
        <w:t>11</w:t>
      </w:r>
      <w:r w:rsidRPr="00061AB0">
        <w:rPr>
          <w:rFonts w:cs="Times New Roman" w:hint="eastAsia"/>
          <w:szCs w:val="22"/>
        </w:rPr>
        <w:t>个特征，其中包含了</w:t>
      </w:r>
      <w:r w:rsidRPr="00061AB0">
        <w:rPr>
          <w:rFonts w:cs="Times New Roman" w:hint="eastAsia"/>
          <w:szCs w:val="22"/>
        </w:rPr>
        <w:t>PES</w:t>
      </w:r>
      <w:r w:rsidRPr="00061AB0">
        <w:rPr>
          <w:rFonts w:cs="Times New Roman" w:hint="eastAsia"/>
          <w:szCs w:val="22"/>
        </w:rPr>
        <w:t>模型的</w:t>
      </w:r>
      <w:r w:rsidRPr="00061AB0">
        <w:rPr>
          <w:rFonts w:cs="Times New Roman" w:hint="eastAsia"/>
          <w:szCs w:val="22"/>
        </w:rPr>
        <w:t>3</w:t>
      </w:r>
      <w:r w:rsidRPr="00061AB0">
        <w:rPr>
          <w:rFonts w:cs="Times New Roman" w:hint="eastAsia"/>
          <w:szCs w:val="22"/>
        </w:rPr>
        <w:t>个参数特征，但语言特征还是占最高比例。值得赞许的是，他们将所使用的带标记</w:t>
      </w:r>
      <w:r w:rsidRPr="00061AB0">
        <w:rPr>
          <w:rFonts w:cs="Times New Roman" w:hint="eastAsia"/>
          <w:szCs w:val="22"/>
        </w:rPr>
        <w:t>Twitter</w:t>
      </w:r>
      <w:r w:rsidRPr="00061AB0">
        <w:rPr>
          <w:rFonts w:cs="Times New Roman" w:hint="eastAsia"/>
          <w:szCs w:val="22"/>
        </w:rPr>
        <w:t>数据集发布了出来。</w:t>
      </w:r>
    </w:p>
    <w:p w:rsidR="00061AB0" w:rsidRPr="00061AB0" w:rsidRDefault="00061AB0" w:rsidP="00061AB0">
      <w:pPr>
        <w:ind w:firstLine="480"/>
        <w:rPr>
          <w:rFonts w:cs="Times New Roman"/>
          <w:szCs w:val="22"/>
        </w:rPr>
      </w:pPr>
      <w:r w:rsidRPr="00061AB0">
        <w:rPr>
          <w:rFonts w:cs="Times New Roman"/>
          <w:szCs w:val="22"/>
        </w:rPr>
        <w:t>Ke Wu</w:t>
      </w:r>
      <w:r w:rsidRPr="00061AB0">
        <w:rPr>
          <w:rFonts w:cs="Times New Roman" w:hint="eastAsia"/>
          <w:szCs w:val="22"/>
        </w:rPr>
        <w:t>等人在他们的研究对象是新浪微博中的谣言，他们提出了一种</w:t>
      </w:r>
      <w:r w:rsidRPr="00061AB0">
        <w:rPr>
          <w:rFonts w:cs="Times New Roman" w:hint="eastAsia"/>
          <w:szCs w:val="22"/>
        </w:rPr>
        <w:t>graph kernel</w:t>
      </w:r>
      <w:r w:rsidRPr="00061AB0">
        <w:rPr>
          <w:rFonts w:cs="Times New Roman" w:hint="eastAsia"/>
          <w:szCs w:val="22"/>
        </w:rPr>
        <w:t>的新度量作为特征</w:t>
      </w:r>
      <w:r w:rsidRPr="00061AB0">
        <w:rPr>
          <w:rFonts w:cs="Times New Roman" w:hint="eastAsia"/>
          <w:szCs w:val="22"/>
          <w:vertAlign w:val="superscript"/>
        </w:rPr>
        <w:t>[9]</w:t>
      </w:r>
      <w:r w:rsidRPr="00061AB0">
        <w:rPr>
          <w:rFonts w:cs="Times New Roman" w:hint="eastAsia"/>
          <w:szCs w:val="22"/>
        </w:rPr>
        <w:t>。具体做法是，对每一条微博提取出它的传播树（转发评论树），树上节点是转发的用户，将节点分成两类——普通用户或大</w:t>
      </w:r>
      <w:r w:rsidRPr="00061AB0">
        <w:rPr>
          <w:rFonts w:cs="Times New Roman" w:hint="eastAsia"/>
          <w:szCs w:val="22"/>
        </w:rPr>
        <w:t>V</w:t>
      </w:r>
      <w:r w:rsidRPr="00061AB0">
        <w:rPr>
          <w:rFonts w:cs="Times New Roman" w:hint="eastAsia"/>
          <w:szCs w:val="22"/>
        </w:rPr>
        <w:t>用户，分类标准是给用户的“声望”（粉丝数目对关注数目的比值）设置阈值，树上的每条边用一个长度为</w:t>
      </w:r>
      <w:r w:rsidRPr="00061AB0">
        <w:rPr>
          <w:rFonts w:cs="Times New Roman" w:hint="eastAsia"/>
          <w:szCs w:val="22"/>
        </w:rPr>
        <w:t>3</w:t>
      </w:r>
      <w:r w:rsidRPr="00061AB0">
        <w:rPr>
          <w:rFonts w:cs="Times New Roman" w:hint="eastAsia"/>
          <w:szCs w:val="22"/>
        </w:rPr>
        <w:t>的向量表示，分别是转发微博对原微博评论文字的赞许程度、质疑程度以及总的情感得分。他们的研究称过去的研究所选择的传播特征都是诸如出入度、深度、广度这样的广泛值而忽略了一些更具体的传播特征，他们相信消息在普通用户和大</w:t>
      </w:r>
      <w:r w:rsidRPr="00061AB0">
        <w:rPr>
          <w:rFonts w:cs="Times New Roman" w:hint="eastAsia"/>
          <w:szCs w:val="22"/>
        </w:rPr>
        <w:t>V</w:t>
      </w:r>
      <w:r w:rsidRPr="00061AB0">
        <w:rPr>
          <w:rFonts w:cs="Times New Roman" w:hint="eastAsia"/>
          <w:szCs w:val="22"/>
        </w:rPr>
        <w:t>用户间的流动方式对谣言的检测将有很大帮助。但由于传播树巨大，</w:t>
      </w:r>
      <w:r w:rsidRPr="00061AB0">
        <w:rPr>
          <w:rFonts w:cs="Times New Roman" w:hint="eastAsia"/>
          <w:szCs w:val="22"/>
        </w:rPr>
        <w:t>Ke Wu</w:t>
      </w:r>
      <w:r w:rsidRPr="00061AB0">
        <w:rPr>
          <w:rFonts w:cs="Times New Roman" w:hint="eastAsia"/>
          <w:szCs w:val="22"/>
        </w:rPr>
        <w:t>等人提出了一套规则来合并传播树中满足条件的同类节点，以及他们的边，得到一棵约减的传播树，最后他们提出一种基于随机游走的度量计算两棵传播树的相似度，并使用相关急速将计算复杂度降至</w:t>
      </w:r>
      <w:r w:rsidRPr="00061AB0">
        <w:rPr>
          <w:rFonts w:cs="Times New Roman" w:hint="eastAsia"/>
          <w:szCs w:val="22"/>
        </w:rPr>
        <w:t>O(n</w:t>
      </w:r>
      <w:r w:rsidRPr="00061AB0">
        <w:rPr>
          <w:rFonts w:cs="Times New Roman" w:hint="eastAsia"/>
          <w:szCs w:val="22"/>
          <w:vertAlign w:val="superscript"/>
        </w:rPr>
        <w:t>4</w:t>
      </w:r>
      <w:r w:rsidRPr="00061AB0">
        <w:rPr>
          <w:rFonts w:cs="Times New Roman" w:hint="eastAsia"/>
          <w:szCs w:val="22"/>
        </w:rPr>
        <w:t>i)</w:t>
      </w:r>
      <w:r w:rsidRPr="00061AB0">
        <w:rPr>
          <w:rFonts w:cs="Times New Roman" w:hint="eastAsia"/>
          <w:szCs w:val="22"/>
        </w:rPr>
        <w:t>，其中</w:t>
      </w:r>
      <w:r w:rsidRPr="00061AB0">
        <w:rPr>
          <w:rFonts w:cs="Times New Roman" w:hint="eastAsia"/>
          <w:szCs w:val="22"/>
        </w:rPr>
        <w:t>n</w:t>
      </w:r>
      <w:r w:rsidRPr="00061AB0">
        <w:rPr>
          <w:rFonts w:cs="Times New Roman" w:hint="eastAsia"/>
          <w:szCs w:val="22"/>
        </w:rPr>
        <w:t>是树的节点数目，</w:t>
      </w:r>
      <w:r w:rsidRPr="00061AB0">
        <w:rPr>
          <w:rFonts w:cs="Times New Roman" w:hint="eastAsia"/>
          <w:szCs w:val="22"/>
        </w:rPr>
        <w:t>i</w:t>
      </w:r>
      <w:r w:rsidRPr="00061AB0">
        <w:rPr>
          <w:rFonts w:cs="Times New Roman" w:hint="eastAsia"/>
          <w:szCs w:val="22"/>
        </w:rPr>
        <w:t>是迭代次数。他们在特征选取上除了上述的</w:t>
      </w:r>
      <w:r w:rsidRPr="00061AB0">
        <w:rPr>
          <w:rFonts w:cs="Times New Roman" w:hint="eastAsia"/>
          <w:szCs w:val="22"/>
        </w:rPr>
        <w:t>graph kernel</w:t>
      </w:r>
      <w:r w:rsidRPr="00061AB0">
        <w:rPr>
          <w:rFonts w:cs="Times New Roman" w:hint="eastAsia"/>
          <w:szCs w:val="22"/>
        </w:rPr>
        <w:t>还选择了如内容特征、用户特征等的传统特征，最终将这两者用权重进行配比作为混合内核，采用</w:t>
      </w:r>
      <w:r w:rsidRPr="00061AB0">
        <w:rPr>
          <w:rFonts w:cs="Times New Roman" w:hint="eastAsia"/>
          <w:szCs w:val="22"/>
        </w:rPr>
        <w:t>SVM</w:t>
      </w:r>
      <w:r w:rsidRPr="00061AB0">
        <w:rPr>
          <w:rFonts w:cs="Times New Roman" w:hint="eastAsia"/>
          <w:szCs w:val="22"/>
        </w:rPr>
        <w:t>技术训练分类器。而在“传统特征”中他们其实也提出了一些有参考意义的新特征，如使用</w:t>
      </w:r>
      <w:r w:rsidRPr="00061AB0">
        <w:rPr>
          <w:rFonts w:cs="Times New Roman" w:hint="eastAsia"/>
          <w:szCs w:val="22"/>
        </w:rPr>
        <w:t>LDA</w:t>
      </w:r>
      <w:r w:rsidRPr="00061AB0">
        <w:rPr>
          <w:rFonts w:cs="Times New Roman" w:hint="eastAsia"/>
          <w:szCs w:val="22"/>
        </w:rPr>
        <w:t>分析消息所属的话题分布形成话题特征，以及使用搜索引擎进行简单的谣言分析的搜索引擎特征等。他们的实验最终达到了</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，实验显示</w:t>
      </w:r>
      <w:r w:rsidRPr="00061AB0">
        <w:rPr>
          <w:rFonts w:cs="Times New Roman" w:hint="eastAsia"/>
          <w:szCs w:val="22"/>
        </w:rPr>
        <w:t>graph kernel</w:t>
      </w:r>
      <w:r w:rsidRPr="00061AB0">
        <w:rPr>
          <w:rFonts w:cs="Times New Roman" w:hint="eastAsia"/>
          <w:szCs w:val="22"/>
        </w:rPr>
        <w:t>在所有特征中对分类准确率的提升帮助最大。但此</w:t>
      </w:r>
      <w:r w:rsidRPr="00061AB0">
        <w:rPr>
          <w:rFonts w:cs="Times New Roman" w:hint="eastAsia"/>
          <w:szCs w:val="22"/>
        </w:rPr>
        <w:t>graph kernel</w:t>
      </w:r>
      <w:r w:rsidRPr="00061AB0">
        <w:rPr>
          <w:rFonts w:cs="Times New Roman" w:hint="eastAsia"/>
          <w:szCs w:val="22"/>
        </w:rPr>
        <w:t>的问题在于其虽然经过加速，但复杂度依然很高，而且他们的方法需要对两两微博都进行相似度计算，也就是</w:t>
      </w:r>
      <w:r w:rsidRPr="00061AB0">
        <w:rPr>
          <w:rFonts w:cs="Times New Roman" w:hint="eastAsia"/>
          <w:szCs w:val="22"/>
        </w:rPr>
        <w:t>O(N</w:t>
      </w:r>
      <w:r w:rsidRPr="00061AB0">
        <w:rPr>
          <w:rFonts w:cs="Times New Roman" w:hint="eastAsia"/>
          <w:szCs w:val="22"/>
          <w:vertAlign w:val="superscript"/>
        </w:rPr>
        <w:t>2</w:t>
      </w:r>
      <w:r w:rsidRPr="00061AB0">
        <w:rPr>
          <w:rFonts w:cs="Times New Roman" w:hint="eastAsia"/>
          <w:szCs w:val="22"/>
        </w:rPr>
        <w:t>)</w:t>
      </w:r>
      <w:r w:rsidRPr="00061AB0">
        <w:rPr>
          <w:rFonts w:cs="Times New Roman" w:hint="eastAsia"/>
          <w:szCs w:val="22"/>
        </w:rPr>
        <w:t>的外循环复杂度，则训练集的数目不能过大，这与微博数目巨大、种类繁多的特点是矛盾的。</w:t>
      </w:r>
    </w:p>
    <w:p w:rsidR="00061AB0" w:rsidRPr="00061AB0" w:rsidRDefault="00061AB0" w:rsidP="00061AB0">
      <w:pPr>
        <w:ind w:firstLine="480"/>
        <w:rPr>
          <w:rFonts w:cs="Times New Roman"/>
          <w:szCs w:val="22"/>
        </w:rPr>
      </w:pPr>
      <w:r w:rsidRPr="00061AB0">
        <w:rPr>
          <w:rFonts w:cs="Times New Roman" w:hint="eastAsia"/>
          <w:szCs w:val="22"/>
        </w:rPr>
        <w:t>总的来说，此类工作不断研究社交网络中谣言的内容、发布、传播等各种特性，提出新的更有效的特征，并尝试使用各种分类器找到最优的分类方案。关于其局限性，谣言检测中的监督学习技术非常依赖于数据集的收集和标记质量，而社交网络中大规模带标记的高质量数据集却往往是难以获得的；虽然此类工作公布的分类准确度都普遍很高，甚至能达到</w:t>
      </w:r>
      <w:r w:rsidRPr="00061AB0">
        <w:rPr>
          <w:rFonts w:cs="Times New Roman" w:hint="eastAsia"/>
          <w:szCs w:val="22"/>
        </w:rPr>
        <w:t>90%</w:t>
      </w:r>
      <w:r w:rsidRPr="00061AB0">
        <w:rPr>
          <w:rFonts w:cs="Times New Roman" w:hint="eastAsia"/>
          <w:szCs w:val="22"/>
        </w:rPr>
        <w:t>，但其解决方案往往只能对消息进行逐条分类，即便是</w:t>
      </w:r>
      <w:r w:rsidRPr="00061AB0">
        <w:rPr>
          <w:rFonts w:cs="Times New Roman" w:hint="eastAsia"/>
          <w:szCs w:val="22"/>
        </w:rPr>
        <w:t>10%</w:t>
      </w:r>
      <w:r w:rsidRPr="00061AB0">
        <w:rPr>
          <w:rFonts w:cs="Times New Roman" w:hint="eastAsia"/>
          <w:szCs w:val="22"/>
        </w:rPr>
        <w:t>的错误率在大规模微博下也是非常难以接受的比例；再</w:t>
      </w:r>
      <w:r w:rsidRPr="00061AB0">
        <w:rPr>
          <w:rFonts w:cs="Times New Roman" w:hint="eastAsia"/>
          <w:szCs w:val="22"/>
        </w:rPr>
        <w:lastRenderedPageBreak/>
        <w:t>者，这类工作无法系统地检测出共同讨论一个话题的消息集，并利用消息集的特征判断该话题是否谣言；最后，此类研究的很多特征提取和训练过程都相当耗时，这在数据膨胀的社交网络中无疑面临着规模性的挑战。</w:t>
      </w:r>
    </w:p>
    <w:p w:rsidR="00061AB0" w:rsidRPr="00061AB0" w:rsidRDefault="00061AB0" w:rsidP="00A71735">
      <w:pPr>
        <w:pStyle w:val="af8"/>
      </w:pPr>
      <w:r w:rsidRPr="00061AB0">
        <w:rPr>
          <w:rFonts w:hint="eastAsia"/>
        </w:rPr>
        <w:t xml:space="preserve">5 </w:t>
      </w:r>
      <w:r w:rsidRPr="00061AB0">
        <w:rPr>
          <w:rFonts w:hint="eastAsia"/>
        </w:rPr>
        <w:t>谣言检测中的筛选排名系统</w:t>
      </w:r>
    </w:p>
    <w:p w:rsidR="00061AB0" w:rsidRPr="00061AB0" w:rsidRDefault="00061AB0" w:rsidP="00061AB0">
      <w:pPr>
        <w:ind w:firstLine="480"/>
        <w:rPr>
          <w:rFonts w:cs="Times New Roman"/>
          <w:szCs w:val="22"/>
        </w:rPr>
      </w:pPr>
      <w:r w:rsidRPr="00061AB0">
        <w:rPr>
          <w:rFonts w:cs="Times New Roman" w:hint="eastAsia"/>
          <w:szCs w:val="22"/>
        </w:rPr>
        <w:t>谣言检测还有一小部分研究提出的解决方案是筛选排名系统。这类研究多是对社交网络的消息数据集进行话题提取，然后对某一类话题的消息抽取特征并进行可疑度与重要度评分和排名，最后筛选出最有可能为谣言的话题候选名单，以此缩小谣言检测范围，最后将有限的候选名单；交予人工判断。</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4736" behindDoc="0" locked="0" layoutInCell="1" allowOverlap="1" wp14:anchorId="7D48CB68" wp14:editId="6CB04432">
                <wp:simplePos x="0" y="0"/>
                <wp:positionH relativeFrom="margin">
                  <wp:align>right</wp:align>
                </wp:positionH>
                <wp:positionV relativeFrom="paragraph">
                  <wp:posOffset>5180965</wp:posOffset>
                </wp:positionV>
                <wp:extent cx="5324475" cy="304165"/>
                <wp:effectExtent l="0" t="0" r="9525" b="635"/>
                <wp:wrapTopAndBottom/>
                <wp:docPr id="85" name="文本框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4475" cy="3041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02E0" w:rsidRPr="003860E3" w:rsidRDefault="006402E0" w:rsidP="00061AB0">
                            <w:pPr>
                              <w:pStyle w:val="a5"/>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sidR="00611C38">
                              <w:rPr>
                                <w:noProof/>
                                <w:sz w:val="21"/>
                                <w:szCs w:val="21"/>
                              </w:rPr>
                              <w:t>1</w:t>
                            </w:r>
                            <w:r w:rsidRPr="003860E3">
                              <w:rPr>
                                <w:sz w:val="21"/>
                                <w:szCs w:val="21"/>
                              </w:rPr>
                              <w:fldChar w:fldCharType="end"/>
                            </w:r>
                            <w:r w:rsidRPr="003860E3">
                              <w:rPr>
                                <w:rFonts w:hint="eastAsia"/>
                                <w:sz w:val="21"/>
                                <w:szCs w:val="21"/>
                              </w:rPr>
                              <w:t xml:space="preserve">  Tetsuro Takahashi</w:t>
                            </w:r>
                            <w:r w:rsidRPr="003860E3">
                              <w:rPr>
                                <w:rFonts w:hint="eastAsia"/>
                                <w:sz w:val="21"/>
                                <w:szCs w:val="21"/>
                              </w:rPr>
                              <w:t>等人的系统</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8CB68" id="文本框 85" o:spid="_x0000_s1033" type="#_x0000_t202" style="position:absolute;left:0;text-align:left;margin-left:368.05pt;margin-top:407.95pt;width:419.25pt;height:23.95pt;z-index:2517647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" stroked="f">
                <v:textbox inset="0,0,0,0">
                  <w:txbxContent>
                    <w:p w:rsidR="006402E0" w:rsidRPr="003860E3" w:rsidRDefault="006402E0" w:rsidP="00061AB0">
                      <w:pPr>
                        <w:pStyle w:val="Caption"/>
                        <w:ind w:firstLine="420"/>
                        <w:rPr>
                          <w:rFonts w:cs="Times New Roman"/>
                          <w:noProof/>
                          <w:sz w:val="21"/>
                          <w:szCs w:val="21"/>
                        </w:rPr>
                      </w:pPr>
                      <w:r w:rsidRPr="003860E3">
                        <w:rPr>
                          <w:rFonts w:hint="eastAsia"/>
                          <w:sz w:val="21"/>
                          <w:szCs w:val="21"/>
                        </w:rPr>
                        <w:t>图</w:t>
                      </w:r>
                      <w:r>
                        <w:rPr>
                          <w:rFonts w:hint="eastAsia"/>
                          <w:sz w:val="21"/>
                          <w:szCs w:val="21"/>
                        </w:rPr>
                        <w:t>A</w:t>
                      </w:r>
                      <w:r>
                        <w:rPr>
                          <w:sz w:val="21"/>
                          <w:szCs w:val="21"/>
                        </w:rPr>
                        <w:t>-</w:t>
                      </w:r>
                      <w:r w:rsidRPr="003860E3">
                        <w:rPr>
                          <w:sz w:val="21"/>
                          <w:szCs w:val="21"/>
                        </w:rPr>
                        <w:fldChar w:fldCharType="begin"/>
                      </w:r>
                      <w:r w:rsidRPr="003860E3">
                        <w:rPr>
                          <w:sz w:val="21"/>
                          <w:szCs w:val="21"/>
                        </w:rPr>
                        <w:instrText xml:space="preserve"> </w:instrText>
                      </w:r>
                      <w:r w:rsidRPr="003860E3">
                        <w:rPr>
                          <w:rFonts w:hint="eastAsia"/>
                          <w:sz w:val="21"/>
                          <w:szCs w:val="21"/>
                        </w:rPr>
                        <w:instrText xml:space="preserve">SEQ </w:instrText>
                      </w:r>
                      <w:r w:rsidRPr="003860E3">
                        <w:rPr>
                          <w:rFonts w:hint="eastAsia"/>
                          <w:sz w:val="21"/>
                          <w:szCs w:val="21"/>
                        </w:rPr>
                        <w:instrText>图表</w:instrText>
                      </w:r>
                      <w:r w:rsidRPr="003860E3">
                        <w:rPr>
                          <w:rFonts w:hint="eastAsia"/>
                          <w:sz w:val="21"/>
                          <w:szCs w:val="21"/>
                        </w:rPr>
                        <w:instrText xml:space="preserve"> \* ARABIC</w:instrText>
                      </w:r>
                      <w:r w:rsidRPr="003860E3">
                        <w:rPr>
                          <w:sz w:val="21"/>
                          <w:szCs w:val="21"/>
                        </w:rPr>
                        <w:instrText xml:space="preserve"> </w:instrText>
                      </w:r>
                      <w:r w:rsidRPr="003860E3">
                        <w:rPr>
                          <w:sz w:val="21"/>
                          <w:szCs w:val="21"/>
                        </w:rPr>
                        <w:fldChar w:fldCharType="separate"/>
                      </w:r>
                      <w:r w:rsidR="00611C38">
                        <w:rPr>
                          <w:noProof/>
                          <w:sz w:val="21"/>
                          <w:szCs w:val="21"/>
                        </w:rPr>
                        <w:t>1</w:t>
                      </w:r>
                      <w:r w:rsidRPr="003860E3">
                        <w:rPr>
                          <w:sz w:val="21"/>
                          <w:szCs w:val="21"/>
                        </w:rPr>
                        <w:fldChar w:fldCharType="end"/>
                      </w:r>
                      <w:r w:rsidRPr="003860E3">
                        <w:rPr>
                          <w:rFonts w:hint="eastAsia"/>
                          <w:sz w:val="21"/>
                          <w:szCs w:val="21"/>
                        </w:rPr>
                        <w:t xml:space="preserve">  Tetsuro Takahashi</w:t>
                      </w:r>
                      <w:r w:rsidRPr="003860E3">
                        <w:rPr>
                          <w:rFonts w:hint="eastAsia"/>
                          <w:sz w:val="21"/>
                          <w:szCs w:val="21"/>
                        </w:rPr>
                        <w:t>等人的系统</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2688" behindDoc="0" locked="0" layoutInCell="1" allowOverlap="1" wp14:anchorId="41353643" wp14:editId="316F8B2C">
            <wp:simplePos x="0" y="0"/>
            <wp:positionH relativeFrom="column">
              <wp:align>center</wp:align>
            </wp:positionH>
            <wp:positionV relativeFrom="paragraph">
              <wp:posOffset>2857500</wp:posOffset>
            </wp:positionV>
            <wp:extent cx="3495600" cy="2275200"/>
            <wp:effectExtent l="0" t="0" r="0" b="0"/>
            <wp:wrapTopAndBottom/>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t="-6166"/>
                    <a:stretch>
                      <a:fillRect/>
                    </a:stretch>
                  </pic:blipFill>
                  <pic:spPr bwMode="auto">
                    <a:xfrm>
                      <a:off x="0" y="0"/>
                      <a:ext cx="3495600" cy="2275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szCs w:val="22"/>
        </w:rPr>
        <w:t>Tetsuro Takahashi</w:t>
      </w:r>
      <w:r w:rsidRPr="00061AB0">
        <w:rPr>
          <w:rFonts w:cs="Times New Roman" w:hint="eastAsia"/>
          <w:szCs w:val="22"/>
        </w:rPr>
        <w:t>等人在他们的研究中提出了一套筛选谣言话题的机制</w:t>
      </w:r>
      <w:r w:rsidRPr="00061AB0">
        <w:rPr>
          <w:rFonts w:cs="Times New Roman" w:hint="eastAsia"/>
          <w:szCs w:val="22"/>
          <w:vertAlign w:val="superscript"/>
        </w:rPr>
        <w:t>[8]</w:t>
      </w:r>
      <w:r w:rsidRPr="00061AB0">
        <w:rPr>
          <w:rFonts w:cs="Times New Roman" w:hint="eastAsia"/>
          <w:szCs w:val="22"/>
        </w:rPr>
        <w:t>。图</w:t>
      </w:r>
      <w:r w:rsidRPr="00061AB0">
        <w:rPr>
          <w:rFonts w:cs="Times New Roman" w:hint="eastAsia"/>
          <w:szCs w:val="22"/>
        </w:rPr>
        <w:t>1</w:t>
      </w:r>
      <w:r w:rsidRPr="00061AB0">
        <w:rPr>
          <w:rFonts w:cs="Times New Roman" w:hint="eastAsia"/>
          <w:szCs w:val="22"/>
        </w:rPr>
        <w:t>是他们所设计的系统，总共包含三个步骤：第一步，他们采用了一种名词实体提取技术，从所有</w:t>
      </w:r>
      <w:r w:rsidRPr="00061AB0">
        <w:rPr>
          <w:rFonts w:cs="Times New Roman" w:hint="eastAsia"/>
          <w:szCs w:val="22"/>
        </w:rPr>
        <w:t>Tweets</w:t>
      </w:r>
      <w:r w:rsidRPr="00061AB0">
        <w:rPr>
          <w:rFonts w:cs="Times New Roman" w:hint="eastAsia"/>
          <w:szCs w:val="22"/>
        </w:rPr>
        <w:t>的文本中提取出名词实体，然后对每个名词实体，计算出每天含该词的微博数的最大值，并设置最低阈值，筛选出高于阈值的那些实体词形成</w:t>
      </w:r>
      <w:r w:rsidRPr="00061AB0">
        <w:rPr>
          <w:rFonts w:cs="Times New Roman" w:hint="eastAsia"/>
          <w:szCs w:val="22"/>
        </w:rPr>
        <w:t>Target List</w:t>
      </w:r>
      <w:r w:rsidRPr="00061AB0">
        <w:rPr>
          <w:rFonts w:cs="Times New Roman" w:hint="eastAsia"/>
          <w:szCs w:val="22"/>
        </w:rPr>
        <w:t>，这样每个名词实体代表一个话题，这一步实际上做的是一种“爆发检测”，筛选出的是那些被大众热烈讨论的话题；第二步，他们对</w:t>
      </w:r>
      <w:r w:rsidRPr="00061AB0">
        <w:rPr>
          <w:rFonts w:cs="Times New Roman" w:hint="eastAsia"/>
          <w:szCs w:val="22"/>
        </w:rPr>
        <w:t>Target List</w:t>
      </w:r>
      <w:r w:rsidRPr="00061AB0">
        <w:rPr>
          <w:rFonts w:cs="Times New Roman" w:hint="eastAsia"/>
          <w:szCs w:val="22"/>
        </w:rPr>
        <w:t>中的话题做进一步筛选，选取出含有该名词实体的所有</w:t>
      </w:r>
      <w:r w:rsidRPr="00061AB0">
        <w:rPr>
          <w:rFonts w:cs="Times New Roman" w:hint="eastAsia"/>
          <w:szCs w:val="22"/>
        </w:rPr>
        <w:t>Tweets</w:t>
      </w:r>
      <w:r w:rsidRPr="00061AB0">
        <w:rPr>
          <w:rFonts w:cs="Times New Roman" w:hint="eastAsia"/>
          <w:szCs w:val="22"/>
        </w:rPr>
        <w:t>，并计算出其中属于</w:t>
      </w:r>
      <w:r w:rsidRPr="00061AB0">
        <w:rPr>
          <w:rFonts w:cs="Times New Roman" w:hint="eastAsia"/>
          <w:szCs w:val="22"/>
        </w:rPr>
        <w:t>Retweet</w:t>
      </w:r>
      <w:r w:rsidRPr="00061AB0">
        <w:rPr>
          <w:rFonts w:cs="Times New Roman" w:hint="eastAsia"/>
          <w:szCs w:val="22"/>
        </w:rPr>
        <w:t>的比例，并设置最低阈值进行过滤，这一步基于的基本假设是影响重大的谣言或话题都拥有很高的转发率；而第三步则是进一步筛选，计算出含有某名词实体的</w:t>
      </w:r>
      <w:r w:rsidRPr="00061AB0">
        <w:rPr>
          <w:rFonts w:cs="Times New Roman" w:hint="eastAsia"/>
          <w:szCs w:val="22"/>
        </w:rPr>
        <w:t>Tweets</w:t>
      </w:r>
      <w:r w:rsidRPr="00061AB0">
        <w:rPr>
          <w:rFonts w:cs="Times New Roman" w:hint="eastAsia"/>
          <w:szCs w:val="22"/>
        </w:rPr>
        <w:t>集中，含有“线索词”的</w:t>
      </w:r>
      <w:r w:rsidRPr="00061AB0">
        <w:rPr>
          <w:rFonts w:cs="Times New Roman" w:hint="eastAsia"/>
          <w:szCs w:val="22"/>
        </w:rPr>
        <w:t>Tweets</w:t>
      </w:r>
      <w:r w:rsidRPr="00061AB0">
        <w:rPr>
          <w:rFonts w:cs="Times New Roman" w:hint="eastAsia"/>
          <w:szCs w:val="22"/>
        </w:rPr>
        <w:t>比例，而经他们的研究分析，为了不失一般性，最后仅保守地选取了“</w:t>
      </w:r>
      <w:r w:rsidRPr="00061AB0">
        <w:rPr>
          <w:rFonts w:cs="Times New Roman" w:hint="eastAsia"/>
          <w:szCs w:val="22"/>
        </w:rPr>
        <w:t>false rumor</w:t>
      </w:r>
      <w:r w:rsidRPr="00061AB0">
        <w:rPr>
          <w:rFonts w:cs="Times New Roman" w:hint="eastAsia"/>
          <w:szCs w:val="22"/>
        </w:rPr>
        <w:t>”作为线索词，也就是计算出</w:t>
      </w:r>
      <w:r w:rsidRPr="00061AB0">
        <w:rPr>
          <w:rFonts w:cs="Times New Roman" w:hint="eastAsia"/>
          <w:szCs w:val="22"/>
        </w:rPr>
        <w:lastRenderedPageBreak/>
        <w:t>Tweets</w:t>
      </w:r>
      <w:r w:rsidRPr="00061AB0">
        <w:rPr>
          <w:rFonts w:cs="Times New Roman" w:hint="eastAsia"/>
          <w:szCs w:val="22"/>
        </w:rPr>
        <w:t>集中含“</w:t>
      </w:r>
      <w:r w:rsidRPr="00061AB0">
        <w:rPr>
          <w:rFonts w:cs="Times New Roman" w:hint="eastAsia"/>
          <w:szCs w:val="22"/>
        </w:rPr>
        <w:t>false rumor</w:t>
      </w:r>
      <w:r w:rsidRPr="00061AB0">
        <w:rPr>
          <w:rFonts w:cs="Times New Roman" w:hint="eastAsia"/>
          <w:szCs w:val="22"/>
        </w:rPr>
        <w:t>”这个词组的</w:t>
      </w:r>
      <w:r w:rsidRPr="00061AB0">
        <w:rPr>
          <w:rFonts w:cs="Times New Roman" w:hint="eastAsia"/>
          <w:szCs w:val="22"/>
        </w:rPr>
        <w:t>Tweets</w:t>
      </w:r>
      <w:r w:rsidRPr="00061AB0">
        <w:rPr>
          <w:rFonts w:cs="Times New Roman" w:hint="eastAsia"/>
          <w:szCs w:val="22"/>
        </w:rPr>
        <w:t>比例，然后设置最低阈值，筛选出高于阈值的话题作为最后的谣言候选名单，交予人工进行验证。最终他们在数据集中筛选出了</w:t>
      </w:r>
      <w:r w:rsidRPr="00061AB0">
        <w:rPr>
          <w:rFonts w:cs="Times New Roman" w:hint="eastAsia"/>
          <w:szCs w:val="22"/>
        </w:rPr>
        <w:t>10</w:t>
      </w:r>
      <w:r w:rsidRPr="00061AB0">
        <w:rPr>
          <w:rFonts w:cs="Times New Roman" w:hint="eastAsia"/>
          <w:szCs w:val="22"/>
        </w:rPr>
        <w:t>个候选话题，经人工检测其中真正属于谣言的有</w:t>
      </w:r>
      <w:r w:rsidRPr="00061AB0">
        <w:rPr>
          <w:rFonts w:cs="Times New Roman" w:hint="eastAsia"/>
          <w:szCs w:val="22"/>
        </w:rPr>
        <w:t>6</w:t>
      </w:r>
      <w:r w:rsidRPr="00061AB0">
        <w:rPr>
          <w:rFonts w:cs="Times New Roman" w:hint="eastAsia"/>
          <w:szCs w:val="22"/>
        </w:rPr>
        <w:t>个。</w:t>
      </w:r>
    </w:p>
    <w:p w:rsidR="00061AB0" w:rsidRPr="00061AB0" w:rsidRDefault="00061AB0" w:rsidP="00061AB0">
      <w:pPr>
        <w:ind w:firstLine="480"/>
        <w:rPr>
          <w:rFonts w:cs="Times New Roman"/>
          <w:szCs w:val="22"/>
        </w:rPr>
      </w:pPr>
      <w:r w:rsidRPr="00061AB0">
        <w:rPr>
          <w:rFonts w:cs="Times New Roman" w:hint="eastAsia"/>
          <w:szCs w:val="22"/>
        </w:rPr>
        <w:t>此研究虽然提出了一套筛选系统，但其采用的技术过于简单，设计上也存在很多问题：将实体名词作为话题的代表不尽合理，因为通常一个话题可能包括多个实体名词；仅用关键词的出现次数和</w:t>
      </w:r>
      <w:r w:rsidRPr="00061AB0">
        <w:rPr>
          <w:rFonts w:cs="Times New Roman" w:hint="eastAsia"/>
          <w:szCs w:val="22"/>
        </w:rPr>
        <w:t>retweet</w:t>
      </w:r>
      <w:r w:rsidRPr="00061AB0">
        <w:rPr>
          <w:rFonts w:cs="Times New Roman" w:hint="eastAsia"/>
          <w:szCs w:val="22"/>
        </w:rPr>
        <w:t>率作为筛选条件过于粗糙，并且只能筛选出一些被广泛讨论的问题；而关键的谣言检测步骤也仅是使用了一个线索词“</w:t>
      </w:r>
      <w:r w:rsidRPr="00061AB0">
        <w:rPr>
          <w:rFonts w:cs="Times New Roman" w:hint="eastAsia"/>
          <w:szCs w:val="22"/>
        </w:rPr>
        <w:t>false rumor</w:t>
      </w:r>
      <w:r w:rsidRPr="00061AB0">
        <w:rPr>
          <w:rFonts w:cs="Times New Roman" w:hint="eastAsia"/>
          <w:szCs w:val="22"/>
        </w:rPr>
        <w:t>”进行过滤，显然也是过于简单粗暴的，其提升空间很大；而他们的实验只汇报出前</w:t>
      </w:r>
      <w:r w:rsidRPr="00061AB0">
        <w:rPr>
          <w:rFonts w:cs="Times New Roman" w:hint="eastAsia"/>
          <w:szCs w:val="22"/>
        </w:rPr>
        <w:t>10</w:t>
      </w:r>
      <w:r w:rsidRPr="00061AB0">
        <w:rPr>
          <w:rFonts w:cs="Times New Roman" w:hint="eastAsia"/>
          <w:szCs w:val="22"/>
        </w:rPr>
        <w:t>名的候选话题的准确度，这样的评估也是远远不够的。但是他们的思路值得借鉴，整个系统首先经过“爆发检测”筛选出重要的讨论话题，然后利用谣言的特征线索作进一步筛选或排名，这样的方案不需要训练数据集，执行效率极高，却能从</w:t>
      </w:r>
      <w:r w:rsidRPr="00061AB0">
        <w:rPr>
          <w:rFonts w:cs="Times New Roman" w:hint="eastAsia"/>
          <w:szCs w:val="22"/>
        </w:rPr>
        <w:t>Tweets</w:t>
      </w:r>
      <w:r w:rsidRPr="00061AB0">
        <w:rPr>
          <w:rFonts w:cs="Times New Roman" w:hint="eastAsia"/>
          <w:szCs w:val="22"/>
        </w:rPr>
        <w:t>集中检测出话题，并通过排序选取出最可能是谣言的候选名单。如果将其采用的话题检测、筛选和排名技术进行提升，很可能做出一套实用性、规模性很高的系统。</w:t>
      </w:r>
    </w:p>
    <w:p w:rsidR="00061AB0" w:rsidRPr="00061AB0" w:rsidRDefault="00061AB0" w:rsidP="00061AB0">
      <w:pPr>
        <w:ind w:firstLine="480"/>
        <w:rPr>
          <w:rFonts w:cs="Times New Roman"/>
          <w:szCs w:val="22"/>
        </w:rPr>
      </w:pPr>
      <w:r w:rsidRPr="00061AB0">
        <w:rPr>
          <w:rFonts w:ascii="Calibri" w:hAnsi="Calibri" w:cs="Times New Roman"/>
          <w:noProof/>
          <w:szCs w:val="22"/>
        </w:rPr>
        <mc:AlternateContent>
          <mc:Choice Requires="wps">
            <w:drawing>
              <wp:anchor distT="0" distB="0" distL="114300" distR="114300" simplePos="0" relativeHeight="251765760" behindDoc="0" locked="0" layoutInCell="1" allowOverlap="1" wp14:anchorId="1F3AE0DE" wp14:editId="30D15BDF">
                <wp:simplePos x="0" y="0"/>
                <wp:positionH relativeFrom="margin">
                  <wp:align>center</wp:align>
                </wp:positionH>
                <wp:positionV relativeFrom="paragraph">
                  <wp:posOffset>4181475</wp:posOffset>
                </wp:positionV>
                <wp:extent cx="5274310" cy="254000"/>
                <wp:effectExtent l="0" t="0" r="2540" b="0"/>
                <wp:wrapTopAndBottom/>
                <wp:docPr id="83" name="文本框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4310" cy="254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02E0" w:rsidRPr="000F5FCD" w:rsidRDefault="006402E0" w:rsidP="00061AB0">
                            <w:pPr>
                              <w:pStyle w:val="a5"/>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11C38">
                              <w:rPr>
                                <w:noProof/>
                              </w:rPr>
                              <w:t>2</w:t>
                            </w:r>
                            <w:r>
                              <w:fldChar w:fldCharType="end"/>
                            </w:r>
                            <w:r>
                              <w:rPr>
                                <w:rFonts w:hint="eastAsia"/>
                              </w:rPr>
                              <w:t xml:space="preserve">  </w:t>
                            </w:r>
                            <w:r w:rsidRPr="000A64A1">
                              <w:rPr>
                                <w:rFonts w:hint="eastAsia"/>
                              </w:rPr>
                              <w:t>Zhe Zhao</w:t>
                            </w:r>
                            <w:r w:rsidRPr="000A64A1">
                              <w:rPr>
                                <w:rFonts w:hint="eastAsia"/>
                              </w:rPr>
                              <w:t>等人</w:t>
                            </w:r>
                            <w:r>
                              <w:rPr>
                                <w:rFonts w:hint="eastAsia"/>
                              </w:rPr>
                              <w:t>的系统</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3AE0DE" id="文本框 83" o:spid="_x0000_s1034" type="#_x0000_t202" style="position:absolute;left:0;text-align:left;margin-left:0;margin-top:329.25pt;width:415.3pt;height:20pt;z-index:2517657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" stroked="f">
                <v:textbox style="mso-fit-shape-to-text:t" inset="0,0,0,0">
                  <w:txbxContent>
                    <w:p w:rsidR="006402E0" w:rsidRPr="000F5FCD" w:rsidRDefault="006402E0" w:rsidP="00061AB0">
                      <w:pPr>
                        <w:pStyle w:val="Caption"/>
                        <w:ind w:firstLine="400"/>
                        <w:rPr>
                          <w:rFonts w:cs="Times New Roman"/>
                          <w:sz w:val="24"/>
                        </w:rPr>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11C38">
                        <w:rPr>
                          <w:noProof/>
                        </w:rPr>
                        <w:t>2</w:t>
                      </w:r>
                      <w:r>
                        <w:fldChar w:fldCharType="end"/>
                      </w:r>
                      <w:r>
                        <w:rPr>
                          <w:rFonts w:hint="eastAsia"/>
                        </w:rPr>
                        <w:t xml:space="preserve">  </w:t>
                      </w:r>
                      <w:r w:rsidRPr="000A64A1">
                        <w:rPr>
                          <w:rFonts w:hint="eastAsia"/>
                        </w:rPr>
                        <w:t>Zhe Zhao</w:t>
                      </w:r>
                      <w:r w:rsidRPr="000A64A1">
                        <w:rPr>
                          <w:rFonts w:hint="eastAsia"/>
                        </w:rPr>
                        <w:t>等人</w:t>
                      </w:r>
                      <w:r>
                        <w:rPr>
                          <w:rFonts w:hint="eastAsia"/>
                        </w:rPr>
                        <w:t>的系统</w:t>
                      </w:r>
                    </w:p>
                  </w:txbxContent>
                </v:textbox>
                <w10:wrap type="topAndBottom" anchorx="margin"/>
              </v:shape>
            </w:pict>
          </mc:Fallback>
        </mc:AlternateContent>
      </w:r>
      <w:r w:rsidRPr="00061AB0">
        <w:rPr>
          <w:rFonts w:cs="Times New Roman" w:hint="eastAsia"/>
          <w:noProof/>
          <w:szCs w:val="22"/>
        </w:rPr>
        <w:drawing>
          <wp:anchor distT="0" distB="0" distL="114300" distR="114300" simplePos="0" relativeHeight="251763712" behindDoc="0" locked="0" layoutInCell="1" allowOverlap="1" wp14:anchorId="6ABE4ED4" wp14:editId="21E30C89">
            <wp:simplePos x="0" y="0"/>
            <wp:positionH relativeFrom="column">
              <wp:posOffset>0</wp:posOffset>
            </wp:positionH>
            <wp:positionV relativeFrom="paragraph">
              <wp:posOffset>2085975</wp:posOffset>
            </wp:positionV>
            <wp:extent cx="5274310" cy="1990725"/>
            <wp:effectExtent l="0" t="0" r="2540" b="9525"/>
            <wp:wrapTopAndBottom/>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1990725"/>
                    </a:xfrm>
                    <a:prstGeom prst="rect">
                      <a:avLst/>
                    </a:prstGeom>
                    <a:noFill/>
                    <a:ln w="9525">
                      <a:noFill/>
                      <a:miter lim="800000"/>
                      <a:headEnd/>
                      <a:tailEnd/>
                    </a:ln>
                  </pic:spPr>
                </pic:pic>
              </a:graphicData>
            </a:graphic>
          </wp:anchor>
        </w:drawing>
      </w:r>
      <w:r w:rsidRPr="00061AB0">
        <w:rPr>
          <w:rFonts w:cs="Times New Roman"/>
          <w:szCs w:val="22"/>
        </w:rPr>
        <w:t>Zhe Zhao</w:t>
      </w:r>
      <w:r w:rsidRPr="00061AB0">
        <w:rPr>
          <w:rFonts w:cs="Times New Roman" w:hint="eastAsia"/>
          <w:szCs w:val="22"/>
        </w:rPr>
        <w:t>等人的研究设计出的筛选排名系统具有高规模性，并可以用于谣言的早期检测</w:t>
      </w:r>
      <w:r w:rsidRPr="00061AB0">
        <w:rPr>
          <w:rFonts w:cs="Times New Roman" w:hint="eastAsia"/>
          <w:szCs w:val="22"/>
          <w:vertAlign w:val="superscript"/>
        </w:rPr>
        <w:t>[11]</w:t>
      </w:r>
      <w:r w:rsidRPr="00061AB0">
        <w:rPr>
          <w:rFonts w:cs="Times New Roman" w:hint="eastAsia"/>
          <w:szCs w:val="22"/>
        </w:rPr>
        <w:t>。图</w:t>
      </w:r>
      <w:r w:rsidRPr="00061AB0">
        <w:rPr>
          <w:rFonts w:cs="Times New Roman" w:hint="eastAsia"/>
          <w:szCs w:val="22"/>
        </w:rPr>
        <w:t>2</w:t>
      </w:r>
      <w:r w:rsidRPr="00061AB0">
        <w:rPr>
          <w:rFonts w:cs="Times New Roman" w:hint="eastAsia"/>
          <w:szCs w:val="22"/>
        </w:rPr>
        <w:t>是他们的系统，一共分为五步：第一步，他们先从</w:t>
      </w:r>
      <w:r w:rsidRPr="00061AB0">
        <w:rPr>
          <w:rFonts w:cs="Times New Roman" w:hint="eastAsia"/>
          <w:szCs w:val="22"/>
        </w:rPr>
        <w:t>Tweets</w:t>
      </w:r>
      <w:r w:rsidRPr="00061AB0">
        <w:rPr>
          <w:rFonts w:cs="Times New Roman" w:hint="eastAsia"/>
          <w:szCs w:val="22"/>
        </w:rPr>
        <w:t>集中检测出反映谣言的“信号</w:t>
      </w:r>
      <w:r w:rsidRPr="00061AB0">
        <w:rPr>
          <w:rFonts w:cs="Times New Roman" w:hint="eastAsia"/>
          <w:szCs w:val="22"/>
        </w:rPr>
        <w:t>tweets</w:t>
      </w:r>
      <w:r w:rsidRPr="00061AB0">
        <w:rPr>
          <w:rFonts w:cs="Times New Roman" w:hint="eastAsia"/>
          <w:szCs w:val="22"/>
        </w:rPr>
        <w:t>”，他们的基本假设是在谣言的传播过程中或多或少会伴有质疑、反对或纠正的</w:t>
      </w:r>
      <w:r w:rsidRPr="00061AB0">
        <w:rPr>
          <w:rFonts w:cs="Times New Roman" w:hint="eastAsia"/>
          <w:szCs w:val="22"/>
        </w:rPr>
        <w:t>tweets</w:t>
      </w:r>
      <w:r w:rsidRPr="00061AB0">
        <w:rPr>
          <w:rFonts w:cs="Times New Roman" w:hint="eastAsia"/>
          <w:szCs w:val="22"/>
        </w:rPr>
        <w:t>，这类</w:t>
      </w:r>
      <w:r w:rsidRPr="00061AB0">
        <w:rPr>
          <w:rFonts w:cs="Times New Roman" w:hint="eastAsia"/>
          <w:szCs w:val="22"/>
        </w:rPr>
        <w:t>tweets</w:t>
      </w:r>
      <w:r w:rsidRPr="00061AB0">
        <w:rPr>
          <w:rFonts w:cs="Times New Roman" w:hint="eastAsia"/>
          <w:szCs w:val="22"/>
        </w:rPr>
        <w:t>就是谣言话题的“信号</w:t>
      </w:r>
      <w:r w:rsidRPr="00061AB0">
        <w:rPr>
          <w:rFonts w:cs="Times New Roman" w:hint="eastAsia"/>
          <w:szCs w:val="22"/>
        </w:rPr>
        <w:t>tweets</w:t>
      </w:r>
      <w:r w:rsidRPr="00061AB0">
        <w:rPr>
          <w:rFonts w:cs="Times New Roman" w:hint="eastAsia"/>
          <w:szCs w:val="22"/>
        </w:rPr>
        <w:t>”，先检测出此类</w:t>
      </w:r>
      <w:r w:rsidRPr="00061AB0">
        <w:rPr>
          <w:rFonts w:cs="Times New Roman" w:hint="eastAsia"/>
          <w:szCs w:val="22"/>
        </w:rPr>
        <w:t>tweets</w:t>
      </w:r>
      <w:r w:rsidRPr="00061AB0">
        <w:rPr>
          <w:rFonts w:cs="Times New Roman" w:hint="eastAsia"/>
          <w:szCs w:val="22"/>
        </w:rPr>
        <w:t>可以很大程度帮助谣言检测，而他们采用的检测的方法是模式匹配，图</w:t>
      </w:r>
      <w:r w:rsidRPr="00061AB0">
        <w:rPr>
          <w:rFonts w:cs="Times New Roman" w:hint="eastAsia"/>
          <w:szCs w:val="22"/>
        </w:rPr>
        <w:t>3</w:t>
      </w:r>
      <w:r w:rsidRPr="00061AB0">
        <w:rPr>
          <w:rFonts w:cs="Times New Roman" w:hint="eastAsia"/>
          <w:szCs w:val="22"/>
        </w:rPr>
        <w:t>是他们用于识别信号</w:t>
      </w:r>
      <w:r w:rsidRPr="00061AB0">
        <w:rPr>
          <w:rFonts w:cs="Times New Roman" w:hint="eastAsia"/>
          <w:szCs w:val="22"/>
        </w:rPr>
        <w:t>tweets</w:t>
      </w:r>
      <w:r w:rsidRPr="00061AB0">
        <w:rPr>
          <w:rFonts w:cs="Times New Roman" w:hint="eastAsia"/>
          <w:szCs w:val="22"/>
        </w:rPr>
        <w:t>的模式规则，前三个是质疑的模式，后两个是反对和纠正的模式，如果某个</w:t>
      </w:r>
      <w:r w:rsidRPr="00061AB0">
        <w:rPr>
          <w:rFonts w:cs="Times New Roman" w:hint="eastAsia"/>
          <w:szCs w:val="22"/>
        </w:rPr>
        <w:t>tweets</w:t>
      </w:r>
      <w:r w:rsidRPr="00061AB0">
        <w:rPr>
          <w:rFonts w:cs="Times New Roman" w:hint="eastAsia"/>
          <w:szCs w:val="22"/>
        </w:rPr>
        <w:t>满足其中一个模式则将它识别为信号</w:t>
      </w:r>
      <w:r w:rsidRPr="00061AB0">
        <w:rPr>
          <w:rFonts w:cs="Times New Roman" w:hint="eastAsia"/>
          <w:szCs w:val="22"/>
        </w:rPr>
        <w:t>tweet</w:t>
      </w:r>
      <w:r w:rsidRPr="00061AB0">
        <w:rPr>
          <w:rFonts w:cs="Times New Roman" w:hint="eastAsia"/>
          <w:szCs w:val="22"/>
        </w:rPr>
        <w:t>；第二步，在识别出所有信号</w:t>
      </w:r>
      <w:r w:rsidRPr="00061AB0">
        <w:rPr>
          <w:rFonts w:cs="Times New Roman" w:hint="eastAsia"/>
          <w:szCs w:val="22"/>
        </w:rPr>
        <w:t>tweets</w:t>
      </w:r>
      <w:r w:rsidRPr="00061AB0">
        <w:rPr>
          <w:rFonts w:cs="Times New Roman" w:hint="eastAsia"/>
          <w:szCs w:val="22"/>
        </w:rPr>
        <w:t>之后，对他们进行聚类，该研究非常重</w:t>
      </w:r>
      <w:r w:rsidR="00AD43B0" w:rsidRPr="00061AB0">
        <w:rPr>
          <w:rFonts w:ascii="Calibri" w:hAnsi="Calibri" w:cs="Times New Roman"/>
          <w:noProof/>
          <w:szCs w:val="22"/>
        </w:rPr>
        <w:lastRenderedPageBreak/>
        <mc:AlternateContent>
          <mc:Choice Requires="wps">
            <w:drawing>
              <wp:anchor distT="0" distB="0" distL="114300" distR="114300" simplePos="0" relativeHeight="251767808" behindDoc="0" locked="0" layoutInCell="1" allowOverlap="1" wp14:anchorId="1E649E5E" wp14:editId="151C3147">
                <wp:simplePos x="0" y="0"/>
                <wp:positionH relativeFrom="margin">
                  <wp:posOffset>13335</wp:posOffset>
                </wp:positionH>
                <wp:positionV relativeFrom="paragraph">
                  <wp:posOffset>1336040</wp:posOffset>
                </wp:positionV>
                <wp:extent cx="5314950" cy="514350"/>
                <wp:effectExtent l="0" t="0" r="0" b="0"/>
                <wp:wrapTopAndBottom/>
                <wp:docPr id="84" name="文本框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4950" cy="514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402E0" w:rsidRDefault="006402E0" w:rsidP="00061AB0">
                            <w:pPr>
                              <w:pStyle w:val="a5"/>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11C38">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6402E0" w:rsidRPr="00AD43B0" w:rsidRDefault="006402E0" w:rsidP="00AD43B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649E5E" id="文本框 84" o:spid="_x0000_s1035" type="#_x0000_t202" style="position:absolute;left:0;text-align:left;margin-left:1.05pt;margin-top:105.2pt;width:418.5pt;height:40.5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" stroked="f">
                <v:textbox inset="0,0,0,0">
                  <w:txbxContent>
                    <w:p w:rsidR="006402E0" w:rsidRDefault="006402E0" w:rsidP="00061AB0">
                      <w:pPr>
                        <w:pStyle w:val="Caption"/>
                        <w:ind w:firstLine="400"/>
                      </w:pPr>
                      <w:r>
                        <w:rPr>
                          <w:rFonts w:hint="eastAsia"/>
                        </w:rPr>
                        <w:t>图</w:t>
                      </w:r>
                      <w:r>
                        <w:rPr>
                          <w:rFonts w:hint="eastAsia"/>
                        </w:rPr>
                        <w:t>A</w:t>
                      </w:r>
                      <w:r>
                        <w:t>-</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611C38">
                        <w:rPr>
                          <w:noProof/>
                        </w:rPr>
                        <w:t>3</w:t>
                      </w:r>
                      <w:r>
                        <w:fldChar w:fldCharType="end"/>
                      </w:r>
                      <w:r>
                        <w:rPr>
                          <w:rFonts w:hint="eastAsia"/>
                        </w:rPr>
                        <w:t xml:space="preserve">  </w:t>
                      </w:r>
                      <w:r>
                        <w:rPr>
                          <w:rFonts w:hint="eastAsia"/>
                        </w:rPr>
                        <w:t>信号</w:t>
                      </w:r>
                      <w:r>
                        <w:rPr>
                          <w:rFonts w:hint="eastAsia"/>
                        </w:rPr>
                        <w:t>tweets</w:t>
                      </w:r>
                      <w:r>
                        <w:rPr>
                          <w:rFonts w:hint="eastAsia"/>
                        </w:rPr>
                        <w:t>检测采用的模式规则</w:t>
                      </w:r>
                    </w:p>
                    <w:p w:rsidR="006402E0" w:rsidRPr="00AD43B0" w:rsidRDefault="006402E0" w:rsidP="00AD43B0"/>
                  </w:txbxContent>
                </v:textbox>
                <w10:wrap type="topAndBottom" anchorx="margin"/>
              </v:shape>
            </w:pict>
          </mc:Fallback>
        </mc:AlternateContent>
      </w:r>
      <w:r w:rsidRPr="00061AB0">
        <w:rPr>
          <w:rFonts w:cs="Times New Roman"/>
          <w:noProof/>
          <w:szCs w:val="22"/>
        </w:rPr>
        <w:drawing>
          <wp:anchor distT="0" distB="0" distL="114300" distR="114300" simplePos="0" relativeHeight="251766784" behindDoc="0" locked="0" layoutInCell="1" allowOverlap="1" wp14:anchorId="759B1BF3" wp14:editId="5A8C2B18">
            <wp:simplePos x="0" y="0"/>
            <wp:positionH relativeFrom="column">
              <wp:posOffset>1363345</wp:posOffset>
            </wp:positionH>
            <wp:positionV relativeFrom="paragraph">
              <wp:posOffset>12700</wp:posOffset>
            </wp:positionV>
            <wp:extent cx="2886710" cy="1284605"/>
            <wp:effectExtent l="0" t="0" r="8890" b="0"/>
            <wp:wrapTopAndBottom/>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2886710" cy="12846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061AB0">
        <w:rPr>
          <w:rFonts w:cs="Times New Roman" w:hint="eastAsia"/>
          <w:szCs w:val="22"/>
        </w:rPr>
        <w:t>视</w:t>
      </w:r>
      <w:r w:rsidRPr="00061AB0">
        <w:rPr>
          <w:rFonts w:cs="Times New Roman" w:hint="eastAsia"/>
          <w:szCs w:val="22"/>
        </w:rPr>
        <w:t>tweets</w:t>
      </w:r>
      <w:r w:rsidRPr="00061AB0">
        <w:rPr>
          <w:rFonts w:cs="Times New Roman" w:hint="eastAsia"/>
          <w:szCs w:val="22"/>
        </w:rPr>
        <w:t>的“重叠率”，他们认为识别讨论同一话题</w:t>
      </w:r>
      <w:r w:rsidRPr="00061AB0">
        <w:rPr>
          <w:rFonts w:cs="Times New Roman" w:hint="eastAsia"/>
          <w:szCs w:val="22"/>
        </w:rPr>
        <w:t>tweets</w:t>
      </w:r>
      <w:r w:rsidRPr="00061AB0">
        <w:rPr>
          <w:rFonts w:cs="Times New Roman" w:hint="eastAsia"/>
          <w:szCs w:val="22"/>
        </w:rPr>
        <w:t>的步骤应当做得尽量谨慎，因为谣言的传播有很大程度都是通过</w:t>
      </w:r>
      <w:r w:rsidRPr="00061AB0">
        <w:rPr>
          <w:rFonts w:cs="Times New Roman" w:hint="eastAsia"/>
          <w:szCs w:val="22"/>
        </w:rPr>
        <w:t>retweet</w:t>
      </w:r>
      <w:r w:rsidRPr="00061AB0">
        <w:rPr>
          <w:rFonts w:cs="Times New Roman" w:hint="eastAsia"/>
          <w:szCs w:val="22"/>
        </w:rPr>
        <w:t>进行的，在此过程中原始</w:t>
      </w:r>
      <w:r w:rsidRPr="00061AB0">
        <w:rPr>
          <w:rFonts w:cs="Times New Roman" w:hint="eastAsia"/>
          <w:szCs w:val="22"/>
        </w:rPr>
        <w:t>tweet</w:t>
      </w:r>
      <w:r w:rsidRPr="00061AB0">
        <w:rPr>
          <w:rFonts w:cs="Times New Roman" w:hint="eastAsia"/>
          <w:szCs w:val="22"/>
        </w:rPr>
        <w:t>和</w:t>
      </w:r>
      <w:r w:rsidRPr="00061AB0">
        <w:rPr>
          <w:rFonts w:cs="Times New Roman" w:hint="eastAsia"/>
          <w:szCs w:val="22"/>
        </w:rPr>
        <w:t>retweet</w:t>
      </w:r>
      <w:r w:rsidRPr="00061AB0">
        <w:rPr>
          <w:rFonts w:cs="Times New Roman" w:hint="eastAsia"/>
          <w:szCs w:val="22"/>
        </w:rPr>
        <w:t>的内容重叠率应当很高，并且由于微博数量众多，聚类的步骤的复杂度应当尽量低，因此他们对信号</w:t>
      </w:r>
      <w:r w:rsidRPr="00061AB0">
        <w:rPr>
          <w:rFonts w:cs="Times New Roman" w:hint="eastAsia"/>
          <w:szCs w:val="22"/>
        </w:rPr>
        <w:t>tweets</w:t>
      </w:r>
      <w:r w:rsidRPr="00061AB0">
        <w:rPr>
          <w:rFonts w:cs="Times New Roman" w:hint="eastAsia"/>
          <w:szCs w:val="22"/>
        </w:rPr>
        <w:t>两两计算内容的单词、二元词组以及三元词组的集合重叠率（</w:t>
      </w:r>
      <w:r w:rsidRPr="00061AB0">
        <w:rPr>
          <w:rFonts w:cs="Times New Roman" w:hint="eastAsia"/>
          <w:szCs w:val="22"/>
        </w:rPr>
        <w:t>Jaccard coefficient</w:t>
      </w:r>
      <w:r w:rsidRPr="00061AB0">
        <w:rPr>
          <w:rFonts w:cs="Times New Roman" w:hint="eastAsia"/>
          <w:szCs w:val="22"/>
        </w:rPr>
        <w:t>）并设置一个较高的最低阈值（</w:t>
      </w:r>
      <w:r w:rsidRPr="00061AB0">
        <w:rPr>
          <w:rFonts w:cs="Times New Roman" w:hint="eastAsia"/>
          <w:szCs w:val="22"/>
        </w:rPr>
        <w:t>0.8</w:t>
      </w:r>
      <w:r w:rsidRPr="00061AB0">
        <w:rPr>
          <w:rFonts w:cs="Times New Roman" w:hint="eastAsia"/>
          <w:szCs w:val="22"/>
        </w:rPr>
        <w:t>），高于此阈值则将两信号</w:t>
      </w:r>
      <w:r w:rsidRPr="00061AB0">
        <w:rPr>
          <w:rFonts w:cs="Times New Roman" w:hint="eastAsia"/>
          <w:szCs w:val="22"/>
        </w:rPr>
        <w:t>tweets</w:t>
      </w:r>
      <w:r w:rsidRPr="00061AB0">
        <w:rPr>
          <w:rFonts w:cs="Times New Roman" w:hint="eastAsia"/>
          <w:szCs w:val="22"/>
        </w:rPr>
        <w:t>聚为一类，此聚类过程有点像图模型中的</w:t>
      </w:r>
      <w:r w:rsidRPr="00061AB0">
        <w:rPr>
          <w:rFonts w:cs="Times New Roman" w:hint="eastAsia"/>
          <w:szCs w:val="22"/>
        </w:rPr>
        <w:t>community detection</w:t>
      </w:r>
      <w:r w:rsidRPr="00061AB0">
        <w:rPr>
          <w:rFonts w:cs="Times New Roman" w:hint="eastAsia"/>
          <w:szCs w:val="22"/>
        </w:rPr>
        <w:t>，由于阈值设置较高，所以每个</w:t>
      </w:r>
      <w:r w:rsidRPr="00061AB0">
        <w:rPr>
          <w:rFonts w:cs="Times New Roman" w:hint="eastAsia"/>
          <w:szCs w:val="22"/>
        </w:rPr>
        <w:t>cluster</w:t>
      </w:r>
      <w:r w:rsidRPr="00061AB0">
        <w:rPr>
          <w:rFonts w:cs="Times New Roman" w:hint="eastAsia"/>
          <w:szCs w:val="22"/>
        </w:rPr>
        <w:t>不会过大，然后筛选出其中规模超过一定阈值</w:t>
      </w:r>
      <w:r w:rsidRPr="00061AB0">
        <w:rPr>
          <w:rFonts w:cs="Times New Roman" w:hint="eastAsia"/>
          <w:szCs w:val="22"/>
        </w:rPr>
        <w:t>cluster</w:t>
      </w:r>
      <w:r w:rsidRPr="00061AB0">
        <w:rPr>
          <w:rFonts w:cs="Times New Roman" w:hint="eastAsia"/>
          <w:szCs w:val="22"/>
        </w:rPr>
        <w:t>；第三步，对每个信号</w:t>
      </w:r>
      <w:r w:rsidRPr="00061AB0">
        <w:rPr>
          <w:rFonts w:cs="Times New Roman" w:hint="eastAsia"/>
          <w:szCs w:val="22"/>
        </w:rPr>
        <w:t>cluster</w:t>
      </w:r>
      <w:r w:rsidRPr="00061AB0">
        <w:rPr>
          <w:rFonts w:cs="Times New Roman" w:hint="eastAsia"/>
          <w:szCs w:val="22"/>
        </w:rPr>
        <w:t>提取出现率较高的单词、二元词组和三元词组作为其</w:t>
      </w:r>
      <w:r w:rsidRPr="00061AB0">
        <w:rPr>
          <w:rFonts w:cs="Times New Roman" w:hint="eastAsia"/>
          <w:szCs w:val="22"/>
        </w:rPr>
        <w:t>statement</w:t>
      </w:r>
      <w:r w:rsidRPr="00061AB0">
        <w:rPr>
          <w:rFonts w:cs="Times New Roman" w:hint="eastAsia"/>
          <w:szCs w:val="22"/>
        </w:rPr>
        <w:t>集合，此集合表示的就是每个</w:t>
      </w:r>
      <w:r w:rsidRPr="00061AB0">
        <w:rPr>
          <w:rFonts w:cs="Times New Roman" w:hint="eastAsia"/>
          <w:szCs w:val="22"/>
        </w:rPr>
        <w:t>cluster</w:t>
      </w:r>
      <w:r w:rsidRPr="00061AB0">
        <w:rPr>
          <w:rFonts w:cs="Times New Roman" w:hint="eastAsia"/>
          <w:szCs w:val="22"/>
        </w:rPr>
        <w:t>的真正的话题内容；第四步，将非信号</w:t>
      </w:r>
      <w:r w:rsidRPr="00061AB0">
        <w:rPr>
          <w:rFonts w:cs="Times New Roman" w:hint="eastAsia"/>
          <w:szCs w:val="22"/>
        </w:rPr>
        <w:t>tweets</w:t>
      </w:r>
      <w:r w:rsidRPr="00061AB0">
        <w:rPr>
          <w:rFonts w:cs="Times New Roman" w:hint="eastAsia"/>
          <w:szCs w:val="22"/>
        </w:rPr>
        <w:t>逐一与每个信号</w:t>
      </w:r>
      <w:r w:rsidRPr="00061AB0">
        <w:rPr>
          <w:rFonts w:cs="Times New Roman" w:hint="eastAsia"/>
          <w:szCs w:val="22"/>
        </w:rPr>
        <w:t>cluster</w:t>
      </w:r>
      <w:r w:rsidRPr="00061AB0">
        <w:rPr>
          <w:rFonts w:cs="Times New Roman" w:hint="eastAsia"/>
          <w:szCs w:val="22"/>
        </w:rPr>
        <w:t>的</w:t>
      </w:r>
      <w:r w:rsidRPr="00061AB0">
        <w:rPr>
          <w:rFonts w:cs="Times New Roman" w:hint="eastAsia"/>
          <w:szCs w:val="22"/>
        </w:rPr>
        <w:t>statement</w:t>
      </w:r>
      <w:r w:rsidRPr="00061AB0">
        <w:rPr>
          <w:rFonts w:cs="Times New Roman" w:hint="eastAsia"/>
          <w:szCs w:val="22"/>
        </w:rPr>
        <w:t>集合进行重复率计算，将超过一定阈值的非信号</w:t>
      </w:r>
      <w:r w:rsidRPr="00061AB0">
        <w:rPr>
          <w:rFonts w:cs="Times New Roman" w:hint="eastAsia"/>
          <w:szCs w:val="22"/>
        </w:rPr>
        <w:t>tweets</w:t>
      </w:r>
      <w:r w:rsidRPr="00061AB0">
        <w:rPr>
          <w:rFonts w:cs="Times New Roman" w:hint="eastAsia"/>
          <w:szCs w:val="22"/>
        </w:rPr>
        <w:t>聚类到该信号</w:t>
      </w:r>
      <w:r w:rsidRPr="00061AB0">
        <w:rPr>
          <w:rFonts w:cs="Times New Roman" w:hint="eastAsia"/>
          <w:szCs w:val="22"/>
        </w:rPr>
        <w:t>cluster</w:t>
      </w:r>
      <w:r w:rsidRPr="00061AB0">
        <w:rPr>
          <w:rFonts w:cs="Times New Roman" w:hint="eastAsia"/>
          <w:szCs w:val="22"/>
        </w:rPr>
        <w:t>中，形成一个话题</w:t>
      </w:r>
      <w:r w:rsidRPr="00061AB0">
        <w:rPr>
          <w:rFonts w:cs="Times New Roman" w:hint="eastAsia"/>
          <w:szCs w:val="22"/>
        </w:rPr>
        <w:t>cluster</w:t>
      </w:r>
      <w:r w:rsidRPr="00061AB0">
        <w:rPr>
          <w:rFonts w:cs="Times New Roman" w:hint="eastAsia"/>
          <w:szCs w:val="22"/>
        </w:rPr>
        <w:t>；第五步，对话题</w:t>
      </w:r>
      <w:r w:rsidRPr="00061AB0">
        <w:rPr>
          <w:rFonts w:cs="Times New Roman" w:hint="eastAsia"/>
          <w:szCs w:val="22"/>
        </w:rPr>
        <w:t>cluster</w:t>
      </w:r>
      <w:r w:rsidRPr="00061AB0">
        <w:rPr>
          <w:rFonts w:cs="Times New Roman" w:hint="eastAsia"/>
          <w:szCs w:val="22"/>
        </w:rPr>
        <w:t>中的信号和非信号</w:t>
      </w:r>
      <w:r w:rsidRPr="00061AB0">
        <w:rPr>
          <w:rFonts w:cs="Times New Roman" w:hint="eastAsia"/>
          <w:szCs w:val="22"/>
        </w:rPr>
        <w:t>tweets</w:t>
      </w:r>
      <w:r w:rsidRPr="00061AB0">
        <w:rPr>
          <w:rFonts w:cs="Times New Roman" w:hint="eastAsia"/>
          <w:szCs w:val="22"/>
        </w:rPr>
        <w:t>提取特征，并采用有监督学习技术训练出一个可疑度排名器，利用此排名器对话题</w:t>
      </w:r>
      <w:r w:rsidRPr="00061AB0">
        <w:rPr>
          <w:rFonts w:cs="Times New Roman" w:hint="eastAsia"/>
          <w:szCs w:val="22"/>
        </w:rPr>
        <w:t>cluster</w:t>
      </w:r>
      <w:r w:rsidRPr="00061AB0">
        <w:rPr>
          <w:rFonts w:cs="Times New Roman" w:hint="eastAsia"/>
          <w:szCs w:val="22"/>
        </w:rPr>
        <w:t>进行可疑度排序，找出最可疑的话题作为谣言候选列表交予人工检测。</w:t>
      </w:r>
    </w:p>
    <w:p w:rsidR="00061AB0" w:rsidRPr="00061AB0" w:rsidRDefault="00061AB0" w:rsidP="00061AB0">
      <w:pPr>
        <w:ind w:firstLine="480"/>
        <w:rPr>
          <w:rFonts w:cs="Times New Roman"/>
          <w:szCs w:val="22"/>
        </w:rPr>
      </w:pPr>
      <w:r w:rsidRPr="00061AB0">
        <w:rPr>
          <w:rFonts w:cs="Times New Roman" w:hint="eastAsia"/>
          <w:szCs w:val="22"/>
        </w:rPr>
        <w:t>值得注意的是此研究中的第五步用到了有监督学习技术，这表明此系统仍需要一定的标记训练集，但为了规模性，该研究选取的特征都比较简单，如信号</w:t>
      </w:r>
      <w:r w:rsidRPr="00061AB0">
        <w:rPr>
          <w:rFonts w:cs="Times New Roman" w:hint="eastAsia"/>
          <w:szCs w:val="22"/>
        </w:rPr>
        <w:t>tweets</w:t>
      </w:r>
      <w:r w:rsidRPr="00061AB0">
        <w:rPr>
          <w:rFonts w:cs="Times New Roman" w:hint="eastAsia"/>
          <w:szCs w:val="22"/>
        </w:rPr>
        <w:t>占所有</w:t>
      </w:r>
      <w:r w:rsidRPr="00061AB0">
        <w:rPr>
          <w:rFonts w:cs="Times New Roman" w:hint="eastAsia"/>
          <w:szCs w:val="22"/>
        </w:rPr>
        <w:t>tweets</w:t>
      </w:r>
      <w:r w:rsidRPr="00061AB0">
        <w:rPr>
          <w:rFonts w:cs="Times New Roman" w:hint="eastAsia"/>
          <w:szCs w:val="22"/>
        </w:rPr>
        <w:t>的比例、话题</w:t>
      </w:r>
      <w:r w:rsidRPr="00061AB0">
        <w:rPr>
          <w:rFonts w:cs="Times New Roman" w:hint="eastAsia"/>
          <w:szCs w:val="22"/>
        </w:rPr>
        <w:t>cluster</w:t>
      </w:r>
      <w:r w:rsidRPr="00061AB0">
        <w:rPr>
          <w:rFonts w:cs="Times New Roman" w:hint="eastAsia"/>
          <w:szCs w:val="22"/>
        </w:rPr>
        <w:t>中词分布的混乱程度（熵）、</w:t>
      </w:r>
      <w:r w:rsidRPr="00061AB0">
        <w:rPr>
          <w:rFonts w:cs="Times New Roman" w:hint="eastAsia"/>
          <w:szCs w:val="22"/>
        </w:rPr>
        <w:t>tweets</w:t>
      </w:r>
      <w:r w:rsidRPr="00061AB0">
        <w:rPr>
          <w:rFonts w:cs="Times New Roman" w:hint="eastAsia"/>
          <w:szCs w:val="22"/>
        </w:rPr>
        <w:t>的平均长度、</w:t>
      </w:r>
      <w:r w:rsidRPr="00061AB0">
        <w:rPr>
          <w:rFonts w:cs="Times New Roman" w:hint="eastAsia"/>
          <w:szCs w:val="22"/>
        </w:rPr>
        <w:t>retweet</w:t>
      </w:r>
      <w:r w:rsidRPr="00061AB0">
        <w:rPr>
          <w:rFonts w:cs="Times New Roman" w:hint="eastAsia"/>
          <w:szCs w:val="22"/>
        </w:rPr>
        <w:t>所占比例以及所含</w:t>
      </w:r>
      <w:r w:rsidRPr="00061AB0">
        <w:rPr>
          <w:rFonts w:cs="Times New Roman" w:hint="eastAsia"/>
          <w:szCs w:val="22"/>
        </w:rPr>
        <w:t>url</w:t>
      </w:r>
      <w:r w:rsidRPr="00061AB0">
        <w:rPr>
          <w:rFonts w:cs="Times New Roman" w:hint="eastAsia"/>
          <w:szCs w:val="22"/>
        </w:rPr>
        <w:t>、</w:t>
      </w:r>
      <w:r w:rsidRPr="00061AB0">
        <w:rPr>
          <w:rFonts w:cs="Times New Roman" w:hint="eastAsia"/>
          <w:szCs w:val="22"/>
        </w:rPr>
        <w:t>hashtag</w:t>
      </w:r>
      <w:r w:rsidRPr="00061AB0">
        <w:rPr>
          <w:rFonts w:cs="Times New Roman" w:hint="eastAsia"/>
          <w:szCs w:val="22"/>
        </w:rPr>
        <w:t>和</w:t>
      </w:r>
      <w:r w:rsidRPr="00061AB0">
        <w:rPr>
          <w:rFonts w:cs="Times New Roman" w:hint="eastAsia"/>
          <w:szCs w:val="22"/>
        </w:rPr>
        <w:t>mention</w:t>
      </w:r>
      <w:r w:rsidRPr="00061AB0">
        <w:rPr>
          <w:rFonts w:cs="Times New Roman" w:hint="eastAsia"/>
          <w:szCs w:val="22"/>
        </w:rPr>
        <w:t>的数目等，并没有第四章的监督技术选取的特征那么复杂和有效。其尝试采用的分类器（排名器）是</w:t>
      </w:r>
      <w:r w:rsidRPr="00061AB0">
        <w:rPr>
          <w:rFonts w:cs="Times New Roman" w:hint="eastAsia"/>
          <w:szCs w:val="22"/>
        </w:rPr>
        <w:t>SVM</w:t>
      </w:r>
      <w:r w:rsidRPr="00061AB0">
        <w:rPr>
          <w:rFonts w:cs="Times New Roman" w:hint="eastAsia"/>
          <w:szCs w:val="22"/>
        </w:rPr>
        <w:t>和决策树，最终发现决策树的准确度更高。最后实验表明，该系统能从每天产生的</w:t>
      </w:r>
      <w:r w:rsidRPr="00061AB0">
        <w:rPr>
          <w:rFonts w:cs="Times New Roman" w:hint="eastAsia"/>
          <w:szCs w:val="22"/>
        </w:rPr>
        <w:t>tweets</w:t>
      </w:r>
      <w:r w:rsidRPr="00061AB0">
        <w:rPr>
          <w:rFonts w:cs="Times New Roman" w:hint="eastAsia"/>
          <w:szCs w:val="22"/>
        </w:rPr>
        <w:t>中筛选出三百个左右的谣言候选话题，大大减少了人工筛选的工作量，其排名前</w:t>
      </w:r>
      <w:r w:rsidRPr="00061AB0">
        <w:rPr>
          <w:rFonts w:cs="Times New Roman" w:hint="eastAsia"/>
          <w:szCs w:val="22"/>
        </w:rPr>
        <w:t>10</w:t>
      </w:r>
      <w:r w:rsidRPr="00061AB0">
        <w:rPr>
          <w:rFonts w:cs="Times New Roman" w:hint="eastAsia"/>
          <w:szCs w:val="22"/>
        </w:rPr>
        <w:t>的候选者中真正的谣言有</w:t>
      </w:r>
      <w:r w:rsidRPr="00061AB0">
        <w:rPr>
          <w:rFonts w:cs="Times New Roman" w:hint="eastAsia"/>
          <w:szCs w:val="22"/>
        </w:rPr>
        <w:t>60%</w:t>
      </w:r>
      <w:r w:rsidRPr="00061AB0">
        <w:rPr>
          <w:rFonts w:cs="Times New Roman" w:hint="eastAsia"/>
          <w:szCs w:val="22"/>
        </w:rPr>
        <w:t>，而前</w:t>
      </w:r>
      <w:r w:rsidRPr="00061AB0">
        <w:rPr>
          <w:rFonts w:cs="Times New Roman" w:hint="eastAsia"/>
          <w:szCs w:val="22"/>
        </w:rPr>
        <w:t>50</w:t>
      </w:r>
      <w:r w:rsidRPr="00061AB0">
        <w:rPr>
          <w:rFonts w:cs="Times New Roman" w:hint="eastAsia"/>
          <w:szCs w:val="22"/>
        </w:rPr>
        <w:t>的候选者中真正的谣言有</w:t>
      </w:r>
      <w:r w:rsidRPr="00061AB0">
        <w:rPr>
          <w:rFonts w:cs="Times New Roman" w:hint="eastAsia"/>
          <w:szCs w:val="22"/>
        </w:rPr>
        <w:t>33%</w:t>
      </w:r>
      <w:r w:rsidRPr="00061AB0">
        <w:rPr>
          <w:rFonts w:cs="Times New Roman" w:hint="eastAsia"/>
          <w:szCs w:val="22"/>
        </w:rPr>
        <w:t>，而所有候选者（共</w:t>
      </w:r>
      <w:r w:rsidRPr="00061AB0">
        <w:rPr>
          <w:rFonts w:cs="Times New Roman" w:hint="eastAsia"/>
          <w:szCs w:val="22"/>
        </w:rPr>
        <w:t>350</w:t>
      </w:r>
      <w:r w:rsidRPr="00061AB0">
        <w:rPr>
          <w:rFonts w:cs="Times New Roman" w:hint="eastAsia"/>
          <w:szCs w:val="22"/>
        </w:rPr>
        <w:t>个）的准确率有</w:t>
      </w:r>
      <w:r w:rsidRPr="00061AB0">
        <w:rPr>
          <w:rFonts w:cs="Times New Roman" w:hint="eastAsia"/>
          <w:szCs w:val="22"/>
        </w:rPr>
        <w:t>26%</w:t>
      </w:r>
      <w:r w:rsidRPr="00061AB0">
        <w:rPr>
          <w:rFonts w:cs="Times New Roman" w:hint="eastAsia"/>
          <w:szCs w:val="22"/>
        </w:rPr>
        <w:t>。相较于采用监督学习的谣言检测技术（最高</w:t>
      </w:r>
      <w:r w:rsidRPr="00061AB0">
        <w:rPr>
          <w:rFonts w:cs="Times New Roman" w:hint="eastAsia"/>
          <w:szCs w:val="22"/>
        </w:rPr>
        <w:t>90%</w:t>
      </w:r>
      <w:r w:rsidRPr="00061AB0">
        <w:rPr>
          <w:rFonts w:cs="Times New Roman" w:hint="eastAsia"/>
          <w:szCs w:val="22"/>
        </w:rPr>
        <w:t>的</w:t>
      </w:r>
      <w:r w:rsidRPr="00061AB0">
        <w:rPr>
          <w:rFonts w:cs="Times New Roman" w:hint="eastAsia"/>
          <w:szCs w:val="22"/>
        </w:rPr>
        <w:t>F1-score</w:t>
      </w:r>
      <w:r w:rsidRPr="00061AB0">
        <w:rPr>
          <w:rFonts w:cs="Times New Roman" w:hint="eastAsia"/>
          <w:szCs w:val="22"/>
        </w:rPr>
        <w:t>），这个准确率显得十分低，但是监督学习技术</w:t>
      </w:r>
      <w:r w:rsidRPr="00061AB0">
        <w:rPr>
          <w:rFonts w:cs="Times New Roman" w:hint="eastAsia"/>
          <w:szCs w:val="22"/>
        </w:rPr>
        <w:lastRenderedPageBreak/>
        <w:t>采用的分类器仅能对每条</w:t>
      </w:r>
      <w:r w:rsidRPr="00061AB0">
        <w:rPr>
          <w:rFonts w:cs="Times New Roman" w:hint="eastAsia"/>
          <w:szCs w:val="22"/>
        </w:rPr>
        <w:t>tweets</w:t>
      </w:r>
      <w:r w:rsidRPr="00061AB0">
        <w:rPr>
          <w:rFonts w:cs="Times New Roman" w:hint="eastAsia"/>
          <w:szCs w:val="22"/>
        </w:rPr>
        <w:t>进行分类，所以错误率即便仅有</w:t>
      </w:r>
      <w:r w:rsidRPr="00061AB0">
        <w:rPr>
          <w:rFonts w:cs="Times New Roman" w:hint="eastAsia"/>
          <w:szCs w:val="22"/>
        </w:rPr>
        <w:t>10%</w:t>
      </w:r>
      <w:r w:rsidRPr="00061AB0">
        <w:rPr>
          <w:rFonts w:cs="Times New Roman" w:hint="eastAsia"/>
          <w:szCs w:val="22"/>
        </w:rPr>
        <w:t>，在巨大的</w:t>
      </w:r>
      <w:r w:rsidRPr="00061AB0">
        <w:rPr>
          <w:rFonts w:cs="Times New Roman" w:hint="eastAsia"/>
          <w:szCs w:val="22"/>
        </w:rPr>
        <w:t>tweets</w:t>
      </w:r>
      <w:r w:rsidRPr="00061AB0">
        <w:rPr>
          <w:rFonts w:cs="Times New Roman" w:hint="eastAsia"/>
          <w:szCs w:val="22"/>
        </w:rPr>
        <w:t>基数下也是不能容忍的；相对的，此系统能对</w:t>
      </w:r>
      <w:r w:rsidRPr="00061AB0">
        <w:rPr>
          <w:rFonts w:cs="Times New Roman" w:hint="eastAsia"/>
          <w:szCs w:val="22"/>
        </w:rPr>
        <w:t>tweets</w:t>
      </w:r>
      <w:r w:rsidRPr="00061AB0">
        <w:rPr>
          <w:rFonts w:cs="Times New Roman" w:hint="eastAsia"/>
          <w:szCs w:val="22"/>
        </w:rPr>
        <w:t>进行话题检测，将一个月的</w:t>
      </w:r>
      <w:r w:rsidRPr="00061AB0">
        <w:rPr>
          <w:rFonts w:cs="Times New Roman" w:hint="eastAsia"/>
          <w:szCs w:val="22"/>
        </w:rPr>
        <w:t>12</w:t>
      </w:r>
      <w:r w:rsidRPr="00061AB0">
        <w:rPr>
          <w:rFonts w:cs="Times New Roman" w:hint="eastAsia"/>
          <w:szCs w:val="22"/>
        </w:rPr>
        <w:t>亿条</w:t>
      </w:r>
      <w:r w:rsidRPr="00061AB0">
        <w:rPr>
          <w:rFonts w:cs="Times New Roman" w:hint="eastAsia"/>
          <w:szCs w:val="22"/>
        </w:rPr>
        <w:t>tweets</w:t>
      </w:r>
      <w:r w:rsidRPr="00061AB0">
        <w:rPr>
          <w:rFonts w:cs="Times New Roman" w:hint="eastAsia"/>
          <w:szCs w:val="22"/>
        </w:rPr>
        <w:t>缩减为</w:t>
      </w:r>
      <w:r w:rsidRPr="00061AB0">
        <w:rPr>
          <w:rFonts w:cs="Times New Roman" w:hint="eastAsia"/>
          <w:szCs w:val="22"/>
        </w:rPr>
        <w:t>350</w:t>
      </w:r>
      <w:r w:rsidRPr="00061AB0">
        <w:rPr>
          <w:rFonts w:cs="Times New Roman" w:hint="eastAsia"/>
          <w:szCs w:val="22"/>
        </w:rPr>
        <w:t>个候选话题，并最终有</w:t>
      </w:r>
      <w:r w:rsidRPr="00061AB0">
        <w:rPr>
          <w:rFonts w:cs="Times New Roman" w:hint="eastAsia"/>
          <w:szCs w:val="22"/>
        </w:rPr>
        <w:t>92</w:t>
      </w:r>
      <w:r w:rsidRPr="00061AB0">
        <w:rPr>
          <w:rFonts w:cs="Times New Roman" w:hint="eastAsia"/>
          <w:szCs w:val="22"/>
        </w:rPr>
        <w:t>个是真正的谣言，其实用性远远高于前者；由于该系统的核心检测步骤是对信号</w:t>
      </w:r>
      <w:r w:rsidRPr="00061AB0">
        <w:rPr>
          <w:rFonts w:cs="Times New Roman" w:hint="eastAsia"/>
          <w:szCs w:val="22"/>
        </w:rPr>
        <w:t>tweets</w:t>
      </w:r>
      <w:r w:rsidRPr="00061AB0">
        <w:rPr>
          <w:rFonts w:cs="Times New Roman" w:hint="eastAsia"/>
          <w:szCs w:val="22"/>
        </w:rPr>
        <w:t>的检测，又因为此研究发现谣言消息的信号</w:t>
      </w:r>
      <w:r w:rsidRPr="00061AB0">
        <w:rPr>
          <w:rFonts w:cs="Times New Roman" w:hint="eastAsia"/>
          <w:szCs w:val="22"/>
        </w:rPr>
        <w:t>tweets</w:t>
      </w:r>
      <w:r w:rsidRPr="00061AB0">
        <w:rPr>
          <w:rFonts w:cs="Times New Roman" w:hint="eastAsia"/>
          <w:szCs w:val="22"/>
        </w:rPr>
        <w:t>都出现得特别早（一般</w:t>
      </w:r>
      <w:r w:rsidRPr="00061AB0">
        <w:rPr>
          <w:rFonts w:cs="Times New Roman" w:hint="eastAsia"/>
          <w:szCs w:val="22"/>
        </w:rPr>
        <w:t>10min</w:t>
      </w:r>
      <w:r w:rsidRPr="00061AB0">
        <w:rPr>
          <w:rFonts w:cs="Times New Roman" w:hint="eastAsia"/>
          <w:szCs w:val="22"/>
        </w:rPr>
        <w:t>到</w:t>
      </w:r>
      <w:r w:rsidRPr="00061AB0">
        <w:rPr>
          <w:rFonts w:cs="Times New Roman" w:hint="eastAsia"/>
          <w:szCs w:val="22"/>
        </w:rPr>
        <w:t>4h</w:t>
      </w:r>
      <w:r w:rsidRPr="00061AB0">
        <w:rPr>
          <w:rFonts w:cs="Times New Roman" w:hint="eastAsia"/>
          <w:szCs w:val="22"/>
        </w:rPr>
        <w:t>就出现），所以此系统可用于谣言的早期检测（此结论经过了实验说明）。最后，由于系统采用的算法复杂度不高，所以其可用于真实的社交网络大规模消息的谣言检测（该系统处理每天产生</w:t>
      </w:r>
      <w:r w:rsidRPr="00061AB0">
        <w:rPr>
          <w:rFonts w:cs="Times New Roman" w:hint="eastAsia"/>
          <w:szCs w:val="22"/>
        </w:rPr>
        <w:t>tweets</w:t>
      </w:r>
      <w:r w:rsidRPr="00061AB0">
        <w:rPr>
          <w:rFonts w:cs="Times New Roman" w:hint="eastAsia"/>
          <w:szCs w:val="22"/>
        </w:rPr>
        <w:t>的</w:t>
      </w:r>
      <w:r w:rsidRPr="00061AB0">
        <w:rPr>
          <w:rFonts w:cs="Times New Roman" w:hint="eastAsia"/>
          <w:szCs w:val="22"/>
        </w:rPr>
        <w:t>10%</w:t>
      </w:r>
      <w:r w:rsidRPr="00061AB0">
        <w:rPr>
          <w:rFonts w:cs="Times New Roman" w:hint="eastAsia"/>
          <w:szCs w:val="22"/>
        </w:rPr>
        <w:t>只需要</w:t>
      </w:r>
      <w:r w:rsidRPr="00061AB0">
        <w:rPr>
          <w:rFonts w:cs="Times New Roman" w:hint="eastAsia"/>
          <w:szCs w:val="22"/>
        </w:rPr>
        <w:t>30min</w:t>
      </w:r>
      <w:r w:rsidRPr="00061AB0">
        <w:rPr>
          <w:rFonts w:cs="Times New Roman" w:hint="eastAsia"/>
          <w:szCs w:val="22"/>
        </w:rPr>
        <w:t>）。</w:t>
      </w:r>
    </w:p>
    <w:p w:rsidR="00061AB0" w:rsidRPr="00061AB0" w:rsidRDefault="00061AB0" w:rsidP="00061AB0">
      <w:pPr>
        <w:ind w:firstLine="480"/>
        <w:rPr>
          <w:rFonts w:cs="Times New Roman"/>
          <w:szCs w:val="22"/>
        </w:rPr>
      </w:pPr>
      <w:r w:rsidRPr="00061AB0">
        <w:rPr>
          <w:rFonts w:cs="Times New Roman" w:hint="eastAsia"/>
          <w:szCs w:val="22"/>
        </w:rPr>
        <w:t>当然，目前该系统使用的聚类算法、信号检测技术、话题抽取技术和可疑度排名技术都较为简单，如果舍弃一定的规模性，采用更精细的技术，比如借鉴第四章监督学习技术中抽取的特征和分类器选取，设计出更好的排名器，那么很有可能提升其候选集的准确度，得到更为让人满意的结果。</w:t>
      </w:r>
    </w:p>
    <w:p w:rsidR="00061AB0" w:rsidRPr="00061AB0" w:rsidRDefault="00061AB0" w:rsidP="00061AB0">
      <w:pPr>
        <w:ind w:firstLine="480"/>
        <w:rPr>
          <w:rFonts w:cs="Times New Roman"/>
          <w:szCs w:val="22"/>
        </w:rPr>
      </w:pPr>
      <w:r w:rsidRPr="00061AB0">
        <w:rPr>
          <w:rFonts w:cs="Times New Roman" w:hint="eastAsia"/>
          <w:szCs w:val="22"/>
        </w:rPr>
        <w:t>总结而言，谣言检测中的筛选系统一般采取的技术都很简易，系统设计也依赖于很多谣言相关的先验知识和观察（如检测信号</w:t>
      </w:r>
      <w:r w:rsidRPr="00061AB0">
        <w:rPr>
          <w:rFonts w:cs="Times New Roman" w:hint="eastAsia"/>
          <w:szCs w:val="22"/>
        </w:rPr>
        <w:t>tweets</w:t>
      </w:r>
      <w:r w:rsidRPr="00061AB0">
        <w:rPr>
          <w:rFonts w:cs="Times New Roman" w:hint="eastAsia"/>
          <w:szCs w:val="22"/>
        </w:rPr>
        <w:t>的模式规则），准确率也不及监督学习技术，但其具有高效率、高实用性的特点。</w:t>
      </w:r>
    </w:p>
    <w:p w:rsidR="00061AB0" w:rsidRPr="00061AB0" w:rsidRDefault="00061AB0" w:rsidP="00A71735">
      <w:pPr>
        <w:pStyle w:val="af8"/>
      </w:pPr>
      <w:r w:rsidRPr="00061AB0">
        <w:rPr>
          <w:rFonts w:hint="eastAsia"/>
        </w:rPr>
        <w:t xml:space="preserve">6 </w:t>
      </w:r>
      <w:r w:rsidRPr="00061AB0">
        <w:rPr>
          <w:rFonts w:hint="eastAsia"/>
        </w:rPr>
        <w:t>总结</w:t>
      </w:r>
    </w:p>
    <w:p w:rsidR="00061AB0" w:rsidRPr="00061AB0" w:rsidRDefault="00061AB0" w:rsidP="00061AB0">
      <w:pPr>
        <w:ind w:firstLine="480"/>
        <w:rPr>
          <w:rFonts w:cs="Times New Roman"/>
          <w:szCs w:val="22"/>
        </w:rPr>
      </w:pPr>
      <w:r w:rsidRPr="00061AB0">
        <w:rPr>
          <w:rFonts w:cs="Times New Roman" w:hint="eastAsia"/>
          <w:szCs w:val="22"/>
        </w:rPr>
        <w:t>本报告一共介绍了与谣言检测相关的四类技术，其中相关度较高的是监督学习技术以及筛选排名系统。监督学习技术有高准确性，但依赖于高质量的带标记训练集，其算法复杂度通常很高，而且分类只能逐条消息进行，实用性低；而筛选排名系统虽然准确度低而且最后需要一定的人工检测，但它能检测出可能的谣言话题，并对可疑度进行排名，其规模性与实用性都很高。如果能参照筛选排名系统的设计思路，同时借鉴监督学习的特征提取和分类技术，将两者的长处结合起来，那么很可能会取得更好的成果。</w:t>
      </w:r>
    </w:p>
    <w:p w:rsidR="00061AB0" w:rsidRPr="00061AB0" w:rsidRDefault="00061AB0" w:rsidP="00061AB0">
      <w:pPr>
        <w:ind w:firstLine="480"/>
        <w:rPr>
          <w:rFonts w:cs="Times New Roman"/>
          <w:szCs w:val="22"/>
        </w:rPr>
      </w:pPr>
      <w:r w:rsidRPr="00061AB0">
        <w:rPr>
          <w:rFonts w:cs="Times New Roman" w:hint="eastAsia"/>
          <w:szCs w:val="22"/>
        </w:rPr>
        <w:t>最后，社交网络的谣言检测目前还处于不成熟阶段，相关研究数目极少，也还有很多没有尝试引入但可能有效的技术（如半监督、无监督学习，模式识别等），因此有待相关学者进行更多有价值的研究，使该领域的理论更加丰富。</w:t>
      </w:r>
    </w:p>
    <w:p w:rsidR="00061AB0" w:rsidRPr="00A71735" w:rsidRDefault="00061AB0" w:rsidP="00A71735">
      <w:pPr>
        <w:pStyle w:val="af8"/>
      </w:pPr>
      <w:r w:rsidRPr="00A71735">
        <w:rPr>
          <w:rFonts w:hint="eastAsia"/>
        </w:rPr>
        <w:lastRenderedPageBreak/>
        <w:t xml:space="preserve">7 </w:t>
      </w:r>
      <w:r w:rsidRPr="00A71735">
        <w:rPr>
          <w:rFonts w:hint="eastAsia"/>
        </w:rPr>
        <w:t>参考文献</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 </w:t>
      </w:r>
      <w:r w:rsidRPr="00061AB0">
        <w:rPr>
          <w:rFonts w:cs="Times New Roman"/>
          <w:sz w:val="21"/>
        </w:rPr>
        <w:t>Cao, N., Shi, C., Lin, S., &amp; Lu, J. (2015). TargetVue: Visual analysis of anomalous user behaviors in online communication systems.</w:t>
      </w:r>
      <w:r w:rsidRPr="00061AB0">
        <w:rPr>
          <w:rFonts w:cs="Times New Roman"/>
          <w:i/>
          <w:iCs/>
          <w:sz w:val="21"/>
        </w:rPr>
        <w:t> IEEE Transactions on Visualization and Computer Graphics, 22</w:t>
      </w:r>
      <w:r w:rsidRPr="00061AB0">
        <w:rPr>
          <w:rFonts w:cs="Times New Roman"/>
          <w:sz w:val="21"/>
        </w:rPr>
        <w:t>(1), 280-289.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[2] </w:t>
      </w:r>
      <w:r w:rsidRPr="00061AB0">
        <w:rPr>
          <w:rFonts w:cs="Times New Roman"/>
          <w:sz w:val="21"/>
        </w:rPr>
        <w:t>Castillo, C., Mendoza, M., &amp; Poblete, B. (2011). Information credibility on twitter. </w:t>
      </w:r>
      <w:r w:rsidRPr="00061AB0">
        <w:rPr>
          <w:rFonts w:cs="Times New Roman"/>
          <w:i/>
          <w:iCs/>
          <w:sz w:val="21"/>
        </w:rPr>
        <w:t>Proceedings of the 20th International Conference on World Wide, </w:t>
      </w:r>
      <w:r w:rsidRPr="00061AB0">
        <w:rPr>
          <w:rFonts w:cs="Times New Roman"/>
          <w:sz w:val="21"/>
        </w:rPr>
        <w:t>675-684.</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[3] </w:t>
      </w:r>
      <w:r w:rsidRPr="00061AB0">
        <w:rPr>
          <w:rFonts w:cs="Times New Roman"/>
          <w:sz w:val="21"/>
        </w:rPr>
        <w:t>Karamchandani, N., &amp; Franceschetti, M. (2013). Rumor source detection under probabilistic sampling. </w:t>
      </w:r>
      <w:r w:rsidRPr="00061AB0">
        <w:rPr>
          <w:rFonts w:cs="Times New Roman"/>
          <w:i/>
          <w:iCs/>
          <w:sz w:val="21"/>
        </w:rPr>
        <w:t> International Symposium on Information Theory, </w:t>
      </w:r>
      <w:r w:rsidRPr="00061AB0">
        <w:rPr>
          <w:rFonts w:cs="Times New Roman"/>
          <w:sz w:val="21"/>
        </w:rPr>
        <w:t>2184-2188.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[4] </w:t>
      </w:r>
      <w:r w:rsidRPr="00061AB0">
        <w:rPr>
          <w:rFonts w:cs="Times New Roman"/>
          <w:sz w:val="21"/>
        </w:rPr>
        <w:t>Kwon, S., Cha, M., Jung, K., Chen, W., &amp; Wang, Y. (2013). Prominent features of rumor propagation in online social media. </w:t>
      </w:r>
      <w:r w:rsidRPr="00061AB0">
        <w:rPr>
          <w:rFonts w:cs="Times New Roman"/>
          <w:i/>
          <w:iCs/>
          <w:sz w:val="21"/>
        </w:rPr>
        <w:t>IEEE 13th International Conference on Data Mining, </w:t>
      </w:r>
      <w:r w:rsidRPr="00061AB0">
        <w:rPr>
          <w:rFonts w:cs="Times New Roman"/>
          <w:sz w:val="21"/>
        </w:rPr>
        <w:t>1103-1108.</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[5] </w:t>
      </w:r>
      <w:r w:rsidRPr="00061AB0">
        <w:rPr>
          <w:rFonts w:cs="Times New Roman"/>
          <w:sz w:val="21"/>
        </w:rPr>
        <w:t>Qazvinian, V., Rosengren, E., Radev, D. R., &amp; Mei, Q. (2011). Rumor has it: Identifying misinformation in microblogs. </w:t>
      </w:r>
      <w:r w:rsidRPr="00061AB0">
        <w:rPr>
          <w:rFonts w:cs="Times New Roman"/>
          <w:i/>
          <w:iCs/>
          <w:sz w:val="21"/>
        </w:rPr>
        <w:t>Proceedings of the Conference on Empirical Methods in Natural Language Processing, </w:t>
      </w:r>
      <w:r w:rsidRPr="00061AB0">
        <w:rPr>
          <w:rFonts w:cs="Times New Roman"/>
          <w:sz w:val="21"/>
        </w:rPr>
        <w:t>1589-1599.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[6] </w:t>
      </w:r>
      <w:r w:rsidRPr="00061AB0">
        <w:rPr>
          <w:rFonts w:cs="Times New Roman"/>
          <w:sz w:val="21"/>
        </w:rPr>
        <w:t>Seo, E., Mohapatra, P., &amp; Abdelzaher, T. (2012). Identifying rumors and their sources in social networks. </w:t>
      </w:r>
      <w:r w:rsidRPr="00061AB0">
        <w:rPr>
          <w:rFonts w:cs="Times New Roman"/>
          <w:i/>
          <w:iCs/>
          <w:sz w:val="21"/>
        </w:rPr>
        <w:t>Proceedings of the Society of Photographic Instrumentation Engineers, , 8389</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[7] </w:t>
      </w:r>
      <w:r w:rsidRPr="00061AB0">
        <w:rPr>
          <w:rFonts w:cs="Times New Roman"/>
          <w:sz w:val="21"/>
        </w:rPr>
        <w:t>Sun, S., Liu, H., He, J., &amp; Du, X. (2013). Detecting event rumors on sina weibo automatically. </w:t>
      </w:r>
      <w:r w:rsidRPr="00061AB0">
        <w:rPr>
          <w:rFonts w:cs="Times New Roman"/>
          <w:i/>
          <w:iCs/>
          <w:sz w:val="21"/>
        </w:rPr>
        <w:t>Proceeding of the Web Technologies and Applications, </w:t>
      </w:r>
      <w:r w:rsidRPr="00061AB0">
        <w:rPr>
          <w:rFonts w:cs="Times New Roman"/>
          <w:sz w:val="21"/>
        </w:rPr>
        <w:t>120-131.</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[8] </w:t>
      </w:r>
      <w:r w:rsidRPr="00061AB0">
        <w:rPr>
          <w:rFonts w:cs="Times New Roman"/>
          <w:sz w:val="21"/>
        </w:rPr>
        <w:t>Takahashi, T., &amp; Igata, N. (2012). Rumor detection on twitter. </w:t>
      </w:r>
      <w:r w:rsidRPr="00061AB0">
        <w:rPr>
          <w:rFonts w:cs="Times New Roman"/>
          <w:i/>
          <w:iCs/>
          <w:sz w:val="21"/>
        </w:rPr>
        <w:t>Joint 6th International Conference on Soft Computing and Intelligent Systems and 13th International Symposium on Advanced Intelligent Systems, </w:t>
      </w:r>
      <w:r w:rsidRPr="00061AB0">
        <w:rPr>
          <w:rFonts w:cs="Times New Roman"/>
          <w:sz w:val="21"/>
        </w:rPr>
        <w:t>452-457.</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[9] </w:t>
      </w:r>
      <w:r w:rsidRPr="00061AB0">
        <w:rPr>
          <w:rFonts w:cs="Times New Roman"/>
          <w:sz w:val="21"/>
        </w:rPr>
        <w:t>Wu, K., Yang, S., &amp; Zhu, K. Q. (2015). False rumors detection on sina weibo by propagation structures. </w:t>
      </w:r>
      <w:r w:rsidRPr="00061AB0">
        <w:rPr>
          <w:rFonts w:cs="Times New Roman"/>
          <w:i/>
          <w:iCs/>
          <w:sz w:val="21"/>
        </w:rPr>
        <w:t>IEEE 31st International Conference on Data Engineering, </w:t>
      </w:r>
      <w:r w:rsidRPr="00061AB0">
        <w:rPr>
          <w:rFonts w:cs="Times New Roman"/>
          <w:sz w:val="21"/>
        </w:rPr>
        <w:t>651-662.</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[10] </w:t>
      </w:r>
      <w:r w:rsidRPr="00061AB0">
        <w:rPr>
          <w:rFonts w:cs="Times New Roman"/>
          <w:sz w:val="21"/>
        </w:rPr>
        <w:t>Yang, F., Liu, Y., Yu, X., &amp; Yang, M. (2012). Automatic detection of rumor on sina weibo. </w:t>
      </w:r>
      <w:r w:rsidRPr="00061AB0">
        <w:rPr>
          <w:rFonts w:cs="Times New Roman"/>
          <w:i/>
          <w:iCs/>
          <w:sz w:val="21"/>
        </w:rPr>
        <w:t>Proceedings of the ACM SIGKDD Workshop on Mining Data Semantics, </w:t>
      </w:r>
      <w:r w:rsidRPr="00061AB0">
        <w:rPr>
          <w:rFonts w:cs="Times New Roman"/>
          <w:sz w:val="21"/>
        </w:rPr>
        <w:t>Article No. 13.</w:t>
      </w:r>
    </w:p>
    <w:p w:rsidR="00061AB0" w:rsidRPr="00061AB0" w:rsidRDefault="00061AB0" w:rsidP="00061AB0">
      <w:pPr>
        <w:spacing w:before="60" w:after="60" w:line="340" w:lineRule="exact"/>
        <w:ind w:firstLine="420"/>
        <w:rPr>
          <w:rFonts w:cs="Times New Roman"/>
          <w:sz w:val="21"/>
        </w:rPr>
      </w:pPr>
      <w:r w:rsidRPr="00061AB0">
        <w:rPr>
          <w:rFonts w:cs="Times New Roman" w:hint="eastAsia"/>
          <w:sz w:val="21"/>
        </w:rPr>
        <w:t xml:space="preserve">[11] </w:t>
      </w:r>
      <w:r w:rsidRPr="00061AB0">
        <w:rPr>
          <w:rFonts w:cs="Times New Roman"/>
          <w:sz w:val="21"/>
        </w:rPr>
        <w:t>Zhao, Z., Resnick, P., &amp; Mei, Q. (2015). Enquiring minds: Early detection of rumors in social media from enquiry posts. </w:t>
      </w:r>
      <w:r w:rsidRPr="00061AB0">
        <w:rPr>
          <w:rFonts w:cs="Times New Roman"/>
          <w:i/>
          <w:iCs/>
          <w:sz w:val="21"/>
        </w:rPr>
        <w:t>Proceedings of the 24th International Conference on World Wide Web, </w:t>
      </w:r>
      <w:r w:rsidRPr="00061AB0">
        <w:rPr>
          <w:rFonts w:cs="Times New Roman"/>
          <w:sz w:val="21"/>
        </w:rPr>
        <w:t>1395-1405.</w:t>
      </w:r>
    </w:p>
    <w:p w:rsidR="002C5D9A" w:rsidRDefault="002C5D9A">
      <w:pPr>
        <w:widowControl/>
        <w:spacing w:line="240" w:lineRule="auto"/>
        <w:ind w:firstLine="0"/>
        <w:jc w:val="left"/>
      </w:pPr>
      <w:r>
        <w:br w:type="page"/>
      </w:r>
    </w:p>
    <w:p w:rsidR="00793311" w:rsidRDefault="00793311" w:rsidP="002C5D9A">
      <w:pPr>
        <w:spacing w:beforeLines="100" w:before="312" w:afterLines="100" w:after="312"/>
        <w:jc w:val="center"/>
        <w:rPr>
          <w:rFonts w:ascii="黑体" w:eastAsia="黑体"/>
          <w:sz w:val="30"/>
          <w:szCs w:val="30"/>
        </w:rPr>
        <w:sectPr w:rsidR="00793311" w:rsidSect="00793311">
          <w:footerReference w:type="default" r:id="rId25"/>
          <w:footnotePr>
            <w:numFmt w:val="decimalEnclosedCircleChinese"/>
            <w:numRestart w:val="eachPage"/>
          </w:footnotePr>
          <w:pgSz w:w="11906" w:h="16838"/>
          <w:pgMar w:top="2155" w:right="1701" w:bottom="1814" w:left="1701" w:header="851" w:footer="992" w:gutter="113"/>
          <w:pgNumType w:start="1"/>
          <w:cols w:space="425"/>
          <w:docGrid w:type="lines" w:linePitch="312"/>
        </w:sectPr>
      </w:pPr>
    </w:p>
    <w:p w:rsidR="002C5D9A" w:rsidRDefault="002C5D9A" w:rsidP="002C5D9A">
      <w:pPr>
        <w:spacing w:beforeLines="100" w:before="312" w:afterLines="100" w:after="312"/>
        <w:jc w:val="center"/>
        <w:rPr>
          <w:rFonts w:ascii="黑体" w:eastAsia="黑体"/>
          <w:sz w:val="30"/>
          <w:szCs w:val="30"/>
        </w:rPr>
      </w:pPr>
      <w:r>
        <w:rPr>
          <w:rFonts w:ascii="黑体" w:eastAsia="黑体" w:hint="eastAsia"/>
          <w:sz w:val="30"/>
          <w:szCs w:val="30"/>
        </w:rPr>
        <w:lastRenderedPageBreak/>
        <w:t>综合论文训练记录表</w:t>
      </w:r>
    </w:p>
    <w:tbl>
      <w:tblPr>
        <w:tblStyle w:val="a7"/>
        <w:tblW w:w="0" w:type="auto"/>
        <w:jc w:val="center"/>
        <w:tblLook w:val="01E0" w:firstRow="1" w:lastRow="1" w:firstColumn="1" w:lastColumn="1" w:noHBand="0" w:noVBand="0"/>
      </w:tblPr>
      <w:tblGrid>
        <w:gridCol w:w="1271"/>
        <w:gridCol w:w="1587"/>
        <w:gridCol w:w="881"/>
        <w:gridCol w:w="2630"/>
        <w:gridCol w:w="881"/>
        <w:gridCol w:w="1131"/>
      </w:tblGrid>
      <w:tr w:rsidR="002C5D9A" w:rsidRPr="003E2C78" w:rsidTr="002C5D9A">
        <w:trPr>
          <w:trHeight w:val="567"/>
          <w:jc w:val="center"/>
        </w:trPr>
        <w:tc>
          <w:tcPr>
            <w:tcW w:w="1271" w:type="dxa"/>
            <w:vAlign w:val="center"/>
          </w:tcPr>
          <w:p w:rsidR="002C5D9A" w:rsidRPr="003E2C78" w:rsidRDefault="002C5D9A" w:rsidP="002C5D9A">
            <w:pPr>
              <w:ind w:firstLine="0"/>
              <w:jc w:val="left"/>
              <w:rPr>
                <w:b/>
                <w:sz w:val="21"/>
              </w:rPr>
            </w:pPr>
            <w:r>
              <w:rPr>
                <w:rFonts w:hint="eastAsia"/>
                <w:b/>
                <w:sz w:val="21"/>
              </w:rPr>
              <w:t>学生姓名</w:t>
            </w:r>
          </w:p>
        </w:tc>
        <w:tc>
          <w:tcPr>
            <w:tcW w:w="1587"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学号</w:t>
            </w:r>
          </w:p>
        </w:tc>
        <w:tc>
          <w:tcPr>
            <w:tcW w:w="2630" w:type="dxa"/>
            <w:vAlign w:val="center"/>
          </w:tcPr>
          <w:p w:rsidR="002C5D9A" w:rsidRPr="003E2C78" w:rsidRDefault="002C5D9A" w:rsidP="006E46E9">
            <w:pPr>
              <w:rPr>
                <w:sz w:val="21"/>
              </w:rPr>
            </w:pPr>
          </w:p>
        </w:tc>
        <w:tc>
          <w:tcPr>
            <w:tcW w:w="881" w:type="dxa"/>
            <w:vAlign w:val="center"/>
          </w:tcPr>
          <w:p w:rsidR="002C5D9A" w:rsidRPr="0022356E" w:rsidRDefault="002C5D9A" w:rsidP="002C5D9A">
            <w:pPr>
              <w:ind w:firstLine="0"/>
              <w:rPr>
                <w:b/>
                <w:sz w:val="21"/>
              </w:rPr>
            </w:pPr>
            <w:r w:rsidRPr="0022356E">
              <w:rPr>
                <w:rFonts w:hint="eastAsia"/>
                <w:b/>
                <w:sz w:val="21"/>
              </w:rPr>
              <w:t>班级</w:t>
            </w:r>
          </w:p>
        </w:tc>
        <w:tc>
          <w:tcPr>
            <w:tcW w:w="1131" w:type="dxa"/>
            <w:vAlign w:val="center"/>
          </w:tcPr>
          <w:p w:rsidR="002C5D9A" w:rsidRPr="003E2C78" w:rsidRDefault="002C5D9A" w:rsidP="006E46E9">
            <w:pPr>
              <w:rPr>
                <w:sz w:val="21"/>
              </w:rPr>
            </w:pPr>
          </w:p>
        </w:tc>
      </w:tr>
      <w:tr w:rsidR="002C5D9A" w:rsidRPr="003E2C78" w:rsidTr="002C5D9A">
        <w:trPr>
          <w:trHeight w:val="567"/>
          <w:jc w:val="center"/>
        </w:trPr>
        <w:tc>
          <w:tcPr>
            <w:tcW w:w="1271" w:type="dxa"/>
            <w:vAlign w:val="center"/>
          </w:tcPr>
          <w:p w:rsidR="002C5D9A" w:rsidRPr="003E2C78" w:rsidRDefault="002C5D9A" w:rsidP="002C5D9A">
            <w:pPr>
              <w:ind w:firstLine="0"/>
              <w:rPr>
                <w:b/>
                <w:sz w:val="21"/>
              </w:rPr>
            </w:pPr>
            <w:r w:rsidRPr="003E2C78">
              <w:rPr>
                <w:rFonts w:hint="eastAsia"/>
                <w:b/>
                <w:sz w:val="21"/>
              </w:rPr>
              <w:t>论文题目</w:t>
            </w:r>
          </w:p>
        </w:tc>
        <w:tc>
          <w:tcPr>
            <w:tcW w:w="7110" w:type="dxa"/>
            <w:gridSpan w:val="5"/>
            <w:vAlign w:val="center"/>
          </w:tcPr>
          <w:p w:rsidR="002C5D9A" w:rsidRPr="003E2C78" w:rsidRDefault="002C5D9A" w:rsidP="006E46E9">
            <w:pPr>
              <w:rPr>
                <w:sz w:val="21"/>
              </w:rPr>
            </w:pPr>
          </w:p>
        </w:tc>
      </w:tr>
      <w:tr w:rsidR="002C5D9A" w:rsidRPr="003E2C78" w:rsidTr="002C5D9A">
        <w:trPr>
          <w:cantSplit/>
          <w:trHeight w:val="7053"/>
          <w:jc w:val="center"/>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主要内容以及进度安排</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u w:val="single"/>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77"/>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中期考核意见</w:t>
            </w:r>
          </w:p>
        </w:tc>
        <w:tc>
          <w:tcPr>
            <w:tcW w:w="7110" w:type="dxa"/>
            <w:gridSpan w:val="5"/>
            <w:vAlign w:val="bottom"/>
          </w:tcPr>
          <w:p w:rsidR="002C5D9A" w:rsidRPr="003E2C78" w:rsidRDefault="002C5D9A" w:rsidP="006E46E9">
            <w:pPr>
              <w:wordWrap w:val="0"/>
              <w:spacing w:beforeLines="50" w:before="156" w:afterLines="50" w:after="156"/>
              <w:jc w:val="right"/>
              <w:rPr>
                <w:b/>
                <w:sz w:val="21"/>
              </w:rPr>
            </w:pPr>
            <w:r w:rsidRPr="003E2C78">
              <w:rPr>
                <w:rFonts w:hint="eastAsia"/>
                <w:b/>
                <w:sz w:val="21"/>
              </w:rPr>
              <w:t>考核组组长签字：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lastRenderedPageBreak/>
              <w:t>指导教师评语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指导教师签字：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b/>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评阅教师评语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评阅教师签字：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r w:rsidR="002C5D9A" w:rsidRPr="003E2C78" w:rsidTr="002C5D9A">
        <w:tblPrEx>
          <w:jc w:val="left"/>
        </w:tblPrEx>
        <w:trPr>
          <w:trHeight w:val="3532"/>
        </w:trPr>
        <w:tc>
          <w:tcPr>
            <w:tcW w:w="1271" w:type="dxa"/>
            <w:textDirection w:val="tbRlV"/>
            <w:vAlign w:val="center"/>
          </w:tcPr>
          <w:p w:rsidR="002C5D9A" w:rsidRPr="003E2C78" w:rsidRDefault="002C5D9A" w:rsidP="006E46E9">
            <w:pPr>
              <w:ind w:left="113" w:right="113"/>
              <w:jc w:val="center"/>
              <w:rPr>
                <w:b/>
                <w:sz w:val="21"/>
              </w:rPr>
            </w:pPr>
            <w:r w:rsidRPr="003E2C78">
              <w:rPr>
                <w:rFonts w:hint="eastAsia"/>
                <w:b/>
                <w:sz w:val="21"/>
              </w:rPr>
              <w:t>答辩小组评语</w:t>
            </w:r>
          </w:p>
        </w:tc>
        <w:tc>
          <w:tcPr>
            <w:tcW w:w="7110" w:type="dxa"/>
            <w:gridSpan w:val="5"/>
            <w:vAlign w:val="bottom"/>
          </w:tcPr>
          <w:p w:rsidR="002C5D9A" w:rsidRPr="003E2C78" w:rsidRDefault="002C5D9A" w:rsidP="006E46E9">
            <w:pPr>
              <w:wordWrap w:val="0"/>
              <w:spacing w:beforeLines="50" w:before="156" w:afterLines="50" w:after="156"/>
              <w:jc w:val="right"/>
              <w:rPr>
                <w:b/>
                <w:sz w:val="21"/>
                <w:u w:val="single"/>
              </w:rPr>
            </w:pPr>
            <w:r w:rsidRPr="003E2C78">
              <w:rPr>
                <w:rFonts w:hint="eastAsia"/>
                <w:b/>
                <w:sz w:val="21"/>
              </w:rPr>
              <w:t>答辩小组组长签字：</w:t>
            </w:r>
            <w:r w:rsidRPr="003E2C78">
              <w:rPr>
                <w:rFonts w:hint="eastAsia"/>
                <w:b/>
                <w:sz w:val="21"/>
                <w:u w:val="single"/>
              </w:rPr>
              <w:t xml:space="preserve">            </w:t>
            </w:r>
          </w:p>
          <w:p w:rsidR="002C5D9A" w:rsidRPr="003E2C78" w:rsidRDefault="002C5D9A" w:rsidP="006E46E9">
            <w:pPr>
              <w:wordWrap w:val="0"/>
              <w:spacing w:beforeLines="50" w:before="156" w:afterLines="50" w:after="156"/>
              <w:jc w:val="right"/>
              <w:rPr>
                <w:sz w:val="21"/>
              </w:rPr>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tc>
      </w:tr>
    </w:tbl>
    <w:p w:rsidR="002C5D9A" w:rsidRPr="003E2C78" w:rsidRDefault="002C5D9A" w:rsidP="002C5D9A">
      <w:pPr>
        <w:wordWrap w:val="0"/>
        <w:spacing w:beforeLines="100" w:before="312" w:afterLines="50" w:after="156"/>
        <w:jc w:val="right"/>
        <w:rPr>
          <w:b/>
          <w:sz w:val="21"/>
        </w:rPr>
      </w:pPr>
      <w:r w:rsidRPr="003E2C78">
        <w:rPr>
          <w:rFonts w:hint="eastAsia"/>
          <w:b/>
          <w:sz w:val="21"/>
        </w:rPr>
        <w:t>总成绩：</w:t>
      </w:r>
      <w:r w:rsidRPr="003E2C78">
        <w:rPr>
          <w:rFonts w:hint="eastAsia"/>
          <w:b/>
          <w:sz w:val="21"/>
          <w:u w:val="single"/>
        </w:rPr>
        <w:t xml:space="preserve">            </w:t>
      </w:r>
    </w:p>
    <w:p w:rsidR="002C5D9A" w:rsidRPr="003E2C78" w:rsidRDefault="002C5D9A" w:rsidP="002C5D9A">
      <w:pPr>
        <w:wordWrap w:val="0"/>
        <w:spacing w:beforeLines="50" w:before="156" w:afterLines="50" w:after="156"/>
        <w:jc w:val="right"/>
        <w:rPr>
          <w:b/>
          <w:sz w:val="21"/>
        </w:rPr>
      </w:pPr>
      <w:r w:rsidRPr="003E2C78">
        <w:rPr>
          <w:rFonts w:hint="eastAsia"/>
          <w:b/>
          <w:sz w:val="21"/>
        </w:rPr>
        <w:t>教学负责人签字：</w:t>
      </w:r>
      <w:r w:rsidRPr="003E2C78">
        <w:rPr>
          <w:rFonts w:hint="eastAsia"/>
          <w:b/>
          <w:sz w:val="21"/>
          <w:u w:val="single"/>
        </w:rPr>
        <w:t xml:space="preserve">            </w:t>
      </w:r>
    </w:p>
    <w:p w:rsidR="002C5D9A" w:rsidRPr="003A44C2" w:rsidRDefault="002C5D9A" w:rsidP="00CB27ED">
      <w:pPr>
        <w:autoSpaceDE w:val="0"/>
        <w:autoSpaceDN w:val="0"/>
        <w:adjustRightInd w:val="0"/>
        <w:spacing w:line="240" w:lineRule="auto"/>
        <w:ind w:firstLine="0"/>
        <w:jc w:val="right"/>
      </w:pPr>
      <w:r w:rsidRPr="003E2C78">
        <w:rPr>
          <w:rFonts w:hint="eastAsia"/>
          <w:b/>
          <w:sz w:val="21"/>
        </w:rPr>
        <w:t>年</w:t>
      </w:r>
      <w:r w:rsidRPr="003E2C78">
        <w:rPr>
          <w:rFonts w:hint="eastAsia"/>
          <w:b/>
          <w:sz w:val="21"/>
        </w:rPr>
        <w:t xml:space="preserve">     </w:t>
      </w:r>
      <w:r w:rsidRPr="003E2C78">
        <w:rPr>
          <w:rFonts w:hint="eastAsia"/>
          <w:b/>
          <w:sz w:val="21"/>
        </w:rPr>
        <w:t>月</w:t>
      </w:r>
      <w:r w:rsidRPr="003E2C78">
        <w:rPr>
          <w:rFonts w:hint="eastAsia"/>
          <w:b/>
          <w:sz w:val="21"/>
        </w:rPr>
        <w:t xml:space="preserve">    </w:t>
      </w:r>
      <w:r w:rsidRPr="003E2C78">
        <w:rPr>
          <w:rFonts w:hint="eastAsia"/>
          <w:b/>
          <w:sz w:val="21"/>
        </w:rPr>
        <w:t>日</w:t>
      </w:r>
    </w:p>
    <w:sectPr w:rsidR="002C5D9A" w:rsidRPr="003A44C2" w:rsidSect="00793311">
      <w:footerReference w:type="default" r:id="rId26"/>
      <w:pgSz w:w="11906" w:h="16838"/>
      <w:pgMar w:top="2155" w:right="1701" w:bottom="1814" w:left="1701" w:header="851" w:footer="992" w:gutter="113"/>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DC5" w:rsidRDefault="00C30DC5" w:rsidP="00793311">
      <w:pPr>
        <w:spacing w:line="240" w:lineRule="auto"/>
      </w:pPr>
      <w:r>
        <w:separator/>
      </w:r>
    </w:p>
  </w:endnote>
  <w:endnote w:type="continuationSeparator" w:id="0">
    <w:p w:rsidR="00C30DC5" w:rsidRDefault="00C30DC5" w:rsidP="007933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隶书">
    <w:panose1 w:val="02010509060101010101"/>
    <w:charset w:val="86"/>
    <w:family w:val="modern"/>
    <w:pitch w:val="fixed"/>
    <w:sig w:usb0="00000001" w:usb1="080E0000" w:usb2="00000010" w:usb3="00000000" w:csb0="00040000" w:csb1="00000000"/>
  </w:font>
  <w:font w:name="仿宋">
    <w:altName w:val="Arial Unicode MS"/>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637319"/>
      <w:docPartObj>
        <w:docPartGallery w:val="Page Numbers (Bottom of Page)"/>
        <w:docPartUnique/>
      </w:docPartObj>
    </w:sdtPr>
    <w:sdtEndPr>
      <w:rPr>
        <w:noProof/>
      </w:rPr>
    </w:sdtEndPr>
    <w:sdtContent>
      <w:p w:rsidR="006402E0" w:rsidRDefault="006402E0">
        <w:pPr>
          <w:pStyle w:val="af1"/>
          <w:ind w:left="960" w:hanging="480"/>
          <w:jc w:val="center"/>
        </w:pPr>
        <w:r>
          <w:fldChar w:fldCharType="begin"/>
        </w:r>
        <w:r>
          <w:instrText xml:space="preserve"> PAGE   \* MERGEFORMAT </w:instrText>
        </w:r>
        <w:r>
          <w:fldChar w:fldCharType="separate"/>
        </w:r>
        <w:r w:rsidR="00BD2085">
          <w:rPr>
            <w:noProof/>
          </w:rPr>
          <w:t>II</w:t>
        </w:r>
        <w:r>
          <w:rPr>
            <w:noProof/>
          </w:rPr>
          <w:fldChar w:fldCharType="end"/>
        </w:r>
      </w:p>
    </w:sdtContent>
  </w:sdt>
  <w:p w:rsidR="006402E0" w:rsidRDefault="006402E0">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2E0" w:rsidRDefault="006402E0">
    <w:pPr>
      <w:pStyle w:val="af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9774078"/>
      <w:docPartObj>
        <w:docPartGallery w:val="Page Numbers (Bottom of Page)"/>
        <w:docPartUnique/>
      </w:docPartObj>
    </w:sdtPr>
    <w:sdtEndPr>
      <w:rPr>
        <w:noProof/>
      </w:rPr>
    </w:sdtEndPr>
    <w:sdtContent>
      <w:p w:rsidR="006402E0" w:rsidRDefault="006402E0">
        <w:pPr>
          <w:pStyle w:val="af1"/>
          <w:ind w:left="960" w:hanging="480"/>
          <w:jc w:val="center"/>
        </w:pPr>
        <w:r>
          <w:fldChar w:fldCharType="begin"/>
        </w:r>
        <w:r>
          <w:instrText xml:space="preserve"> PAGE   \* MERGEFORMAT </w:instrText>
        </w:r>
        <w:r>
          <w:fldChar w:fldCharType="separate"/>
        </w:r>
        <w:r w:rsidR="00BD2085">
          <w:rPr>
            <w:noProof/>
          </w:rPr>
          <w:t>14</w:t>
        </w:r>
        <w:r>
          <w:rPr>
            <w:noProof/>
          </w:rPr>
          <w:fldChar w:fldCharType="end"/>
        </w:r>
      </w:p>
    </w:sdtContent>
  </w:sdt>
  <w:p w:rsidR="006402E0" w:rsidRDefault="006402E0">
    <w:pPr>
      <w:pStyle w:val="af1"/>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2E0" w:rsidRDefault="006402E0">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DC5" w:rsidRDefault="00C30DC5" w:rsidP="00793311">
      <w:pPr>
        <w:spacing w:line="240" w:lineRule="auto"/>
      </w:pPr>
      <w:r>
        <w:separator/>
      </w:r>
    </w:p>
  </w:footnote>
  <w:footnote w:type="continuationSeparator" w:id="0">
    <w:p w:rsidR="00C30DC5" w:rsidRDefault="00C30DC5" w:rsidP="00793311">
      <w:pPr>
        <w:spacing w:line="240" w:lineRule="auto"/>
      </w:pPr>
      <w:r>
        <w:continuationSeparator/>
      </w:r>
    </w:p>
  </w:footnote>
  <w:footnote w:id="1">
    <w:p w:rsidR="006402E0" w:rsidRDefault="006402E0" w:rsidP="0047664E">
      <w:pPr>
        <w:pStyle w:val="af5"/>
        <w:spacing w:line="240" w:lineRule="auto"/>
      </w:pPr>
      <w:r>
        <w:rPr>
          <w:rStyle w:val="afd"/>
        </w:rPr>
        <w:footnoteRef/>
      </w:r>
      <w:r>
        <w:t xml:space="preserve"> </w:t>
      </w:r>
      <w:r w:rsidRPr="00EB17F7">
        <w:t>http://www.mathworks.com/matlabcentral/fileexchange/26182-kernel-kmeans</w:t>
      </w:r>
      <w:r w:rsidRPr="00EB17F7">
        <w:rPr>
          <w:rFonts w:hint="eastAsia"/>
        </w:rPr>
        <w:t>，</w:t>
      </w:r>
      <w:r w:rsidRPr="00EB17F7">
        <w:rPr>
          <w:rFonts w:hint="eastAsia"/>
        </w:rPr>
        <w:t>2016</w:t>
      </w:r>
      <w:r w:rsidRPr="00EB17F7">
        <w:rPr>
          <w:rFonts w:hint="eastAsia"/>
        </w:rPr>
        <w:t>年</w:t>
      </w:r>
      <w:r w:rsidRPr="00EB17F7">
        <w:rPr>
          <w:rFonts w:hint="eastAsia"/>
        </w:rPr>
        <w:t>3</w:t>
      </w:r>
      <w:r w:rsidRPr="00EB17F7">
        <w:rPr>
          <w:rFonts w:hint="eastAsia"/>
        </w:rPr>
        <w:t>月</w:t>
      </w:r>
      <w:r w:rsidRPr="00EB17F7">
        <w:rPr>
          <w:rFonts w:hint="eastAsia"/>
        </w:rPr>
        <w:t>13</w:t>
      </w:r>
      <w:r>
        <w:rPr>
          <w:rFonts w:hint="eastAsia"/>
        </w:rPr>
        <w:t>日的</w:t>
      </w:r>
      <w:r>
        <w:t>版本</w:t>
      </w:r>
    </w:p>
  </w:footnote>
  <w:footnote w:id="2">
    <w:p w:rsidR="006402E0" w:rsidRDefault="006402E0" w:rsidP="0047664E">
      <w:pPr>
        <w:pStyle w:val="af5"/>
        <w:spacing w:line="240" w:lineRule="auto"/>
      </w:pPr>
      <w:r>
        <w:rPr>
          <w:rStyle w:val="afd"/>
        </w:rPr>
        <w:footnoteRef/>
      </w:r>
      <w:r>
        <w:t xml:space="preserve"> </w:t>
      </w:r>
      <w:r w:rsidRPr="005B0C69">
        <w:t>http://cn.mathworks.com/help/stats/hierarchical-clustering.html</w:t>
      </w:r>
      <w:r w:rsidRPr="005B0C69">
        <w:rPr>
          <w:rFonts w:hint="eastAsia"/>
        </w:rPr>
        <w:t>，</w:t>
      </w:r>
      <w:r w:rsidRPr="005B0C69">
        <w:rPr>
          <w:rFonts w:hint="eastAsia"/>
        </w:rPr>
        <w:t>M</w:t>
      </w:r>
      <w:r w:rsidRPr="005B0C69">
        <w:t>atlab</w:t>
      </w:r>
      <w:r>
        <w:t xml:space="preserve"> R2014b</w:t>
      </w:r>
      <w:r>
        <w:rPr>
          <w:rFonts w:hint="eastAsia"/>
        </w:rPr>
        <w:t>版本</w:t>
      </w:r>
    </w:p>
  </w:footnote>
  <w:footnote w:id="3">
    <w:p w:rsidR="006402E0" w:rsidRDefault="006402E0" w:rsidP="0052602E">
      <w:pPr>
        <w:pStyle w:val="af5"/>
        <w:spacing w:line="240" w:lineRule="auto"/>
      </w:pPr>
      <w:r>
        <w:rPr>
          <w:rStyle w:val="afd"/>
        </w:rPr>
        <w:footnoteRef/>
      </w:r>
      <w:r>
        <w:t xml:space="preserve"> </w:t>
      </w:r>
      <w:r w:rsidRPr="0047664E">
        <w:t>http://cn.mathworks.com/help/stats/classificationtree-class.html</w:t>
      </w:r>
      <w:r>
        <w:rPr>
          <w:rFonts w:hint="eastAsia"/>
        </w:rPr>
        <w:t>，</w:t>
      </w:r>
      <w:r w:rsidRPr="0047664E">
        <w:rPr>
          <w:rFonts w:hint="eastAsia"/>
        </w:rPr>
        <w:t>Matlab R2014b</w:t>
      </w:r>
      <w:r w:rsidRPr="0047664E">
        <w:rPr>
          <w:rFonts w:hint="eastAsia"/>
        </w:rPr>
        <w:t>版本</w:t>
      </w:r>
    </w:p>
  </w:footnote>
  <w:footnote w:id="4">
    <w:p w:rsidR="006402E0" w:rsidRDefault="006402E0" w:rsidP="0052602E">
      <w:pPr>
        <w:pStyle w:val="af5"/>
        <w:spacing w:line="240" w:lineRule="auto"/>
      </w:pPr>
      <w:r>
        <w:rPr>
          <w:rStyle w:val="afd"/>
        </w:rPr>
        <w:footnoteRef/>
      </w:r>
      <w:r>
        <w:t xml:space="preserve"> </w:t>
      </w:r>
      <w:r w:rsidRPr="00E81DCF">
        <w:t>http://cn.mathworks.com/help/stats/classificationnaivebayes-class.html</w:t>
      </w:r>
      <w:r>
        <w:rPr>
          <w:rFonts w:hint="eastAsia"/>
        </w:rPr>
        <w:t>，</w:t>
      </w:r>
      <w:r w:rsidRPr="0047664E">
        <w:rPr>
          <w:rFonts w:hint="eastAsia"/>
        </w:rPr>
        <w:t>Matlab R2014b</w:t>
      </w:r>
      <w:r w:rsidRPr="0047664E">
        <w:rPr>
          <w:rFonts w:hint="eastAsia"/>
        </w:rPr>
        <w:t>版本</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B17CF"/>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
    <w:nsid w:val="12A029CA"/>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19463EA8"/>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3827930"/>
    <w:multiLevelType w:val="hybridMultilevel"/>
    <w:tmpl w:val="0066A5BE"/>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4">
    <w:nsid w:val="35704AD7"/>
    <w:multiLevelType w:val="hybridMultilevel"/>
    <w:tmpl w:val="CC2641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D786B51"/>
    <w:multiLevelType w:val="multilevel"/>
    <w:tmpl w:val="9CBE8CFC"/>
    <w:lvl w:ilvl="0">
      <w:start w:val="1"/>
      <w:numFmt w:val="decimal"/>
      <w:lvlText w:val="第%1章"/>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6">
    <w:nsid w:val="3D9112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49225968"/>
    <w:multiLevelType w:val="hybridMultilevel"/>
    <w:tmpl w:val="601455C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BD573FD"/>
    <w:multiLevelType w:val="hybridMultilevel"/>
    <w:tmpl w:val="2098C59A"/>
    <w:lvl w:ilvl="0" w:tplc="0409000F">
      <w:start w:val="1"/>
      <w:numFmt w:val="decimal"/>
      <w:lvlText w:val="%1."/>
      <w:lvlJc w:val="left"/>
      <w:pPr>
        <w:ind w:left="874" w:hanging="420"/>
      </w:p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9">
    <w:nsid w:val="56315B54"/>
    <w:multiLevelType w:val="multilevel"/>
    <w:tmpl w:val="2506D158"/>
    <w:lvl w:ilvl="0">
      <w:start w:val="1"/>
      <w:numFmt w:val="decimal"/>
      <w:pStyle w:val="1"/>
      <w:lvlText w:val="第%1章"/>
      <w:lvlJc w:val="left"/>
      <w:pPr>
        <w:ind w:left="846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10">
    <w:nsid w:val="59B82864"/>
    <w:multiLevelType w:val="hybridMultilevel"/>
    <w:tmpl w:val="632C2244"/>
    <w:lvl w:ilvl="0" w:tplc="4B7C2848">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C1D086D"/>
    <w:multiLevelType w:val="hybridMultilevel"/>
    <w:tmpl w:val="4D6227D4"/>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27F7882"/>
    <w:multiLevelType w:val="hybridMultilevel"/>
    <w:tmpl w:val="3056E27A"/>
    <w:lvl w:ilvl="0" w:tplc="66A2C940">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6830B4F"/>
    <w:multiLevelType w:val="hybridMultilevel"/>
    <w:tmpl w:val="088889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AD65A2F"/>
    <w:multiLevelType w:val="multilevel"/>
    <w:tmpl w:val="35A09F3A"/>
    <w:lvl w:ilvl="0">
      <w:start w:val="1"/>
      <w:numFmt w:val="ideographDigit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75E652BB"/>
    <w:multiLevelType w:val="hybridMultilevel"/>
    <w:tmpl w:val="D23A917A"/>
    <w:lvl w:ilvl="0" w:tplc="5742DDEC">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BB050AF"/>
    <w:multiLevelType w:val="hybridMultilevel"/>
    <w:tmpl w:val="EEE0A54A"/>
    <w:lvl w:ilvl="0" w:tplc="E8C42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6"/>
  </w:num>
  <w:num w:numId="3">
    <w:abstractNumId w:val="0"/>
  </w:num>
  <w:num w:numId="4">
    <w:abstractNumId w:val="2"/>
  </w:num>
  <w:num w:numId="5">
    <w:abstractNumId w:val="14"/>
  </w:num>
  <w:num w:numId="6">
    <w:abstractNumId w:val="1"/>
  </w:num>
  <w:num w:numId="7">
    <w:abstractNumId w:val="11"/>
  </w:num>
  <w:num w:numId="8">
    <w:abstractNumId w:val="5"/>
  </w:num>
  <w:num w:numId="9">
    <w:abstractNumId w:val="15"/>
  </w:num>
  <w:num w:numId="10">
    <w:abstractNumId w:val="10"/>
  </w:num>
  <w:num w:numId="11">
    <w:abstractNumId w:val="13"/>
  </w:num>
  <w:num w:numId="12">
    <w:abstractNumId w:val="4"/>
  </w:num>
  <w:num w:numId="13">
    <w:abstractNumId w:val="6"/>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3"/>
  </w:num>
  <w:num w:numId="17">
    <w:abstractNumId w:val="7"/>
  </w:num>
  <w:num w:numId="18">
    <w:abstractNumId w:val="8"/>
  </w:num>
  <w:num w:numId="19">
    <w:abstractNumId w:val="9"/>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70A9FEE-82F5-461A-B772-DEBF697600AF}" w:val=" ADDIN NE.Ref.{070A9FEE-82F5-461A-B772-DEBF697600AF}&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1AB8AD0D-0501-4183-80B3-A540C2511891}" w:val=" ADDIN NE.Ref.{1AB8AD0D-0501-4183-80B3-A540C251189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23D7C0F7-427C-41D8-B656-7B632D36638B}" w:val=" ADDIN NE.Ref.{23D7C0F7-427C-41D8-B656-7B632D36638B}&lt;Citation&gt;&lt;Group&gt;&lt;References&gt;&lt;Item&gt;&lt;ID&gt;394&lt;/ID&gt;&lt;UID&gt;{8AAD90B1-C64A-4E52-9288-E427A98BD4FD}&lt;/UID&gt;&lt;Title&gt;A virtual reality system using the concentric mosaic: construction, rendering, and data compression&lt;/Title&gt;&lt;Template&gt;Journal Article&lt;/Template&gt;&lt;Star&gt;0&lt;/Star&gt;&lt;Tag&gt;0&lt;/Tag&gt;&lt;Author&gt;Shum, Heung-Yeung; Ng, King-To; Chan, Shing-Chow&lt;/Author&gt;&lt;Year&gt;2005&lt;/Year&gt;&lt;Details&gt;&lt;_isbn&gt;1520-9210&lt;/_isbn&gt;&lt;_issue&gt;1&lt;/_issue&gt;&lt;_journal&gt;Multimedia, IEEE Transactions on&lt;/_journal&gt;&lt;_pages&gt;85-95&lt;/_pages&gt;&lt;_volume&gt;7&lt;/_volume&gt;&lt;_created&gt;61221599&lt;/_created&gt;&lt;_modified&gt;61221607&lt;/_modified&gt;&lt;_impact_factor&gt;   2.303&lt;/_impact_factor&gt;&lt;/Details&gt;&lt;Extra&gt;&lt;DBUID&gt;{F96A950B-833F-4880-A151-76DA2D6A2879}&lt;/DBUID&gt;&lt;/Extra&gt;&lt;/Item&gt;&lt;/References&gt;&lt;/Group&gt;&lt;/Citation&gt;_x000a_"/>
    <w:docVar w:name="NE.Ref{349E2999-BD5A-4A74-8CD1-CB39A2308903}" w:val=" ADDIN NE.Ref.{349E2999-BD5A-4A74-8CD1-CB39A230890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3EDEE224-E8C3-44C3-8B66-2A0C3AC37699}" w:val=" ADDIN NE.Ref.{3EDEE224-E8C3-44C3-8B66-2A0C3AC37699}&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465142E0-7B4E-4CBD-82F9-983F00BB3644}" w:val=" ADDIN NE.Ref.{465142E0-7B4E-4CBD-82F9-983F00BB3644}&lt;Citation&gt;&lt;Group&gt;&lt;References&gt;&lt;Item&gt;&lt;ID&gt;391&lt;/ID&gt;&lt;UID&gt;{88EDB734-6812-47F7-8442-4BE8DD5FFB09}&lt;/UID&gt;&lt;Title&gt;Light field rendering&lt;/Title&gt;&lt;Template&gt;Conference Proceedings&lt;/Template&gt;&lt;Star&gt;0&lt;/Star&gt;&lt;Tag&gt;0&lt;/Tag&gt;&lt;Author&gt;Levoy, Marc; Hanrahan, Pat&lt;/Author&gt;&lt;Year&gt;1996&lt;/Year&gt;&lt;Details&gt;&lt;_isbn&gt;0897917464&lt;/_isbn&gt;&lt;_pages&gt;31-42&lt;/_pages&gt;&lt;_publisher&gt;ACM&lt;/_publisher&gt;&lt;_secondary_title&gt;Proceedings of the 23rd annual conference on Computer graphics and interactive techniques&lt;/_secondary_title&gt;&lt;_created&gt;61221595&lt;/_created&gt;&lt;_modified&gt;61221612&lt;/_modified&gt;&lt;/Details&gt;&lt;Extra&gt;&lt;DBUID&gt;{F96A950B-833F-4880-A151-76DA2D6A2879}&lt;/DBUID&gt;&lt;/Extra&gt;&lt;/Item&gt;&lt;/References&gt;&lt;/Group&gt;&lt;/Citation&gt;_x000a_"/>
    <w:docVar w:name="NE.Ref{492F1F27-20FD-4147-8189-E6B729BF27D8}" w:val=" ADDIN NE.Ref.{492F1F27-20FD-4147-8189-E6B729BF27D8}&lt;Citation&gt;&lt;Group&gt;&lt;References&gt;&lt;Item&gt;&lt;ID&gt;396&lt;/ID&gt;&lt;UID&gt;{214EA4A8-DA7A-4ECC-86EE-2AD1F8697D4B}&lt;/UID&gt;&lt;Title&gt;Light field photography with a hand-held plenoptic camera&lt;/Title&gt;&lt;Template&gt;Journal Article&lt;/Template&gt;&lt;Star&gt;0&lt;/Star&gt;&lt;Tag&gt;0&lt;/Tag&gt;&lt;Author&gt;Ng, Ren; Levoy, Marc; Brédif, Mathieu; Duval, Gene; Horowitz, Mark; Hanrahan, Pat&lt;/Author&gt;&lt;Year&gt;2005&lt;/Year&gt;&lt;Details&gt;&lt;_issue&gt;11&lt;/_issue&gt;&lt;_journal&gt;Computer Science Technical Report CSTR&lt;/_journal&gt;&lt;_pages&gt;1-11&lt;/_pages&gt;&lt;_volume&gt;2&lt;/_volume&gt;&lt;_created&gt;61221599&lt;/_created&gt;&lt;_modified&gt;61221615&lt;/_modified&gt;&lt;/Details&gt;&lt;Extra&gt;&lt;DBUID&gt;{F96A950B-833F-4880-A151-76DA2D6A2879}&lt;/DBUID&gt;&lt;/Extra&gt;&lt;/Item&gt;&lt;/References&gt;&lt;/Group&gt;&lt;/Citation&gt;_x000a_"/>
    <w:docVar w:name="NE.Ref{6D094D87-A2BD-4FFE-B2E3-070DEB8FA75C}" w:val=" ADDIN NE.Ref.{6D094D87-A2BD-4FFE-B2E3-070DEB8FA75C}&lt;Citation&gt;&lt;Group&gt;&lt;References&gt;&lt;Item&gt;&lt;ID&gt;392&lt;/ID&gt;&lt;UID&gt;{8D71A2D6-BB09-4875-9AE2-D54E87BCAADE}&lt;/UID&gt;&lt;Title&gt;Light fields and computational imaging&lt;/Title&gt;&lt;Template&gt;Journal Article&lt;/Template&gt;&lt;Star&gt;0&lt;/Star&gt;&lt;Tag&gt;0&lt;/Tag&gt;&lt;Author&gt;Levoy, Marc&lt;/Author&gt;&lt;Year&gt;2006&lt;/Year&gt;&lt;Details&gt;&lt;_isbn&gt;0018-9162&lt;/_isbn&gt;&lt;_issue&gt;8&lt;/_issue&gt;&lt;_journal&gt;Computer&lt;/_journal&gt;&lt;_pages&gt;46-55&lt;/_pages&gt;&lt;_created&gt;61221597&lt;/_created&gt;&lt;_modified&gt;61221613&lt;/_modified&gt;&lt;_impact_factor&gt;   1.443&lt;/_impact_factor&gt;&lt;_collection_scope&gt;EI;SCI;SCIE;&lt;/_collection_scope&gt;&lt;/Details&gt;&lt;Extra&gt;&lt;DBUID&gt;{F96A950B-833F-4880-A151-76DA2D6A2879}&lt;/DBUID&gt;&lt;/Extra&gt;&lt;/Item&gt;&lt;/References&gt;&lt;/Group&gt;&lt;/Citation&gt;_x000a_"/>
    <w:docVar w:name="NE.Ref{6E6CEA11-62BA-4B73-94E4-C4D235AB05B7}" w:val=" ADDIN NE.Ref.{6E6CEA11-62BA-4B73-94E4-C4D235AB05B7}&lt;Citation&gt;&lt;Group&gt;&lt;References&gt;&lt;Item&gt;&lt;ID&gt;393&lt;/ID&gt;&lt;UID&gt;{30581B51-8130-40EA-8001-FC446FE8A180}&lt;/UID&gt;&lt;Title&gt;Quicktime VR: An image-based approach to virtual environment navigation&lt;/Title&gt;&lt;Template&gt;Conference Proceedings&lt;/Template&gt;&lt;Star&gt;0&lt;/Star&gt;&lt;Tag&gt;0&lt;/Tag&gt;&lt;Author&gt;Chen, Shenchang Eric&lt;/Author&gt;&lt;Year&gt;1995&lt;/Year&gt;&lt;Details&gt;&lt;_isbn&gt;0897917014&lt;/_isbn&gt;&lt;_pages&gt;29-38&lt;/_pages&gt;&lt;_publisher&gt;ACM&lt;/_publisher&gt;&lt;_secondary_title&gt;Proceedings of the 22nd annual conference on Computer graphics and interactive techniques&lt;/_secondary_title&gt;&lt;_created&gt;61221598&lt;/_created&gt;&lt;_modified&gt;61221614&lt;/_modified&gt;&lt;/Details&gt;&lt;Extra&gt;&lt;DBUID&gt;{F96A950B-833F-4880-A151-76DA2D6A2879}&lt;/DBUID&gt;&lt;/Extra&gt;&lt;/Item&gt;&lt;/References&gt;&lt;/Group&gt;&lt;/Citation&gt;_x000a_"/>
    <w:docVar w:name="NE.Ref{7B337340-8F90-4C1A-BBB7-349798E4C5A7}" w:val=" ADDIN NE.Ref.{7B337340-8F90-4C1A-BBB7-349798E4C5A7}&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82B949EB-9C91-4338-A709-C41A652F7600}" w:val=" ADDIN NE.Ref.{82B949EB-9C91-4338-A709-C41A652F7600}&lt;Citation&gt;&lt;Group&gt;&lt;References&gt;&lt;Item&gt;&lt;ID&gt;403&lt;/ID&gt;&lt;UID&gt;{72A61D84-FC9D-4B9E-A9C9-7B811D57C8E5}&lt;/UID&gt;&lt;Title&gt;ShaderLab Syntax&lt;/Title&gt;&lt;Template&gt;Web Page&lt;/Template&gt;&lt;Star&gt;0&lt;/Star&gt;&lt;Tag&gt;0&lt;/Tag&gt;&lt;Author&gt;Unity-Technologies&lt;/Author&gt;&lt;Year&gt;2016&lt;/Year&gt;&lt;Details&gt;&lt;_url&gt;http://docs.unity3d.com/Manual/SL-Shader.html&lt;/_url&gt;&lt;_volume&gt;2016&lt;/_volume&gt;&lt;_issue&gt;5月9日&lt;/_issue&gt;&lt;_accessed&gt;61221611&lt;/_accessed&gt;&lt;_created&gt;61221611&lt;/_created&gt;&lt;_modified&gt;61221611&lt;/_modified&gt;&lt;/Details&gt;&lt;Extra&gt;&lt;DBUID&gt;{F96A950B-833F-4880-A151-76DA2D6A2879}&lt;/DBUID&gt;&lt;/Extra&gt;&lt;/Item&gt;&lt;/References&gt;&lt;/Group&gt;&lt;/Citation&gt;_x000a_"/>
    <w:docVar w:name="NE.Ref{BBE87B0F-8D25-45FB-A6D2-4B3025654A33}" w:val=" ADDIN NE.Ref.{BBE87B0F-8D25-45FB-A6D2-4B3025654A33}&lt;Citation&gt;&lt;Group&gt;&lt;References&gt;&lt;Item&gt;&lt;ID&gt;340&lt;/ID&gt;&lt;UID&gt;{5F51C28B-A54F-44AB-80CF-C1E167074F26}&lt;/UID&gt;&lt;Title&gt;NoteExpress V3.0功能图解&lt;/Title&gt;&lt;Template&gt;Manuscript&lt;/Template&gt;&lt;Star&gt;0&lt;/Star&gt;&lt;Tag&gt;0&lt;/Tag&gt;&lt;Author&gt;北京爱琴海乐之技术有限公司&lt;/Author&gt;&lt;Year&gt;2014&lt;/Year&gt;&lt;Details&gt;&lt;_created&gt;60395799&lt;/_created&gt;&lt;_keywords&gt;教程; 帮助; 搜集; 整理; 管理; 写作&lt;/_keywords&gt;&lt;_modified&gt;60395799&lt;/_modified&gt;&lt;_pages&gt;36&lt;/_pages&gt;&lt;_accessed&gt;61221588&lt;/_accessed&gt;&lt;_translated_author&gt;Bei, Jing&amp;apos;aiqinhailezhijishuyouxiangongsi&lt;/_translated_author&gt;&lt;/Details&gt;&lt;Extra&gt;&lt;DBUID&gt;{F96A950B-833F-4880-A151-76DA2D6A2879}&lt;/DBUID&gt;&lt;/Extra&gt;&lt;/Item&gt;&lt;/References&gt;&lt;/Group&gt;&lt;/Citation&gt;_x000a_"/>
    <w:docVar w:name="NE.Ref{BC59E1D4-00BB-479C-9A13-0F2D3E991EE5}" w:val=" ADDIN NE.Ref.{BC59E1D4-00BB-479C-9A13-0F2D3E991EE5}&lt;Citation&gt;&lt;Group&gt;&lt;References&gt;&lt;Item&gt;&lt;ID&gt;399&lt;/ID&gt;&lt;UID&gt;{6E24924E-7944-4414-A860-700707AB0C1E}&lt;/UID&gt;&lt;Title&gt;Delaunay Triangulation in Unity&lt;/Title&gt;&lt;Template&gt;Web Page&lt;/Template&gt;&lt;Star&gt;0&lt;/Star&gt;&lt;Tag&gt;0&lt;/Tag&gt;&lt;Author/&gt;&lt;Year&gt;2014&lt;/Year&gt;&lt;Details&gt;&lt;_url&gt;https://scrawkblog.com/2014/06/16/delaunay-triangulation-in-unity/&lt;/_url&gt;&lt;_volume&gt;2016&lt;/_volume&gt;&lt;_issue&gt;5月16日&lt;/_issue&gt;&lt;_accessed&gt;61221607&lt;/_accessed&gt;&lt;_created&gt;61221606&lt;/_created&gt;&lt;_modified&gt;61221607&lt;/_modified&gt;&lt;/Details&gt;&lt;Extra&gt;&lt;DBUID&gt;{F96A950B-833F-4880-A151-76DA2D6A2879}&lt;/DBUID&gt;&lt;/Extra&gt;&lt;/Item&gt;&lt;/References&gt;&lt;/Group&gt;&lt;/Citation&gt;_x000a_"/>
    <w:docVar w:name="NE.Ref{CAFACD9D-3DBF-484C-8C13-01AB77070F27}" w:val=" ADDIN NE.Ref.{CAFACD9D-3DBF-484C-8C13-01AB77070F27}&lt;Citation&gt;&lt;Group&gt;&lt;References&gt;&lt;Item&gt;&lt;ID&gt;401&lt;/ID&gt;&lt;UID&gt;{DA356C13-9525-4896-96DE-7B2F297CEE69}&lt;/UID&gt;&lt;Title&gt;Google&amp;apos;s Project Tango&lt;/Title&gt;&lt;Template&gt;Web Page&lt;/Template&gt;&lt;Star&gt;0&lt;/Star&gt;&lt;Tag&gt;0&lt;/Tag&gt;&lt;Author/&gt;&lt;Year&gt;0&lt;/Year&gt;&lt;Details&gt;&lt;_url&gt;https://www.google.com/atap/project-tango/&lt;/_url&gt;&lt;_volume&gt;2016&lt;/_volume&gt;&lt;_issue&gt;5月16日&lt;/_issue&gt;&lt;_accessed&gt;61221608&lt;/_accessed&gt;&lt;_created&gt;61221608&lt;/_created&gt;&lt;_modified&gt;61221608&lt;/_modified&gt;&lt;/Details&gt;&lt;Extra&gt;&lt;DBUID&gt;{F96A950B-833F-4880-A151-76DA2D6A2879}&lt;/DBUID&gt;&lt;/Extra&gt;&lt;/Item&gt;&lt;/References&gt;&lt;/Group&gt;&lt;/Citation&gt;_x000a_"/>
    <w:docVar w:name="NE.Ref{CC60AF52-CEB2-471D-9A13-DE68A559E8D3}" w:val=" ADDIN NE.Ref.{CC60AF52-CEB2-471D-9A13-DE68A559E8D3}&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CD73EB50-0709-4875-9D7F-EBAAA222F7F9}" w:val=" ADDIN NE.Ref.{CD73EB50-0709-4875-9D7F-EBAAA222F7F9}&lt;Citation&gt;&lt;Group&gt;&lt;References&gt;&lt;Item&gt;&lt;ID&gt;395&lt;/ID&gt;&lt;UID&gt;{65F7E265-07A4-44CF-9631-17A298F90B6C}&lt;/UID&gt;&lt;Title&gt;High performance imaging using large camera arrays&lt;/Title&gt;&lt;Template&gt;Journal Article&lt;/Template&gt;&lt;Star&gt;0&lt;/Star&gt;&lt;Tag&gt;0&lt;/Tag&gt;&lt;Author&gt;Wilburn, Bennett; Joshi, Neel; Vaish, Vaibhav; Talvala, Eino-Ville; Antunez, Emilio; Barth, Adam; Adams, Andrew; Horowitz, Mark; Levoy, Marc&lt;/Author&gt;&lt;Year&gt;2005&lt;/Year&gt;&lt;Details&gt;&lt;_isbn&gt;0730-0301&lt;/_isbn&gt;&lt;_issue&gt;3&lt;/_issue&gt;&lt;_journal&gt;ACM Transactions on Graphics (TOG)&lt;/_journal&gt;&lt;_pages&gt;765-776&lt;/_pages&gt;&lt;_volume&gt;24&lt;/_volume&gt;&lt;_created&gt;61221599&lt;/_created&gt;&lt;_modified&gt;61221615&lt;/_modified&gt;&lt;_impact_factor&gt;   4.096&lt;/_impact_factor&gt;&lt;/Details&gt;&lt;Extra&gt;&lt;DBUID&gt;{F96A950B-833F-4880-A151-76DA2D6A2879}&lt;/DBUID&gt;&lt;/Extra&gt;&lt;/Item&gt;&lt;/References&gt;&lt;/Group&gt;&lt;/Citation&gt;_x000a_"/>
    <w:docVar w:name="NE.Ref{D3AD426A-BE8E-453C-AF0A-F94152C1A861}" w:val=" ADDIN NE.Ref.{D3AD426A-BE8E-453C-AF0A-F94152C1A861}&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30BCFDA-23B7-45F2-A913-B6F296D4D11E}" w:val=" ADDIN NE.Ref.{E30BCFDA-23B7-45F2-A913-B6F296D4D11E}&lt;Citation&gt;&lt;Group&gt;&lt;References&gt;&lt;Item&gt;&lt;ID&gt;404&lt;/ID&gt;&lt;UID&gt;{6C65199E-0E56-407D-8579-B1BC002F5EE3}&lt;/UID&gt;&lt;Title&gt;Unity documentation&lt;/Title&gt;&lt;Template&gt;Web Page&lt;/Template&gt;&lt;Star&gt;0&lt;/Star&gt;&lt;Tag&gt;0&lt;/Tag&gt;&lt;Author&gt;Wikitude-GmbH&lt;/Author&gt;&lt;Year&gt;2016&lt;/Year&gt;&lt;Details&gt;&lt;_url&gt;http://www.wikitude.com/developer/documentation/unity#_48_INSTANCE_Zk7M2pQVPDDi_=3dtracking.html%23about-wikitude-3d-tracking&lt;/_url&gt;&lt;_volume&gt;2016&lt;/_volume&gt;&lt;_issue&gt;5月9日&lt;/_issue&gt;&lt;_accessed&gt;61221612&lt;/_accessed&gt;&lt;_created&gt;61221612&lt;/_created&gt;&lt;_modified&gt;61221612&lt;/_modified&gt;&lt;/Details&gt;&lt;Extra&gt;&lt;DBUID&gt;{F96A950B-833F-4880-A151-76DA2D6A2879}&lt;/DBUID&gt;&lt;/Extra&gt;&lt;/Item&gt;&lt;/References&gt;&lt;/Group&gt;&lt;/Citation&gt;_x000a_"/>
    <w:docVar w:name="NE.Ref{E8513481-9615-4408-BCC3-7BFE679D258A}" w:val=" ADDIN NE.Ref.{E8513481-9615-4408-BCC3-7BFE679D258A}&lt;Citation&gt;&lt;Group&gt;&lt;References&gt;&lt;Item&gt;&lt;ID&gt;398&lt;/ID&gt;&lt;UID&gt;{466DEACF-4E02-42EB-B85E-B5EDF648EF1E}&lt;/UID&gt;&lt;Title&gt;Unstructured light fields&lt;/Title&gt;&lt;Template&gt;Conference Proceedings&lt;/Template&gt;&lt;Star&gt;0&lt;/Star&gt;&lt;Tag&gt;0&lt;/Tag&gt;&lt;Author&gt;Davis, Abe; Levoy, Marc; Durand, Fredo&lt;/Author&gt;&lt;Year&gt;2012&lt;/Year&gt;&lt;Details&gt;&lt;_isbn&gt;1467-8659&lt;/_isbn&gt;&lt;_pages&gt;305-314&lt;/_pages&gt;&lt;_publisher&gt;Wiley Online Library&lt;/_publisher&gt;&lt;_secondary_title&gt;Computer Graphics Forum&lt;/_secondary_title&gt;&lt;_volume&gt;31&lt;/_volume&gt;&lt;_created&gt;61221600&lt;/_created&gt;&lt;_modified&gt;61221616&lt;/_modified&gt;&lt;/Details&gt;&lt;Extra&gt;&lt;DBUID&gt;{F96A950B-833F-4880-A151-76DA2D6A2879}&lt;/DBUID&gt;&lt;/Extra&gt;&lt;/Item&gt;&lt;/References&gt;&lt;/Group&gt;&lt;/Citation&gt;_x000a_"/>
    <w:docVar w:name="NE.Ref{E870978E-169F-42EF-9000-42E8B4479E11}" w:val=" ADDIN NE.Ref.{E870978E-169F-42EF-9000-42E8B4479E11}&lt;Citation&gt;&lt;Group&gt;&lt;References&gt;&lt;Item&gt;&lt;ID&gt;397&lt;/ID&gt;&lt;UID&gt;{FA2CFADE-D18F-4D4B-9EFC-FCBF716A7D9A}&lt;/UID&gt;&lt;Title&gt;Unstructured lumigraph rendering&lt;/Title&gt;&lt;Template&gt;Conference Proceedings&lt;/Template&gt;&lt;Star&gt;0&lt;/Star&gt;&lt;Tag&gt;0&lt;/Tag&gt;&lt;Author&gt;Buehler, Chris; Bosse, Michael; McMillan, Leonard; Gortler, Steven; Cohen, Michael&lt;/Author&gt;&lt;Year&gt;2001&lt;/Year&gt;&lt;Details&gt;&lt;_isbn&gt;158113374X&lt;/_isbn&gt;&lt;_pages&gt;425-432&lt;/_pages&gt;&lt;_publisher&gt;ACM&lt;/_publisher&gt;&lt;_secondary_title&gt;Proceedings of the 28th annual conference on Computer graphics and interactive techniques&lt;/_secondary_title&gt;&lt;_created&gt;61221600&lt;/_created&gt;&lt;_modified&gt;61221616&lt;/_modified&gt;&lt;/Details&gt;&lt;Extra&gt;&lt;DBUID&gt;{F96A950B-833F-4880-A151-76DA2D6A2879}&lt;/DBUID&gt;&lt;/Extra&gt;&lt;/Item&gt;&lt;/References&gt;&lt;/Group&gt;&lt;/Citation&gt;_x000a_"/>
    <w:docVar w:name="NE.Ref{FFFB3BA2-C74C-47E6-8490-08C334471B63}" w:val=" ADDIN NE.Ref.{FFFB3BA2-C74C-47E6-8490-08C334471B63}&lt;Citation&gt;&lt;Group&gt;&lt;References&gt;&lt;Item&gt;&lt;ID&gt;402&lt;/ID&gt;&lt;UID&gt;{D97E0E42-ACA7-475F-AB9E-BA53B82C3D11}&lt;/UID&gt;&lt;Title&gt;ARToolkit Documentation&lt;/Title&gt;&lt;Template&gt;Web Page&lt;/Template&gt;&lt;Star&gt;0&lt;/Star&gt;&lt;Tag&gt;0&lt;/Tag&gt;&lt;Author/&gt;&lt;Year&gt;0&lt;/Year&gt;&lt;Details&gt;&lt;_volume&gt;2016&lt;/_volume&gt;&lt;_url&gt;http://artoolkit.org/documentation/&lt;/_url&gt;&lt;_issue&gt;5月9日&lt;/_issue&gt;&lt;_accessed&gt;61221609&lt;/_accessed&gt;&lt;_created&gt;61221609&lt;/_created&gt;&lt;_modified&gt;61221609&lt;/_modified&gt;&lt;/Details&gt;&lt;Extra&gt;&lt;DBUID&gt;{F96A950B-833F-4880-A151-76DA2D6A2879}&lt;/DBUID&gt;&lt;/Extra&gt;&lt;/Item&gt;&lt;/References&gt;&lt;/Group&gt;&lt;/Citation&gt;_x000a_"/>
    <w:docVar w:name="ne_docsoft" w:val="MSWord"/>
    <w:docVar w:name="ne_docversion" w:val="NoteExpress 2.0"/>
    <w:docVar w:name="ne_stylename" w:val="清华大学学位论文"/>
  </w:docVars>
  <w:rsids>
    <w:rsidRoot w:val="00D40B2E"/>
    <w:rsid w:val="00000B47"/>
    <w:rsid w:val="00001074"/>
    <w:rsid w:val="0000151B"/>
    <w:rsid w:val="00002BB7"/>
    <w:rsid w:val="00002DA1"/>
    <w:rsid w:val="000037C4"/>
    <w:rsid w:val="00004BF9"/>
    <w:rsid w:val="0000712A"/>
    <w:rsid w:val="00007354"/>
    <w:rsid w:val="00010427"/>
    <w:rsid w:val="00010A49"/>
    <w:rsid w:val="00012080"/>
    <w:rsid w:val="000135F8"/>
    <w:rsid w:val="000145AA"/>
    <w:rsid w:val="0001582A"/>
    <w:rsid w:val="00017EF9"/>
    <w:rsid w:val="00020C6D"/>
    <w:rsid w:val="000211D8"/>
    <w:rsid w:val="000214E4"/>
    <w:rsid w:val="00021BEA"/>
    <w:rsid w:val="00023100"/>
    <w:rsid w:val="0002339C"/>
    <w:rsid w:val="000254BC"/>
    <w:rsid w:val="000257DD"/>
    <w:rsid w:val="00025CE3"/>
    <w:rsid w:val="00026B0A"/>
    <w:rsid w:val="00026B1D"/>
    <w:rsid w:val="00026D9D"/>
    <w:rsid w:val="00027972"/>
    <w:rsid w:val="000301F9"/>
    <w:rsid w:val="0003051A"/>
    <w:rsid w:val="00030BA5"/>
    <w:rsid w:val="00030EBD"/>
    <w:rsid w:val="00032D78"/>
    <w:rsid w:val="00033217"/>
    <w:rsid w:val="00035779"/>
    <w:rsid w:val="00036D2E"/>
    <w:rsid w:val="00037B55"/>
    <w:rsid w:val="00040959"/>
    <w:rsid w:val="00042CCB"/>
    <w:rsid w:val="00043362"/>
    <w:rsid w:val="00044C90"/>
    <w:rsid w:val="000453DE"/>
    <w:rsid w:val="00045883"/>
    <w:rsid w:val="00045AD2"/>
    <w:rsid w:val="000462B2"/>
    <w:rsid w:val="00046820"/>
    <w:rsid w:val="0004686C"/>
    <w:rsid w:val="00046B6B"/>
    <w:rsid w:val="00046C66"/>
    <w:rsid w:val="00047EE2"/>
    <w:rsid w:val="00050569"/>
    <w:rsid w:val="00050F69"/>
    <w:rsid w:val="00055BE1"/>
    <w:rsid w:val="0006142C"/>
    <w:rsid w:val="00061AB0"/>
    <w:rsid w:val="00063505"/>
    <w:rsid w:val="0006447F"/>
    <w:rsid w:val="00064AAD"/>
    <w:rsid w:val="0006633C"/>
    <w:rsid w:val="00066854"/>
    <w:rsid w:val="0006686B"/>
    <w:rsid w:val="00066C64"/>
    <w:rsid w:val="00070188"/>
    <w:rsid w:val="00072F31"/>
    <w:rsid w:val="00073B10"/>
    <w:rsid w:val="00075F1F"/>
    <w:rsid w:val="00077EA5"/>
    <w:rsid w:val="000804E7"/>
    <w:rsid w:val="00080EAF"/>
    <w:rsid w:val="000828BA"/>
    <w:rsid w:val="0008330D"/>
    <w:rsid w:val="00084068"/>
    <w:rsid w:val="00086A2D"/>
    <w:rsid w:val="00087FF4"/>
    <w:rsid w:val="00095A0B"/>
    <w:rsid w:val="00095FD8"/>
    <w:rsid w:val="00096144"/>
    <w:rsid w:val="00096510"/>
    <w:rsid w:val="00096602"/>
    <w:rsid w:val="00096D07"/>
    <w:rsid w:val="000979E1"/>
    <w:rsid w:val="00097D98"/>
    <w:rsid w:val="000A07B4"/>
    <w:rsid w:val="000A2F33"/>
    <w:rsid w:val="000A315B"/>
    <w:rsid w:val="000A5944"/>
    <w:rsid w:val="000A5E08"/>
    <w:rsid w:val="000A6024"/>
    <w:rsid w:val="000A71DC"/>
    <w:rsid w:val="000A7A2A"/>
    <w:rsid w:val="000B1B28"/>
    <w:rsid w:val="000B3E94"/>
    <w:rsid w:val="000B412D"/>
    <w:rsid w:val="000B7445"/>
    <w:rsid w:val="000B75EB"/>
    <w:rsid w:val="000B7A82"/>
    <w:rsid w:val="000C33EC"/>
    <w:rsid w:val="000C4F13"/>
    <w:rsid w:val="000C545D"/>
    <w:rsid w:val="000C624C"/>
    <w:rsid w:val="000C6280"/>
    <w:rsid w:val="000D0E16"/>
    <w:rsid w:val="000D3F27"/>
    <w:rsid w:val="000D4047"/>
    <w:rsid w:val="000D54BB"/>
    <w:rsid w:val="000D56B7"/>
    <w:rsid w:val="000E06E3"/>
    <w:rsid w:val="000E0BA1"/>
    <w:rsid w:val="000E1D00"/>
    <w:rsid w:val="000E3FC3"/>
    <w:rsid w:val="000E7688"/>
    <w:rsid w:val="000F06E3"/>
    <w:rsid w:val="000F162B"/>
    <w:rsid w:val="000F4D5B"/>
    <w:rsid w:val="001000C9"/>
    <w:rsid w:val="0010284C"/>
    <w:rsid w:val="001071A2"/>
    <w:rsid w:val="001079B5"/>
    <w:rsid w:val="00107ADD"/>
    <w:rsid w:val="001115F7"/>
    <w:rsid w:val="001117F3"/>
    <w:rsid w:val="00112B54"/>
    <w:rsid w:val="00112E6C"/>
    <w:rsid w:val="00113E4E"/>
    <w:rsid w:val="001143EA"/>
    <w:rsid w:val="00115E43"/>
    <w:rsid w:val="0012090F"/>
    <w:rsid w:val="0012380A"/>
    <w:rsid w:val="00123BAA"/>
    <w:rsid w:val="001262A9"/>
    <w:rsid w:val="00127B96"/>
    <w:rsid w:val="00127FD1"/>
    <w:rsid w:val="0013074E"/>
    <w:rsid w:val="00130B0B"/>
    <w:rsid w:val="00131974"/>
    <w:rsid w:val="00133542"/>
    <w:rsid w:val="00134ED1"/>
    <w:rsid w:val="00136545"/>
    <w:rsid w:val="00137975"/>
    <w:rsid w:val="001423D7"/>
    <w:rsid w:val="0014253B"/>
    <w:rsid w:val="00142768"/>
    <w:rsid w:val="00142B47"/>
    <w:rsid w:val="00142B8F"/>
    <w:rsid w:val="001449A6"/>
    <w:rsid w:val="00144C8A"/>
    <w:rsid w:val="0014555E"/>
    <w:rsid w:val="00146650"/>
    <w:rsid w:val="0014733F"/>
    <w:rsid w:val="00147478"/>
    <w:rsid w:val="00151332"/>
    <w:rsid w:val="00152E68"/>
    <w:rsid w:val="001541F7"/>
    <w:rsid w:val="0015523B"/>
    <w:rsid w:val="00155BC7"/>
    <w:rsid w:val="00160E2D"/>
    <w:rsid w:val="00161242"/>
    <w:rsid w:val="00162EF6"/>
    <w:rsid w:val="00163010"/>
    <w:rsid w:val="00163116"/>
    <w:rsid w:val="0017027C"/>
    <w:rsid w:val="00170ABB"/>
    <w:rsid w:val="00172212"/>
    <w:rsid w:val="00172CC3"/>
    <w:rsid w:val="001734A8"/>
    <w:rsid w:val="001737CF"/>
    <w:rsid w:val="00174627"/>
    <w:rsid w:val="00175C52"/>
    <w:rsid w:val="001771B6"/>
    <w:rsid w:val="0017772A"/>
    <w:rsid w:val="001818F9"/>
    <w:rsid w:val="0018203A"/>
    <w:rsid w:val="001822EC"/>
    <w:rsid w:val="00183036"/>
    <w:rsid w:val="00183BFE"/>
    <w:rsid w:val="00190A7D"/>
    <w:rsid w:val="0019309F"/>
    <w:rsid w:val="001933EC"/>
    <w:rsid w:val="00194856"/>
    <w:rsid w:val="00194C20"/>
    <w:rsid w:val="001953DC"/>
    <w:rsid w:val="0019719F"/>
    <w:rsid w:val="001973DD"/>
    <w:rsid w:val="001A2658"/>
    <w:rsid w:val="001A65CB"/>
    <w:rsid w:val="001B05C7"/>
    <w:rsid w:val="001B27E5"/>
    <w:rsid w:val="001B2F55"/>
    <w:rsid w:val="001B4573"/>
    <w:rsid w:val="001B4B28"/>
    <w:rsid w:val="001B511C"/>
    <w:rsid w:val="001B793B"/>
    <w:rsid w:val="001C1B39"/>
    <w:rsid w:val="001C32D4"/>
    <w:rsid w:val="001C3C11"/>
    <w:rsid w:val="001C4BDF"/>
    <w:rsid w:val="001C5E62"/>
    <w:rsid w:val="001C69D0"/>
    <w:rsid w:val="001C746E"/>
    <w:rsid w:val="001C7EEC"/>
    <w:rsid w:val="001D01AF"/>
    <w:rsid w:val="001D0223"/>
    <w:rsid w:val="001D2754"/>
    <w:rsid w:val="001D2A98"/>
    <w:rsid w:val="001D46E5"/>
    <w:rsid w:val="001D51D5"/>
    <w:rsid w:val="001D6AEA"/>
    <w:rsid w:val="001E16D7"/>
    <w:rsid w:val="001E2BDC"/>
    <w:rsid w:val="001E4988"/>
    <w:rsid w:val="001E63A9"/>
    <w:rsid w:val="001F0365"/>
    <w:rsid w:val="001F0C02"/>
    <w:rsid w:val="001F0DDC"/>
    <w:rsid w:val="001F131C"/>
    <w:rsid w:val="001F18F2"/>
    <w:rsid w:val="001F333B"/>
    <w:rsid w:val="001F607E"/>
    <w:rsid w:val="001F6F2D"/>
    <w:rsid w:val="00200AEC"/>
    <w:rsid w:val="0020159A"/>
    <w:rsid w:val="00201857"/>
    <w:rsid w:val="00201A87"/>
    <w:rsid w:val="00202815"/>
    <w:rsid w:val="002041A0"/>
    <w:rsid w:val="00205F2E"/>
    <w:rsid w:val="00205F32"/>
    <w:rsid w:val="0021065D"/>
    <w:rsid w:val="002108E3"/>
    <w:rsid w:val="0021133B"/>
    <w:rsid w:val="0021167C"/>
    <w:rsid w:val="002118C4"/>
    <w:rsid w:val="0021381B"/>
    <w:rsid w:val="00214887"/>
    <w:rsid w:val="00215FE2"/>
    <w:rsid w:val="00216D89"/>
    <w:rsid w:val="00217197"/>
    <w:rsid w:val="002239C3"/>
    <w:rsid w:val="00223C87"/>
    <w:rsid w:val="00224173"/>
    <w:rsid w:val="00224523"/>
    <w:rsid w:val="002251D6"/>
    <w:rsid w:val="0022569F"/>
    <w:rsid w:val="00225D76"/>
    <w:rsid w:val="00225E46"/>
    <w:rsid w:val="00227B64"/>
    <w:rsid w:val="00231A0E"/>
    <w:rsid w:val="00232539"/>
    <w:rsid w:val="00232CEA"/>
    <w:rsid w:val="002343B6"/>
    <w:rsid w:val="002351D6"/>
    <w:rsid w:val="002362EF"/>
    <w:rsid w:val="00236558"/>
    <w:rsid w:val="00240CAE"/>
    <w:rsid w:val="0024291A"/>
    <w:rsid w:val="002430DA"/>
    <w:rsid w:val="002430E5"/>
    <w:rsid w:val="00244219"/>
    <w:rsid w:val="00244312"/>
    <w:rsid w:val="00244CD8"/>
    <w:rsid w:val="0024595C"/>
    <w:rsid w:val="00245B9F"/>
    <w:rsid w:val="002461BA"/>
    <w:rsid w:val="002465E3"/>
    <w:rsid w:val="002471E3"/>
    <w:rsid w:val="002478CD"/>
    <w:rsid w:val="00247938"/>
    <w:rsid w:val="00247F85"/>
    <w:rsid w:val="002510E1"/>
    <w:rsid w:val="0025151C"/>
    <w:rsid w:val="00252C02"/>
    <w:rsid w:val="00254444"/>
    <w:rsid w:val="00255580"/>
    <w:rsid w:val="00255EB9"/>
    <w:rsid w:val="002563FF"/>
    <w:rsid w:val="002601A9"/>
    <w:rsid w:val="00260415"/>
    <w:rsid w:val="00261AC9"/>
    <w:rsid w:val="00262F95"/>
    <w:rsid w:val="00265589"/>
    <w:rsid w:val="00267545"/>
    <w:rsid w:val="00267FDE"/>
    <w:rsid w:val="00270778"/>
    <w:rsid w:val="002710CC"/>
    <w:rsid w:val="00271E48"/>
    <w:rsid w:val="002728F9"/>
    <w:rsid w:val="002734A6"/>
    <w:rsid w:val="00273AC9"/>
    <w:rsid w:val="00273BCF"/>
    <w:rsid w:val="002756E9"/>
    <w:rsid w:val="00275EDA"/>
    <w:rsid w:val="002777DD"/>
    <w:rsid w:val="00277D5F"/>
    <w:rsid w:val="002800FB"/>
    <w:rsid w:val="0028247C"/>
    <w:rsid w:val="0028420F"/>
    <w:rsid w:val="00285040"/>
    <w:rsid w:val="0028684E"/>
    <w:rsid w:val="00287A56"/>
    <w:rsid w:val="00290E03"/>
    <w:rsid w:val="002912DD"/>
    <w:rsid w:val="0029202C"/>
    <w:rsid w:val="0029217B"/>
    <w:rsid w:val="00292C93"/>
    <w:rsid w:val="00293495"/>
    <w:rsid w:val="002943E0"/>
    <w:rsid w:val="002946CF"/>
    <w:rsid w:val="00294A67"/>
    <w:rsid w:val="00295731"/>
    <w:rsid w:val="00295E23"/>
    <w:rsid w:val="0029634C"/>
    <w:rsid w:val="00296600"/>
    <w:rsid w:val="002A17FA"/>
    <w:rsid w:val="002A1BBF"/>
    <w:rsid w:val="002A3EC3"/>
    <w:rsid w:val="002A42B0"/>
    <w:rsid w:val="002A5690"/>
    <w:rsid w:val="002A5A07"/>
    <w:rsid w:val="002A6505"/>
    <w:rsid w:val="002A6B3E"/>
    <w:rsid w:val="002A6F30"/>
    <w:rsid w:val="002A7BC3"/>
    <w:rsid w:val="002B2393"/>
    <w:rsid w:val="002B25CE"/>
    <w:rsid w:val="002B34F9"/>
    <w:rsid w:val="002B3A7A"/>
    <w:rsid w:val="002B4023"/>
    <w:rsid w:val="002B5013"/>
    <w:rsid w:val="002B6220"/>
    <w:rsid w:val="002C0853"/>
    <w:rsid w:val="002C0ECA"/>
    <w:rsid w:val="002C22C1"/>
    <w:rsid w:val="002C37D0"/>
    <w:rsid w:val="002C4CE7"/>
    <w:rsid w:val="002C4D40"/>
    <w:rsid w:val="002C53C3"/>
    <w:rsid w:val="002C5B42"/>
    <w:rsid w:val="002C5D9A"/>
    <w:rsid w:val="002C62E0"/>
    <w:rsid w:val="002C67AA"/>
    <w:rsid w:val="002C6A60"/>
    <w:rsid w:val="002C72FF"/>
    <w:rsid w:val="002C73BE"/>
    <w:rsid w:val="002C74DF"/>
    <w:rsid w:val="002C7F84"/>
    <w:rsid w:val="002D110A"/>
    <w:rsid w:val="002D1914"/>
    <w:rsid w:val="002D32DE"/>
    <w:rsid w:val="002D478C"/>
    <w:rsid w:val="002D547E"/>
    <w:rsid w:val="002D5DD6"/>
    <w:rsid w:val="002D7ADB"/>
    <w:rsid w:val="002E003E"/>
    <w:rsid w:val="002E044E"/>
    <w:rsid w:val="002E0541"/>
    <w:rsid w:val="002E0871"/>
    <w:rsid w:val="002E235B"/>
    <w:rsid w:val="002E2455"/>
    <w:rsid w:val="002E33AA"/>
    <w:rsid w:val="002E3BA4"/>
    <w:rsid w:val="002E3E35"/>
    <w:rsid w:val="002E4174"/>
    <w:rsid w:val="002E5824"/>
    <w:rsid w:val="002E68EC"/>
    <w:rsid w:val="002E73AF"/>
    <w:rsid w:val="002F1040"/>
    <w:rsid w:val="002F200E"/>
    <w:rsid w:val="002F2314"/>
    <w:rsid w:val="002F26DB"/>
    <w:rsid w:val="002F279A"/>
    <w:rsid w:val="002F5986"/>
    <w:rsid w:val="002F59F3"/>
    <w:rsid w:val="002F6BE7"/>
    <w:rsid w:val="00300979"/>
    <w:rsid w:val="00300A13"/>
    <w:rsid w:val="003016F0"/>
    <w:rsid w:val="0030377A"/>
    <w:rsid w:val="00303EED"/>
    <w:rsid w:val="00305020"/>
    <w:rsid w:val="0030713F"/>
    <w:rsid w:val="003076A4"/>
    <w:rsid w:val="00307B10"/>
    <w:rsid w:val="00307E63"/>
    <w:rsid w:val="00310068"/>
    <w:rsid w:val="00310424"/>
    <w:rsid w:val="00311A9D"/>
    <w:rsid w:val="00313982"/>
    <w:rsid w:val="0031743A"/>
    <w:rsid w:val="003231A5"/>
    <w:rsid w:val="00324894"/>
    <w:rsid w:val="00325704"/>
    <w:rsid w:val="00325C3C"/>
    <w:rsid w:val="003274B0"/>
    <w:rsid w:val="00327FD1"/>
    <w:rsid w:val="0033008D"/>
    <w:rsid w:val="00333043"/>
    <w:rsid w:val="00333DB3"/>
    <w:rsid w:val="00334F1C"/>
    <w:rsid w:val="00335CF0"/>
    <w:rsid w:val="00336C19"/>
    <w:rsid w:val="00340CCA"/>
    <w:rsid w:val="0034154B"/>
    <w:rsid w:val="00344F84"/>
    <w:rsid w:val="003454A2"/>
    <w:rsid w:val="0034785C"/>
    <w:rsid w:val="00347A1B"/>
    <w:rsid w:val="003509BA"/>
    <w:rsid w:val="00350F59"/>
    <w:rsid w:val="003512B9"/>
    <w:rsid w:val="003534FD"/>
    <w:rsid w:val="00354A35"/>
    <w:rsid w:val="003552F0"/>
    <w:rsid w:val="00357E1E"/>
    <w:rsid w:val="00360983"/>
    <w:rsid w:val="0036275D"/>
    <w:rsid w:val="0036291B"/>
    <w:rsid w:val="00362C5A"/>
    <w:rsid w:val="00363081"/>
    <w:rsid w:val="003646D0"/>
    <w:rsid w:val="00364B4E"/>
    <w:rsid w:val="00365FBA"/>
    <w:rsid w:val="0036672B"/>
    <w:rsid w:val="00367D76"/>
    <w:rsid w:val="00367DF6"/>
    <w:rsid w:val="003715F3"/>
    <w:rsid w:val="00372C9E"/>
    <w:rsid w:val="00374556"/>
    <w:rsid w:val="0037493B"/>
    <w:rsid w:val="0037645A"/>
    <w:rsid w:val="00376AB1"/>
    <w:rsid w:val="00377722"/>
    <w:rsid w:val="00377A53"/>
    <w:rsid w:val="003808BF"/>
    <w:rsid w:val="0038110D"/>
    <w:rsid w:val="00381234"/>
    <w:rsid w:val="003816F8"/>
    <w:rsid w:val="00382424"/>
    <w:rsid w:val="0038278C"/>
    <w:rsid w:val="00382A69"/>
    <w:rsid w:val="00384E4C"/>
    <w:rsid w:val="00385CF5"/>
    <w:rsid w:val="00386622"/>
    <w:rsid w:val="00386690"/>
    <w:rsid w:val="00391374"/>
    <w:rsid w:val="0039188C"/>
    <w:rsid w:val="00391FC4"/>
    <w:rsid w:val="00392132"/>
    <w:rsid w:val="00392B72"/>
    <w:rsid w:val="00392E04"/>
    <w:rsid w:val="00395F4A"/>
    <w:rsid w:val="003965A8"/>
    <w:rsid w:val="00396DA0"/>
    <w:rsid w:val="003A0A37"/>
    <w:rsid w:val="003A0B6D"/>
    <w:rsid w:val="003A0F4F"/>
    <w:rsid w:val="003A2EAF"/>
    <w:rsid w:val="003A44C2"/>
    <w:rsid w:val="003A4B47"/>
    <w:rsid w:val="003A5C24"/>
    <w:rsid w:val="003A6C3E"/>
    <w:rsid w:val="003B0749"/>
    <w:rsid w:val="003B0BE8"/>
    <w:rsid w:val="003B1FD2"/>
    <w:rsid w:val="003B368B"/>
    <w:rsid w:val="003B3961"/>
    <w:rsid w:val="003B7809"/>
    <w:rsid w:val="003B7D5C"/>
    <w:rsid w:val="003C0768"/>
    <w:rsid w:val="003C0B34"/>
    <w:rsid w:val="003C10F3"/>
    <w:rsid w:val="003C1AAB"/>
    <w:rsid w:val="003C1FD2"/>
    <w:rsid w:val="003C2FA2"/>
    <w:rsid w:val="003C480C"/>
    <w:rsid w:val="003C572A"/>
    <w:rsid w:val="003C7073"/>
    <w:rsid w:val="003D05AF"/>
    <w:rsid w:val="003D138A"/>
    <w:rsid w:val="003D2530"/>
    <w:rsid w:val="003D3E59"/>
    <w:rsid w:val="003D5AB1"/>
    <w:rsid w:val="003D7DA4"/>
    <w:rsid w:val="003E017F"/>
    <w:rsid w:val="003E45A1"/>
    <w:rsid w:val="003E5811"/>
    <w:rsid w:val="003E6AEB"/>
    <w:rsid w:val="003E70B7"/>
    <w:rsid w:val="003E7356"/>
    <w:rsid w:val="003E7F28"/>
    <w:rsid w:val="003F1348"/>
    <w:rsid w:val="003F2942"/>
    <w:rsid w:val="003F393D"/>
    <w:rsid w:val="003F47C5"/>
    <w:rsid w:val="003F6892"/>
    <w:rsid w:val="003F73A9"/>
    <w:rsid w:val="00401F7D"/>
    <w:rsid w:val="004031C3"/>
    <w:rsid w:val="004032A2"/>
    <w:rsid w:val="004037BD"/>
    <w:rsid w:val="00404D53"/>
    <w:rsid w:val="004050BA"/>
    <w:rsid w:val="0040576C"/>
    <w:rsid w:val="004058A5"/>
    <w:rsid w:val="00406A03"/>
    <w:rsid w:val="00406C82"/>
    <w:rsid w:val="004079B2"/>
    <w:rsid w:val="00407E3E"/>
    <w:rsid w:val="00410FAA"/>
    <w:rsid w:val="00411CAA"/>
    <w:rsid w:val="00412063"/>
    <w:rsid w:val="00412D44"/>
    <w:rsid w:val="004140E3"/>
    <w:rsid w:val="004158E5"/>
    <w:rsid w:val="00415E29"/>
    <w:rsid w:val="004161C4"/>
    <w:rsid w:val="00416971"/>
    <w:rsid w:val="00416CD4"/>
    <w:rsid w:val="00417994"/>
    <w:rsid w:val="00420B1E"/>
    <w:rsid w:val="004214D0"/>
    <w:rsid w:val="0042241E"/>
    <w:rsid w:val="00422E73"/>
    <w:rsid w:val="004233B1"/>
    <w:rsid w:val="004258D2"/>
    <w:rsid w:val="004300E7"/>
    <w:rsid w:val="00431A29"/>
    <w:rsid w:val="0043222C"/>
    <w:rsid w:val="0043359E"/>
    <w:rsid w:val="004402C0"/>
    <w:rsid w:val="004407B5"/>
    <w:rsid w:val="00440E20"/>
    <w:rsid w:val="00441FA3"/>
    <w:rsid w:val="004437BA"/>
    <w:rsid w:val="00447018"/>
    <w:rsid w:val="00450705"/>
    <w:rsid w:val="00450AC0"/>
    <w:rsid w:val="00450B6A"/>
    <w:rsid w:val="00450C61"/>
    <w:rsid w:val="004515E2"/>
    <w:rsid w:val="00452ECC"/>
    <w:rsid w:val="004554EA"/>
    <w:rsid w:val="0045623E"/>
    <w:rsid w:val="0045794B"/>
    <w:rsid w:val="00464D59"/>
    <w:rsid w:val="0046526A"/>
    <w:rsid w:val="00465367"/>
    <w:rsid w:val="00467318"/>
    <w:rsid w:val="00467581"/>
    <w:rsid w:val="00467C03"/>
    <w:rsid w:val="00470E9A"/>
    <w:rsid w:val="00471019"/>
    <w:rsid w:val="00471DC6"/>
    <w:rsid w:val="00472342"/>
    <w:rsid w:val="00472457"/>
    <w:rsid w:val="00472ACE"/>
    <w:rsid w:val="00473139"/>
    <w:rsid w:val="00473E8A"/>
    <w:rsid w:val="004740ED"/>
    <w:rsid w:val="0047482F"/>
    <w:rsid w:val="00475FDA"/>
    <w:rsid w:val="004763DD"/>
    <w:rsid w:val="0047650A"/>
    <w:rsid w:val="0047664E"/>
    <w:rsid w:val="00476865"/>
    <w:rsid w:val="0047789D"/>
    <w:rsid w:val="004778B9"/>
    <w:rsid w:val="00477BA3"/>
    <w:rsid w:val="00481C14"/>
    <w:rsid w:val="00482797"/>
    <w:rsid w:val="00483FE1"/>
    <w:rsid w:val="00491BC6"/>
    <w:rsid w:val="0049366D"/>
    <w:rsid w:val="00493C63"/>
    <w:rsid w:val="00494231"/>
    <w:rsid w:val="00494A55"/>
    <w:rsid w:val="00495715"/>
    <w:rsid w:val="004969B2"/>
    <w:rsid w:val="00496B75"/>
    <w:rsid w:val="00497B4D"/>
    <w:rsid w:val="004A08EA"/>
    <w:rsid w:val="004A1AD7"/>
    <w:rsid w:val="004A32B1"/>
    <w:rsid w:val="004A65DD"/>
    <w:rsid w:val="004A6610"/>
    <w:rsid w:val="004A78C8"/>
    <w:rsid w:val="004A7B49"/>
    <w:rsid w:val="004B05DF"/>
    <w:rsid w:val="004B5646"/>
    <w:rsid w:val="004B576E"/>
    <w:rsid w:val="004B5C66"/>
    <w:rsid w:val="004B5F95"/>
    <w:rsid w:val="004B6AA3"/>
    <w:rsid w:val="004B7DAE"/>
    <w:rsid w:val="004C04A3"/>
    <w:rsid w:val="004C0FBD"/>
    <w:rsid w:val="004C25BF"/>
    <w:rsid w:val="004C7942"/>
    <w:rsid w:val="004D02A1"/>
    <w:rsid w:val="004D0ACA"/>
    <w:rsid w:val="004D0DC2"/>
    <w:rsid w:val="004D1640"/>
    <w:rsid w:val="004D37E9"/>
    <w:rsid w:val="004D3F14"/>
    <w:rsid w:val="004D426B"/>
    <w:rsid w:val="004D6998"/>
    <w:rsid w:val="004D6B1A"/>
    <w:rsid w:val="004D6F66"/>
    <w:rsid w:val="004E1922"/>
    <w:rsid w:val="004E1C33"/>
    <w:rsid w:val="004E4F96"/>
    <w:rsid w:val="004E4FDF"/>
    <w:rsid w:val="004E76D3"/>
    <w:rsid w:val="004F0001"/>
    <w:rsid w:val="004F070F"/>
    <w:rsid w:val="004F11E1"/>
    <w:rsid w:val="004F2E41"/>
    <w:rsid w:val="004F5EC6"/>
    <w:rsid w:val="004F6321"/>
    <w:rsid w:val="004F634B"/>
    <w:rsid w:val="004F726A"/>
    <w:rsid w:val="004F7AB6"/>
    <w:rsid w:val="004F7D96"/>
    <w:rsid w:val="00500279"/>
    <w:rsid w:val="005002DE"/>
    <w:rsid w:val="0050192C"/>
    <w:rsid w:val="00501AA3"/>
    <w:rsid w:val="00501BF2"/>
    <w:rsid w:val="00506A99"/>
    <w:rsid w:val="00506C25"/>
    <w:rsid w:val="005109E9"/>
    <w:rsid w:val="00511CA5"/>
    <w:rsid w:val="00512C5B"/>
    <w:rsid w:val="005169F6"/>
    <w:rsid w:val="00516DB1"/>
    <w:rsid w:val="00517C3F"/>
    <w:rsid w:val="00520A62"/>
    <w:rsid w:val="00520C6B"/>
    <w:rsid w:val="005238DD"/>
    <w:rsid w:val="00524D9C"/>
    <w:rsid w:val="005251FD"/>
    <w:rsid w:val="0052545A"/>
    <w:rsid w:val="0052602E"/>
    <w:rsid w:val="00526545"/>
    <w:rsid w:val="00527520"/>
    <w:rsid w:val="00530647"/>
    <w:rsid w:val="00530830"/>
    <w:rsid w:val="00533B4F"/>
    <w:rsid w:val="00535389"/>
    <w:rsid w:val="00535C67"/>
    <w:rsid w:val="00537A80"/>
    <w:rsid w:val="00540465"/>
    <w:rsid w:val="00541BAF"/>
    <w:rsid w:val="00542044"/>
    <w:rsid w:val="005426CF"/>
    <w:rsid w:val="005428F4"/>
    <w:rsid w:val="005457A8"/>
    <w:rsid w:val="0054608D"/>
    <w:rsid w:val="00546B81"/>
    <w:rsid w:val="00547379"/>
    <w:rsid w:val="0054789C"/>
    <w:rsid w:val="0054796D"/>
    <w:rsid w:val="00552311"/>
    <w:rsid w:val="00552DFD"/>
    <w:rsid w:val="0055745B"/>
    <w:rsid w:val="005577D4"/>
    <w:rsid w:val="005603F8"/>
    <w:rsid w:val="005613F2"/>
    <w:rsid w:val="00562DC2"/>
    <w:rsid w:val="00563167"/>
    <w:rsid w:val="0056322B"/>
    <w:rsid w:val="0056394C"/>
    <w:rsid w:val="0056455A"/>
    <w:rsid w:val="0056499D"/>
    <w:rsid w:val="00566899"/>
    <w:rsid w:val="00567968"/>
    <w:rsid w:val="005708A2"/>
    <w:rsid w:val="00570ACB"/>
    <w:rsid w:val="005721F6"/>
    <w:rsid w:val="00572A53"/>
    <w:rsid w:val="00573392"/>
    <w:rsid w:val="0057662F"/>
    <w:rsid w:val="005768EF"/>
    <w:rsid w:val="005779BD"/>
    <w:rsid w:val="00577B6D"/>
    <w:rsid w:val="00580449"/>
    <w:rsid w:val="00580652"/>
    <w:rsid w:val="00581306"/>
    <w:rsid w:val="00581470"/>
    <w:rsid w:val="005818F7"/>
    <w:rsid w:val="00583521"/>
    <w:rsid w:val="00583995"/>
    <w:rsid w:val="0058582D"/>
    <w:rsid w:val="00585B5B"/>
    <w:rsid w:val="0058616C"/>
    <w:rsid w:val="00586370"/>
    <w:rsid w:val="00586C3E"/>
    <w:rsid w:val="00586ECA"/>
    <w:rsid w:val="005879E5"/>
    <w:rsid w:val="00587F83"/>
    <w:rsid w:val="005900A9"/>
    <w:rsid w:val="005900AE"/>
    <w:rsid w:val="00590445"/>
    <w:rsid w:val="00590634"/>
    <w:rsid w:val="00590660"/>
    <w:rsid w:val="00595C43"/>
    <w:rsid w:val="00596105"/>
    <w:rsid w:val="00596602"/>
    <w:rsid w:val="00596692"/>
    <w:rsid w:val="005A05EE"/>
    <w:rsid w:val="005A2233"/>
    <w:rsid w:val="005A367A"/>
    <w:rsid w:val="005A3738"/>
    <w:rsid w:val="005A4151"/>
    <w:rsid w:val="005A4B4D"/>
    <w:rsid w:val="005A6125"/>
    <w:rsid w:val="005A6EB3"/>
    <w:rsid w:val="005A74B7"/>
    <w:rsid w:val="005A77DD"/>
    <w:rsid w:val="005B0C69"/>
    <w:rsid w:val="005B1128"/>
    <w:rsid w:val="005B1474"/>
    <w:rsid w:val="005B29FE"/>
    <w:rsid w:val="005B4932"/>
    <w:rsid w:val="005B58AE"/>
    <w:rsid w:val="005B78C9"/>
    <w:rsid w:val="005C029F"/>
    <w:rsid w:val="005C06A4"/>
    <w:rsid w:val="005C09B4"/>
    <w:rsid w:val="005C1058"/>
    <w:rsid w:val="005C239A"/>
    <w:rsid w:val="005C3BF0"/>
    <w:rsid w:val="005C3EB8"/>
    <w:rsid w:val="005C3EE2"/>
    <w:rsid w:val="005C64B9"/>
    <w:rsid w:val="005C75DA"/>
    <w:rsid w:val="005D0F46"/>
    <w:rsid w:val="005D23F4"/>
    <w:rsid w:val="005D28C6"/>
    <w:rsid w:val="005D2CEB"/>
    <w:rsid w:val="005D3238"/>
    <w:rsid w:val="005D58C0"/>
    <w:rsid w:val="005D7752"/>
    <w:rsid w:val="005E199F"/>
    <w:rsid w:val="005E47B5"/>
    <w:rsid w:val="005E665A"/>
    <w:rsid w:val="005E69F3"/>
    <w:rsid w:val="005E7304"/>
    <w:rsid w:val="005F0115"/>
    <w:rsid w:val="005F0389"/>
    <w:rsid w:val="005F0AC8"/>
    <w:rsid w:val="005F2BAE"/>
    <w:rsid w:val="005F7D90"/>
    <w:rsid w:val="005F7DEF"/>
    <w:rsid w:val="0060095A"/>
    <w:rsid w:val="006023CC"/>
    <w:rsid w:val="00603791"/>
    <w:rsid w:val="0060469E"/>
    <w:rsid w:val="00604898"/>
    <w:rsid w:val="006064B1"/>
    <w:rsid w:val="00606BF5"/>
    <w:rsid w:val="00607C6B"/>
    <w:rsid w:val="006103C6"/>
    <w:rsid w:val="006118E5"/>
    <w:rsid w:val="00611C38"/>
    <w:rsid w:val="0061308B"/>
    <w:rsid w:val="00613B21"/>
    <w:rsid w:val="00613B49"/>
    <w:rsid w:val="00613C0A"/>
    <w:rsid w:val="00614A18"/>
    <w:rsid w:val="0061514F"/>
    <w:rsid w:val="006153A8"/>
    <w:rsid w:val="00615C5B"/>
    <w:rsid w:val="00616101"/>
    <w:rsid w:val="006163E2"/>
    <w:rsid w:val="00617E44"/>
    <w:rsid w:val="006234B6"/>
    <w:rsid w:val="00623DC3"/>
    <w:rsid w:val="006261DD"/>
    <w:rsid w:val="00626397"/>
    <w:rsid w:val="00626F63"/>
    <w:rsid w:val="006321D4"/>
    <w:rsid w:val="006328E4"/>
    <w:rsid w:val="00632AE9"/>
    <w:rsid w:val="0063443A"/>
    <w:rsid w:val="00635BCB"/>
    <w:rsid w:val="006402E0"/>
    <w:rsid w:val="006405EF"/>
    <w:rsid w:val="006416A2"/>
    <w:rsid w:val="00641910"/>
    <w:rsid w:val="00642127"/>
    <w:rsid w:val="00643A21"/>
    <w:rsid w:val="00645556"/>
    <w:rsid w:val="00647415"/>
    <w:rsid w:val="00651D62"/>
    <w:rsid w:val="00652DBA"/>
    <w:rsid w:val="00653918"/>
    <w:rsid w:val="00655007"/>
    <w:rsid w:val="00656048"/>
    <w:rsid w:val="00656718"/>
    <w:rsid w:val="00660D4C"/>
    <w:rsid w:val="00662077"/>
    <w:rsid w:val="0066383A"/>
    <w:rsid w:val="00663C9B"/>
    <w:rsid w:val="00664FCE"/>
    <w:rsid w:val="00666103"/>
    <w:rsid w:val="006669A1"/>
    <w:rsid w:val="00666ADB"/>
    <w:rsid w:val="00666D83"/>
    <w:rsid w:val="00670639"/>
    <w:rsid w:val="00672208"/>
    <w:rsid w:val="00672FEF"/>
    <w:rsid w:val="00673BB0"/>
    <w:rsid w:val="00675017"/>
    <w:rsid w:val="00676059"/>
    <w:rsid w:val="006765AF"/>
    <w:rsid w:val="00677956"/>
    <w:rsid w:val="00680EDB"/>
    <w:rsid w:val="006816B5"/>
    <w:rsid w:val="00682866"/>
    <w:rsid w:val="0068602C"/>
    <w:rsid w:val="0068624B"/>
    <w:rsid w:val="006863C3"/>
    <w:rsid w:val="00686D3C"/>
    <w:rsid w:val="00691043"/>
    <w:rsid w:val="00691759"/>
    <w:rsid w:val="00691A4F"/>
    <w:rsid w:val="00691FAD"/>
    <w:rsid w:val="00694A93"/>
    <w:rsid w:val="006959B5"/>
    <w:rsid w:val="00695A64"/>
    <w:rsid w:val="00697066"/>
    <w:rsid w:val="006A18EA"/>
    <w:rsid w:val="006A2A61"/>
    <w:rsid w:val="006A37A5"/>
    <w:rsid w:val="006A7928"/>
    <w:rsid w:val="006A7F42"/>
    <w:rsid w:val="006A7F7C"/>
    <w:rsid w:val="006B4E66"/>
    <w:rsid w:val="006B5D4A"/>
    <w:rsid w:val="006B60B3"/>
    <w:rsid w:val="006B646E"/>
    <w:rsid w:val="006B65BE"/>
    <w:rsid w:val="006B6E00"/>
    <w:rsid w:val="006B6F35"/>
    <w:rsid w:val="006C07A1"/>
    <w:rsid w:val="006C1241"/>
    <w:rsid w:val="006C2942"/>
    <w:rsid w:val="006C6104"/>
    <w:rsid w:val="006C70D4"/>
    <w:rsid w:val="006C7325"/>
    <w:rsid w:val="006D04B4"/>
    <w:rsid w:val="006D0DFA"/>
    <w:rsid w:val="006D23D8"/>
    <w:rsid w:val="006D3F81"/>
    <w:rsid w:val="006D5E9D"/>
    <w:rsid w:val="006D6BFC"/>
    <w:rsid w:val="006D6DFE"/>
    <w:rsid w:val="006D7528"/>
    <w:rsid w:val="006D7C98"/>
    <w:rsid w:val="006E14B7"/>
    <w:rsid w:val="006E153A"/>
    <w:rsid w:val="006E2684"/>
    <w:rsid w:val="006E445E"/>
    <w:rsid w:val="006E46E9"/>
    <w:rsid w:val="006E5B64"/>
    <w:rsid w:val="006E6E0D"/>
    <w:rsid w:val="006E7857"/>
    <w:rsid w:val="006E7E08"/>
    <w:rsid w:val="006F0843"/>
    <w:rsid w:val="006F2AAD"/>
    <w:rsid w:val="006F2DC4"/>
    <w:rsid w:val="006F4AAD"/>
    <w:rsid w:val="006F5421"/>
    <w:rsid w:val="006F5772"/>
    <w:rsid w:val="006F6406"/>
    <w:rsid w:val="006F6686"/>
    <w:rsid w:val="006F710A"/>
    <w:rsid w:val="006F7238"/>
    <w:rsid w:val="007022F1"/>
    <w:rsid w:val="00702309"/>
    <w:rsid w:val="00702739"/>
    <w:rsid w:val="00702E87"/>
    <w:rsid w:val="00703852"/>
    <w:rsid w:val="007047E0"/>
    <w:rsid w:val="00705DB0"/>
    <w:rsid w:val="007103A7"/>
    <w:rsid w:val="0071195D"/>
    <w:rsid w:val="00711B97"/>
    <w:rsid w:val="007143CD"/>
    <w:rsid w:val="00716429"/>
    <w:rsid w:val="00716D78"/>
    <w:rsid w:val="0071790D"/>
    <w:rsid w:val="00717B9A"/>
    <w:rsid w:val="00717C09"/>
    <w:rsid w:val="007220B5"/>
    <w:rsid w:val="0072264C"/>
    <w:rsid w:val="00722F58"/>
    <w:rsid w:val="0072683F"/>
    <w:rsid w:val="007273A5"/>
    <w:rsid w:val="00727F9D"/>
    <w:rsid w:val="0073073E"/>
    <w:rsid w:val="0073210B"/>
    <w:rsid w:val="0073391A"/>
    <w:rsid w:val="007353E3"/>
    <w:rsid w:val="0073681E"/>
    <w:rsid w:val="007373D2"/>
    <w:rsid w:val="00740859"/>
    <w:rsid w:val="00740E86"/>
    <w:rsid w:val="00741508"/>
    <w:rsid w:val="00741C58"/>
    <w:rsid w:val="00742AAE"/>
    <w:rsid w:val="00742DEC"/>
    <w:rsid w:val="00743B52"/>
    <w:rsid w:val="007446F6"/>
    <w:rsid w:val="0074473B"/>
    <w:rsid w:val="007452FC"/>
    <w:rsid w:val="00746022"/>
    <w:rsid w:val="00746867"/>
    <w:rsid w:val="00747E2A"/>
    <w:rsid w:val="007506DE"/>
    <w:rsid w:val="007510E8"/>
    <w:rsid w:val="00751D46"/>
    <w:rsid w:val="00752257"/>
    <w:rsid w:val="00754339"/>
    <w:rsid w:val="007556FF"/>
    <w:rsid w:val="0075768D"/>
    <w:rsid w:val="00760CBB"/>
    <w:rsid w:val="007613DD"/>
    <w:rsid w:val="00762C10"/>
    <w:rsid w:val="00763B51"/>
    <w:rsid w:val="00764DBB"/>
    <w:rsid w:val="0076531F"/>
    <w:rsid w:val="0076558B"/>
    <w:rsid w:val="00765731"/>
    <w:rsid w:val="00765B3E"/>
    <w:rsid w:val="00765C24"/>
    <w:rsid w:val="00766628"/>
    <w:rsid w:val="007700E3"/>
    <w:rsid w:val="00770966"/>
    <w:rsid w:val="00771B85"/>
    <w:rsid w:val="00773E08"/>
    <w:rsid w:val="00774008"/>
    <w:rsid w:val="00775446"/>
    <w:rsid w:val="0077562C"/>
    <w:rsid w:val="0077675E"/>
    <w:rsid w:val="00776DFD"/>
    <w:rsid w:val="00777154"/>
    <w:rsid w:val="00777F15"/>
    <w:rsid w:val="007801DB"/>
    <w:rsid w:val="007805B5"/>
    <w:rsid w:val="00781561"/>
    <w:rsid w:val="007829FA"/>
    <w:rsid w:val="00782F79"/>
    <w:rsid w:val="0078766B"/>
    <w:rsid w:val="00787778"/>
    <w:rsid w:val="00787DDE"/>
    <w:rsid w:val="00791064"/>
    <w:rsid w:val="00791A1F"/>
    <w:rsid w:val="00792FA4"/>
    <w:rsid w:val="00793311"/>
    <w:rsid w:val="0079342A"/>
    <w:rsid w:val="007935B4"/>
    <w:rsid w:val="007944C5"/>
    <w:rsid w:val="007958BF"/>
    <w:rsid w:val="0079599F"/>
    <w:rsid w:val="0079649E"/>
    <w:rsid w:val="0079702F"/>
    <w:rsid w:val="00797C99"/>
    <w:rsid w:val="007A15E7"/>
    <w:rsid w:val="007A1936"/>
    <w:rsid w:val="007A29E6"/>
    <w:rsid w:val="007A3708"/>
    <w:rsid w:val="007A39DD"/>
    <w:rsid w:val="007A3A87"/>
    <w:rsid w:val="007A5B33"/>
    <w:rsid w:val="007A7887"/>
    <w:rsid w:val="007B08D3"/>
    <w:rsid w:val="007B17C8"/>
    <w:rsid w:val="007B1C2C"/>
    <w:rsid w:val="007B2B74"/>
    <w:rsid w:val="007B374E"/>
    <w:rsid w:val="007B5CA7"/>
    <w:rsid w:val="007B6D5D"/>
    <w:rsid w:val="007C12BA"/>
    <w:rsid w:val="007C195A"/>
    <w:rsid w:val="007C46D2"/>
    <w:rsid w:val="007C55FB"/>
    <w:rsid w:val="007C6DB1"/>
    <w:rsid w:val="007C7749"/>
    <w:rsid w:val="007D0036"/>
    <w:rsid w:val="007D0A32"/>
    <w:rsid w:val="007D2849"/>
    <w:rsid w:val="007D30CF"/>
    <w:rsid w:val="007D3623"/>
    <w:rsid w:val="007D471F"/>
    <w:rsid w:val="007D496D"/>
    <w:rsid w:val="007D4A13"/>
    <w:rsid w:val="007D4A67"/>
    <w:rsid w:val="007D6538"/>
    <w:rsid w:val="007D680E"/>
    <w:rsid w:val="007D7786"/>
    <w:rsid w:val="007E02A6"/>
    <w:rsid w:val="007E0EB8"/>
    <w:rsid w:val="007E16D9"/>
    <w:rsid w:val="007E1783"/>
    <w:rsid w:val="007E4D0B"/>
    <w:rsid w:val="007E709D"/>
    <w:rsid w:val="007E791E"/>
    <w:rsid w:val="007F1284"/>
    <w:rsid w:val="007F1320"/>
    <w:rsid w:val="007F17B8"/>
    <w:rsid w:val="007F1A92"/>
    <w:rsid w:val="007F2D03"/>
    <w:rsid w:val="007F2E51"/>
    <w:rsid w:val="007F37E2"/>
    <w:rsid w:val="007F404A"/>
    <w:rsid w:val="007F47CA"/>
    <w:rsid w:val="007F4C00"/>
    <w:rsid w:val="007F4DA4"/>
    <w:rsid w:val="007F7396"/>
    <w:rsid w:val="008007DD"/>
    <w:rsid w:val="00802B32"/>
    <w:rsid w:val="00803A44"/>
    <w:rsid w:val="00803BED"/>
    <w:rsid w:val="00804714"/>
    <w:rsid w:val="00804FC7"/>
    <w:rsid w:val="00805C47"/>
    <w:rsid w:val="00807799"/>
    <w:rsid w:val="008114B9"/>
    <w:rsid w:val="00812D8C"/>
    <w:rsid w:val="00813047"/>
    <w:rsid w:val="00813A89"/>
    <w:rsid w:val="00814173"/>
    <w:rsid w:val="00815D76"/>
    <w:rsid w:val="008165EF"/>
    <w:rsid w:val="00820714"/>
    <w:rsid w:val="0082213E"/>
    <w:rsid w:val="00822BAF"/>
    <w:rsid w:val="00824831"/>
    <w:rsid w:val="0082506D"/>
    <w:rsid w:val="00825986"/>
    <w:rsid w:val="00827429"/>
    <w:rsid w:val="00830289"/>
    <w:rsid w:val="00830569"/>
    <w:rsid w:val="00832820"/>
    <w:rsid w:val="00833D30"/>
    <w:rsid w:val="008340D9"/>
    <w:rsid w:val="0083435D"/>
    <w:rsid w:val="00835C8D"/>
    <w:rsid w:val="00835DCC"/>
    <w:rsid w:val="0084340F"/>
    <w:rsid w:val="0084362E"/>
    <w:rsid w:val="008438B6"/>
    <w:rsid w:val="00844178"/>
    <w:rsid w:val="008456DE"/>
    <w:rsid w:val="008468B1"/>
    <w:rsid w:val="00846CE0"/>
    <w:rsid w:val="0084777F"/>
    <w:rsid w:val="00847A18"/>
    <w:rsid w:val="00847DC9"/>
    <w:rsid w:val="008521BA"/>
    <w:rsid w:val="00852517"/>
    <w:rsid w:val="008529EA"/>
    <w:rsid w:val="00852E46"/>
    <w:rsid w:val="00854F9F"/>
    <w:rsid w:val="00855629"/>
    <w:rsid w:val="0085590D"/>
    <w:rsid w:val="00856EE1"/>
    <w:rsid w:val="00857398"/>
    <w:rsid w:val="00857712"/>
    <w:rsid w:val="00860DE1"/>
    <w:rsid w:val="00861504"/>
    <w:rsid w:val="00862339"/>
    <w:rsid w:val="008637B4"/>
    <w:rsid w:val="00865464"/>
    <w:rsid w:val="008665D9"/>
    <w:rsid w:val="00866695"/>
    <w:rsid w:val="008676C7"/>
    <w:rsid w:val="00871540"/>
    <w:rsid w:val="00871EF5"/>
    <w:rsid w:val="008736CA"/>
    <w:rsid w:val="0087612E"/>
    <w:rsid w:val="008766B5"/>
    <w:rsid w:val="0087688F"/>
    <w:rsid w:val="00876946"/>
    <w:rsid w:val="00877C92"/>
    <w:rsid w:val="0088110C"/>
    <w:rsid w:val="0088288B"/>
    <w:rsid w:val="0088320B"/>
    <w:rsid w:val="0088397F"/>
    <w:rsid w:val="00884673"/>
    <w:rsid w:val="00886A19"/>
    <w:rsid w:val="008870E3"/>
    <w:rsid w:val="00887D31"/>
    <w:rsid w:val="0089021C"/>
    <w:rsid w:val="00890A5B"/>
    <w:rsid w:val="00891DEA"/>
    <w:rsid w:val="008926E2"/>
    <w:rsid w:val="00892866"/>
    <w:rsid w:val="00892EE2"/>
    <w:rsid w:val="008942AC"/>
    <w:rsid w:val="0089459F"/>
    <w:rsid w:val="00894730"/>
    <w:rsid w:val="0089551D"/>
    <w:rsid w:val="00896493"/>
    <w:rsid w:val="0089714F"/>
    <w:rsid w:val="00897A93"/>
    <w:rsid w:val="008A1313"/>
    <w:rsid w:val="008A194E"/>
    <w:rsid w:val="008A2487"/>
    <w:rsid w:val="008A2DFD"/>
    <w:rsid w:val="008A5D71"/>
    <w:rsid w:val="008A5DEC"/>
    <w:rsid w:val="008A7040"/>
    <w:rsid w:val="008B06C5"/>
    <w:rsid w:val="008B0796"/>
    <w:rsid w:val="008B135C"/>
    <w:rsid w:val="008B268E"/>
    <w:rsid w:val="008B31CD"/>
    <w:rsid w:val="008B3388"/>
    <w:rsid w:val="008B3BEB"/>
    <w:rsid w:val="008B419B"/>
    <w:rsid w:val="008B4C4C"/>
    <w:rsid w:val="008B66FA"/>
    <w:rsid w:val="008B6DB6"/>
    <w:rsid w:val="008B78A7"/>
    <w:rsid w:val="008C0B88"/>
    <w:rsid w:val="008C19D9"/>
    <w:rsid w:val="008C23A9"/>
    <w:rsid w:val="008C77BD"/>
    <w:rsid w:val="008D154F"/>
    <w:rsid w:val="008D33B3"/>
    <w:rsid w:val="008D3CF4"/>
    <w:rsid w:val="008D3E3B"/>
    <w:rsid w:val="008D43D4"/>
    <w:rsid w:val="008D74E5"/>
    <w:rsid w:val="008D78BD"/>
    <w:rsid w:val="008E12A0"/>
    <w:rsid w:val="008E13B6"/>
    <w:rsid w:val="008E1AD6"/>
    <w:rsid w:val="008E2D68"/>
    <w:rsid w:val="008E4079"/>
    <w:rsid w:val="008E5586"/>
    <w:rsid w:val="008E69B2"/>
    <w:rsid w:val="008F06E1"/>
    <w:rsid w:val="008F08B5"/>
    <w:rsid w:val="008F130C"/>
    <w:rsid w:val="008F3297"/>
    <w:rsid w:val="008F3569"/>
    <w:rsid w:val="008F40C1"/>
    <w:rsid w:val="008F4B5E"/>
    <w:rsid w:val="008F4BD8"/>
    <w:rsid w:val="008F51DD"/>
    <w:rsid w:val="008F53BE"/>
    <w:rsid w:val="00900234"/>
    <w:rsid w:val="00900D32"/>
    <w:rsid w:val="00901771"/>
    <w:rsid w:val="00901F3A"/>
    <w:rsid w:val="009026F0"/>
    <w:rsid w:val="00902A10"/>
    <w:rsid w:val="00902B7C"/>
    <w:rsid w:val="00902E1D"/>
    <w:rsid w:val="0090399D"/>
    <w:rsid w:val="00904007"/>
    <w:rsid w:val="00907008"/>
    <w:rsid w:val="009078C6"/>
    <w:rsid w:val="0091093A"/>
    <w:rsid w:val="00912679"/>
    <w:rsid w:val="0091386A"/>
    <w:rsid w:val="00913E3B"/>
    <w:rsid w:val="00915C48"/>
    <w:rsid w:val="009162B9"/>
    <w:rsid w:val="00922E6C"/>
    <w:rsid w:val="00924087"/>
    <w:rsid w:val="0092413D"/>
    <w:rsid w:val="00927D12"/>
    <w:rsid w:val="00930437"/>
    <w:rsid w:val="00930AFB"/>
    <w:rsid w:val="00931E7A"/>
    <w:rsid w:val="00932D7E"/>
    <w:rsid w:val="00934E41"/>
    <w:rsid w:val="009353EF"/>
    <w:rsid w:val="00935F5D"/>
    <w:rsid w:val="009371F8"/>
    <w:rsid w:val="0093754A"/>
    <w:rsid w:val="00940F93"/>
    <w:rsid w:val="00941126"/>
    <w:rsid w:val="00942274"/>
    <w:rsid w:val="00950E0A"/>
    <w:rsid w:val="009511A9"/>
    <w:rsid w:val="00951358"/>
    <w:rsid w:val="00952438"/>
    <w:rsid w:val="00952863"/>
    <w:rsid w:val="00953070"/>
    <w:rsid w:val="00953F27"/>
    <w:rsid w:val="00954DAC"/>
    <w:rsid w:val="00955A2A"/>
    <w:rsid w:val="0096042A"/>
    <w:rsid w:val="009605F9"/>
    <w:rsid w:val="009613D7"/>
    <w:rsid w:val="00961D7A"/>
    <w:rsid w:val="00962ADD"/>
    <w:rsid w:val="009630FA"/>
    <w:rsid w:val="00966185"/>
    <w:rsid w:val="00966947"/>
    <w:rsid w:val="0096740F"/>
    <w:rsid w:val="009674BB"/>
    <w:rsid w:val="009723EA"/>
    <w:rsid w:val="009731C3"/>
    <w:rsid w:val="00974402"/>
    <w:rsid w:val="00974D71"/>
    <w:rsid w:val="00974E5E"/>
    <w:rsid w:val="00976408"/>
    <w:rsid w:val="00976F02"/>
    <w:rsid w:val="009807BF"/>
    <w:rsid w:val="00980DF8"/>
    <w:rsid w:val="009826F1"/>
    <w:rsid w:val="00983F87"/>
    <w:rsid w:val="00983FFD"/>
    <w:rsid w:val="00984CDC"/>
    <w:rsid w:val="00990952"/>
    <w:rsid w:val="00991565"/>
    <w:rsid w:val="0099225A"/>
    <w:rsid w:val="009931AA"/>
    <w:rsid w:val="00993B4B"/>
    <w:rsid w:val="00994FE5"/>
    <w:rsid w:val="00995219"/>
    <w:rsid w:val="009963FC"/>
    <w:rsid w:val="00997109"/>
    <w:rsid w:val="009A02AA"/>
    <w:rsid w:val="009A07F5"/>
    <w:rsid w:val="009A240F"/>
    <w:rsid w:val="009A4262"/>
    <w:rsid w:val="009A476A"/>
    <w:rsid w:val="009A4BD9"/>
    <w:rsid w:val="009A4C31"/>
    <w:rsid w:val="009A7216"/>
    <w:rsid w:val="009A741F"/>
    <w:rsid w:val="009A7C22"/>
    <w:rsid w:val="009B0385"/>
    <w:rsid w:val="009B190D"/>
    <w:rsid w:val="009B2D18"/>
    <w:rsid w:val="009B2E9D"/>
    <w:rsid w:val="009B383B"/>
    <w:rsid w:val="009B595D"/>
    <w:rsid w:val="009B6D55"/>
    <w:rsid w:val="009C03D6"/>
    <w:rsid w:val="009C0EDE"/>
    <w:rsid w:val="009C186A"/>
    <w:rsid w:val="009C2035"/>
    <w:rsid w:val="009C2FD0"/>
    <w:rsid w:val="009C37F6"/>
    <w:rsid w:val="009C3EBE"/>
    <w:rsid w:val="009C4BB1"/>
    <w:rsid w:val="009C5E86"/>
    <w:rsid w:val="009C6831"/>
    <w:rsid w:val="009C6D36"/>
    <w:rsid w:val="009C7285"/>
    <w:rsid w:val="009D046D"/>
    <w:rsid w:val="009D1D12"/>
    <w:rsid w:val="009D2BE5"/>
    <w:rsid w:val="009D2EAB"/>
    <w:rsid w:val="009D40FF"/>
    <w:rsid w:val="009D41F6"/>
    <w:rsid w:val="009D5549"/>
    <w:rsid w:val="009D6994"/>
    <w:rsid w:val="009D705A"/>
    <w:rsid w:val="009E037F"/>
    <w:rsid w:val="009E0475"/>
    <w:rsid w:val="009E1002"/>
    <w:rsid w:val="009E2E17"/>
    <w:rsid w:val="009E303D"/>
    <w:rsid w:val="009E3C6E"/>
    <w:rsid w:val="009E44A3"/>
    <w:rsid w:val="009E4BE7"/>
    <w:rsid w:val="009E55C4"/>
    <w:rsid w:val="009E69E2"/>
    <w:rsid w:val="009E75C5"/>
    <w:rsid w:val="009F0375"/>
    <w:rsid w:val="009F079E"/>
    <w:rsid w:val="009F1B8C"/>
    <w:rsid w:val="009F23AA"/>
    <w:rsid w:val="009F7E26"/>
    <w:rsid w:val="00A00190"/>
    <w:rsid w:val="00A02139"/>
    <w:rsid w:val="00A02F59"/>
    <w:rsid w:val="00A044D2"/>
    <w:rsid w:val="00A07243"/>
    <w:rsid w:val="00A07818"/>
    <w:rsid w:val="00A07A93"/>
    <w:rsid w:val="00A07E86"/>
    <w:rsid w:val="00A117AC"/>
    <w:rsid w:val="00A131D7"/>
    <w:rsid w:val="00A13211"/>
    <w:rsid w:val="00A136D8"/>
    <w:rsid w:val="00A13B7B"/>
    <w:rsid w:val="00A14A7C"/>
    <w:rsid w:val="00A152AD"/>
    <w:rsid w:val="00A153BB"/>
    <w:rsid w:val="00A1647F"/>
    <w:rsid w:val="00A16C18"/>
    <w:rsid w:val="00A253E0"/>
    <w:rsid w:val="00A25F79"/>
    <w:rsid w:val="00A26385"/>
    <w:rsid w:val="00A263B1"/>
    <w:rsid w:val="00A2721C"/>
    <w:rsid w:val="00A308DD"/>
    <w:rsid w:val="00A30A0C"/>
    <w:rsid w:val="00A3167E"/>
    <w:rsid w:val="00A31E7D"/>
    <w:rsid w:val="00A32FC0"/>
    <w:rsid w:val="00A346A4"/>
    <w:rsid w:val="00A35125"/>
    <w:rsid w:val="00A362CF"/>
    <w:rsid w:val="00A3675C"/>
    <w:rsid w:val="00A370D3"/>
    <w:rsid w:val="00A41116"/>
    <w:rsid w:val="00A438DE"/>
    <w:rsid w:val="00A445DC"/>
    <w:rsid w:val="00A44A87"/>
    <w:rsid w:val="00A44B09"/>
    <w:rsid w:val="00A45DB6"/>
    <w:rsid w:val="00A46FA0"/>
    <w:rsid w:val="00A471CD"/>
    <w:rsid w:val="00A4799A"/>
    <w:rsid w:val="00A50E9A"/>
    <w:rsid w:val="00A51122"/>
    <w:rsid w:val="00A54118"/>
    <w:rsid w:val="00A547C1"/>
    <w:rsid w:val="00A57696"/>
    <w:rsid w:val="00A60C91"/>
    <w:rsid w:val="00A60D6C"/>
    <w:rsid w:val="00A621C4"/>
    <w:rsid w:val="00A623E3"/>
    <w:rsid w:val="00A626BB"/>
    <w:rsid w:val="00A62CD8"/>
    <w:rsid w:val="00A632EE"/>
    <w:rsid w:val="00A639E5"/>
    <w:rsid w:val="00A640EC"/>
    <w:rsid w:val="00A64D5E"/>
    <w:rsid w:val="00A65493"/>
    <w:rsid w:val="00A65C7D"/>
    <w:rsid w:val="00A67080"/>
    <w:rsid w:val="00A70A6E"/>
    <w:rsid w:val="00A70B6A"/>
    <w:rsid w:val="00A70D27"/>
    <w:rsid w:val="00A71735"/>
    <w:rsid w:val="00A71B3A"/>
    <w:rsid w:val="00A7202D"/>
    <w:rsid w:val="00A726C8"/>
    <w:rsid w:val="00A738F6"/>
    <w:rsid w:val="00A75364"/>
    <w:rsid w:val="00A76824"/>
    <w:rsid w:val="00A76F1E"/>
    <w:rsid w:val="00A77349"/>
    <w:rsid w:val="00A80658"/>
    <w:rsid w:val="00A81150"/>
    <w:rsid w:val="00A83062"/>
    <w:rsid w:val="00A8358A"/>
    <w:rsid w:val="00A843E7"/>
    <w:rsid w:val="00A85C2E"/>
    <w:rsid w:val="00A86F52"/>
    <w:rsid w:val="00A87036"/>
    <w:rsid w:val="00A87319"/>
    <w:rsid w:val="00A9085B"/>
    <w:rsid w:val="00A90C6C"/>
    <w:rsid w:val="00A917B7"/>
    <w:rsid w:val="00A93263"/>
    <w:rsid w:val="00A94047"/>
    <w:rsid w:val="00A94367"/>
    <w:rsid w:val="00A94601"/>
    <w:rsid w:val="00A94A9C"/>
    <w:rsid w:val="00A9680A"/>
    <w:rsid w:val="00A96B81"/>
    <w:rsid w:val="00A97C03"/>
    <w:rsid w:val="00A97E39"/>
    <w:rsid w:val="00AA1204"/>
    <w:rsid w:val="00AA1681"/>
    <w:rsid w:val="00AA1D1C"/>
    <w:rsid w:val="00AA25EC"/>
    <w:rsid w:val="00AA333A"/>
    <w:rsid w:val="00AA3C52"/>
    <w:rsid w:val="00AA3F96"/>
    <w:rsid w:val="00AA4394"/>
    <w:rsid w:val="00AA4509"/>
    <w:rsid w:val="00AA4961"/>
    <w:rsid w:val="00AA5893"/>
    <w:rsid w:val="00AA60F6"/>
    <w:rsid w:val="00AA64DF"/>
    <w:rsid w:val="00AA673A"/>
    <w:rsid w:val="00AA6F50"/>
    <w:rsid w:val="00AA704F"/>
    <w:rsid w:val="00AB0011"/>
    <w:rsid w:val="00AB1B6D"/>
    <w:rsid w:val="00AB216D"/>
    <w:rsid w:val="00AB2226"/>
    <w:rsid w:val="00AB2738"/>
    <w:rsid w:val="00AB275A"/>
    <w:rsid w:val="00AB2BD0"/>
    <w:rsid w:val="00AB4B88"/>
    <w:rsid w:val="00AB60A0"/>
    <w:rsid w:val="00AB62FA"/>
    <w:rsid w:val="00AB7905"/>
    <w:rsid w:val="00AB7A08"/>
    <w:rsid w:val="00AC05D7"/>
    <w:rsid w:val="00AC2956"/>
    <w:rsid w:val="00AC33B0"/>
    <w:rsid w:val="00AC5B64"/>
    <w:rsid w:val="00AC6557"/>
    <w:rsid w:val="00AD130F"/>
    <w:rsid w:val="00AD1FF8"/>
    <w:rsid w:val="00AD4002"/>
    <w:rsid w:val="00AD43B0"/>
    <w:rsid w:val="00AD4631"/>
    <w:rsid w:val="00AD4703"/>
    <w:rsid w:val="00AD5730"/>
    <w:rsid w:val="00AD7FD7"/>
    <w:rsid w:val="00AE28CF"/>
    <w:rsid w:val="00AE2DAB"/>
    <w:rsid w:val="00AE3CF5"/>
    <w:rsid w:val="00AE6905"/>
    <w:rsid w:val="00AE7C25"/>
    <w:rsid w:val="00AE7FB6"/>
    <w:rsid w:val="00AF09D8"/>
    <w:rsid w:val="00AF1CE6"/>
    <w:rsid w:val="00AF3099"/>
    <w:rsid w:val="00AF4A85"/>
    <w:rsid w:val="00AF5760"/>
    <w:rsid w:val="00AF591C"/>
    <w:rsid w:val="00AF6D5D"/>
    <w:rsid w:val="00AF6FD0"/>
    <w:rsid w:val="00AF7080"/>
    <w:rsid w:val="00AF7125"/>
    <w:rsid w:val="00AF795C"/>
    <w:rsid w:val="00B005C7"/>
    <w:rsid w:val="00B022A1"/>
    <w:rsid w:val="00B03630"/>
    <w:rsid w:val="00B03ABE"/>
    <w:rsid w:val="00B04D8E"/>
    <w:rsid w:val="00B0626D"/>
    <w:rsid w:val="00B07924"/>
    <w:rsid w:val="00B100AA"/>
    <w:rsid w:val="00B12C04"/>
    <w:rsid w:val="00B131F4"/>
    <w:rsid w:val="00B13BF8"/>
    <w:rsid w:val="00B14EB5"/>
    <w:rsid w:val="00B210FE"/>
    <w:rsid w:val="00B21852"/>
    <w:rsid w:val="00B2378A"/>
    <w:rsid w:val="00B24B67"/>
    <w:rsid w:val="00B25175"/>
    <w:rsid w:val="00B26233"/>
    <w:rsid w:val="00B2671F"/>
    <w:rsid w:val="00B3012A"/>
    <w:rsid w:val="00B30C2C"/>
    <w:rsid w:val="00B32D3F"/>
    <w:rsid w:val="00B32EB2"/>
    <w:rsid w:val="00B3423F"/>
    <w:rsid w:val="00B378E1"/>
    <w:rsid w:val="00B4029F"/>
    <w:rsid w:val="00B404C5"/>
    <w:rsid w:val="00B408B4"/>
    <w:rsid w:val="00B410C2"/>
    <w:rsid w:val="00B4179A"/>
    <w:rsid w:val="00B41A40"/>
    <w:rsid w:val="00B42A73"/>
    <w:rsid w:val="00B45136"/>
    <w:rsid w:val="00B46C2A"/>
    <w:rsid w:val="00B46ED3"/>
    <w:rsid w:val="00B503B7"/>
    <w:rsid w:val="00B50408"/>
    <w:rsid w:val="00B51506"/>
    <w:rsid w:val="00B51658"/>
    <w:rsid w:val="00B52E9C"/>
    <w:rsid w:val="00B54E84"/>
    <w:rsid w:val="00B5603E"/>
    <w:rsid w:val="00B56905"/>
    <w:rsid w:val="00B56B35"/>
    <w:rsid w:val="00B57CA5"/>
    <w:rsid w:val="00B61407"/>
    <w:rsid w:val="00B61C63"/>
    <w:rsid w:val="00B62700"/>
    <w:rsid w:val="00B62F47"/>
    <w:rsid w:val="00B6495F"/>
    <w:rsid w:val="00B67837"/>
    <w:rsid w:val="00B72043"/>
    <w:rsid w:val="00B72E81"/>
    <w:rsid w:val="00B7385F"/>
    <w:rsid w:val="00B75A66"/>
    <w:rsid w:val="00B763A0"/>
    <w:rsid w:val="00B77073"/>
    <w:rsid w:val="00B77C2B"/>
    <w:rsid w:val="00B77D42"/>
    <w:rsid w:val="00B83CE4"/>
    <w:rsid w:val="00B84601"/>
    <w:rsid w:val="00B8482F"/>
    <w:rsid w:val="00B850EC"/>
    <w:rsid w:val="00B8530E"/>
    <w:rsid w:val="00B855B7"/>
    <w:rsid w:val="00B8566D"/>
    <w:rsid w:val="00B858BE"/>
    <w:rsid w:val="00B863BF"/>
    <w:rsid w:val="00B86AB5"/>
    <w:rsid w:val="00B86F7A"/>
    <w:rsid w:val="00B905A8"/>
    <w:rsid w:val="00B92065"/>
    <w:rsid w:val="00B93F27"/>
    <w:rsid w:val="00B94000"/>
    <w:rsid w:val="00B94336"/>
    <w:rsid w:val="00B94B85"/>
    <w:rsid w:val="00B968A8"/>
    <w:rsid w:val="00B96F78"/>
    <w:rsid w:val="00B9761F"/>
    <w:rsid w:val="00BA0C5E"/>
    <w:rsid w:val="00BA13C9"/>
    <w:rsid w:val="00BA2D8C"/>
    <w:rsid w:val="00BA34CC"/>
    <w:rsid w:val="00BA5E39"/>
    <w:rsid w:val="00BA6596"/>
    <w:rsid w:val="00BA67DB"/>
    <w:rsid w:val="00BA714C"/>
    <w:rsid w:val="00BA7C9F"/>
    <w:rsid w:val="00BB20D1"/>
    <w:rsid w:val="00BB2690"/>
    <w:rsid w:val="00BB2B26"/>
    <w:rsid w:val="00BB4155"/>
    <w:rsid w:val="00BB45F1"/>
    <w:rsid w:val="00BB45FF"/>
    <w:rsid w:val="00BB4E7E"/>
    <w:rsid w:val="00BB4FDE"/>
    <w:rsid w:val="00BB52A9"/>
    <w:rsid w:val="00BB6672"/>
    <w:rsid w:val="00BC05B1"/>
    <w:rsid w:val="00BC1BBA"/>
    <w:rsid w:val="00BC241F"/>
    <w:rsid w:val="00BC2A41"/>
    <w:rsid w:val="00BC38A7"/>
    <w:rsid w:val="00BC55BE"/>
    <w:rsid w:val="00BC5CCA"/>
    <w:rsid w:val="00BC700C"/>
    <w:rsid w:val="00BC718C"/>
    <w:rsid w:val="00BD0524"/>
    <w:rsid w:val="00BD07C9"/>
    <w:rsid w:val="00BD1B4F"/>
    <w:rsid w:val="00BD1B6A"/>
    <w:rsid w:val="00BD2085"/>
    <w:rsid w:val="00BD25EA"/>
    <w:rsid w:val="00BD27DA"/>
    <w:rsid w:val="00BD2AF3"/>
    <w:rsid w:val="00BD2BE8"/>
    <w:rsid w:val="00BD3962"/>
    <w:rsid w:val="00BD3A6D"/>
    <w:rsid w:val="00BD4DA8"/>
    <w:rsid w:val="00BD5CB5"/>
    <w:rsid w:val="00BD6330"/>
    <w:rsid w:val="00BD69C6"/>
    <w:rsid w:val="00BD7D4A"/>
    <w:rsid w:val="00BD7D93"/>
    <w:rsid w:val="00BE0370"/>
    <w:rsid w:val="00BE06DB"/>
    <w:rsid w:val="00BE0BD9"/>
    <w:rsid w:val="00BE1D53"/>
    <w:rsid w:val="00BE1E3D"/>
    <w:rsid w:val="00BE3DC6"/>
    <w:rsid w:val="00BE40EE"/>
    <w:rsid w:val="00BE4F80"/>
    <w:rsid w:val="00BE61C8"/>
    <w:rsid w:val="00BF0CBE"/>
    <w:rsid w:val="00BF0FE0"/>
    <w:rsid w:val="00BF11E4"/>
    <w:rsid w:val="00BF1BD1"/>
    <w:rsid w:val="00BF25E8"/>
    <w:rsid w:val="00BF2995"/>
    <w:rsid w:val="00BF3A41"/>
    <w:rsid w:val="00BF5369"/>
    <w:rsid w:val="00BF63C0"/>
    <w:rsid w:val="00BF7757"/>
    <w:rsid w:val="00C00457"/>
    <w:rsid w:val="00C009D3"/>
    <w:rsid w:val="00C02359"/>
    <w:rsid w:val="00C03373"/>
    <w:rsid w:val="00C0441E"/>
    <w:rsid w:val="00C04B33"/>
    <w:rsid w:val="00C07EF3"/>
    <w:rsid w:val="00C10946"/>
    <w:rsid w:val="00C12519"/>
    <w:rsid w:val="00C12D45"/>
    <w:rsid w:val="00C1345B"/>
    <w:rsid w:val="00C13569"/>
    <w:rsid w:val="00C21F20"/>
    <w:rsid w:val="00C224F1"/>
    <w:rsid w:val="00C23B0F"/>
    <w:rsid w:val="00C244EE"/>
    <w:rsid w:val="00C24A4E"/>
    <w:rsid w:val="00C24B1E"/>
    <w:rsid w:val="00C250E6"/>
    <w:rsid w:val="00C265DB"/>
    <w:rsid w:val="00C26601"/>
    <w:rsid w:val="00C2722C"/>
    <w:rsid w:val="00C277EB"/>
    <w:rsid w:val="00C30244"/>
    <w:rsid w:val="00C308AC"/>
    <w:rsid w:val="00C30DC5"/>
    <w:rsid w:val="00C30DCF"/>
    <w:rsid w:val="00C31787"/>
    <w:rsid w:val="00C31ED8"/>
    <w:rsid w:val="00C3235F"/>
    <w:rsid w:val="00C32A14"/>
    <w:rsid w:val="00C32C11"/>
    <w:rsid w:val="00C32CBC"/>
    <w:rsid w:val="00C335C7"/>
    <w:rsid w:val="00C346A2"/>
    <w:rsid w:val="00C34E0F"/>
    <w:rsid w:val="00C35558"/>
    <w:rsid w:val="00C3650C"/>
    <w:rsid w:val="00C37468"/>
    <w:rsid w:val="00C434F3"/>
    <w:rsid w:val="00C45A13"/>
    <w:rsid w:val="00C468BE"/>
    <w:rsid w:val="00C47F4F"/>
    <w:rsid w:val="00C50DDA"/>
    <w:rsid w:val="00C51C14"/>
    <w:rsid w:val="00C527BF"/>
    <w:rsid w:val="00C5349D"/>
    <w:rsid w:val="00C5466A"/>
    <w:rsid w:val="00C55883"/>
    <w:rsid w:val="00C55D59"/>
    <w:rsid w:val="00C5633D"/>
    <w:rsid w:val="00C57116"/>
    <w:rsid w:val="00C57826"/>
    <w:rsid w:val="00C57E8D"/>
    <w:rsid w:val="00C602BD"/>
    <w:rsid w:val="00C613F2"/>
    <w:rsid w:val="00C6235C"/>
    <w:rsid w:val="00C62BB2"/>
    <w:rsid w:val="00C62C9F"/>
    <w:rsid w:val="00C63606"/>
    <w:rsid w:val="00C65667"/>
    <w:rsid w:val="00C67929"/>
    <w:rsid w:val="00C67E66"/>
    <w:rsid w:val="00C72BAB"/>
    <w:rsid w:val="00C72C77"/>
    <w:rsid w:val="00C72D72"/>
    <w:rsid w:val="00C73650"/>
    <w:rsid w:val="00C74230"/>
    <w:rsid w:val="00C75775"/>
    <w:rsid w:val="00C75C55"/>
    <w:rsid w:val="00C76F66"/>
    <w:rsid w:val="00C77B81"/>
    <w:rsid w:val="00C77BA2"/>
    <w:rsid w:val="00C77C28"/>
    <w:rsid w:val="00C8064A"/>
    <w:rsid w:val="00C826ED"/>
    <w:rsid w:val="00C83F30"/>
    <w:rsid w:val="00C84B5D"/>
    <w:rsid w:val="00C8735B"/>
    <w:rsid w:val="00C87899"/>
    <w:rsid w:val="00C90139"/>
    <w:rsid w:val="00C9215D"/>
    <w:rsid w:val="00C922E7"/>
    <w:rsid w:val="00C9304B"/>
    <w:rsid w:val="00C9356B"/>
    <w:rsid w:val="00C935EA"/>
    <w:rsid w:val="00C96F68"/>
    <w:rsid w:val="00C9729B"/>
    <w:rsid w:val="00CA08C5"/>
    <w:rsid w:val="00CA1D42"/>
    <w:rsid w:val="00CA238F"/>
    <w:rsid w:val="00CA23BB"/>
    <w:rsid w:val="00CA2B0A"/>
    <w:rsid w:val="00CA2FB7"/>
    <w:rsid w:val="00CA4FBC"/>
    <w:rsid w:val="00CA57B0"/>
    <w:rsid w:val="00CA6146"/>
    <w:rsid w:val="00CA74C4"/>
    <w:rsid w:val="00CA76F4"/>
    <w:rsid w:val="00CB04E7"/>
    <w:rsid w:val="00CB0EE0"/>
    <w:rsid w:val="00CB1368"/>
    <w:rsid w:val="00CB24FA"/>
    <w:rsid w:val="00CB25FC"/>
    <w:rsid w:val="00CB27ED"/>
    <w:rsid w:val="00CB2D43"/>
    <w:rsid w:val="00CB2F57"/>
    <w:rsid w:val="00CB3027"/>
    <w:rsid w:val="00CB57A0"/>
    <w:rsid w:val="00CB5F8C"/>
    <w:rsid w:val="00CB61F1"/>
    <w:rsid w:val="00CB63CB"/>
    <w:rsid w:val="00CB69DA"/>
    <w:rsid w:val="00CB6CA3"/>
    <w:rsid w:val="00CB712E"/>
    <w:rsid w:val="00CC0461"/>
    <w:rsid w:val="00CC0BE5"/>
    <w:rsid w:val="00CC0CA8"/>
    <w:rsid w:val="00CC452E"/>
    <w:rsid w:val="00CC46CB"/>
    <w:rsid w:val="00CC4C7C"/>
    <w:rsid w:val="00CC64B8"/>
    <w:rsid w:val="00CD1E1D"/>
    <w:rsid w:val="00CD248E"/>
    <w:rsid w:val="00CD2BF8"/>
    <w:rsid w:val="00CD312B"/>
    <w:rsid w:val="00CD51D1"/>
    <w:rsid w:val="00CD5850"/>
    <w:rsid w:val="00CE0360"/>
    <w:rsid w:val="00CE0B55"/>
    <w:rsid w:val="00CE0F55"/>
    <w:rsid w:val="00CE38AE"/>
    <w:rsid w:val="00CE4589"/>
    <w:rsid w:val="00CE680A"/>
    <w:rsid w:val="00CF35B3"/>
    <w:rsid w:val="00CF4BE7"/>
    <w:rsid w:val="00CF4D30"/>
    <w:rsid w:val="00CF5AB9"/>
    <w:rsid w:val="00CF5F37"/>
    <w:rsid w:val="00CF60AC"/>
    <w:rsid w:val="00CF7427"/>
    <w:rsid w:val="00CF7B02"/>
    <w:rsid w:val="00D0142D"/>
    <w:rsid w:val="00D02DCB"/>
    <w:rsid w:val="00D03458"/>
    <w:rsid w:val="00D038D5"/>
    <w:rsid w:val="00D042C0"/>
    <w:rsid w:val="00D04E8E"/>
    <w:rsid w:val="00D065F0"/>
    <w:rsid w:val="00D07BA8"/>
    <w:rsid w:val="00D10D33"/>
    <w:rsid w:val="00D11302"/>
    <w:rsid w:val="00D149C3"/>
    <w:rsid w:val="00D14C13"/>
    <w:rsid w:val="00D14EF4"/>
    <w:rsid w:val="00D1732D"/>
    <w:rsid w:val="00D17407"/>
    <w:rsid w:val="00D2123E"/>
    <w:rsid w:val="00D2129D"/>
    <w:rsid w:val="00D21380"/>
    <w:rsid w:val="00D21F1A"/>
    <w:rsid w:val="00D2334A"/>
    <w:rsid w:val="00D242CA"/>
    <w:rsid w:val="00D2437D"/>
    <w:rsid w:val="00D249DB"/>
    <w:rsid w:val="00D265DC"/>
    <w:rsid w:val="00D272C9"/>
    <w:rsid w:val="00D30777"/>
    <w:rsid w:val="00D3089A"/>
    <w:rsid w:val="00D30CD6"/>
    <w:rsid w:val="00D30CEB"/>
    <w:rsid w:val="00D31A2C"/>
    <w:rsid w:val="00D32D0F"/>
    <w:rsid w:val="00D334F0"/>
    <w:rsid w:val="00D34A50"/>
    <w:rsid w:val="00D35B15"/>
    <w:rsid w:val="00D40B2E"/>
    <w:rsid w:val="00D436BB"/>
    <w:rsid w:val="00D440F2"/>
    <w:rsid w:val="00D4457D"/>
    <w:rsid w:val="00D45718"/>
    <w:rsid w:val="00D45BDE"/>
    <w:rsid w:val="00D502DD"/>
    <w:rsid w:val="00D51E87"/>
    <w:rsid w:val="00D542F4"/>
    <w:rsid w:val="00D60AAC"/>
    <w:rsid w:val="00D61231"/>
    <w:rsid w:val="00D63F11"/>
    <w:rsid w:val="00D6607F"/>
    <w:rsid w:val="00D66D38"/>
    <w:rsid w:val="00D66F16"/>
    <w:rsid w:val="00D7090A"/>
    <w:rsid w:val="00D736A6"/>
    <w:rsid w:val="00D739D4"/>
    <w:rsid w:val="00D7409E"/>
    <w:rsid w:val="00D755FF"/>
    <w:rsid w:val="00D75602"/>
    <w:rsid w:val="00D7592B"/>
    <w:rsid w:val="00D76F29"/>
    <w:rsid w:val="00D803C4"/>
    <w:rsid w:val="00D8205F"/>
    <w:rsid w:val="00D84C2B"/>
    <w:rsid w:val="00D85693"/>
    <w:rsid w:val="00D86D44"/>
    <w:rsid w:val="00D87B25"/>
    <w:rsid w:val="00D90B42"/>
    <w:rsid w:val="00D90BAD"/>
    <w:rsid w:val="00D90E68"/>
    <w:rsid w:val="00D92152"/>
    <w:rsid w:val="00D94F73"/>
    <w:rsid w:val="00D95634"/>
    <w:rsid w:val="00D95E0A"/>
    <w:rsid w:val="00D9652C"/>
    <w:rsid w:val="00D97C0B"/>
    <w:rsid w:val="00DA033B"/>
    <w:rsid w:val="00DA1710"/>
    <w:rsid w:val="00DA21AD"/>
    <w:rsid w:val="00DA2623"/>
    <w:rsid w:val="00DA3C2D"/>
    <w:rsid w:val="00DA528B"/>
    <w:rsid w:val="00DA74AD"/>
    <w:rsid w:val="00DB1A6E"/>
    <w:rsid w:val="00DB1CFB"/>
    <w:rsid w:val="00DB1EEB"/>
    <w:rsid w:val="00DB203C"/>
    <w:rsid w:val="00DB616A"/>
    <w:rsid w:val="00DB73A8"/>
    <w:rsid w:val="00DB770C"/>
    <w:rsid w:val="00DC17DD"/>
    <w:rsid w:val="00DC1D9D"/>
    <w:rsid w:val="00DC4231"/>
    <w:rsid w:val="00DC4F1F"/>
    <w:rsid w:val="00DC59A9"/>
    <w:rsid w:val="00DC5A67"/>
    <w:rsid w:val="00DC6A02"/>
    <w:rsid w:val="00DC7459"/>
    <w:rsid w:val="00DC75AA"/>
    <w:rsid w:val="00DD1229"/>
    <w:rsid w:val="00DD158A"/>
    <w:rsid w:val="00DD1885"/>
    <w:rsid w:val="00DD2D5E"/>
    <w:rsid w:val="00DD349A"/>
    <w:rsid w:val="00DD37AF"/>
    <w:rsid w:val="00DD3ABB"/>
    <w:rsid w:val="00DD496F"/>
    <w:rsid w:val="00DD4EE5"/>
    <w:rsid w:val="00DD7754"/>
    <w:rsid w:val="00DE00F9"/>
    <w:rsid w:val="00DE0199"/>
    <w:rsid w:val="00DE0D4B"/>
    <w:rsid w:val="00DE1C59"/>
    <w:rsid w:val="00DE32BA"/>
    <w:rsid w:val="00DE5557"/>
    <w:rsid w:val="00DE665C"/>
    <w:rsid w:val="00DF0956"/>
    <w:rsid w:val="00DF1126"/>
    <w:rsid w:val="00DF3902"/>
    <w:rsid w:val="00DF4462"/>
    <w:rsid w:val="00DF4EE4"/>
    <w:rsid w:val="00DF4FD1"/>
    <w:rsid w:val="00DF5D65"/>
    <w:rsid w:val="00DF5F99"/>
    <w:rsid w:val="00DF6F3C"/>
    <w:rsid w:val="00DF79BB"/>
    <w:rsid w:val="00E007A8"/>
    <w:rsid w:val="00E041CE"/>
    <w:rsid w:val="00E04EC3"/>
    <w:rsid w:val="00E0618F"/>
    <w:rsid w:val="00E076C2"/>
    <w:rsid w:val="00E07766"/>
    <w:rsid w:val="00E10271"/>
    <w:rsid w:val="00E1223E"/>
    <w:rsid w:val="00E14DCB"/>
    <w:rsid w:val="00E1798A"/>
    <w:rsid w:val="00E17D76"/>
    <w:rsid w:val="00E21E60"/>
    <w:rsid w:val="00E22930"/>
    <w:rsid w:val="00E23F54"/>
    <w:rsid w:val="00E244AA"/>
    <w:rsid w:val="00E27EFC"/>
    <w:rsid w:val="00E32E87"/>
    <w:rsid w:val="00E33F12"/>
    <w:rsid w:val="00E35740"/>
    <w:rsid w:val="00E35899"/>
    <w:rsid w:val="00E36C44"/>
    <w:rsid w:val="00E4048B"/>
    <w:rsid w:val="00E4064D"/>
    <w:rsid w:val="00E41423"/>
    <w:rsid w:val="00E41C73"/>
    <w:rsid w:val="00E41F2C"/>
    <w:rsid w:val="00E45F4E"/>
    <w:rsid w:val="00E5166C"/>
    <w:rsid w:val="00E517C4"/>
    <w:rsid w:val="00E51D9A"/>
    <w:rsid w:val="00E534AF"/>
    <w:rsid w:val="00E53E9C"/>
    <w:rsid w:val="00E5453D"/>
    <w:rsid w:val="00E5754D"/>
    <w:rsid w:val="00E608B5"/>
    <w:rsid w:val="00E611CB"/>
    <w:rsid w:val="00E6158F"/>
    <w:rsid w:val="00E6181A"/>
    <w:rsid w:val="00E62AA2"/>
    <w:rsid w:val="00E62CCA"/>
    <w:rsid w:val="00E63AEB"/>
    <w:rsid w:val="00E64534"/>
    <w:rsid w:val="00E6467F"/>
    <w:rsid w:val="00E665CF"/>
    <w:rsid w:val="00E67377"/>
    <w:rsid w:val="00E70FCD"/>
    <w:rsid w:val="00E711F4"/>
    <w:rsid w:val="00E71A8E"/>
    <w:rsid w:val="00E72437"/>
    <w:rsid w:val="00E7371F"/>
    <w:rsid w:val="00E742D4"/>
    <w:rsid w:val="00E74686"/>
    <w:rsid w:val="00E7685D"/>
    <w:rsid w:val="00E802A9"/>
    <w:rsid w:val="00E81DCF"/>
    <w:rsid w:val="00E83242"/>
    <w:rsid w:val="00E846F2"/>
    <w:rsid w:val="00E86D34"/>
    <w:rsid w:val="00E904D4"/>
    <w:rsid w:val="00E9457E"/>
    <w:rsid w:val="00E96FB2"/>
    <w:rsid w:val="00E9792B"/>
    <w:rsid w:val="00EA109C"/>
    <w:rsid w:val="00EA1167"/>
    <w:rsid w:val="00EA1780"/>
    <w:rsid w:val="00EA42C9"/>
    <w:rsid w:val="00EA4D5B"/>
    <w:rsid w:val="00EA50A5"/>
    <w:rsid w:val="00EA56E3"/>
    <w:rsid w:val="00EA5F16"/>
    <w:rsid w:val="00EA7958"/>
    <w:rsid w:val="00EB1663"/>
    <w:rsid w:val="00EB17F7"/>
    <w:rsid w:val="00EB2E56"/>
    <w:rsid w:val="00EB3CFF"/>
    <w:rsid w:val="00EB3D38"/>
    <w:rsid w:val="00EB4F0D"/>
    <w:rsid w:val="00EB6847"/>
    <w:rsid w:val="00EB76FF"/>
    <w:rsid w:val="00EB77E7"/>
    <w:rsid w:val="00EC051A"/>
    <w:rsid w:val="00EC35AC"/>
    <w:rsid w:val="00EC4B07"/>
    <w:rsid w:val="00EC5659"/>
    <w:rsid w:val="00EC6199"/>
    <w:rsid w:val="00ED1AAE"/>
    <w:rsid w:val="00ED2654"/>
    <w:rsid w:val="00ED3B1E"/>
    <w:rsid w:val="00ED3D1F"/>
    <w:rsid w:val="00ED589E"/>
    <w:rsid w:val="00ED6536"/>
    <w:rsid w:val="00EE3314"/>
    <w:rsid w:val="00EE3BD4"/>
    <w:rsid w:val="00EE3F72"/>
    <w:rsid w:val="00EE51FC"/>
    <w:rsid w:val="00EE5B52"/>
    <w:rsid w:val="00EF37FB"/>
    <w:rsid w:val="00EF44FC"/>
    <w:rsid w:val="00EF5F7C"/>
    <w:rsid w:val="00EF66C8"/>
    <w:rsid w:val="00EF6740"/>
    <w:rsid w:val="00EF699D"/>
    <w:rsid w:val="00EF6C05"/>
    <w:rsid w:val="00EF6C79"/>
    <w:rsid w:val="00EF7837"/>
    <w:rsid w:val="00F06854"/>
    <w:rsid w:val="00F07324"/>
    <w:rsid w:val="00F102DA"/>
    <w:rsid w:val="00F10D37"/>
    <w:rsid w:val="00F11DC4"/>
    <w:rsid w:val="00F12CE5"/>
    <w:rsid w:val="00F13CD4"/>
    <w:rsid w:val="00F144B9"/>
    <w:rsid w:val="00F17EF1"/>
    <w:rsid w:val="00F2069A"/>
    <w:rsid w:val="00F228C1"/>
    <w:rsid w:val="00F22B4E"/>
    <w:rsid w:val="00F23607"/>
    <w:rsid w:val="00F245A3"/>
    <w:rsid w:val="00F27FCA"/>
    <w:rsid w:val="00F31073"/>
    <w:rsid w:val="00F3210B"/>
    <w:rsid w:val="00F33B1D"/>
    <w:rsid w:val="00F34B68"/>
    <w:rsid w:val="00F352A2"/>
    <w:rsid w:val="00F358AC"/>
    <w:rsid w:val="00F35D7B"/>
    <w:rsid w:val="00F36A96"/>
    <w:rsid w:val="00F379C0"/>
    <w:rsid w:val="00F37F6B"/>
    <w:rsid w:val="00F43B72"/>
    <w:rsid w:val="00F44B0D"/>
    <w:rsid w:val="00F463FF"/>
    <w:rsid w:val="00F47354"/>
    <w:rsid w:val="00F51E65"/>
    <w:rsid w:val="00F532B7"/>
    <w:rsid w:val="00F5384E"/>
    <w:rsid w:val="00F54DB7"/>
    <w:rsid w:val="00F5617A"/>
    <w:rsid w:val="00F5654C"/>
    <w:rsid w:val="00F5757D"/>
    <w:rsid w:val="00F576B2"/>
    <w:rsid w:val="00F609B0"/>
    <w:rsid w:val="00F60DD5"/>
    <w:rsid w:val="00F61BA6"/>
    <w:rsid w:val="00F61D31"/>
    <w:rsid w:val="00F62664"/>
    <w:rsid w:val="00F63036"/>
    <w:rsid w:val="00F63EFF"/>
    <w:rsid w:val="00F65CB0"/>
    <w:rsid w:val="00F678C4"/>
    <w:rsid w:val="00F679C9"/>
    <w:rsid w:val="00F709DB"/>
    <w:rsid w:val="00F72AE6"/>
    <w:rsid w:val="00F72E16"/>
    <w:rsid w:val="00F74A17"/>
    <w:rsid w:val="00F80B8C"/>
    <w:rsid w:val="00F8169D"/>
    <w:rsid w:val="00F83433"/>
    <w:rsid w:val="00F84D6F"/>
    <w:rsid w:val="00F860B1"/>
    <w:rsid w:val="00F906FF"/>
    <w:rsid w:val="00F90DD4"/>
    <w:rsid w:val="00F9114E"/>
    <w:rsid w:val="00F91BA3"/>
    <w:rsid w:val="00F91CEC"/>
    <w:rsid w:val="00F956B4"/>
    <w:rsid w:val="00F9592C"/>
    <w:rsid w:val="00F96934"/>
    <w:rsid w:val="00F9791A"/>
    <w:rsid w:val="00F97FE2"/>
    <w:rsid w:val="00FA0901"/>
    <w:rsid w:val="00FA0FDF"/>
    <w:rsid w:val="00FA14BC"/>
    <w:rsid w:val="00FA3778"/>
    <w:rsid w:val="00FA4AB7"/>
    <w:rsid w:val="00FA4F0D"/>
    <w:rsid w:val="00FB124C"/>
    <w:rsid w:val="00FB1F11"/>
    <w:rsid w:val="00FB3727"/>
    <w:rsid w:val="00FB43A2"/>
    <w:rsid w:val="00FB5C51"/>
    <w:rsid w:val="00FB73C6"/>
    <w:rsid w:val="00FB77FC"/>
    <w:rsid w:val="00FC10C3"/>
    <w:rsid w:val="00FC3979"/>
    <w:rsid w:val="00FC3D1F"/>
    <w:rsid w:val="00FC4D21"/>
    <w:rsid w:val="00FC703D"/>
    <w:rsid w:val="00FC7EDB"/>
    <w:rsid w:val="00FD0CA3"/>
    <w:rsid w:val="00FD108C"/>
    <w:rsid w:val="00FD1DA4"/>
    <w:rsid w:val="00FD2801"/>
    <w:rsid w:val="00FD3C4E"/>
    <w:rsid w:val="00FD615D"/>
    <w:rsid w:val="00FD67A8"/>
    <w:rsid w:val="00FD6CCF"/>
    <w:rsid w:val="00FE06F3"/>
    <w:rsid w:val="00FE06F9"/>
    <w:rsid w:val="00FE1F56"/>
    <w:rsid w:val="00FE4CB1"/>
    <w:rsid w:val="00FE4D54"/>
    <w:rsid w:val="00FE5171"/>
    <w:rsid w:val="00FE6128"/>
    <w:rsid w:val="00FE79E9"/>
    <w:rsid w:val="00FF223A"/>
    <w:rsid w:val="00FF32CC"/>
    <w:rsid w:val="00FF3804"/>
    <w:rsid w:val="00FF6668"/>
    <w:rsid w:val="00FF6770"/>
    <w:rsid w:val="00FF6CA4"/>
    <w:rsid w:val="00FF6E11"/>
    <w:rsid w:val="00FF72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704C8D-B4D4-4EE7-B15B-F1B8CA47C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665C"/>
    <w:pPr>
      <w:widowControl w:val="0"/>
      <w:spacing w:line="400" w:lineRule="exact"/>
      <w:ind w:firstLine="454"/>
      <w:jc w:val="both"/>
    </w:pPr>
    <w:rPr>
      <w:rFonts w:ascii="Times New Roman" w:eastAsia="宋体" w:hAnsi="Times New Roman"/>
      <w:sz w:val="24"/>
    </w:rPr>
  </w:style>
  <w:style w:type="paragraph" w:styleId="1">
    <w:name w:val="heading 1"/>
    <w:basedOn w:val="a"/>
    <w:next w:val="a"/>
    <w:link w:val="1Char"/>
    <w:uiPriority w:val="9"/>
    <w:qFormat/>
    <w:rsid w:val="00A65C7D"/>
    <w:pPr>
      <w:keepNext/>
      <w:keepLines/>
      <w:numPr>
        <w:numId w:val="15"/>
      </w:numPr>
      <w:spacing w:before="600" w:after="400"/>
      <w:ind w:left="0"/>
      <w:jc w:val="center"/>
      <w:outlineLvl w:val="0"/>
    </w:pPr>
    <w:rPr>
      <w:rFonts w:ascii="Arial" w:eastAsia="黑体" w:hAnsi="Arial"/>
      <w:b/>
      <w:bCs/>
      <w:kern w:val="44"/>
      <w:sz w:val="30"/>
      <w:szCs w:val="44"/>
    </w:rPr>
  </w:style>
  <w:style w:type="paragraph" w:styleId="2">
    <w:name w:val="heading 2"/>
    <w:basedOn w:val="a"/>
    <w:next w:val="a"/>
    <w:link w:val="2Char"/>
    <w:uiPriority w:val="9"/>
    <w:qFormat/>
    <w:rsid w:val="00A65C7D"/>
    <w:pPr>
      <w:keepNext/>
      <w:keepLines/>
      <w:numPr>
        <w:ilvl w:val="1"/>
        <w:numId w:val="15"/>
      </w:numPr>
      <w:spacing w:before="500" w:after="240" w:line="360" w:lineRule="exact"/>
      <w:jc w:val="left"/>
      <w:outlineLvl w:val="1"/>
    </w:pPr>
    <w:rPr>
      <w:rFonts w:ascii="Arial" w:eastAsia="黑体" w:hAnsi="Arial" w:cstheme="majorBidi"/>
      <w:b/>
      <w:bCs/>
      <w:sz w:val="28"/>
      <w:szCs w:val="32"/>
    </w:rPr>
  </w:style>
  <w:style w:type="paragraph" w:styleId="3">
    <w:name w:val="heading 3"/>
    <w:basedOn w:val="a"/>
    <w:next w:val="a"/>
    <w:link w:val="3Char"/>
    <w:uiPriority w:val="9"/>
    <w:qFormat/>
    <w:rsid w:val="00A51122"/>
    <w:pPr>
      <w:keepNext/>
      <w:keepLines/>
      <w:numPr>
        <w:ilvl w:val="2"/>
        <w:numId w:val="15"/>
      </w:numPr>
      <w:spacing w:before="240" w:after="120" w:line="300" w:lineRule="exact"/>
      <w:outlineLvl w:val="2"/>
    </w:pPr>
    <w:rPr>
      <w:rFonts w:eastAsia="黑体"/>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65C7D"/>
    <w:rPr>
      <w:rFonts w:ascii="Arial" w:eastAsia="黑体" w:hAnsi="Arial"/>
      <w:b/>
      <w:bCs/>
      <w:kern w:val="44"/>
      <w:sz w:val="30"/>
      <w:szCs w:val="44"/>
    </w:rPr>
  </w:style>
  <w:style w:type="paragraph" w:styleId="a3">
    <w:name w:val="List Paragraph"/>
    <w:basedOn w:val="a"/>
    <w:uiPriority w:val="34"/>
    <w:qFormat/>
    <w:rsid w:val="00D40B2E"/>
    <w:pPr>
      <w:ind w:firstLineChars="200" w:firstLine="420"/>
    </w:pPr>
  </w:style>
  <w:style w:type="character" w:styleId="a4">
    <w:name w:val="Placeholder Text"/>
    <w:basedOn w:val="a0"/>
    <w:uiPriority w:val="99"/>
    <w:semiHidden/>
    <w:rsid w:val="003C572A"/>
    <w:rPr>
      <w:color w:val="808080"/>
    </w:rPr>
  </w:style>
  <w:style w:type="character" w:customStyle="1" w:styleId="2Char">
    <w:name w:val="标题 2 Char"/>
    <w:basedOn w:val="a0"/>
    <w:link w:val="2"/>
    <w:uiPriority w:val="9"/>
    <w:rsid w:val="00A65C7D"/>
    <w:rPr>
      <w:rFonts w:ascii="Arial" w:eastAsia="黑体" w:hAnsi="Arial" w:cstheme="majorBidi"/>
      <w:b/>
      <w:bCs/>
      <w:sz w:val="28"/>
      <w:szCs w:val="32"/>
    </w:rPr>
  </w:style>
  <w:style w:type="character" w:customStyle="1" w:styleId="3Char">
    <w:name w:val="标题 3 Char"/>
    <w:basedOn w:val="a0"/>
    <w:link w:val="3"/>
    <w:uiPriority w:val="9"/>
    <w:rsid w:val="00A51122"/>
    <w:rPr>
      <w:rFonts w:eastAsia="黑体"/>
      <w:b/>
      <w:bCs/>
      <w:sz w:val="24"/>
      <w:szCs w:val="32"/>
    </w:rPr>
  </w:style>
  <w:style w:type="paragraph" w:styleId="a5">
    <w:name w:val="caption"/>
    <w:basedOn w:val="a"/>
    <w:next w:val="a"/>
    <w:uiPriority w:val="35"/>
    <w:qFormat/>
    <w:rsid w:val="00BE0370"/>
    <w:pPr>
      <w:jc w:val="center"/>
    </w:pPr>
    <w:rPr>
      <w:rFonts w:cstheme="majorBidi"/>
      <w:sz w:val="22"/>
      <w:szCs w:val="20"/>
    </w:rPr>
  </w:style>
  <w:style w:type="paragraph" w:customStyle="1" w:styleId="Reference">
    <w:name w:val="Reference"/>
    <w:basedOn w:val="a"/>
    <w:next w:val="a"/>
    <w:link w:val="ReferenceChar"/>
    <w:qFormat/>
    <w:rsid w:val="00A51122"/>
    <w:pPr>
      <w:spacing w:before="60" w:after="60" w:line="340" w:lineRule="exact"/>
      <w:ind w:firstLine="0"/>
    </w:pPr>
    <w:rPr>
      <w:sz w:val="21"/>
    </w:rPr>
  </w:style>
  <w:style w:type="paragraph" w:styleId="a6">
    <w:name w:val="Bibliography"/>
    <w:basedOn w:val="a"/>
    <w:next w:val="a"/>
    <w:link w:val="Char"/>
    <w:uiPriority w:val="37"/>
    <w:unhideWhenUsed/>
    <w:rsid w:val="00993B4B"/>
  </w:style>
  <w:style w:type="character" w:customStyle="1" w:styleId="ReferenceChar">
    <w:name w:val="Reference Char"/>
    <w:basedOn w:val="a0"/>
    <w:link w:val="Reference"/>
    <w:rsid w:val="00A51122"/>
    <w:rPr>
      <w:rFonts w:eastAsia="宋体"/>
    </w:rPr>
  </w:style>
  <w:style w:type="table" w:styleId="a7">
    <w:name w:val="Table Grid"/>
    <w:basedOn w:val="a1"/>
    <w:rsid w:val="00C57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正文加粗"/>
    <w:basedOn w:val="a"/>
    <w:rsid w:val="00AE3CF5"/>
    <w:pPr>
      <w:widowControl/>
      <w:adjustRightInd w:val="0"/>
      <w:snapToGrid w:val="0"/>
      <w:ind w:firstLine="482"/>
      <w:jc w:val="left"/>
    </w:pPr>
    <w:rPr>
      <w:rFonts w:cs="Times New Roman"/>
      <w:b/>
      <w:szCs w:val="24"/>
    </w:rPr>
  </w:style>
  <w:style w:type="paragraph" w:customStyle="1" w:styleId="a9">
    <w:name w:val="封面_时间"/>
    <w:basedOn w:val="a"/>
    <w:rsid w:val="00AE3CF5"/>
    <w:pPr>
      <w:widowControl/>
      <w:adjustRightInd w:val="0"/>
      <w:snapToGrid w:val="0"/>
      <w:ind w:firstLine="0"/>
      <w:jc w:val="center"/>
    </w:pPr>
    <w:rPr>
      <w:rFonts w:cs="Times New Roman"/>
      <w:szCs w:val="24"/>
    </w:rPr>
  </w:style>
  <w:style w:type="character" w:customStyle="1" w:styleId="Char0">
    <w:name w:val="授权说明书签字、日期 Char"/>
    <w:basedOn w:val="a0"/>
    <w:rsid w:val="00AE3CF5"/>
    <w:rPr>
      <w:rFonts w:eastAsia="宋体"/>
      <w:kern w:val="2"/>
      <w:sz w:val="24"/>
      <w:szCs w:val="24"/>
      <w:lang w:val="en-US" w:eastAsia="zh-CN" w:bidi="ar-SA"/>
    </w:rPr>
  </w:style>
  <w:style w:type="character" w:customStyle="1" w:styleId="Char1">
    <w:name w:val="授权说明书签名日期下划线 Char"/>
    <w:basedOn w:val="a0"/>
    <w:rsid w:val="00AE3CF5"/>
    <w:rPr>
      <w:rFonts w:eastAsia="宋体"/>
      <w:kern w:val="2"/>
      <w:sz w:val="26"/>
      <w:szCs w:val="24"/>
      <w:u w:val="single"/>
      <w:lang w:val="en-US" w:eastAsia="zh-CN" w:bidi="ar-SA"/>
    </w:rPr>
  </w:style>
  <w:style w:type="paragraph" w:customStyle="1" w:styleId="aa">
    <w:name w:val="使用授权的说明标题"/>
    <w:basedOn w:val="a"/>
    <w:rsid w:val="00AE3CF5"/>
    <w:pPr>
      <w:widowControl/>
      <w:adjustRightInd w:val="0"/>
      <w:snapToGrid w:val="0"/>
      <w:spacing w:before="800" w:after="240" w:line="480" w:lineRule="exact"/>
      <w:ind w:firstLine="0"/>
      <w:jc w:val="center"/>
    </w:pPr>
    <w:rPr>
      <w:rFonts w:ascii="黑体" w:eastAsia="黑体" w:cs="Times New Roman"/>
      <w:sz w:val="44"/>
      <w:szCs w:val="24"/>
    </w:rPr>
  </w:style>
  <w:style w:type="paragraph" w:customStyle="1" w:styleId="ab">
    <w:name w:val="中文摘要"/>
    <w:basedOn w:val="a"/>
    <w:link w:val="Char2"/>
    <w:qFormat/>
    <w:rsid w:val="0043359E"/>
    <w:pPr>
      <w:widowControl/>
      <w:snapToGrid w:val="0"/>
      <w:spacing w:before="800" w:after="400"/>
      <w:ind w:firstLine="0"/>
      <w:jc w:val="center"/>
    </w:pPr>
    <w:rPr>
      <w:rFonts w:ascii="黑体" w:eastAsia="黑体" w:hAnsi="黑体"/>
      <w:sz w:val="30"/>
    </w:rPr>
  </w:style>
  <w:style w:type="paragraph" w:customStyle="1" w:styleId="ac">
    <w:name w:val="中文摘要正文"/>
    <w:basedOn w:val="a"/>
    <w:link w:val="Char3"/>
    <w:qFormat/>
    <w:rsid w:val="00C24B1E"/>
    <w:pPr>
      <w:widowControl/>
      <w:ind w:firstLine="420"/>
    </w:pPr>
  </w:style>
  <w:style w:type="character" w:customStyle="1" w:styleId="Char2">
    <w:name w:val="中文摘要 Char"/>
    <w:basedOn w:val="a0"/>
    <w:link w:val="ab"/>
    <w:rsid w:val="0043359E"/>
    <w:rPr>
      <w:rFonts w:ascii="黑体" w:eastAsia="黑体" w:hAnsi="黑体"/>
      <w:sz w:val="30"/>
    </w:rPr>
  </w:style>
  <w:style w:type="paragraph" w:customStyle="1" w:styleId="Abstract">
    <w:name w:val="Abstract"/>
    <w:basedOn w:val="a"/>
    <w:link w:val="AbstractChar"/>
    <w:qFormat/>
    <w:rsid w:val="008736CA"/>
    <w:pPr>
      <w:widowControl/>
      <w:spacing w:before="800" w:after="400"/>
      <w:ind w:firstLine="0"/>
      <w:jc w:val="center"/>
    </w:pPr>
    <w:rPr>
      <w:rFonts w:eastAsia="Arial"/>
      <w:sz w:val="30"/>
    </w:rPr>
  </w:style>
  <w:style w:type="character" w:customStyle="1" w:styleId="Char3">
    <w:name w:val="中文摘要正文 Char"/>
    <w:basedOn w:val="a0"/>
    <w:link w:val="ac"/>
    <w:rsid w:val="00C24B1E"/>
    <w:rPr>
      <w:rFonts w:ascii="Times New Roman" w:eastAsia="宋体" w:hAnsi="Times New Roman"/>
      <w:sz w:val="24"/>
    </w:rPr>
  </w:style>
  <w:style w:type="paragraph" w:customStyle="1" w:styleId="AbtractContent">
    <w:name w:val="Abtract Content"/>
    <w:basedOn w:val="a"/>
    <w:link w:val="AbtractContentChar"/>
    <w:qFormat/>
    <w:rsid w:val="003A0B6D"/>
    <w:pPr>
      <w:widowControl/>
      <w:ind w:firstLine="420"/>
    </w:pPr>
    <w:rPr>
      <w:rFonts w:eastAsia="Times New Roman"/>
    </w:rPr>
  </w:style>
  <w:style w:type="character" w:customStyle="1" w:styleId="AbstractChar">
    <w:name w:val="Abstract Char"/>
    <w:basedOn w:val="a0"/>
    <w:link w:val="Abstract"/>
    <w:rsid w:val="008736CA"/>
    <w:rPr>
      <w:rFonts w:eastAsia="Arial"/>
      <w:sz w:val="30"/>
    </w:rPr>
  </w:style>
  <w:style w:type="paragraph" w:styleId="TOC">
    <w:name w:val="TOC Heading"/>
    <w:basedOn w:val="1"/>
    <w:next w:val="a"/>
    <w:uiPriority w:val="39"/>
    <w:unhideWhenUsed/>
    <w:qFormat/>
    <w:rsid w:val="008736CA"/>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character" w:customStyle="1" w:styleId="AbtractContentChar">
    <w:name w:val="Abtract Content Char"/>
    <w:basedOn w:val="a0"/>
    <w:link w:val="AbtractContent"/>
    <w:rsid w:val="003A0B6D"/>
    <w:rPr>
      <w:rFonts w:ascii="Times New Roman" w:eastAsia="Times New Roman" w:hAnsi="Times New Roman"/>
      <w:sz w:val="24"/>
    </w:rPr>
  </w:style>
  <w:style w:type="paragraph" w:styleId="10">
    <w:name w:val="toc 1"/>
    <w:basedOn w:val="a"/>
    <w:next w:val="a"/>
    <w:autoRedefine/>
    <w:uiPriority w:val="39"/>
    <w:unhideWhenUsed/>
    <w:rsid w:val="008736CA"/>
    <w:pPr>
      <w:tabs>
        <w:tab w:val="left" w:pos="1050"/>
        <w:tab w:val="right" w:leader="dot" w:pos="8381"/>
      </w:tabs>
      <w:spacing w:before="120"/>
      <w:jc w:val="left"/>
    </w:pPr>
    <w:rPr>
      <w:rFonts w:eastAsia="黑体"/>
    </w:rPr>
  </w:style>
  <w:style w:type="paragraph" w:styleId="20">
    <w:name w:val="toc 2"/>
    <w:basedOn w:val="a"/>
    <w:next w:val="a"/>
    <w:autoRedefine/>
    <w:uiPriority w:val="39"/>
    <w:unhideWhenUsed/>
    <w:rsid w:val="008736CA"/>
    <w:pPr>
      <w:ind w:leftChars="200" w:left="200"/>
    </w:pPr>
  </w:style>
  <w:style w:type="character" w:styleId="ad">
    <w:name w:val="Hyperlink"/>
    <w:basedOn w:val="a0"/>
    <w:uiPriority w:val="99"/>
    <w:unhideWhenUsed/>
    <w:rsid w:val="008736CA"/>
    <w:rPr>
      <w:color w:val="0563C1" w:themeColor="hyperlink"/>
      <w:u w:val="single"/>
    </w:rPr>
  </w:style>
  <w:style w:type="paragraph" w:customStyle="1" w:styleId="ae">
    <w:name w:val="参考文献正文"/>
    <w:basedOn w:val="a6"/>
    <w:link w:val="Char4"/>
    <w:rsid w:val="00144C8A"/>
    <w:pPr>
      <w:ind w:firstLine="0"/>
    </w:pPr>
    <w:rPr>
      <w:noProof/>
      <w:sz w:val="21"/>
    </w:rPr>
  </w:style>
  <w:style w:type="paragraph" w:styleId="af">
    <w:name w:val="table of figures"/>
    <w:basedOn w:val="a"/>
    <w:next w:val="a"/>
    <w:link w:val="Char5"/>
    <w:uiPriority w:val="99"/>
    <w:unhideWhenUsed/>
    <w:rsid w:val="00DE665C"/>
    <w:pPr>
      <w:ind w:leftChars="200" w:left="200" w:hangingChars="200" w:hanging="200"/>
    </w:pPr>
  </w:style>
  <w:style w:type="paragraph" w:customStyle="1" w:styleId="11">
    <w:name w:val="标题 1_无编号1"/>
    <w:basedOn w:val="a"/>
    <w:rsid w:val="003A44C2"/>
    <w:pPr>
      <w:keepNext/>
      <w:keepLines/>
      <w:widowControl/>
      <w:adjustRightInd w:val="0"/>
      <w:snapToGrid w:val="0"/>
      <w:spacing w:before="1000" w:after="400"/>
      <w:ind w:left="-397" w:firstLine="425"/>
      <w:jc w:val="center"/>
      <w:outlineLvl w:val="0"/>
    </w:pPr>
    <w:rPr>
      <w:rFonts w:ascii="Arial" w:eastAsia="黑体" w:hAnsi="Arial" w:cs="Times New Roman"/>
      <w:bCs/>
      <w:kern w:val="44"/>
      <w:sz w:val="30"/>
      <w:szCs w:val="30"/>
    </w:rPr>
  </w:style>
  <w:style w:type="character" w:customStyle="1" w:styleId="Char">
    <w:name w:val="书目 Char"/>
    <w:basedOn w:val="a0"/>
    <w:link w:val="a6"/>
    <w:uiPriority w:val="37"/>
    <w:rsid w:val="0043359E"/>
    <w:rPr>
      <w:rFonts w:ascii="Times New Roman" w:eastAsia="宋体" w:hAnsi="Times New Roman"/>
      <w:sz w:val="24"/>
    </w:rPr>
  </w:style>
  <w:style w:type="character" w:customStyle="1" w:styleId="Char4">
    <w:name w:val="参考文献正文 Char"/>
    <w:basedOn w:val="Char"/>
    <w:link w:val="ae"/>
    <w:rsid w:val="00144C8A"/>
    <w:rPr>
      <w:rFonts w:ascii="Times New Roman" w:eastAsia="宋体" w:hAnsi="Times New Roman"/>
      <w:noProof/>
      <w:sz w:val="24"/>
    </w:rPr>
  </w:style>
  <w:style w:type="character" w:customStyle="1" w:styleId="Char6">
    <w:name w:val="声明签名日期下划线 Char"/>
    <w:basedOn w:val="a0"/>
    <w:rsid w:val="003A44C2"/>
    <w:rPr>
      <w:rFonts w:eastAsia="宋体"/>
      <w:kern w:val="2"/>
      <w:sz w:val="24"/>
      <w:szCs w:val="24"/>
      <w:lang w:val="en-US" w:eastAsia="zh-CN" w:bidi="ar-SA"/>
    </w:rPr>
  </w:style>
  <w:style w:type="paragraph" w:styleId="af0">
    <w:name w:val="header"/>
    <w:basedOn w:val="a"/>
    <w:link w:val="Char7"/>
    <w:uiPriority w:val="99"/>
    <w:unhideWhenUsed/>
    <w:rsid w:val="007933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7">
    <w:name w:val="页眉 Char"/>
    <w:basedOn w:val="a0"/>
    <w:link w:val="af0"/>
    <w:uiPriority w:val="99"/>
    <w:rsid w:val="00793311"/>
    <w:rPr>
      <w:rFonts w:ascii="Times New Roman" w:eastAsia="宋体" w:hAnsi="Times New Roman"/>
      <w:sz w:val="18"/>
      <w:szCs w:val="18"/>
    </w:rPr>
  </w:style>
  <w:style w:type="paragraph" w:styleId="af1">
    <w:name w:val="footer"/>
    <w:basedOn w:val="a"/>
    <w:link w:val="Char8"/>
    <w:uiPriority w:val="99"/>
    <w:unhideWhenUsed/>
    <w:rsid w:val="00793311"/>
    <w:pPr>
      <w:tabs>
        <w:tab w:val="center" w:pos="4153"/>
        <w:tab w:val="right" w:pos="8306"/>
      </w:tabs>
      <w:snapToGrid w:val="0"/>
      <w:spacing w:line="240" w:lineRule="atLeast"/>
      <w:jc w:val="left"/>
    </w:pPr>
    <w:rPr>
      <w:sz w:val="18"/>
      <w:szCs w:val="18"/>
    </w:rPr>
  </w:style>
  <w:style w:type="character" w:customStyle="1" w:styleId="Char8">
    <w:name w:val="页脚 Char"/>
    <w:basedOn w:val="a0"/>
    <w:link w:val="af1"/>
    <w:uiPriority w:val="99"/>
    <w:rsid w:val="00793311"/>
    <w:rPr>
      <w:rFonts w:ascii="Times New Roman" w:eastAsia="宋体" w:hAnsi="Times New Roman"/>
      <w:sz w:val="18"/>
      <w:szCs w:val="18"/>
    </w:rPr>
  </w:style>
  <w:style w:type="paragraph" w:styleId="30">
    <w:name w:val="toc 3"/>
    <w:basedOn w:val="a"/>
    <w:next w:val="a"/>
    <w:autoRedefine/>
    <w:uiPriority w:val="39"/>
    <w:unhideWhenUsed/>
    <w:rsid w:val="00E6467F"/>
    <w:pPr>
      <w:ind w:leftChars="400" w:left="840"/>
    </w:pPr>
  </w:style>
  <w:style w:type="paragraph" w:styleId="af2">
    <w:name w:val="Balloon Text"/>
    <w:basedOn w:val="a"/>
    <w:link w:val="Char9"/>
    <w:uiPriority w:val="99"/>
    <w:semiHidden/>
    <w:unhideWhenUsed/>
    <w:rsid w:val="00450AC0"/>
    <w:pPr>
      <w:spacing w:line="240" w:lineRule="auto"/>
    </w:pPr>
    <w:rPr>
      <w:sz w:val="18"/>
      <w:szCs w:val="18"/>
    </w:rPr>
  </w:style>
  <w:style w:type="character" w:customStyle="1" w:styleId="Char9">
    <w:name w:val="批注框文本 Char"/>
    <w:basedOn w:val="a0"/>
    <w:link w:val="af2"/>
    <w:uiPriority w:val="99"/>
    <w:semiHidden/>
    <w:rsid w:val="00450AC0"/>
    <w:rPr>
      <w:rFonts w:ascii="Times New Roman" w:eastAsia="宋体" w:hAnsi="Times New Roman"/>
      <w:sz w:val="18"/>
      <w:szCs w:val="18"/>
    </w:rPr>
  </w:style>
  <w:style w:type="paragraph" w:styleId="af3">
    <w:name w:val="endnote text"/>
    <w:basedOn w:val="a"/>
    <w:link w:val="Chara"/>
    <w:uiPriority w:val="99"/>
    <w:semiHidden/>
    <w:unhideWhenUsed/>
    <w:rsid w:val="00DA21AD"/>
    <w:pPr>
      <w:snapToGrid w:val="0"/>
      <w:jc w:val="left"/>
    </w:pPr>
  </w:style>
  <w:style w:type="character" w:customStyle="1" w:styleId="Chara">
    <w:name w:val="尾注文本 Char"/>
    <w:basedOn w:val="a0"/>
    <w:link w:val="af3"/>
    <w:uiPriority w:val="99"/>
    <w:semiHidden/>
    <w:rsid w:val="00DA21AD"/>
    <w:rPr>
      <w:rFonts w:ascii="Times New Roman" w:eastAsia="宋体" w:hAnsi="Times New Roman"/>
      <w:sz w:val="24"/>
    </w:rPr>
  </w:style>
  <w:style w:type="character" w:styleId="af4">
    <w:name w:val="endnote reference"/>
    <w:basedOn w:val="a0"/>
    <w:uiPriority w:val="99"/>
    <w:semiHidden/>
    <w:unhideWhenUsed/>
    <w:rsid w:val="00DA21AD"/>
    <w:rPr>
      <w:vertAlign w:val="superscript"/>
    </w:rPr>
  </w:style>
  <w:style w:type="paragraph" w:styleId="af5">
    <w:name w:val="footnote text"/>
    <w:basedOn w:val="a"/>
    <w:link w:val="Charb"/>
    <w:uiPriority w:val="99"/>
    <w:semiHidden/>
    <w:unhideWhenUsed/>
    <w:rsid w:val="00B9761F"/>
    <w:pPr>
      <w:snapToGrid w:val="0"/>
      <w:jc w:val="left"/>
    </w:pPr>
    <w:rPr>
      <w:sz w:val="18"/>
      <w:szCs w:val="18"/>
    </w:rPr>
  </w:style>
  <w:style w:type="character" w:customStyle="1" w:styleId="Charb">
    <w:name w:val="脚注文本 Char"/>
    <w:basedOn w:val="a0"/>
    <w:link w:val="af5"/>
    <w:uiPriority w:val="99"/>
    <w:semiHidden/>
    <w:rsid w:val="00B9761F"/>
    <w:rPr>
      <w:rFonts w:ascii="Times New Roman" w:eastAsia="宋体" w:hAnsi="Times New Roman"/>
      <w:sz w:val="18"/>
      <w:szCs w:val="18"/>
    </w:rPr>
  </w:style>
  <w:style w:type="paragraph" w:customStyle="1" w:styleId="af6">
    <w:name w:val="图片和表格索引正文"/>
    <w:basedOn w:val="af"/>
    <w:link w:val="Charc"/>
    <w:qFormat/>
    <w:rsid w:val="008165EF"/>
    <w:pPr>
      <w:tabs>
        <w:tab w:val="right" w:leader="dot" w:pos="8381"/>
      </w:tabs>
      <w:spacing w:before="120"/>
      <w:ind w:left="960" w:hanging="480"/>
    </w:pPr>
  </w:style>
  <w:style w:type="paragraph" w:customStyle="1" w:styleId="af7">
    <w:name w:val="参考文献标题"/>
    <w:basedOn w:val="1"/>
    <w:link w:val="Chard"/>
    <w:qFormat/>
    <w:rsid w:val="008165EF"/>
    <w:pPr>
      <w:numPr>
        <w:numId w:val="0"/>
      </w:numPr>
      <w:spacing w:before="800"/>
    </w:pPr>
  </w:style>
  <w:style w:type="character" w:customStyle="1" w:styleId="Char5">
    <w:name w:val="图表目录 Char"/>
    <w:basedOn w:val="a0"/>
    <w:link w:val="af"/>
    <w:uiPriority w:val="99"/>
    <w:rsid w:val="008165EF"/>
    <w:rPr>
      <w:rFonts w:ascii="Times New Roman" w:eastAsia="宋体" w:hAnsi="Times New Roman"/>
      <w:sz w:val="24"/>
    </w:rPr>
  </w:style>
  <w:style w:type="character" w:customStyle="1" w:styleId="Charc">
    <w:name w:val="图片和表格索引正文 Char"/>
    <w:basedOn w:val="Char5"/>
    <w:link w:val="af6"/>
    <w:rsid w:val="008165EF"/>
    <w:rPr>
      <w:rFonts w:ascii="Times New Roman" w:eastAsia="宋体" w:hAnsi="Times New Roman"/>
      <w:sz w:val="24"/>
    </w:rPr>
  </w:style>
  <w:style w:type="paragraph" w:customStyle="1" w:styleId="af8">
    <w:name w:val="附录章节标题"/>
    <w:basedOn w:val="a"/>
    <w:link w:val="Chare"/>
    <w:qFormat/>
    <w:rsid w:val="00A71735"/>
    <w:pPr>
      <w:keepNext/>
      <w:keepLines/>
      <w:spacing w:before="340" w:after="330" w:line="578" w:lineRule="auto"/>
      <w:ind w:firstLine="602"/>
      <w:outlineLvl w:val="0"/>
    </w:pPr>
    <w:rPr>
      <w:rFonts w:eastAsia="黑体" w:cs="Times New Roman"/>
      <w:b/>
      <w:bCs/>
      <w:kern w:val="44"/>
      <w:sz w:val="30"/>
      <w:szCs w:val="44"/>
    </w:rPr>
  </w:style>
  <w:style w:type="character" w:customStyle="1" w:styleId="Chard">
    <w:name w:val="参考文献标题 Char"/>
    <w:basedOn w:val="1Char"/>
    <w:link w:val="af7"/>
    <w:rsid w:val="008165EF"/>
    <w:rPr>
      <w:rFonts w:ascii="Arial" w:eastAsia="黑体" w:hAnsi="Arial"/>
      <w:b/>
      <w:bCs/>
      <w:kern w:val="44"/>
      <w:sz w:val="30"/>
      <w:szCs w:val="44"/>
    </w:rPr>
  </w:style>
  <w:style w:type="character" w:customStyle="1" w:styleId="Chare">
    <w:name w:val="附录章节标题 Char"/>
    <w:basedOn w:val="a0"/>
    <w:link w:val="af8"/>
    <w:rsid w:val="00A71735"/>
    <w:rPr>
      <w:rFonts w:ascii="Times New Roman" w:eastAsia="黑体" w:hAnsi="Times New Roman" w:cs="Times New Roman"/>
      <w:b/>
      <w:bCs/>
      <w:kern w:val="44"/>
      <w:sz w:val="30"/>
      <w:szCs w:val="44"/>
    </w:rPr>
  </w:style>
  <w:style w:type="paragraph" w:customStyle="1" w:styleId="af9">
    <w:name w:val="图标索引标题"/>
    <w:basedOn w:val="1"/>
    <w:link w:val="Charf"/>
    <w:qFormat/>
    <w:rsid w:val="006E6E0D"/>
    <w:pPr>
      <w:numPr>
        <w:numId w:val="0"/>
      </w:numPr>
      <w:spacing w:before="800"/>
    </w:pPr>
  </w:style>
  <w:style w:type="paragraph" w:customStyle="1" w:styleId="afa">
    <w:name w:val="附录标题"/>
    <w:basedOn w:val="1"/>
    <w:link w:val="Charf0"/>
    <w:qFormat/>
    <w:rsid w:val="006E6E0D"/>
    <w:pPr>
      <w:numPr>
        <w:numId w:val="0"/>
      </w:numPr>
    </w:pPr>
  </w:style>
  <w:style w:type="character" w:customStyle="1" w:styleId="Charf">
    <w:name w:val="图标索引标题 Char"/>
    <w:basedOn w:val="1Char"/>
    <w:link w:val="af9"/>
    <w:rsid w:val="006E6E0D"/>
    <w:rPr>
      <w:rFonts w:ascii="Arial" w:eastAsia="黑体" w:hAnsi="Arial"/>
      <w:b/>
      <w:bCs/>
      <w:kern w:val="44"/>
      <w:sz w:val="30"/>
      <w:szCs w:val="44"/>
    </w:rPr>
  </w:style>
  <w:style w:type="character" w:customStyle="1" w:styleId="Charf0">
    <w:name w:val="附录标题 Char"/>
    <w:basedOn w:val="1Char"/>
    <w:link w:val="afa"/>
    <w:rsid w:val="006E6E0D"/>
    <w:rPr>
      <w:rFonts w:ascii="Arial" w:eastAsia="黑体" w:hAnsi="Arial"/>
      <w:b/>
      <w:bCs/>
      <w:kern w:val="44"/>
      <w:sz w:val="30"/>
      <w:szCs w:val="44"/>
    </w:rPr>
  </w:style>
  <w:style w:type="paragraph" w:customStyle="1" w:styleId="afb">
    <w:name w:val="公式段落"/>
    <w:basedOn w:val="a"/>
    <w:link w:val="Charf1"/>
    <w:rsid w:val="00AA6F50"/>
  </w:style>
  <w:style w:type="paragraph" w:customStyle="1" w:styleId="afc">
    <w:name w:val="公式段落间隔"/>
    <w:basedOn w:val="a"/>
    <w:link w:val="Charf2"/>
    <w:qFormat/>
    <w:rsid w:val="00AA6F50"/>
    <w:pPr>
      <w:spacing w:before="300" w:after="300"/>
    </w:pPr>
    <w:rPr>
      <w:rFonts w:ascii="Cambria Math" w:hAnsi="Cambria Math"/>
      <w:i/>
    </w:rPr>
  </w:style>
  <w:style w:type="character" w:customStyle="1" w:styleId="Charf1">
    <w:name w:val="公式段落 Char"/>
    <w:basedOn w:val="a0"/>
    <w:link w:val="afb"/>
    <w:rsid w:val="00AA6F50"/>
    <w:rPr>
      <w:rFonts w:ascii="Times New Roman" w:eastAsia="宋体" w:hAnsi="Times New Roman"/>
      <w:sz w:val="24"/>
    </w:rPr>
  </w:style>
  <w:style w:type="character" w:customStyle="1" w:styleId="Charf2">
    <w:name w:val="公式段落间隔 Char"/>
    <w:basedOn w:val="a0"/>
    <w:link w:val="afc"/>
    <w:rsid w:val="00AA6F50"/>
    <w:rPr>
      <w:rFonts w:ascii="Cambria Math" w:eastAsia="宋体" w:hAnsi="Cambria Math"/>
      <w:i/>
      <w:sz w:val="24"/>
    </w:rPr>
  </w:style>
  <w:style w:type="character" w:styleId="afd">
    <w:name w:val="footnote reference"/>
    <w:basedOn w:val="a0"/>
    <w:uiPriority w:val="99"/>
    <w:semiHidden/>
    <w:unhideWhenUsed/>
    <w:rsid w:val="00ED2654"/>
    <w:rPr>
      <w:vertAlign w:val="superscript"/>
    </w:rPr>
  </w:style>
  <w:style w:type="paragraph" w:styleId="afe">
    <w:name w:val="Normal (Web)"/>
    <w:basedOn w:val="a"/>
    <w:uiPriority w:val="99"/>
    <w:unhideWhenUsed/>
    <w:rsid w:val="004969B2"/>
    <w:pPr>
      <w:widowControl/>
      <w:spacing w:before="100" w:beforeAutospacing="1" w:after="100" w:afterAutospacing="1" w:line="240" w:lineRule="auto"/>
      <w:ind w:firstLine="0"/>
      <w:jc w:val="left"/>
    </w:pPr>
    <w:rPr>
      <w:rFonts w:ascii="宋体" w:hAnsi="宋体" w:cs="宋体"/>
      <w:kern w:val="0"/>
      <w:szCs w:val="24"/>
    </w:rPr>
  </w:style>
  <w:style w:type="paragraph" w:customStyle="1" w:styleId="aff">
    <w:name w:val="参考文献正文内容"/>
    <w:basedOn w:val="ae"/>
    <w:link w:val="Charf3"/>
    <w:qFormat/>
    <w:rsid w:val="00552DFD"/>
    <w:pPr>
      <w:spacing w:before="60" w:after="60" w:line="340" w:lineRule="exact"/>
    </w:pPr>
  </w:style>
  <w:style w:type="character" w:customStyle="1" w:styleId="Charf3">
    <w:name w:val="参考文献正文内容 Char"/>
    <w:basedOn w:val="Char4"/>
    <w:link w:val="aff"/>
    <w:rsid w:val="00552DFD"/>
    <w:rPr>
      <w:rFonts w:ascii="Times New Roman" w:eastAsia="宋体"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602">
      <w:bodyDiv w:val="1"/>
      <w:marLeft w:val="0"/>
      <w:marRight w:val="0"/>
      <w:marTop w:val="0"/>
      <w:marBottom w:val="0"/>
      <w:divBdr>
        <w:top w:val="none" w:sz="0" w:space="0" w:color="auto"/>
        <w:left w:val="none" w:sz="0" w:space="0" w:color="auto"/>
        <w:bottom w:val="none" w:sz="0" w:space="0" w:color="auto"/>
        <w:right w:val="none" w:sz="0" w:space="0" w:color="auto"/>
      </w:divBdr>
    </w:div>
    <w:div w:id="14162423">
      <w:bodyDiv w:val="1"/>
      <w:marLeft w:val="0"/>
      <w:marRight w:val="0"/>
      <w:marTop w:val="0"/>
      <w:marBottom w:val="0"/>
      <w:divBdr>
        <w:top w:val="none" w:sz="0" w:space="0" w:color="auto"/>
        <w:left w:val="none" w:sz="0" w:space="0" w:color="auto"/>
        <w:bottom w:val="none" w:sz="0" w:space="0" w:color="auto"/>
        <w:right w:val="none" w:sz="0" w:space="0" w:color="auto"/>
      </w:divBdr>
    </w:div>
    <w:div w:id="35082023">
      <w:bodyDiv w:val="1"/>
      <w:marLeft w:val="0"/>
      <w:marRight w:val="0"/>
      <w:marTop w:val="0"/>
      <w:marBottom w:val="0"/>
      <w:divBdr>
        <w:top w:val="none" w:sz="0" w:space="0" w:color="auto"/>
        <w:left w:val="none" w:sz="0" w:space="0" w:color="auto"/>
        <w:bottom w:val="none" w:sz="0" w:space="0" w:color="auto"/>
        <w:right w:val="none" w:sz="0" w:space="0" w:color="auto"/>
      </w:divBdr>
    </w:div>
    <w:div w:id="39018747">
      <w:bodyDiv w:val="1"/>
      <w:marLeft w:val="0"/>
      <w:marRight w:val="0"/>
      <w:marTop w:val="0"/>
      <w:marBottom w:val="0"/>
      <w:divBdr>
        <w:top w:val="none" w:sz="0" w:space="0" w:color="auto"/>
        <w:left w:val="none" w:sz="0" w:space="0" w:color="auto"/>
        <w:bottom w:val="none" w:sz="0" w:space="0" w:color="auto"/>
        <w:right w:val="none" w:sz="0" w:space="0" w:color="auto"/>
      </w:divBdr>
    </w:div>
    <w:div w:id="69469023">
      <w:bodyDiv w:val="1"/>
      <w:marLeft w:val="0"/>
      <w:marRight w:val="0"/>
      <w:marTop w:val="0"/>
      <w:marBottom w:val="0"/>
      <w:divBdr>
        <w:top w:val="none" w:sz="0" w:space="0" w:color="auto"/>
        <w:left w:val="none" w:sz="0" w:space="0" w:color="auto"/>
        <w:bottom w:val="none" w:sz="0" w:space="0" w:color="auto"/>
        <w:right w:val="none" w:sz="0" w:space="0" w:color="auto"/>
      </w:divBdr>
    </w:div>
    <w:div w:id="71198705">
      <w:bodyDiv w:val="1"/>
      <w:marLeft w:val="0"/>
      <w:marRight w:val="0"/>
      <w:marTop w:val="0"/>
      <w:marBottom w:val="0"/>
      <w:divBdr>
        <w:top w:val="none" w:sz="0" w:space="0" w:color="auto"/>
        <w:left w:val="none" w:sz="0" w:space="0" w:color="auto"/>
        <w:bottom w:val="none" w:sz="0" w:space="0" w:color="auto"/>
        <w:right w:val="none" w:sz="0" w:space="0" w:color="auto"/>
      </w:divBdr>
    </w:div>
    <w:div w:id="79957436">
      <w:bodyDiv w:val="1"/>
      <w:marLeft w:val="0"/>
      <w:marRight w:val="0"/>
      <w:marTop w:val="0"/>
      <w:marBottom w:val="0"/>
      <w:divBdr>
        <w:top w:val="none" w:sz="0" w:space="0" w:color="auto"/>
        <w:left w:val="none" w:sz="0" w:space="0" w:color="auto"/>
        <w:bottom w:val="none" w:sz="0" w:space="0" w:color="auto"/>
        <w:right w:val="none" w:sz="0" w:space="0" w:color="auto"/>
      </w:divBdr>
    </w:div>
    <w:div w:id="91628524">
      <w:bodyDiv w:val="1"/>
      <w:marLeft w:val="0"/>
      <w:marRight w:val="0"/>
      <w:marTop w:val="0"/>
      <w:marBottom w:val="0"/>
      <w:divBdr>
        <w:top w:val="none" w:sz="0" w:space="0" w:color="auto"/>
        <w:left w:val="none" w:sz="0" w:space="0" w:color="auto"/>
        <w:bottom w:val="none" w:sz="0" w:space="0" w:color="auto"/>
        <w:right w:val="none" w:sz="0" w:space="0" w:color="auto"/>
      </w:divBdr>
    </w:div>
    <w:div w:id="107819718">
      <w:bodyDiv w:val="1"/>
      <w:marLeft w:val="0"/>
      <w:marRight w:val="0"/>
      <w:marTop w:val="0"/>
      <w:marBottom w:val="0"/>
      <w:divBdr>
        <w:top w:val="none" w:sz="0" w:space="0" w:color="auto"/>
        <w:left w:val="none" w:sz="0" w:space="0" w:color="auto"/>
        <w:bottom w:val="none" w:sz="0" w:space="0" w:color="auto"/>
        <w:right w:val="none" w:sz="0" w:space="0" w:color="auto"/>
      </w:divBdr>
    </w:div>
    <w:div w:id="122768638">
      <w:bodyDiv w:val="1"/>
      <w:marLeft w:val="0"/>
      <w:marRight w:val="0"/>
      <w:marTop w:val="0"/>
      <w:marBottom w:val="0"/>
      <w:divBdr>
        <w:top w:val="none" w:sz="0" w:space="0" w:color="auto"/>
        <w:left w:val="none" w:sz="0" w:space="0" w:color="auto"/>
        <w:bottom w:val="none" w:sz="0" w:space="0" w:color="auto"/>
        <w:right w:val="none" w:sz="0" w:space="0" w:color="auto"/>
      </w:divBdr>
    </w:div>
    <w:div w:id="129323446">
      <w:bodyDiv w:val="1"/>
      <w:marLeft w:val="0"/>
      <w:marRight w:val="0"/>
      <w:marTop w:val="0"/>
      <w:marBottom w:val="0"/>
      <w:divBdr>
        <w:top w:val="none" w:sz="0" w:space="0" w:color="auto"/>
        <w:left w:val="none" w:sz="0" w:space="0" w:color="auto"/>
        <w:bottom w:val="none" w:sz="0" w:space="0" w:color="auto"/>
        <w:right w:val="none" w:sz="0" w:space="0" w:color="auto"/>
      </w:divBdr>
    </w:div>
    <w:div w:id="130443048">
      <w:bodyDiv w:val="1"/>
      <w:marLeft w:val="0"/>
      <w:marRight w:val="0"/>
      <w:marTop w:val="0"/>
      <w:marBottom w:val="0"/>
      <w:divBdr>
        <w:top w:val="none" w:sz="0" w:space="0" w:color="auto"/>
        <w:left w:val="none" w:sz="0" w:space="0" w:color="auto"/>
        <w:bottom w:val="none" w:sz="0" w:space="0" w:color="auto"/>
        <w:right w:val="none" w:sz="0" w:space="0" w:color="auto"/>
      </w:divBdr>
    </w:div>
    <w:div w:id="155263491">
      <w:bodyDiv w:val="1"/>
      <w:marLeft w:val="0"/>
      <w:marRight w:val="0"/>
      <w:marTop w:val="0"/>
      <w:marBottom w:val="0"/>
      <w:divBdr>
        <w:top w:val="none" w:sz="0" w:space="0" w:color="auto"/>
        <w:left w:val="none" w:sz="0" w:space="0" w:color="auto"/>
        <w:bottom w:val="none" w:sz="0" w:space="0" w:color="auto"/>
        <w:right w:val="none" w:sz="0" w:space="0" w:color="auto"/>
      </w:divBdr>
    </w:div>
    <w:div w:id="164175071">
      <w:bodyDiv w:val="1"/>
      <w:marLeft w:val="0"/>
      <w:marRight w:val="0"/>
      <w:marTop w:val="0"/>
      <w:marBottom w:val="0"/>
      <w:divBdr>
        <w:top w:val="none" w:sz="0" w:space="0" w:color="auto"/>
        <w:left w:val="none" w:sz="0" w:space="0" w:color="auto"/>
        <w:bottom w:val="none" w:sz="0" w:space="0" w:color="auto"/>
        <w:right w:val="none" w:sz="0" w:space="0" w:color="auto"/>
      </w:divBdr>
    </w:div>
    <w:div w:id="167214912">
      <w:bodyDiv w:val="1"/>
      <w:marLeft w:val="0"/>
      <w:marRight w:val="0"/>
      <w:marTop w:val="0"/>
      <w:marBottom w:val="0"/>
      <w:divBdr>
        <w:top w:val="none" w:sz="0" w:space="0" w:color="auto"/>
        <w:left w:val="none" w:sz="0" w:space="0" w:color="auto"/>
        <w:bottom w:val="none" w:sz="0" w:space="0" w:color="auto"/>
        <w:right w:val="none" w:sz="0" w:space="0" w:color="auto"/>
      </w:divBdr>
    </w:div>
    <w:div w:id="175846735">
      <w:bodyDiv w:val="1"/>
      <w:marLeft w:val="0"/>
      <w:marRight w:val="0"/>
      <w:marTop w:val="0"/>
      <w:marBottom w:val="0"/>
      <w:divBdr>
        <w:top w:val="none" w:sz="0" w:space="0" w:color="auto"/>
        <w:left w:val="none" w:sz="0" w:space="0" w:color="auto"/>
        <w:bottom w:val="none" w:sz="0" w:space="0" w:color="auto"/>
        <w:right w:val="none" w:sz="0" w:space="0" w:color="auto"/>
      </w:divBdr>
    </w:div>
    <w:div w:id="178203770">
      <w:bodyDiv w:val="1"/>
      <w:marLeft w:val="0"/>
      <w:marRight w:val="0"/>
      <w:marTop w:val="0"/>
      <w:marBottom w:val="0"/>
      <w:divBdr>
        <w:top w:val="none" w:sz="0" w:space="0" w:color="auto"/>
        <w:left w:val="none" w:sz="0" w:space="0" w:color="auto"/>
        <w:bottom w:val="none" w:sz="0" w:space="0" w:color="auto"/>
        <w:right w:val="none" w:sz="0" w:space="0" w:color="auto"/>
      </w:divBdr>
    </w:div>
    <w:div w:id="196506952">
      <w:bodyDiv w:val="1"/>
      <w:marLeft w:val="0"/>
      <w:marRight w:val="0"/>
      <w:marTop w:val="0"/>
      <w:marBottom w:val="0"/>
      <w:divBdr>
        <w:top w:val="none" w:sz="0" w:space="0" w:color="auto"/>
        <w:left w:val="none" w:sz="0" w:space="0" w:color="auto"/>
        <w:bottom w:val="none" w:sz="0" w:space="0" w:color="auto"/>
        <w:right w:val="none" w:sz="0" w:space="0" w:color="auto"/>
      </w:divBdr>
    </w:div>
    <w:div w:id="198930856">
      <w:bodyDiv w:val="1"/>
      <w:marLeft w:val="0"/>
      <w:marRight w:val="0"/>
      <w:marTop w:val="0"/>
      <w:marBottom w:val="0"/>
      <w:divBdr>
        <w:top w:val="none" w:sz="0" w:space="0" w:color="auto"/>
        <w:left w:val="none" w:sz="0" w:space="0" w:color="auto"/>
        <w:bottom w:val="none" w:sz="0" w:space="0" w:color="auto"/>
        <w:right w:val="none" w:sz="0" w:space="0" w:color="auto"/>
      </w:divBdr>
    </w:div>
    <w:div w:id="229584688">
      <w:bodyDiv w:val="1"/>
      <w:marLeft w:val="0"/>
      <w:marRight w:val="0"/>
      <w:marTop w:val="0"/>
      <w:marBottom w:val="0"/>
      <w:divBdr>
        <w:top w:val="none" w:sz="0" w:space="0" w:color="auto"/>
        <w:left w:val="none" w:sz="0" w:space="0" w:color="auto"/>
        <w:bottom w:val="none" w:sz="0" w:space="0" w:color="auto"/>
        <w:right w:val="none" w:sz="0" w:space="0" w:color="auto"/>
      </w:divBdr>
    </w:div>
    <w:div w:id="233853539">
      <w:bodyDiv w:val="1"/>
      <w:marLeft w:val="0"/>
      <w:marRight w:val="0"/>
      <w:marTop w:val="0"/>
      <w:marBottom w:val="0"/>
      <w:divBdr>
        <w:top w:val="none" w:sz="0" w:space="0" w:color="auto"/>
        <w:left w:val="none" w:sz="0" w:space="0" w:color="auto"/>
        <w:bottom w:val="none" w:sz="0" w:space="0" w:color="auto"/>
        <w:right w:val="none" w:sz="0" w:space="0" w:color="auto"/>
      </w:divBdr>
    </w:div>
    <w:div w:id="251472410">
      <w:bodyDiv w:val="1"/>
      <w:marLeft w:val="0"/>
      <w:marRight w:val="0"/>
      <w:marTop w:val="0"/>
      <w:marBottom w:val="0"/>
      <w:divBdr>
        <w:top w:val="none" w:sz="0" w:space="0" w:color="auto"/>
        <w:left w:val="none" w:sz="0" w:space="0" w:color="auto"/>
        <w:bottom w:val="none" w:sz="0" w:space="0" w:color="auto"/>
        <w:right w:val="none" w:sz="0" w:space="0" w:color="auto"/>
      </w:divBdr>
    </w:div>
    <w:div w:id="252016516">
      <w:bodyDiv w:val="1"/>
      <w:marLeft w:val="0"/>
      <w:marRight w:val="0"/>
      <w:marTop w:val="0"/>
      <w:marBottom w:val="0"/>
      <w:divBdr>
        <w:top w:val="none" w:sz="0" w:space="0" w:color="auto"/>
        <w:left w:val="none" w:sz="0" w:space="0" w:color="auto"/>
        <w:bottom w:val="none" w:sz="0" w:space="0" w:color="auto"/>
        <w:right w:val="none" w:sz="0" w:space="0" w:color="auto"/>
      </w:divBdr>
    </w:div>
    <w:div w:id="258176852">
      <w:bodyDiv w:val="1"/>
      <w:marLeft w:val="0"/>
      <w:marRight w:val="0"/>
      <w:marTop w:val="0"/>
      <w:marBottom w:val="0"/>
      <w:divBdr>
        <w:top w:val="none" w:sz="0" w:space="0" w:color="auto"/>
        <w:left w:val="none" w:sz="0" w:space="0" w:color="auto"/>
        <w:bottom w:val="none" w:sz="0" w:space="0" w:color="auto"/>
        <w:right w:val="none" w:sz="0" w:space="0" w:color="auto"/>
      </w:divBdr>
    </w:div>
    <w:div w:id="259266974">
      <w:bodyDiv w:val="1"/>
      <w:marLeft w:val="0"/>
      <w:marRight w:val="0"/>
      <w:marTop w:val="0"/>
      <w:marBottom w:val="0"/>
      <w:divBdr>
        <w:top w:val="none" w:sz="0" w:space="0" w:color="auto"/>
        <w:left w:val="none" w:sz="0" w:space="0" w:color="auto"/>
        <w:bottom w:val="none" w:sz="0" w:space="0" w:color="auto"/>
        <w:right w:val="none" w:sz="0" w:space="0" w:color="auto"/>
      </w:divBdr>
    </w:div>
    <w:div w:id="269360601">
      <w:bodyDiv w:val="1"/>
      <w:marLeft w:val="0"/>
      <w:marRight w:val="0"/>
      <w:marTop w:val="0"/>
      <w:marBottom w:val="0"/>
      <w:divBdr>
        <w:top w:val="none" w:sz="0" w:space="0" w:color="auto"/>
        <w:left w:val="none" w:sz="0" w:space="0" w:color="auto"/>
        <w:bottom w:val="none" w:sz="0" w:space="0" w:color="auto"/>
        <w:right w:val="none" w:sz="0" w:space="0" w:color="auto"/>
      </w:divBdr>
    </w:div>
    <w:div w:id="270745490">
      <w:bodyDiv w:val="1"/>
      <w:marLeft w:val="0"/>
      <w:marRight w:val="0"/>
      <w:marTop w:val="0"/>
      <w:marBottom w:val="0"/>
      <w:divBdr>
        <w:top w:val="none" w:sz="0" w:space="0" w:color="auto"/>
        <w:left w:val="none" w:sz="0" w:space="0" w:color="auto"/>
        <w:bottom w:val="none" w:sz="0" w:space="0" w:color="auto"/>
        <w:right w:val="none" w:sz="0" w:space="0" w:color="auto"/>
      </w:divBdr>
    </w:div>
    <w:div w:id="276644568">
      <w:bodyDiv w:val="1"/>
      <w:marLeft w:val="0"/>
      <w:marRight w:val="0"/>
      <w:marTop w:val="0"/>
      <w:marBottom w:val="0"/>
      <w:divBdr>
        <w:top w:val="none" w:sz="0" w:space="0" w:color="auto"/>
        <w:left w:val="none" w:sz="0" w:space="0" w:color="auto"/>
        <w:bottom w:val="none" w:sz="0" w:space="0" w:color="auto"/>
        <w:right w:val="none" w:sz="0" w:space="0" w:color="auto"/>
      </w:divBdr>
    </w:div>
    <w:div w:id="277101334">
      <w:bodyDiv w:val="1"/>
      <w:marLeft w:val="0"/>
      <w:marRight w:val="0"/>
      <w:marTop w:val="0"/>
      <w:marBottom w:val="0"/>
      <w:divBdr>
        <w:top w:val="none" w:sz="0" w:space="0" w:color="auto"/>
        <w:left w:val="none" w:sz="0" w:space="0" w:color="auto"/>
        <w:bottom w:val="none" w:sz="0" w:space="0" w:color="auto"/>
        <w:right w:val="none" w:sz="0" w:space="0" w:color="auto"/>
      </w:divBdr>
    </w:div>
    <w:div w:id="286662808">
      <w:bodyDiv w:val="1"/>
      <w:marLeft w:val="0"/>
      <w:marRight w:val="0"/>
      <w:marTop w:val="0"/>
      <w:marBottom w:val="0"/>
      <w:divBdr>
        <w:top w:val="none" w:sz="0" w:space="0" w:color="auto"/>
        <w:left w:val="none" w:sz="0" w:space="0" w:color="auto"/>
        <w:bottom w:val="none" w:sz="0" w:space="0" w:color="auto"/>
        <w:right w:val="none" w:sz="0" w:space="0" w:color="auto"/>
      </w:divBdr>
    </w:div>
    <w:div w:id="302151735">
      <w:bodyDiv w:val="1"/>
      <w:marLeft w:val="0"/>
      <w:marRight w:val="0"/>
      <w:marTop w:val="0"/>
      <w:marBottom w:val="0"/>
      <w:divBdr>
        <w:top w:val="none" w:sz="0" w:space="0" w:color="auto"/>
        <w:left w:val="none" w:sz="0" w:space="0" w:color="auto"/>
        <w:bottom w:val="none" w:sz="0" w:space="0" w:color="auto"/>
        <w:right w:val="none" w:sz="0" w:space="0" w:color="auto"/>
      </w:divBdr>
    </w:div>
    <w:div w:id="306714839">
      <w:bodyDiv w:val="1"/>
      <w:marLeft w:val="0"/>
      <w:marRight w:val="0"/>
      <w:marTop w:val="0"/>
      <w:marBottom w:val="0"/>
      <w:divBdr>
        <w:top w:val="none" w:sz="0" w:space="0" w:color="auto"/>
        <w:left w:val="none" w:sz="0" w:space="0" w:color="auto"/>
        <w:bottom w:val="none" w:sz="0" w:space="0" w:color="auto"/>
        <w:right w:val="none" w:sz="0" w:space="0" w:color="auto"/>
      </w:divBdr>
    </w:div>
    <w:div w:id="320817635">
      <w:bodyDiv w:val="1"/>
      <w:marLeft w:val="0"/>
      <w:marRight w:val="0"/>
      <w:marTop w:val="0"/>
      <w:marBottom w:val="0"/>
      <w:divBdr>
        <w:top w:val="none" w:sz="0" w:space="0" w:color="auto"/>
        <w:left w:val="none" w:sz="0" w:space="0" w:color="auto"/>
        <w:bottom w:val="none" w:sz="0" w:space="0" w:color="auto"/>
        <w:right w:val="none" w:sz="0" w:space="0" w:color="auto"/>
      </w:divBdr>
    </w:div>
    <w:div w:id="322390050">
      <w:bodyDiv w:val="1"/>
      <w:marLeft w:val="0"/>
      <w:marRight w:val="0"/>
      <w:marTop w:val="0"/>
      <w:marBottom w:val="0"/>
      <w:divBdr>
        <w:top w:val="none" w:sz="0" w:space="0" w:color="auto"/>
        <w:left w:val="none" w:sz="0" w:space="0" w:color="auto"/>
        <w:bottom w:val="none" w:sz="0" w:space="0" w:color="auto"/>
        <w:right w:val="none" w:sz="0" w:space="0" w:color="auto"/>
      </w:divBdr>
    </w:div>
    <w:div w:id="326323412">
      <w:bodyDiv w:val="1"/>
      <w:marLeft w:val="0"/>
      <w:marRight w:val="0"/>
      <w:marTop w:val="0"/>
      <w:marBottom w:val="0"/>
      <w:divBdr>
        <w:top w:val="none" w:sz="0" w:space="0" w:color="auto"/>
        <w:left w:val="none" w:sz="0" w:space="0" w:color="auto"/>
        <w:bottom w:val="none" w:sz="0" w:space="0" w:color="auto"/>
        <w:right w:val="none" w:sz="0" w:space="0" w:color="auto"/>
      </w:divBdr>
    </w:div>
    <w:div w:id="335962843">
      <w:bodyDiv w:val="1"/>
      <w:marLeft w:val="0"/>
      <w:marRight w:val="0"/>
      <w:marTop w:val="0"/>
      <w:marBottom w:val="0"/>
      <w:divBdr>
        <w:top w:val="none" w:sz="0" w:space="0" w:color="auto"/>
        <w:left w:val="none" w:sz="0" w:space="0" w:color="auto"/>
        <w:bottom w:val="none" w:sz="0" w:space="0" w:color="auto"/>
        <w:right w:val="none" w:sz="0" w:space="0" w:color="auto"/>
      </w:divBdr>
    </w:div>
    <w:div w:id="339623657">
      <w:bodyDiv w:val="1"/>
      <w:marLeft w:val="0"/>
      <w:marRight w:val="0"/>
      <w:marTop w:val="0"/>
      <w:marBottom w:val="0"/>
      <w:divBdr>
        <w:top w:val="none" w:sz="0" w:space="0" w:color="auto"/>
        <w:left w:val="none" w:sz="0" w:space="0" w:color="auto"/>
        <w:bottom w:val="none" w:sz="0" w:space="0" w:color="auto"/>
        <w:right w:val="none" w:sz="0" w:space="0" w:color="auto"/>
      </w:divBdr>
    </w:div>
    <w:div w:id="353963114">
      <w:bodyDiv w:val="1"/>
      <w:marLeft w:val="0"/>
      <w:marRight w:val="0"/>
      <w:marTop w:val="0"/>
      <w:marBottom w:val="0"/>
      <w:divBdr>
        <w:top w:val="none" w:sz="0" w:space="0" w:color="auto"/>
        <w:left w:val="none" w:sz="0" w:space="0" w:color="auto"/>
        <w:bottom w:val="none" w:sz="0" w:space="0" w:color="auto"/>
        <w:right w:val="none" w:sz="0" w:space="0" w:color="auto"/>
      </w:divBdr>
    </w:div>
    <w:div w:id="360517597">
      <w:bodyDiv w:val="1"/>
      <w:marLeft w:val="0"/>
      <w:marRight w:val="0"/>
      <w:marTop w:val="0"/>
      <w:marBottom w:val="0"/>
      <w:divBdr>
        <w:top w:val="none" w:sz="0" w:space="0" w:color="auto"/>
        <w:left w:val="none" w:sz="0" w:space="0" w:color="auto"/>
        <w:bottom w:val="none" w:sz="0" w:space="0" w:color="auto"/>
        <w:right w:val="none" w:sz="0" w:space="0" w:color="auto"/>
      </w:divBdr>
    </w:div>
    <w:div w:id="387992791">
      <w:bodyDiv w:val="1"/>
      <w:marLeft w:val="0"/>
      <w:marRight w:val="0"/>
      <w:marTop w:val="0"/>
      <w:marBottom w:val="0"/>
      <w:divBdr>
        <w:top w:val="none" w:sz="0" w:space="0" w:color="auto"/>
        <w:left w:val="none" w:sz="0" w:space="0" w:color="auto"/>
        <w:bottom w:val="none" w:sz="0" w:space="0" w:color="auto"/>
        <w:right w:val="none" w:sz="0" w:space="0" w:color="auto"/>
      </w:divBdr>
    </w:div>
    <w:div w:id="390425928">
      <w:bodyDiv w:val="1"/>
      <w:marLeft w:val="0"/>
      <w:marRight w:val="0"/>
      <w:marTop w:val="0"/>
      <w:marBottom w:val="0"/>
      <w:divBdr>
        <w:top w:val="none" w:sz="0" w:space="0" w:color="auto"/>
        <w:left w:val="none" w:sz="0" w:space="0" w:color="auto"/>
        <w:bottom w:val="none" w:sz="0" w:space="0" w:color="auto"/>
        <w:right w:val="none" w:sz="0" w:space="0" w:color="auto"/>
      </w:divBdr>
    </w:div>
    <w:div w:id="392658402">
      <w:bodyDiv w:val="1"/>
      <w:marLeft w:val="0"/>
      <w:marRight w:val="0"/>
      <w:marTop w:val="0"/>
      <w:marBottom w:val="0"/>
      <w:divBdr>
        <w:top w:val="none" w:sz="0" w:space="0" w:color="auto"/>
        <w:left w:val="none" w:sz="0" w:space="0" w:color="auto"/>
        <w:bottom w:val="none" w:sz="0" w:space="0" w:color="auto"/>
        <w:right w:val="none" w:sz="0" w:space="0" w:color="auto"/>
      </w:divBdr>
    </w:div>
    <w:div w:id="397483928">
      <w:bodyDiv w:val="1"/>
      <w:marLeft w:val="0"/>
      <w:marRight w:val="0"/>
      <w:marTop w:val="0"/>
      <w:marBottom w:val="0"/>
      <w:divBdr>
        <w:top w:val="none" w:sz="0" w:space="0" w:color="auto"/>
        <w:left w:val="none" w:sz="0" w:space="0" w:color="auto"/>
        <w:bottom w:val="none" w:sz="0" w:space="0" w:color="auto"/>
        <w:right w:val="none" w:sz="0" w:space="0" w:color="auto"/>
      </w:divBdr>
    </w:div>
    <w:div w:id="408623148">
      <w:bodyDiv w:val="1"/>
      <w:marLeft w:val="0"/>
      <w:marRight w:val="0"/>
      <w:marTop w:val="0"/>
      <w:marBottom w:val="0"/>
      <w:divBdr>
        <w:top w:val="none" w:sz="0" w:space="0" w:color="auto"/>
        <w:left w:val="none" w:sz="0" w:space="0" w:color="auto"/>
        <w:bottom w:val="none" w:sz="0" w:space="0" w:color="auto"/>
        <w:right w:val="none" w:sz="0" w:space="0" w:color="auto"/>
      </w:divBdr>
    </w:div>
    <w:div w:id="419832227">
      <w:bodyDiv w:val="1"/>
      <w:marLeft w:val="0"/>
      <w:marRight w:val="0"/>
      <w:marTop w:val="0"/>
      <w:marBottom w:val="0"/>
      <w:divBdr>
        <w:top w:val="none" w:sz="0" w:space="0" w:color="auto"/>
        <w:left w:val="none" w:sz="0" w:space="0" w:color="auto"/>
        <w:bottom w:val="none" w:sz="0" w:space="0" w:color="auto"/>
        <w:right w:val="none" w:sz="0" w:space="0" w:color="auto"/>
      </w:divBdr>
    </w:div>
    <w:div w:id="426314214">
      <w:bodyDiv w:val="1"/>
      <w:marLeft w:val="0"/>
      <w:marRight w:val="0"/>
      <w:marTop w:val="0"/>
      <w:marBottom w:val="0"/>
      <w:divBdr>
        <w:top w:val="none" w:sz="0" w:space="0" w:color="auto"/>
        <w:left w:val="none" w:sz="0" w:space="0" w:color="auto"/>
        <w:bottom w:val="none" w:sz="0" w:space="0" w:color="auto"/>
        <w:right w:val="none" w:sz="0" w:space="0" w:color="auto"/>
      </w:divBdr>
    </w:div>
    <w:div w:id="442850432">
      <w:bodyDiv w:val="1"/>
      <w:marLeft w:val="0"/>
      <w:marRight w:val="0"/>
      <w:marTop w:val="0"/>
      <w:marBottom w:val="0"/>
      <w:divBdr>
        <w:top w:val="none" w:sz="0" w:space="0" w:color="auto"/>
        <w:left w:val="none" w:sz="0" w:space="0" w:color="auto"/>
        <w:bottom w:val="none" w:sz="0" w:space="0" w:color="auto"/>
        <w:right w:val="none" w:sz="0" w:space="0" w:color="auto"/>
      </w:divBdr>
    </w:div>
    <w:div w:id="452795143">
      <w:bodyDiv w:val="1"/>
      <w:marLeft w:val="0"/>
      <w:marRight w:val="0"/>
      <w:marTop w:val="0"/>
      <w:marBottom w:val="0"/>
      <w:divBdr>
        <w:top w:val="none" w:sz="0" w:space="0" w:color="auto"/>
        <w:left w:val="none" w:sz="0" w:space="0" w:color="auto"/>
        <w:bottom w:val="none" w:sz="0" w:space="0" w:color="auto"/>
        <w:right w:val="none" w:sz="0" w:space="0" w:color="auto"/>
      </w:divBdr>
    </w:div>
    <w:div w:id="461385438">
      <w:bodyDiv w:val="1"/>
      <w:marLeft w:val="0"/>
      <w:marRight w:val="0"/>
      <w:marTop w:val="0"/>
      <w:marBottom w:val="0"/>
      <w:divBdr>
        <w:top w:val="none" w:sz="0" w:space="0" w:color="auto"/>
        <w:left w:val="none" w:sz="0" w:space="0" w:color="auto"/>
        <w:bottom w:val="none" w:sz="0" w:space="0" w:color="auto"/>
        <w:right w:val="none" w:sz="0" w:space="0" w:color="auto"/>
      </w:divBdr>
    </w:div>
    <w:div w:id="480344270">
      <w:bodyDiv w:val="1"/>
      <w:marLeft w:val="0"/>
      <w:marRight w:val="0"/>
      <w:marTop w:val="0"/>
      <w:marBottom w:val="0"/>
      <w:divBdr>
        <w:top w:val="none" w:sz="0" w:space="0" w:color="auto"/>
        <w:left w:val="none" w:sz="0" w:space="0" w:color="auto"/>
        <w:bottom w:val="none" w:sz="0" w:space="0" w:color="auto"/>
        <w:right w:val="none" w:sz="0" w:space="0" w:color="auto"/>
      </w:divBdr>
    </w:div>
    <w:div w:id="515732527">
      <w:bodyDiv w:val="1"/>
      <w:marLeft w:val="0"/>
      <w:marRight w:val="0"/>
      <w:marTop w:val="0"/>
      <w:marBottom w:val="0"/>
      <w:divBdr>
        <w:top w:val="none" w:sz="0" w:space="0" w:color="auto"/>
        <w:left w:val="none" w:sz="0" w:space="0" w:color="auto"/>
        <w:bottom w:val="none" w:sz="0" w:space="0" w:color="auto"/>
        <w:right w:val="none" w:sz="0" w:space="0" w:color="auto"/>
      </w:divBdr>
    </w:div>
    <w:div w:id="532038260">
      <w:bodyDiv w:val="1"/>
      <w:marLeft w:val="0"/>
      <w:marRight w:val="0"/>
      <w:marTop w:val="0"/>
      <w:marBottom w:val="0"/>
      <w:divBdr>
        <w:top w:val="none" w:sz="0" w:space="0" w:color="auto"/>
        <w:left w:val="none" w:sz="0" w:space="0" w:color="auto"/>
        <w:bottom w:val="none" w:sz="0" w:space="0" w:color="auto"/>
        <w:right w:val="none" w:sz="0" w:space="0" w:color="auto"/>
      </w:divBdr>
    </w:div>
    <w:div w:id="543179329">
      <w:bodyDiv w:val="1"/>
      <w:marLeft w:val="0"/>
      <w:marRight w:val="0"/>
      <w:marTop w:val="0"/>
      <w:marBottom w:val="0"/>
      <w:divBdr>
        <w:top w:val="none" w:sz="0" w:space="0" w:color="auto"/>
        <w:left w:val="none" w:sz="0" w:space="0" w:color="auto"/>
        <w:bottom w:val="none" w:sz="0" w:space="0" w:color="auto"/>
        <w:right w:val="none" w:sz="0" w:space="0" w:color="auto"/>
      </w:divBdr>
    </w:div>
    <w:div w:id="554778718">
      <w:bodyDiv w:val="1"/>
      <w:marLeft w:val="0"/>
      <w:marRight w:val="0"/>
      <w:marTop w:val="0"/>
      <w:marBottom w:val="0"/>
      <w:divBdr>
        <w:top w:val="none" w:sz="0" w:space="0" w:color="auto"/>
        <w:left w:val="none" w:sz="0" w:space="0" w:color="auto"/>
        <w:bottom w:val="none" w:sz="0" w:space="0" w:color="auto"/>
        <w:right w:val="none" w:sz="0" w:space="0" w:color="auto"/>
      </w:divBdr>
    </w:div>
    <w:div w:id="555237627">
      <w:bodyDiv w:val="1"/>
      <w:marLeft w:val="0"/>
      <w:marRight w:val="0"/>
      <w:marTop w:val="0"/>
      <w:marBottom w:val="0"/>
      <w:divBdr>
        <w:top w:val="none" w:sz="0" w:space="0" w:color="auto"/>
        <w:left w:val="none" w:sz="0" w:space="0" w:color="auto"/>
        <w:bottom w:val="none" w:sz="0" w:space="0" w:color="auto"/>
        <w:right w:val="none" w:sz="0" w:space="0" w:color="auto"/>
      </w:divBdr>
    </w:div>
    <w:div w:id="565536270">
      <w:bodyDiv w:val="1"/>
      <w:marLeft w:val="0"/>
      <w:marRight w:val="0"/>
      <w:marTop w:val="0"/>
      <w:marBottom w:val="0"/>
      <w:divBdr>
        <w:top w:val="none" w:sz="0" w:space="0" w:color="auto"/>
        <w:left w:val="none" w:sz="0" w:space="0" w:color="auto"/>
        <w:bottom w:val="none" w:sz="0" w:space="0" w:color="auto"/>
        <w:right w:val="none" w:sz="0" w:space="0" w:color="auto"/>
      </w:divBdr>
    </w:div>
    <w:div w:id="567770124">
      <w:bodyDiv w:val="1"/>
      <w:marLeft w:val="0"/>
      <w:marRight w:val="0"/>
      <w:marTop w:val="0"/>
      <w:marBottom w:val="0"/>
      <w:divBdr>
        <w:top w:val="none" w:sz="0" w:space="0" w:color="auto"/>
        <w:left w:val="none" w:sz="0" w:space="0" w:color="auto"/>
        <w:bottom w:val="none" w:sz="0" w:space="0" w:color="auto"/>
        <w:right w:val="none" w:sz="0" w:space="0" w:color="auto"/>
      </w:divBdr>
    </w:div>
    <w:div w:id="568729820">
      <w:bodyDiv w:val="1"/>
      <w:marLeft w:val="0"/>
      <w:marRight w:val="0"/>
      <w:marTop w:val="0"/>
      <w:marBottom w:val="0"/>
      <w:divBdr>
        <w:top w:val="none" w:sz="0" w:space="0" w:color="auto"/>
        <w:left w:val="none" w:sz="0" w:space="0" w:color="auto"/>
        <w:bottom w:val="none" w:sz="0" w:space="0" w:color="auto"/>
        <w:right w:val="none" w:sz="0" w:space="0" w:color="auto"/>
      </w:divBdr>
    </w:div>
    <w:div w:id="579144530">
      <w:bodyDiv w:val="1"/>
      <w:marLeft w:val="0"/>
      <w:marRight w:val="0"/>
      <w:marTop w:val="0"/>
      <w:marBottom w:val="0"/>
      <w:divBdr>
        <w:top w:val="none" w:sz="0" w:space="0" w:color="auto"/>
        <w:left w:val="none" w:sz="0" w:space="0" w:color="auto"/>
        <w:bottom w:val="none" w:sz="0" w:space="0" w:color="auto"/>
        <w:right w:val="none" w:sz="0" w:space="0" w:color="auto"/>
      </w:divBdr>
    </w:div>
    <w:div w:id="583338908">
      <w:bodyDiv w:val="1"/>
      <w:marLeft w:val="0"/>
      <w:marRight w:val="0"/>
      <w:marTop w:val="0"/>
      <w:marBottom w:val="0"/>
      <w:divBdr>
        <w:top w:val="none" w:sz="0" w:space="0" w:color="auto"/>
        <w:left w:val="none" w:sz="0" w:space="0" w:color="auto"/>
        <w:bottom w:val="none" w:sz="0" w:space="0" w:color="auto"/>
        <w:right w:val="none" w:sz="0" w:space="0" w:color="auto"/>
      </w:divBdr>
    </w:div>
    <w:div w:id="585387941">
      <w:bodyDiv w:val="1"/>
      <w:marLeft w:val="0"/>
      <w:marRight w:val="0"/>
      <w:marTop w:val="0"/>
      <w:marBottom w:val="0"/>
      <w:divBdr>
        <w:top w:val="none" w:sz="0" w:space="0" w:color="auto"/>
        <w:left w:val="none" w:sz="0" w:space="0" w:color="auto"/>
        <w:bottom w:val="none" w:sz="0" w:space="0" w:color="auto"/>
        <w:right w:val="none" w:sz="0" w:space="0" w:color="auto"/>
      </w:divBdr>
    </w:div>
    <w:div w:id="604458341">
      <w:bodyDiv w:val="1"/>
      <w:marLeft w:val="0"/>
      <w:marRight w:val="0"/>
      <w:marTop w:val="0"/>
      <w:marBottom w:val="0"/>
      <w:divBdr>
        <w:top w:val="none" w:sz="0" w:space="0" w:color="auto"/>
        <w:left w:val="none" w:sz="0" w:space="0" w:color="auto"/>
        <w:bottom w:val="none" w:sz="0" w:space="0" w:color="auto"/>
        <w:right w:val="none" w:sz="0" w:space="0" w:color="auto"/>
      </w:divBdr>
    </w:div>
    <w:div w:id="604532341">
      <w:bodyDiv w:val="1"/>
      <w:marLeft w:val="0"/>
      <w:marRight w:val="0"/>
      <w:marTop w:val="0"/>
      <w:marBottom w:val="0"/>
      <w:divBdr>
        <w:top w:val="none" w:sz="0" w:space="0" w:color="auto"/>
        <w:left w:val="none" w:sz="0" w:space="0" w:color="auto"/>
        <w:bottom w:val="none" w:sz="0" w:space="0" w:color="auto"/>
        <w:right w:val="none" w:sz="0" w:space="0" w:color="auto"/>
      </w:divBdr>
    </w:div>
    <w:div w:id="606086481">
      <w:bodyDiv w:val="1"/>
      <w:marLeft w:val="0"/>
      <w:marRight w:val="0"/>
      <w:marTop w:val="0"/>
      <w:marBottom w:val="0"/>
      <w:divBdr>
        <w:top w:val="none" w:sz="0" w:space="0" w:color="auto"/>
        <w:left w:val="none" w:sz="0" w:space="0" w:color="auto"/>
        <w:bottom w:val="none" w:sz="0" w:space="0" w:color="auto"/>
        <w:right w:val="none" w:sz="0" w:space="0" w:color="auto"/>
      </w:divBdr>
    </w:div>
    <w:div w:id="618102490">
      <w:bodyDiv w:val="1"/>
      <w:marLeft w:val="0"/>
      <w:marRight w:val="0"/>
      <w:marTop w:val="0"/>
      <w:marBottom w:val="0"/>
      <w:divBdr>
        <w:top w:val="none" w:sz="0" w:space="0" w:color="auto"/>
        <w:left w:val="none" w:sz="0" w:space="0" w:color="auto"/>
        <w:bottom w:val="none" w:sz="0" w:space="0" w:color="auto"/>
        <w:right w:val="none" w:sz="0" w:space="0" w:color="auto"/>
      </w:divBdr>
    </w:div>
    <w:div w:id="628515240">
      <w:bodyDiv w:val="1"/>
      <w:marLeft w:val="0"/>
      <w:marRight w:val="0"/>
      <w:marTop w:val="0"/>
      <w:marBottom w:val="0"/>
      <w:divBdr>
        <w:top w:val="none" w:sz="0" w:space="0" w:color="auto"/>
        <w:left w:val="none" w:sz="0" w:space="0" w:color="auto"/>
        <w:bottom w:val="none" w:sz="0" w:space="0" w:color="auto"/>
        <w:right w:val="none" w:sz="0" w:space="0" w:color="auto"/>
      </w:divBdr>
    </w:div>
    <w:div w:id="649673802">
      <w:bodyDiv w:val="1"/>
      <w:marLeft w:val="0"/>
      <w:marRight w:val="0"/>
      <w:marTop w:val="0"/>
      <w:marBottom w:val="0"/>
      <w:divBdr>
        <w:top w:val="none" w:sz="0" w:space="0" w:color="auto"/>
        <w:left w:val="none" w:sz="0" w:space="0" w:color="auto"/>
        <w:bottom w:val="none" w:sz="0" w:space="0" w:color="auto"/>
        <w:right w:val="none" w:sz="0" w:space="0" w:color="auto"/>
      </w:divBdr>
    </w:div>
    <w:div w:id="677276484">
      <w:bodyDiv w:val="1"/>
      <w:marLeft w:val="0"/>
      <w:marRight w:val="0"/>
      <w:marTop w:val="0"/>
      <w:marBottom w:val="0"/>
      <w:divBdr>
        <w:top w:val="none" w:sz="0" w:space="0" w:color="auto"/>
        <w:left w:val="none" w:sz="0" w:space="0" w:color="auto"/>
        <w:bottom w:val="none" w:sz="0" w:space="0" w:color="auto"/>
        <w:right w:val="none" w:sz="0" w:space="0" w:color="auto"/>
      </w:divBdr>
    </w:div>
    <w:div w:id="687678601">
      <w:bodyDiv w:val="1"/>
      <w:marLeft w:val="0"/>
      <w:marRight w:val="0"/>
      <w:marTop w:val="0"/>
      <w:marBottom w:val="0"/>
      <w:divBdr>
        <w:top w:val="none" w:sz="0" w:space="0" w:color="auto"/>
        <w:left w:val="none" w:sz="0" w:space="0" w:color="auto"/>
        <w:bottom w:val="none" w:sz="0" w:space="0" w:color="auto"/>
        <w:right w:val="none" w:sz="0" w:space="0" w:color="auto"/>
      </w:divBdr>
    </w:div>
    <w:div w:id="702167176">
      <w:bodyDiv w:val="1"/>
      <w:marLeft w:val="0"/>
      <w:marRight w:val="0"/>
      <w:marTop w:val="0"/>
      <w:marBottom w:val="0"/>
      <w:divBdr>
        <w:top w:val="none" w:sz="0" w:space="0" w:color="auto"/>
        <w:left w:val="none" w:sz="0" w:space="0" w:color="auto"/>
        <w:bottom w:val="none" w:sz="0" w:space="0" w:color="auto"/>
        <w:right w:val="none" w:sz="0" w:space="0" w:color="auto"/>
      </w:divBdr>
    </w:div>
    <w:div w:id="716274907">
      <w:bodyDiv w:val="1"/>
      <w:marLeft w:val="0"/>
      <w:marRight w:val="0"/>
      <w:marTop w:val="0"/>
      <w:marBottom w:val="0"/>
      <w:divBdr>
        <w:top w:val="none" w:sz="0" w:space="0" w:color="auto"/>
        <w:left w:val="none" w:sz="0" w:space="0" w:color="auto"/>
        <w:bottom w:val="none" w:sz="0" w:space="0" w:color="auto"/>
        <w:right w:val="none" w:sz="0" w:space="0" w:color="auto"/>
      </w:divBdr>
    </w:div>
    <w:div w:id="723213009">
      <w:bodyDiv w:val="1"/>
      <w:marLeft w:val="0"/>
      <w:marRight w:val="0"/>
      <w:marTop w:val="0"/>
      <w:marBottom w:val="0"/>
      <w:divBdr>
        <w:top w:val="none" w:sz="0" w:space="0" w:color="auto"/>
        <w:left w:val="none" w:sz="0" w:space="0" w:color="auto"/>
        <w:bottom w:val="none" w:sz="0" w:space="0" w:color="auto"/>
        <w:right w:val="none" w:sz="0" w:space="0" w:color="auto"/>
      </w:divBdr>
    </w:div>
    <w:div w:id="771362564">
      <w:bodyDiv w:val="1"/>
      <w:marLeft w:val="0"/>
      <w:marRight w:val="0"/>
      <w:marTop w:val="0"/>
      <w:marBottom w:val="0"/>
      <w:divBdr>
        <w:top w:val="none" w:sz="0" w:space="0" w:color="auto"/>
        <w:left w:val="none" w:sz="0" w:space="0" w:color="auto"/>
        <w:bottom w:val="none" w:sz="0" w:space="0" w:color="auto"/>
        <w:right w:val="none" w:sz="0" w:space="0" w:color="auto"/>
      </w:divBdr>
    </w:div>
    <w:div w:id="787626538">
      <w:bodyDiv w:val="1"/>
      <w:marLeft w:val="0"/>
      <w:marRight w:val="0"/>
      <w:marTop w:val="0"/>
      <w:marBottom w:val="0"/>
      <w:divBdr>
        <w:top w:val="none" w:sz="0" w:space="0" w:color="auto"/>
        <w:left w:val="none" w:sz="0" w:space="0" w:color="auto"/>
        <w:bottom w:val="none" w:sz="0" w:space="0" w:color="auto"/>
        <w:right w:val="none" w:sz="0" w:space="0" w:color="auto"/>
      </w:divBdr>
    </w:div>
    <w:div w:id="790367960">
      <w:bodyDiv w:val="1"/>
      <w:marLeft w:val="0"/>
      <w:marRight w:val="0"/>
      <w:marTop w:val="0"/>
      <w:marBottom w:val="0"/>
      <w:divBdr>
        <w:top w:val="none" w:sz="0" w:space="0" w:color="auto"/>
        <w:left w:val="none" w:sz="0" w:space="0" w:color="auto"/>
        <w:bottom w:val="none" w:sz="0" w:space="0" w:color="auto"/>
        <w:right w:val="none" w:sz="0" w:space="0" w:color="auto"/>
      </w:divBdr>
    </w:div>
    <w:div w:id="805125435">
      <w:bodyDiv w:val="1"/>
      <w:marLeft w:val="0"/>
      <w:marRight w:val="0"/>
      <w:marTop w:val="0"/>
      <w:marBottom w:val="0"/>
      <w:divBdr>
        <w:top w:val="none" w:sz="0" w:space="0" w:color="auto"/>
        <w:left w:val="none" w:sz="0" w:space="0" w:color="auto"/>
        <w:bottom w:val="none" w:sz="0" w:space="0" w:color="auto"/>
        <w:right w:val="none" w:sz="0" w:space="0" w:color="auto"/>
      </w:divBdr>
    </w:div>
    <w:div w:id="813985136">
      <w:bodyDiv w:val="1"/>
      <w:marLeft w:val="0"/>
      <w:marRight w:val="0"/>
      <w:marTop w:val="0"/>
      <w:marBottom w:val="0"/>
      <w:divBdr>
        <w:top w:val="none" w:sz="0" w:space="0" w:color="auto"/>
        <w:left w:val="none" w:sz="0" w:space="0" w:color="auto"/>
        <w:bottom w:val="none" w:sz="0" w:space="0" w:color="auto"/>
        <w:right w:val="none" w:sz="0" w:space="0" w:color="auto"/>
      </w:divBdr>
    </w:div>
    <w:div w:id="830488906">
      <w:bodyDiv w:val="1"/>
      <w:marLeft w:val="0"/>
      <w:marRight w:val="0"/>
      <w:marTop w:val="0"/>
      <w:marBottom w:val="0"/>
      <w:divBdr>
        <w:top w:val="none" w:sz="0" w:space="0" w:color="auto"/>
        <w:left w:val="none" w:sz="0" w:space="0" w:color="auto"/>
        <w:bottom w:val="none" w:sz="0" w:space="0" w:color="auto"/>
        <w:right w:val="none" w:sz="0" w:space="0" w:color="auto"/>
      </w:divBdr>
    </w:div>
    <w:div w:id="831413749">
      <w:bodyDiv w:val="1"/>
      <w:marLeft w:val="0"/>
      <w:marRight w:val="0"/>
      <w:marTop w:val="0"/>
      <w:marBottom w:val="0"/>
      <w:divBdr>
        <w:top w:val="none" w:sz="0" w:space="0" w:color="auto"/>
        <w:left w:val="none" w:sz="0" w:space="0" w:color="auto"/>
        <w:bottom w:val="none" w:sz="0" w:space="0" w:color="auto"/>
        <w:right w:val="none" w:sz="0" w:space="0" w:color="auto"/>
      </w:divBdr>
    </w:div>
    <w:div w:id="832260268">
      <w:bodyDiv w:val="1"/>
      <w:marLeft w:val="0"/>
      <w:marRight w:val="0"/>
      <w:marTop w:val="0"/>
      <w:marBottom w:val="0"/>
      <w:divBdr>
        <w:top w:val="none" w:sz="0" w:space="0" w:color="auto"/>
        <w:left w:val="none" w:sz="0" w:space="0" w:color="auto"/>
        <w:bottom w:val="none" w:sz="0" w:space="0" w:color="auto"/>
        <w:right w:val="none" w:sz="0" w:space="0" w:color="auto"/>
      </w:divBdr>
    </w:div>
    <w:div w:id="836044752">
      <w:bodyDiv w:val="1"/>
      <w:marLeft w:val="0"/>
      <w:marRight w:val="0"/>
      <w:marTop w:val="0"/>
      <w:marBottom w:val="0"/>
      <w:divBdr>
        <w:top w:val="none" w:sz="0" w:space="0" w:color="auto"/>
        <w:left w:val="none" w:sz="0" w:space="0" w:color="auto"/>
        <w:bottom w:val="none" w:sz="0" w:space="0" w:color="auto"/>
        <w:right w:val="none" w:sz="0" w:space="0" w:color="auto"/>
      </w:divBdr>
    </w:div>
    <w:div w:id="842860509">
      <w:bodyDiv w:val="1"/>
      <w:marLeft w:val="0"/>
      <w:marRight w:val="0"/>
      <w:marTop w:val="0"/>
      <w:marBottom w:val="0"/>
      <w:divBdr>
        <w:top w:val="none" w:sz="0" w:space="0" w:color="auto"/>
        <w:left w:val="none" w:sz="0" w:space="0" w:color="auto"/>
        <w:bottom w:val="none" w:sz="0" w:space="0" w:color="auto"/>
        <w:right w:val="none" w:sz="0" w:space="0" w:color="auto"/>
      </w:divBdr>
    </w:div>
    <w:div w:id="858081861">
      <w:bodyDiv w:val="1"/>
      <w:marLeft w:val="0"/>
      <w:marRight w:val="0"/>
      <w:marTop w:val="0"/>
      <w:marBottom w:val="0"/>
      <w:divBdr>
        <w:top w:val="none" w:sz="0" w:space="0" w:color="auto"/>
        <w:left w:val="none" w:sz="0" w:space="0" w:color="auto"/>
        <w:bottom w:val="none" w:sz="0" w:space="0" w:color="auto"/>
        <w:right w:val="none" w:sz="0" w:space="0" w:color="auto"/>
      </w:divBdr>
    </w:div>
    <w:div w:id="872427827">
      <w:bodyDiv w:val="1"/>
      <w:marLeft w:val="0"/>
      <w:marRight w:val="0"/>
      <w:marTop w:val="0"/>
      <w:marBottom w:val="0"/>
      <w:divBdr>
        <w:top w:val="none" w:sz="0" w:space="0" w:color="auto"/>
        <w:left w:val="none" w:sz="0" w:space="0" w:color="auto"/>
        <w:bottom w:val="none" w:sz="0" w:space="0" w:color="auto"/>
        <w:right w:val="none" w:sz="0" w:space="0" w:color="auto"/>
      </w:divBdr>
    </w:div>
    <w:div w:id="880557726">
      <w:bodyDiv w:val="1"/>
      <w:marLeft w:val="0"/>
      <w:marRight w:val="0"/>
      <w:marTop w:val="0"/>
      <w:marBottom w:val="0"/>
      <w:divBdr>
        <w:top w:val="none" w:sz="0" w:space="0" w:color="auto"/>
        <w:left w:val="none" w:sz="0" w:space="0" w:color="auto"/>
        <w:bottom w:val="none" w:sz="0" w:space="0" w:color="auto"/>
        <w:right w:val="none" w:sz="0" w:space="0" w:color="auto"/>
      </w:divBdr>
    </w:div>
    <w:div w:id="897856993">
      <w:bodyDiv w:val="1"/>
      <w:marLeft w:val="0"/>
      <w:marRight w:val="0"/>
      <w:marTop w:val="0"/>
      <w:marBottom w:val="0"/>
      <w:divBdr>
        <w:top w:val="none" w:sz="0" w:space="0" w:color="auto"/>
        <w:left w:val="none" w:sz="0" w:space="0" w:color="auto"/>
        <w:bottom w:val="none" w:sz="0" w:space="0" w:color="auto"/>
        <w:right w:val="none" w:sz="0" w:space="0" w:color="auto"/>
      </w:divBdr>
    </w:div>
    <w:div w:id="901672435">
      <w:bodyDiv w:val="1"/>
      <w:marLeft w:val="0"/>
      <w:marRight w:val="0"/>
      <w:marTop w:val="0"/>
      <w:marBottom w:val="0"/>
      <w:divBdr>
        <w:top w:val="none" w:sz="0" w:space="0" w:color="auto"/>
        <w:left w:val="none" w:sz="0" w:space="0" w:color="auto"/>
        <w:bottom w:val="none" w:sz="0" w:space="0" w:color="auto"/>
        <w:right w:val="none" w:sz="0" w:space="0" w:color="auto"/>
      </w:divBdr>
    </w:div>
    <w:div w:id="918172625">
      <w:bodyDiv w:val="1"/>
      <w:marLeft w:val="0"/>
      <w:marRight w:val="0"/>
      <w:marTop w:val="0"/>
      <w:marBottom w:val="0"/>
      <w:divBdr>
        <w:top w:val="none" w:sz="0" w:space="0" w:color="auto"/>
        <w:left w:val="none" w:sz="0" w:space="0" w:color="auto"/>
        <w:bottom w:val="none" w:sz="0" w:space="0" w:color="auto"/>
        <w:right w:val="none" w:sz="0" w:space="0" w:color="auto"/>
      </w:divBdr>
    </w:div>
    <w:div w:id="930092373">
      <w:bodyDiv w:val="1"/>
      <w:marLeft w:val="0"/>
      <w:marRight w:val="0"/>
      <w:marTop w:val="0"/>
      <w:marBottom w:val="0"/>
      <w:divBdr>
        <w:top w:val="none" w:sz="0" w:space="0" w:color="auto"/>
        <w:left w:val="none" w:sz="0" w:space="0" w:color="auto"/>
        <w:bottom w:val="none" w:sz="0" w:space="0" w:color="auto"/>
        <w:right w:val="none" w:sz="0" w:space="0" w:color="auto"/>
      </w:divBdr>
    </w:div>
    <w:div w:id="934441140">
      <w:bodyDiv w:val="1"/>
      <w:marLeft w:val="0"/>
      <w:marRight w:val="0"/>
      <w:marTop w:val="0"/>
      <w:marBottom w:val="0"/>
      <w:divBdr>
        <w:top w:val="none" w:sz="0" w:space="0" w:color="auto"/>
        <w:left w:val="none" w:sz="0" w:space="0" w:color="auto"/>
        <w:bottom w:val="none" w:sz="0" w:space="0" w:color="auto"/>
        <w:right w:val="none" w:sz="0" w:space="0" w:color="auto"/>
      </w:divBdr>
    </w:div>
    <w:div w:id="934636484">
      <w:bodyDiv w:val="1"/>
      <w:marLeft w:val="0"/>
      <w:marRight w:val="0"/>
      <w:marTop w:val="0"/>
      <w:marBottom w:val="0"/>
      <w:divBdr>
        <w:top w:val="none" w:sz="0" w:space="0" w:color="auto"/>
        <w:left w:val="none" w:sz="0" w:space="0" w:color="auto"/>
        <w:bottom w:val="none" w:sz="0" w:space="0" w:color="auto"/>
        <w:right w:val="none" w:sz="0" w:space="0" w:color="auto"/>
      </w:divBdr>
    </w:div>
    <w:div w:id="941299530">
      <w:bodyDiv w:val="1"/>
      <w:marLeft w:val="0"/>
      <w:marRight w:val="0"/>
      <w:marTop w:val="0"/>
      <w:marBottom w:val="0"/>
      <w:divBdr>
        <w:top w:val="none" w:sz="0" w:space="0" w:color="auto"/>
        <w:left w:val="none" w:sz="0" w:space="0" w:color="auto"/>
        <w:bottom w:val="none" w:sz="0" w:space="0" w:color="auto"/>
        <w:right w:val="none" w:sz="0" w:space="0" w:color="auto"/>
      </w:divBdr>
    </w:div>
    <w:div w:id="949774417">
      <w:bodyDiv w:val="1"/>
      <w:marLeft w:val="0"/>
      <w:marRight w:val="0"/>
      <w:marTop w:val="0"/>
      <w:marBottom w:val="0"/>
      <w:divBdr>
        <w:top w:val="none" w:sz="0" w:space="0" w:color="auto"/>
        <w:left w:val="none" w:sz="0" w:space="0" w:color="auto"/>
        <w:bottom w:val="none" w:sz="0" w:space="0" w:color="auto"/>
        <w:right w:val="none" w:sz="0" w:space="0" w:color="auto"/>
      </w:divBdr>
    </w:div>
    <w:div w:id="957183033">
      <w:bodyDiv w:val="1"/>
      <w:marLeft w:val="0"/>
      <w:marRight w:val="0"/>
      <w:marTop w:val="0"/>
      <w:marBottom w:val="0"/>
      <w:divBdr>
        <w:top w:val="none" w:sz="0" w:space="0" w:color="auto"/>
        <w:left w:val="none" w:sz="0" w:space="0" w:color="auto"/>
        <w:bottom w:val="none" w:sz="0" w:space="0" w:color="auto"/>
        <w:right w:val="none" w:sz="0" w:space="0" w:color="auto"/>
      </w:divBdr>
    </w:div>
    <w:div w:id="961157490">
      <w:bodyDiv w:val="1"/>
      <w:marLeft w:val="0"/>
      <w:marRight w:val="0"/>
      <w:marTop w:val="0"/>
      <w:marBottom w:val="0"/>
      <w:divBdr>
        <w:top w:val="none" w:sz="0" w:space="0" w:color="auto"/>
        <w:left w:val="none" w:sz="0" w:space="0" w:color="auto"/>
        <w:bottom w:val="none" w:sz="0" w:space="0" w:color="auto"/>
        <w:right w:val="none" w:sz="0" w:space="0" w:color="auto"/>
      </w:divBdr>
    </w:div>
    <w:div w:id="971986219">
      <w:bodyDiv w:val="1"/>
      <w:marLeft w:val="0"/>
      <w:marRight w:val="0"/>
      <w:marTop w:val="0"/>
      <w:marBottom w:val="0"/>
      <w:divBdr>
        <w:top w:val="none" w:sz="0" w:space="0" w:color="auto"/>
        <w:left w:val="none" w:sz="0" w:space="0" w:color="auto"/>
        <w:bottom w:val="none" w:sz="0" w:space="0" w:color="auto"/>
        <w:right w:val="none" w:sz="0" w:space="0" w:color="auto"/>
      </w:divBdr>
    </w:div>
    <w:div w:id="973214931">
      <w:bodyDiv w:val="1"/>
      <w:marLeft w:val="0"/>
      <w:marRight w:val="0"/>
      <w:marTop w:val="0"/>
      <w:marBottom w:val="0"/>
      <w:divBdr>
        <w:top w:val="none" w:sz="0" w:space="0" w:color="auto"/>
        <w:left w:val="none" w:sz="0" w:space="0" w:color="auto"/>
        <w:bottom w:val="none" w:sz="0" w:space="0" w:color="auto"/>
        <w:right w:val="none" w:sz="0" w:space="0" w:color="auto"/>
      </w:divBdr>
    </w:div>
    <w:div w:id="973486349">
      <w:bodyDiv w:val="1"/>
      <w:marLeft w:val="0"/>
      <w:marRight w:val="0"/>
      <w:marTop w:val="0"/>
      <w:marBottom w:val="0"/>
      <w:divBdr>
        <w:top w:val="none" w:sz="0" w:space="0" w:color="auto"/>
        <w:left w:val="none" w:sz="0" w:space="0" w:color="auto"/>
        <w:bottom w:val="none" w:sz="0" w:space="0" w:color="auto"/>
        <w:right w:val="none" w:sz="0" w:space="0" w:color="auto"/>
      </w:divBdr>
    </w:div>
    <w:div w:id="976957650">
      <w:bodyDiv w:val="1"/>
      <w:marLeft w:val="0"/>
      <w:marRight w:val="0"/>
      <w:marTop w:val="0"/>
      <w:marBottom w:val="0"/>
      <w:divBdr>
        <w:top w:val="none" w:sz="0" w:space="0" w:color="auto"/>
        <w:left w:val="none" w:sz="0" w:space="0" w:color="auto"/>
        <w:bottom w:val="none" w:sz="0" w:space="0" w:color="auto"/>
        <w:right w:val="none" w:sz="0" w:space="0" w:color="auto"/>
      </w:divBdr>
    </w:div>
    <w:div w:id="979580072">
      <w:bodyDiv w:val="1"/>
      <w:marLeft w:val="0"/>
      <w:marRight w:val="0"/>
      <w:marTop w:val="0"/>
      <w:marBottom w:val="0"/>
      <w:divBdr>
        <w:top w:val="none" w:sz="0" w:space="0" w:color="auto"/>
        <w:left w:val="none" w:sz="0" w:space="0" w:color="auto"/>
        <w:bottom w:val="none" w:sz="0" w:space="0" w:color="auto"/>
        <w:right w:val="none" w:sz="0" w:space="0" w:color="auto"/>
      </w:divBdr>
    </w:div>
    <w:div w:id="986545894">
      <w:bodyDiv w:val="1"/>
      <w:marLeft w:val="0"/>
      <w:marRight w:val="0"/>
      <w:marTop w:val="0"/>
      <w:marBottom w:val="0"/>
      <w:divBdr>
        <w:top w:val="none" w:sz="0" w:space="0" w:color="auto"/>
        <w:left w:val="none" w:sz="0" w:space="0" w:color="auto"/>
        <w:bottom w:val="none" w:sz="0" w:space="0" w:color="auto"/>
        <w:right w:val="none" w:sz="0" w:space="0" w:color="auto"/>
      </w:divBdr>
    </w:div>
    <w:div w:id="990600014">
      <w:bodyDiv w:val="1"/>
      <w:marLeft w:val="0"/>
      <w:marRight w:val="0"/>
      <w:marTop w:val="0"/>
      <w:marBottom w:val="0"/>
      <w:divBdr>
        <w:top w:val="none" w:sz="0" w:space="0" w:color="auto"/>
        <w:left w:val="none" w:sz="0" w:space="0" w:color="auto"/>
        <w:bottom w:val="none" w:sz="0" w:space="0" w:color="auto"/>
        <w:right w:val="none" w:sz="0" w:space="0" w:color="auto"/>
      </w:divBdr>
    </w:div>
    <w:div w:id="997728412">
      <w:bodyDiv w:val="1"/>
      <w:marLeft w:val="0"/>
      <w:marRight w:val="0"/>
      <w:marTop w:val="0"/>
      <w:marBottom w:val="0"/>
      <w:divBdr>
        <w:top w:val="none" w:sz="0" w:space="0" w:color="auto"/>
        <w:left w:val="none" w:sz="0" w:space="0" w:color="auto"/>
        <w:bottom w:val="none" w:sz="0" w:space="0" w:color="auto"/>
        <w:right w:val="none" w:sz="0" w:space="0" w:color="auto"/>
      </w:divBdr>
    </w:div>
    <w:div w:id="998577247">
      <w:bodyDiv w:val="1"/>
      <w:marLeft w:val="0"/>
      <w:marRight w:val="0"/>
      <w:marTop w:val="0"/>
      <w:marBottom w:val="0"/>
      <w:divBdr>
        <w:top w:val="none" w:sz="0" w:space="0" w:color="auto"/>
        <w:left w:val="none" w:sz="0" w:space="0" w:color="auto"/>
        <w:bottom w:val="none" w:sz="0" w:space="0" w:color="auto"/>
        <w:right w:val="none" w:sz="0" w:space="0" w:color="auto"/>
      </w:divBdr>
    </w:div>
    <w:div w:id="1006135385">
      <w:bodyDiv w:val="1"/>
      <w:marLeft w:val="0"/>
      <w:marRight w:val="0"/>
      <w:marTop w:val="0"/>
      <w:marBottom w:val="0"/>
      <w:divBdr>
        <w:top w:val="none" w:sz="0" w:space="0" w:color="auto"/>
        <w:left w:val="none" w:sz="0" w:space="0" w:color="auto"/>
        <w:bottom w:val="none" w:sz="0" w:space="0" w:color="auto"/>
        <w:right w:val="none" w:sz="0" w:space="0" w:color="auto"/>
      </w:divBdr>
    </w:div>
    <w:div w:id="1026369453">
      <w:bodyDiv w:val="1"/>
      <w:marLeft w:val="0"/>
      <w:marRight w:val="0"/>
      <w:marTop w:val="0"/>
      <w:marBottom w:val="0"/>
      <w:divBdr>
        <w:top w:val="none" w:sz="0" w:space="0" w:color="auto"/>
        <w:left w:val="none" w:sz="0" w:space="0" w:color="auto"/>
        <w:bottom w:val="none" w:sz="0" w:space="0" w:color="auto"/>
        <w:right w:val="none" w:sz="0" w:space="0" w:color="auto"/>
      </w:divBdr>
    </w:div>
    <w:div w:id="1038121310">
      <w:bodyDiv w:val="1"/>
      <w:marLeft w:val="0"/>
      <w:marRight w:val="0"/>
      <w:marTop w:val="0"/>
      <w:marBottom w:val="0"/>
      <w:divBdr>
        <w:top w:val="none" w:sz="0" w:space="0" w:color="auto"/>
        <w:left w:val="none" w:sz="0" w:space="0" w:color="auto"/>
        <w:bottom w:val="none" w:sz="0" w:space="0" w:color="auto"/>
        <w:right w:val="none" w:sz="0" w:space="0" w:color="auto"/>
      </w:divBdr>
    </w:div>
    <w:div w:id="1068110009">
      <w:bodyDiv w:val="1"/>
      <w:marLeft w:val="0"/>
      <w:marRight w:val="0"/>
      <w:marTop w:val="0"/>
      <w:marBottom w:val="0"/>
      <w:divBdr>
        <w:top w:val="none" w:sz="0" w:space="0" w:color="auto"/>
        <w:left w:val="none" w:sz="0" w:space="0" w:color="auto"/>
        <w:bottom w:val="none" w:sz="0" w:space="0" w:color="auto"/>
        <w:right w:val="none" w:sz="0" w:space="0" w:color="auto"/>
      </w:divBdr>
    </w:div>
    <w:div w:id="1081638415">
      <w:bodyDiv w:val="1"/>
      <w:marLeft w:val="0"/>
      <w:marRight w:val="0"/>
      <w:marTop w:val="0"/>
      <w:marBottom w:val="0"/>
      <w:divBdr>
        <w:top w:val="none" w:sz="0" w:space="0" w:color="auto"/>
        <w:left w:val="none" w:sz="0" w:space="0" w:color="auto"/>
        <w:bottom w:val="none" w:sz="0" w:space="0" w:color="auto"/>
        <w:right w:val="none" w:sz="0" w:space="0" w:color="auto"/>
      </w:divBdr>
    </w:div>
    <w:div w:id="1088694819">
      <w:bodyDiv w:val="1"/>
      <w:marLeft w:val="0"/>
      <w:marRight w:val="0"/>
      <w:marTop w:val="0"/>
      <w:marBottom w:val="0"/>
      <w:divBdr>
        <w:top w:val="none" w:sz="0" w:space="0" w:color="auto"/>
        <w:left w:val="none" w:sz="0" w:space="0" w:color="auto"/>
        <w:bottom w:val="none" w:sz="0" w:space="0" w:color="auto"/>
        <w:right w:val="none" w:sz="0" w:space="0" w:color="auto"/>
      </w:divBdr>
    </w:div>
    <w:div w:id="1089546095">
      <w:bodyDiv w:val="1"/>
      <w:marLeft w:val="0"/>
      <w:marRight w:val="0"/>
      <w:marTop w:val="0"/>
      <w:marBottom w:val="0"/>
      <w:divBdr>
        <w:top w:val="none" w:sz="0" w:space="0" w:color="auto"/>
        <w:left w:val="none" w:sz="0" w:space="0" w:color="auto"/>
        <w:bottom w:val="none" w:sz="0" w:space="0" w:color="auto"/>
        <w:right w:val="none" w:sz="0" w:space="0" w:color="auto"/>
      </w:divBdr>
    </w:div>
    <w:div w:id="1092824621">
      <w:bodyDiv w:val="1"/>
      <w:marLeft w:val="0"/>
      <w:marRight w:val="0"/>
      <w:marTop w:val="0"/>
      <w:marBottom w:val="0"/>
      <w:divBdr>
        <w:top w:val="none" w:sz="0" w:space="0" w:color="auto"/>
        <w:left w:val="none" w:sz="0" w:space="0" w:color="auto"/>
        <w:bottom w:val="none" w:sz="0" w:space="0" w:color="auto"/>
        <w:right w:val="none" w:sz="0" w:space="0" w:color="auto"/>
      </w:divBdr>
    </w:div>
    <w:div w:id="1096832176">
      <w:bodyDiv w:val="1"/>
      <w:marLeft w:val="0"/>
      <w:marRight w:val="0"/>
      <w:marTop w:val="0"/>
      <w:marBottom w:val="0"/>
      <w:divBdr>
        <w:top w:val="none" w:sz="0" w:space="0" w:color="auto"/>
        <w:left w:val="none" w:sz="0" w:space="0" w:color="auto"/>
        <w:bottom w:val="none" w:sz="0" w:space="0" w:color="auto"/>
        <w:right w:val="none" w:sz="0" w:space="0" w:color="auto"/>
      </w:divBdr>
    </w:div>
    <w:div w:id="1097140127">
      <w:bodyDiv w:val="1"/>
      <w:marLeft w:val="0"/>
      <w:marRight w:val="0"/>
      <w:marTop w:val="0"/>
      <w:marBottom w:val="0"/>
      <w:divBdr>
        <w:top w:val="none" w:sz="0" w:space="0" w:color="auto"/>
        <w:left w:val="none" w:sz="0" w:space="0" w:color="auto"/>
        <w:bottom w:val="none" w:sz="0" w:space="0" w:color="auto"/>
        <w:right w:val="none" w:sz="0" w:space="0" w:color="auto"/>
      </w:divBdr>
    </w:div>
    <w:div w:id="1098796134">
      <w:bodyDiv w:val="1"/>
      <w:marLeft w:val="0"/>
      <w:marRight w:val="0"/>
      <w:marTop w:val="0"/>
      <w:marBottom w:val="0"/>
      <w:divBdr>
        <w:top w:val="none" w:sz="0" w:space="0" w:color="auto"/>
        <w:left w:val="none" w:sz="0" w:space="0" w:color="auto"/>
        <w:bottom w:val="none" w:sz="0" w:space="0" w:color="auto"/>
        <w:right w:val="none" w:sz="0" w:space="0" w:color="auto"/>
      </w:divBdr>
    </w:div>
    <w:div w:id="1105729501">
      <w:bodyDiv w:val="1"/>
      <w:marLeft w:val="0"/>
      <w:marRight w:val="0"/>
      <w:marTop w:val="0"/>
      <w:marBottom w:val="0"/>
      <w:divBdr>
        <w:top w:val="none" w:sz="0" w:space="0" w:color="auto"/>
        <w:left w:val="none" w:sz="0" w:space="0" w:color="auto"/>
        <w:bottom w:val="none" w:sz="0" w:space="0" w:color="auto"/>
        <w:right w:val="none" w:sz="0" w:space="0" w:color="auto"/>
      </w:divBdr>
    </w:div>
    <w:div w:id="1106077457">
      <w:bodyDiv w:val="1"/>
      <w:marLeft w:val="0"/>
      <w:marRight w:val="0"/>
      <w:marTop w:val="0"/>
      <w:marBottom w:val="0"/>
      <w:divBdr>
        <w:top w:val="none" w:sz="0" w:space="0" w:color="auto"/>
        <w:left w:val="none" w:sz="0" w:space="0" w:color="auto"/>
        <w:bottom w:val="none" w:sz="0" w:space="0" w:color="auto"/>
        <w:right w:val="none" w:sz="0" w:space="0" w:color="auto"/>
      </w:divBdr>
    </w:div>
    <w:div w:id="1106540174">
      <w:bodyDiv w:val="1"/>
      <w:marLeft w:val="0"/>
      <w:marRight w:val="0"/>
      <w:marTop w:val="0"/>
      <w:marBottom w:val="0"/>
      <w:divBdr>
        <w:top w:val="none" w:sz="0" w:space="0" w:color="auto"/>
        <w:left w:val="none" w:sz="0" w:space="0" w:color="auto"/>
        <w:bottom w:val="none" w:sz="0" w:space="0" w:color="auto"/>
        <w:right w:val="none" w:sz="0" w:space="0" w:color="auto"/>
      </w:divBdr>
    </w:div>
    <w:div w:id="1111048258">
      <w:bodyDiv w:val="1"/>
      <w:marLeft w:val="0"/>
      <w:marRight w:val="0"/>
      <w:marTop w:val="0"/>
      <w:marBottom w:val="0"/>
      <w:divBdr>
        <w:top w:val="none" w:sz="0" w:space="0" w:color="auto"/>
        <w:left w:val="none" w:sz="0" w:space="0" w:color="auto"/>
        <w:bottom w:val="none" w:sz="0" w:space="0" w:color="auto"/>
        <w:right w:val="none" w:sz="0" w:space="0" w:color="auto"/>
      </w:divBdr>
    </w:div>
    <w:div w:id="1111048788">
      <w:bodyDiv w:val="1"/>
      <w:marLeft w:val="0"/>
      <w:marRight w:val="0"/>
      <w:marTop w:val="0"/>
      <w:marBottom w:val="0"/>
      <w:divBdr>
        <w:top w:val="none" w:sz="0" w:space="0" w:color="auto"/>
        <w:left w:val="none" w:sz="0" w:space="0" w:color="auto"/>
        <w:bottom w:val="none" w:sz="0" w:space="0" w:color="auto"/>
        <w:right w:val="none" w:sz="0" w:space="0" w:color="auto"/>
      </w:divBdr>
    </w:div>
    <w:div w:id="1113476961">
      <w:bodyDiv w:val="1"/>
      <w:marLeft w:val="0"/>
      <w:marRight w:val="0"/>
      <w:marTop w:val="0"/>
      <w:marBottom w:val="0"/>
      <w:divBdr>
        <w:top w:val="none" w:sz="0" w:space="0" w:color="auto"/>
        <w:left w:val="none" w:sz="0" w:space="0" w:color="auto"/>
        <w:bottom w:val="none" w:sz="0" w:space="0" w:color="auto"/>
        <w:right w:val="none" w:sz="0" w:space="0" w:color="auto"/>
      </w:divBdr>
    </w:div>
    <w:div w:id="1114403473">
      <w:bodyDiv w:val="1"/>
      <w:marLeft w:val="0"/>
      <w:marRight w:val="0"/>
      <w:marTop w:val="0"/>
      <w:marBottom w:val="0"/>
      <w:divBdr>
        <w:top w:val="none" w:sz="0" w:space="0" w:color="auto"/>
        <w:left w:val="none" w:sz="0" w:space="0" w:color="auto"/>
        <w:bottom w:val="none" w:sz="0" w:space="0" w:color="auto"/>
        <w:right w:val="none" w:sz="0" w:space="0" w:color="auto"/>
      </w:divBdr>
    </w:div>
    <w:div w:id="1114834938">
      <w:bodyDiv w:val="1"/>
      <w:marLeft w:val="0"/>
      <w:marRight w:val="0"/>
      <w:marTop w:val="0"/>
      <w:marBottom w:val="0"/>
      <w:divBdr>
        <w:top w:val="none" w:sz="0" w:space="0" w:color="auto"/>
        <w:left w:val="none" w:sz="0" w:space="0" w:color="auto"/>
        <w:bottom w:val="none" w:sz="0" w:space="0" w:color="auto"/>
        <w:right w:val="none" w:sz="0" w:space="0" w:color="auto"/>
      </w:divBdr>
    </w:div>
    <w:div w:id="1119495093">
      <w:bodyDiv w:val="1"/>
      <w:marLeft w:val="0"/>
      <w:marRight w:val="0"/>
      <w:marTop w:val="0"/>
      <w:marBottom w:val="0"/>
      <w:divBdr>
        <w:top w:val="none" w:sz="0" w:space="0" w:color="auto"/>
        <w:left w:val="none" w:sz="0" w:space="0" w:color="auto"/>
        <w:bottom w:val="none" w:sz="0" w:space="0" w:color="auto"/>
        <w:right w:val="none" w:sz="0" w:space="0" w:color="auto"/>
      </w:divBdr>
    </w:div>
    <w:div w:id="1131361369">
      <w:bodyDiv w:val="1"/>
      <w:marLeft w:val="0"/>
      <w:marRight w:val="0"/>
      <w:marTop w:val="0"/>
      <w:marBottom w:val="0"/>
      <w:divBdr>
        <w:top w:val="none" w:sz="0" w:space="0" w:color="auto"/>
        <w:left w:val="none" w:sz="0" w:space="0" w:color="auto"/>
        <w:bottom w:val="none" w:sz="0" w:space="0" w:color="auto"/>
        <w:right w:val="none" w:sz="0" w:space="0" w:color="auto"/>
      </w:divBdr>
    </w:div>
    <w:div w:id="1139153293">
      <w:bodyDiv w:val="1"/>
      <w:marLeft w:val="0"/>
      <w:marRight w:val="0"/>
      <w:marTop w:val="0"/>
      <w:marBottom w:val="0"/>
      <w:divBdr>
        <w:top w:val="none" w:sz="0" w:space="0" w:color="auto"/>
        <w:left w:val="none" w:sz="0" w:space="0" w:color="auto"/>
        <w:bottom w:val="none" w:sz="0" w:space="0" w:color="auto"/>
        <w:right w:val="none" w:sz="0" w:space="0" w:color="auto"/>
      </w:divBdr>
    </w:div>
    <w:div w:id="1140227732">
      <w:bodyDiv w:val="1"/>
      <w:marLeft w:val="0"/>
      <w:marRight w:val="0"/>
      <w:marTop w:val="0"/>
      <w:marBottom w:val="0"/>
      <w:divBdr>
        <w:top w:val="none" w:sz="0" w:space="0" w:color="auto"/>
        <w:left w:val="none" w:sz="0" w:space="0" w:color="auto"/>
        <w:bottom w:val="none" w:sz="0" w:space="0" w:color="auto"/>
        <w:right w:val="none" w:sz="0" w:space="0" w:color="auto"/>
      </w:divBdr>
    </w:div>
    <w:div w:id="1140532917">
      <w:bodyDiv w:val="1"/>
      <w:marLeft w:val="0"/>
      <w:marRight w:val="0"/>
      <w:marTop w:val="0"/>
      <w:marBottom w:val="0"/>
      <w:divBdr>
        <w:top w:val="none" w:sz="0" w:space="0" w:color="auto"/>
        <w:left w:val="none" w:sz="0" w:space="0" w:color="auto"/>
        <w:bottom w:val="none" w:sz="0" w:space="0" w:color="auto"/>
        <w:right w:val="none" w:sz="0" w:space="0" w:color="auto"/>
      </w:divBdr>
    </w:div>
    <w:div w:id="1145658703">
      <w:bodyDiv w:val="1"/>
      <w:marLeft w:val="0"/>
      <w:marRight w:val="0"/>
      <w:marTop w:val="0"/>
      <w:marBottom w:val="0"/>
      <w:divBdr>
        <w:top w:val="none" w:sz="0" w:space="0" w:color="auto"/>
        <w:left w:val="none" w:sz="0" w:space="0" w:color="auto"/>
        <w:bottom w:val="none" w:sz="0" w:space="0" w:color="auto"/>
        <w:right w:val="none" w:sz="0" w:space="0" w:color="auto"/>
      </w:divBdr>
    </w:div>
    <w:div w:id="1166818957">
      <w:bodyDiv w:val="1"/>
      <w:marLeft w:val="0"/>
      <w:marRight w:val="0"/>
      <w:marTop w:val="0"/>
      <w:marBottom w:val="0"/>
      <w:divBdr>
        <w:top w:val="none" w:sz="0" w:space="0" w:color="auto"/>
        <w:left w:val="none" w:sz="0" w:space="0" w:color="auto"/>
        <w:bottom w:val="none" w:sz="0" w:space="0" w:color="auto"/>
        <w:right w:val="none" w:sz="0" w:space="0" w:color="auto"/>
      </w:divBdr>
    </w:div>
    <w:div w:id="1167280567">
      <w:bodyDiv w:val="1"/>
      <w:marLeft w:val="0"/>
      <w:marRight w:val="0"/>
      <w:marTop w:val="0"/>
      <w:marBottom w:val="0"/>
      <w:divBdr>
        <w:top w:val="none" w:sz="0" w:space="0" w:color="auto"/>
        <w:left w:val="none" w:sz="0" w:space="0" w:color="auto"/>
        <w:bottom w:val="none" w:sz="0" w:space="0" w:color="auto"/>
        <w:right w:val="none" w:sz="0" w:space="0" w:color="auto"/>
      </w:divBdr>
    </w:div>
    <w:div w:id="1172064238">
      <w:bodyDiv w:val="1"/>
      <w:marLeft w:val="0"/>
      <w:marRight w:val="0"/>
      <w:marTop w:val="0"/>
      <w:marBottom w:val="0"/>
      <w:divBdr>
        <w:top w:val="none" w:sz="0" w:space="0" w:color="auto"/>
        <w:left w:val="none" w:sz="0" w:space="0" w:color="auto"/>
        <w:bottom w:val="none" w:sz="0" w:space="0" w:color="auto"/>
        <w:right w:val="none" w:sz="0" w:space="0" w:color="auto"/>
      </w:divBdr>
    </w:div>
    <w:div w:id="1175535470">
      <w:bodyDiv w:val="1"/>
      <w:marLeft w:val="0"/>
      <w:marRight w:val="0"/>
      <w:marTop w:val="0"/>
      <w:marBottom w:val="0"/>
      <w:divBdr>
        <w:top w:val="none" w:sz="0" w:space="0" w:color="auto"/>
        <w:left w:val="none" w:sz="0" w:space="0" w:color="auto"/>
        <w:bottom w:val="none" w:sz="0" w:space="0" w:color="auto"/>
        <w:right w:val="none" w:sz="0" w:space="0" w:color="auto"/>
      </w:divBdr>
    </w:div>
    <w:div w:id="1188905093">
      <w:bodyDiv w:val="1"/>
      <w:marLeft w:val="0"/>
      <w:marRight w:val="0"/>
      <w:marTop w:val="0"/>
      <w:marBottom w:val="0"/>
      <w:divBdr>
        <w:top w:val="none" w:sz="0" w:space="0" w:color="auto"/>
        <w:left w:val="none" w:sz="0" w:space="0" w:color="auto"/>
        <w:bottom w:val="none" w:sz="0" w:space="0" w:color="auto"/>
        <w:right w:val="none" w:sz="0" w:space="0" w:color="auto"/>
      </w:divBdr>
    </w:div>
    <w:div w:id="1189760979">
      <w:bodyDiv w:val="1"/>
      <w:marLeft w:val="0"/>
      <w:marRight w:val="0"/>
      <w:marTop w:val="0"/>
      <w:marBottom w:val="0"/>
      <w:divBdr>
        <w:top w:val="none" w:sz="0" w:space="0" w:color="auto"/>
        <w:left w:val="none" w:sz="0" w:space="0" w:color="auto"/>
        <w:bottom w:val="none" w:sz="0" w:space="0" w:color="auto"/>
        <w:right w:val="none" w:sz="0" w:space="0" w:color="auto"/>
      </w:divBdr>
    </w:div>
    <w:div w:id="1196692109">
      <w:bodyDiv w:val="1"/>
      <w:marLeft w:val="0"/>
      <w:marRight w:val="0"/>
      <w:marTop w:val="0"/>
      <w:marBottom w:val="0"/>
      <w:divBdr>
        <w:top w:val="none" w:sz="0" w:space="0" w:color="auto"/>
        <w:left w:val="none" w:sz="0" w:space="0" w:color="auto"/>
        <w:bottom w:val="none" w:sz="0" w:space="0" w:color="auto"/>
        <w:right w:val="none" w:sz="0" w:space="0" w:color="auto"/>
      </w:divBdr>
    </w:div>
    <w:div w:id="1196842933">
      <w:bodyDiv w:val="1"/>
      <w:marLeft w:val="0"/>
      <w:marRight w:val="0"/>
      <w:marTop w:val="0"/>
      <w:marBottom w:val="0"/>
      <w:divBdr>
        <w:top w:val="none" w:sz="0" w:space="0" w:color="auto"/>
        <w:left w:val="none" w:sz="0" w:space="0" w:color="auto"/>
        <w:bottom w:val="none" w:sz="0" w:space="0" w:color="auto"/>
        <w:right w:val="none" w:sz="0" w:space="0" w:color="auto"/>
      </w:divBdr>
    </w:div>
    <w:div w:id="1204170630">
      <w:bodyDiv w:val="1"/>
      <w:marLeft w:val="0"/>
      <w:marRight w:val="0"/>
      <w:marTop w:val="0"/>
      <w:marBottom w:val="0"/>
      <w:divBdr>
        <w:top w:val="none" w:sz="0" w:space="0" w:color="auto"/>
        <w:left w:val="none" w:sz="0" w:space="0" w:color="auto"/>
        <w:bottom w:val="none" w:sz="0" w:space="0" w:color="auto"/>
        <w:right w:val="none" w:sz="0" w:space="0" w:color="auto"/>
      </w:divBdr>
    </w:div>
    <w:div w:id="1224441022">
      <w:bodyDiv w:val="1"/>
      <w:marLeft w:val="0"/>
      <w:marRight w:val="0"/>
      <w:marTop w:val="0"/>
      <w:marBottom w:val="0"/>
      <w:divBdr>
        <w:top w:val="none" w:sz="0" w:space="0" w:color="auto"/>
        <w:left w:val="none" w:sz="0" w:space="0" w:color="auto"/>
        <w:bottom w:val="none" w:sz="0" w:space="0" w:color="auto"/>
        <w:right w:val="none" w:sz="0" w:space="0" w:color="auto"/>
      </w:divBdr>
    </w:div>
    <w:div w:id="1267234602">
      <w:bodyDiv w:val="1"/>
      <w:marLeft w:val="0"/>
      <w:marRight w:val="0"/>
      <w:marTop w:val="0"/>
      <w:marBottom w:val="0"/>
      <w:divBdr>
        <w:top w:val="none" w:sz="0" w:space="0" w:color="auto"/>
        <w:left w:val="none" w:sz="0" w:space="0" w:color="auto"/>
        <w:bottom w:val="none" w:sz="0" w:space="0" w:color="auto"/>
        <w:right w:val="none" w:sz="0" w:space="0" w:color="auto"/>
      </w:divBdr>
    </w:div>
    <w:div w:id="1270892456">
      <w:bodyDiv w:val="1"/>
      <w:marLeft w:val="0"/>
      <w:marRight w:val="0"/>
      <w:marTop w:val="0"/>
      <w:marBottom w:val="0"/>
      <w:divBdr>
        <w:top w:val="none" w:sz="0" w:space="0" w:color="auto"/>
        <w:left w:val="none" w:sz="0" w:space="0" w:color="auto"/>
        <w:bottom w:val="none" w:sz="0" w:space="0" w:color="auto"/>
        <w:right w:val="none" w:sz="0" w:space="0" w:color="auto"/>
      </w:divBdr>
    </w:div>
    <w:div w:id="1296179789">
      <w:bodyDiv w:val="1"/>
      <w:marLeft w:val="0"/>
      <w:marRight w:val="0"/>
      <w:marTop w:val="0"/>
      <w:marBottom w:val="0"/>
      <w:divBdr>
        <w:top w:val="none" w:sz="0" w:space="0" w:color="auto"/>
        <w:left w:val="none" w:sz="0" w:space="0" w:color="auto"/>
        <w:bottom w:val="none" w:sz="0" w:space="0" w:color="auto"/>
        <w:right w:val="none" w:sz="0" w:space="0" w:color="auto"/>
      </w:divBdr>
    </w:div>
    <w:div w:id="1310092201">
      <w:bodyDiv w:val="1"/>
      <w:marLeft w:val="0"/>
      <w:marRight w:val="0"/>
      <w:marTop w:val="0"/>
      <w:marBottom w:val="0"/>
      <w:divBdr>
        <w:top w:val="none" w:sz="0" w:space="0" w:color="auto"/>
        <w:left w:val="none" w:sz="0" w:space="0" w:color="auto"/>
        <w:bottom w:val="none" w:sz="0" w:space="0" w:color="auto"/>
        <w:right w:val="none" w:sz="0" w:space="0" w:color="auto"/>
      </w:divBdr>
    </w:div>
    <w:div w:id="1310474096">
      <w:bodyDiv w:val="1"/>
      <w:marLeft w:val="0"/>
      <w:marRight w:val="0"/>
      <w:marTop w:val="0"/>
      <w:marBottom w:val="0"/>
      <w:divBdr>
        <w:top w:val="none" w:sz="0" w:space="0" w:color="auto"/>
        <w:left w:val="none" w:sz="0" w:space="0" w:color="auto"/>
        <w:bottom w:val="none" w:sz="0" w:space="0" w:color="auto"/>
        <w:right w:val="none" w:sz="0" w:space="0" w:color="auto"/>
      </w:divBdr>
    </w:div>
    <w:div w:id="1311516956">
      <w:bodyDiv w:val="1"/>
      <w:marLeft w:val="0"/>
      <w:marRight w:val="0"/>
      <w:marTop w:val="0"/>
      <w:marBottom w:val="0"/>
      <w:divBdr>
        <w:top w:val="none" w:sz="0" w:space="0" w:color="auto"/>
        <w:left w:val="none" w:sz="0" w:space="0" w:color="auto"/>
        <w:bottom w:val="none" w:sz="0" w:space="0" w:color="auto"/>
        <w:right w:val="none" w:sz="0" w:space="0" w:color="auto"/>
      </w:divBdr>
    </w:div>
    <w:div w:id="1323312571">
      <w:bodyDiv w:val="1"/>
      <w:marLeft w:val="0"/>
      <w:marRight w:val="0"/>
      <w:marTop w:val="0"/>
      <w:marBottom w:val="0"/>
      <w:divBdr>
        <w:top w:val="none" w:sz="0" w:space="0" w:color="auto"/>
        <w:left w:val="none" w:sz="0" w:space="0" w:color="auto"/>
        <w:bottom w:val="none" w:sz="0" w:space="0" w:color="auto"/>
        <w:right w:val="none" w:sz="0" w:space="0" w:color="auto"/>
      </w:divBdr>
    </w:div>
    <w:div w:id="1351295265">
      <w:bodyDiv w:val="1"/>
      <w:marLeft w:val="0"/>
      <w:marRight w:val="0"/>
      <w:marTop w:val="0"/>
      <w:marBottom w:val="0"/>
      <w:divBdr>
        <w:top w:val="none" w:sz="0" w:space="0" w:color="auto"/>
        <w:left w:val="none" w:sz="0" w:space="0" w:color="auto"/>
        <w:bottom w:val="none" w:sz="0" w:space="0" w:color="auto"/>
        <w:right w:val="none" w:sz="0" w:space="0" w:color="auto"/>
      </w:divBdr>
    </w:div>
    <w:div w:id="1355958043">
      <w:bodyDiv w:val="1"/>
      <w:marLeft w:val="0"/>
      <w:marRight w:val="0"/>
      <w:marTop w:val="0"/>
      <w:marBottom w:val="0"/>
      <w:divBdr>
        <w:top w:val="none" w:sz="0" w:space="0" w:color="auto"/>
        <w:left w:val="none" w:sz="0" w:space="0" w:color="auto"/>
        <w:bottom w:val="none" w:sz="0" w:space="0" w:color="auto"/>
        <w:right w:val="none" w:sz="0" w:space="0" w:color="auto"/>
      </w:divBdr>
    </w:div>
    <w:div w:id="1359239406">
      <w:bodyDiv w:val="1"/>
      <w:marLeft w:val="0"/>
      <w:marRight w:val="0"/>
      <w:marTop w:val="0"/>
      <w:marBottom w:val="0"/>
      <w:divBdr>
        <w:top w:val="none" w:sz="0" w:space="0" w:color="auto"/>
        <w:left w:val="none" w:sz="0" w:space="0" w:color="auto"/>
        <w:bottom w:val="none" w:sz="0" w:space="0" w:color="auto"/>
        <w:right w:val="none" w:sz="0" w:space="0" w:color="auto"/>
      </w:divBdr>
    </w:div>
    <w:div w:id="1396852728">
      <w:bodyDiv w:val="1"/>
      <w:marLeft w:val="0"/>
      <w:marRight w:val="0"/>
      <w:marTop w:val="0"/>
      <w:marBottom w:val="0"/>
      <w:divBdr>
        <w:top w:val="none" w:sz="0" w:space="0" w:color="auto"/>
        <w:left w:val="none" w:sz="0" w:space="0" w:color="auto"/>
        <w:bottom w:val="none" w:sz="0" w:space="0" w:color="auto"/>
        <w:right w:val="none" w:sz="0" w:space="0" w:color="auto"/>
      </w:divBdr>
    </w:div>
    <w:div w:id="1407990884">
      <w:bodyDiv w:val="1"/>
      <w:marLeft w:val="0"/>
      <w:marRight w:val="0"/>
      <w:marTop w:val="0"/>
      <w:marBottom w:val="0"/>
      <w:divBdr>
        <w:top w:val="none" w:sz="0" w:space="0" w:color="auto"/>
        <w:left w:val="none" w:sz="0" w:space="0" w:color="auto"/>
        <w:bottom w:val="none" w:sz="0" w:space="0" w:color="auto"/>
        <w:right w:val="none" w:sz="0" w:space="0" w:color="auto"/>
      </w:divBdr>
    </w:div>
    <w:div w:id="1408647374">
      <w:bodyDiv w:val="1"/>
      <w:marLeft w:val="0"/>
      <w:marRight w:val="0"/>
      <w:marTop w:val="0"/>
      <w:marBottom w:val="0"/>
      <w:divBdr>
        <w:top w:val="none" w:sz="0" w:space="0" w:color="auto"/>
        <w:left w:val="none" w:sz="0" w:space="0" w:color="auto"/>
        <w:bottom w:val="none" w:sz="0" w:space="0" w:color="auto"/>
        <w:right w:val="none" w:sz="0" w:space="0" w:color="auto"/>
      </w:divBdr>
    </w:div>
    <w:div w:id="1413699453">
      <w:bodyDiv w:val="1"/>
      <w:marLeft w:val="0"/>
      <w:marRight w:val="0"/>
      <w:marTop w:val="0"/>
      <w:marBottom w:val="0"/>
      <w:divBdr>
        <w:top w:val="none" w:sz="0" w:space="0" w:color="auto"/>
        <w:left w:val="none" w:sz="0" w:space="0" w:color="auto"/>
        <w:bottom w:val="none" w:sz="0" w:space="0" w:color="auto"/>
        <w:right w:val="none" w:sz="0" w:space="0" w:color="auto"/>
      </w:divBdr>
    </w:div>
    <w:div w:id="1426226803">
      <w:bodyDiv w:val="1"/>
      <w:marLeft w:val="0"/>
      <w:marRight w:val="0"/>
      <w:marTop w:val="0"/>
      <w:marBottom w:val="0"/>
      <w:divBdr>
        <w:top w:val="none" w:sz="0" w:space="0" w:color="auto"/>
        <w:left w:val="none" w:sz="0" w:space="0" w:color="auto"/>
        <w:bottom w:val="none" w:sz="0" w:space="0" w:color="auto"/>
        <w:right w:val="none" w:sz="0" w:space="0" w:color="auto"/>
      </w:divBdr>
    </w:div>
    <w:div w:id="1428699189">
      <w:bodyDiv w:val="1"/>
      <w:marLeft w:val="0"/>
      <w:marRight w:val="0"/>
      <w:marTop w:val="0"/>
      <w:marBottom w:val="0"/>
      <w:divBdr>
        <w:top w:val="none" w:sz="0" w:space="0" w:color="auto"/>
        <w:left w:val="none" w:sz="0" w:space="0" w:color="auto"/>
        <w:bottom w:val="none" w:sz="0" w:space="0" w:color="auto"/>
        <w:right w:val="none" w:sz="0" w:space="0" w:color="auto"/>
      </w:divBdr>
    </w:div>
    <w:div w:id="1440486669">
      <w:bodyDiv w:val="1"/>
      <w:marLeft w:val="0"/>
      <w:marRight w:val="0"/>
      <w:marTop w:val="0"/>
      <w:marBottom w:val="0"/>
      <w:divBdr>
        <w:top w:val="none" w:sz="0" w:space="0" w:color="auto"/>
        <w:left w:val="none" w:sz="0" w:space="0" w:color="auto"/>
        <w:bottom w:val="none" w:sz="0" w:space="0" w:color="auto"/>
        <w:right w:val="none" w:sz="0" w:space="0" w:color="auto"/>
      </w:divBdr>
    </w:div>
    <w:div w:id="1447037500">
      <w:bodyDiv w:val="1"/>
      <w:marLeft w:val="0"/>
      <w:marRight w:val="0"/>
      <w:marTop w:val="0"/>
      <w:marBottom w:val="0"/>
      <w:divBdr>
        <w:top w:val="none" w:sz="0" w:space="0" w:color="auto"/>
        <w:left w:val="none" w:sz="0" w:space="0" w:color="auto"/>
        <w:bottom w:val="none" w:sz="0" w:space="0" w:color="auto"/>
        <w:right w:val="none" w:sz="0" w:space="0" w:color="auto"/>
      </w:divBdr>
    </w:div>
    <w:div w:id="1448281373">
      <w:bodyDiv w:val="1"/>
      <w:marLeft w:val="0"/>
      <w:marRight w:val="0"/>
      <w:marTop w:val="0"/>
      <w:marBottom w:val="0"/>
      <w:divBdr>
        <w:top w:val="none" w:sz="0" w:space="0" w:color="auto"/>
        <w:left w:val="none" w:sz="0" w:space="0" w:color="auto"/>
        <w:bottom w:val="none" w:sz="0" w:space="0" w:color="auto"/>
        <w:right w:val="none" w:sz="0" w:space="0" w:color="auto"/>
      </w:divBdr>
    </w:div>
    <w:div w:id="1464929410">
      <w:bodyDiv w:val="1"/>
      <w:marLeft w:val="0"/>
      <w:marRight w:val="0"/>
      <w:marTop w:val="0"/>
      <w:marBottom w:val="0"/>
      <w:divBdr>
        <w:top w:val="none" w:sz="0" w:space="0" w:color="auto"/>
        <w:left w:val="none" w:sz="0" w:space="0" w:color="auto"/>
        <w:bottom w:val="none" w:sz="0" w:space="0" w:color="auto"/>
        <w:right w:val="none" w:sz="0" w:space="0" w:color="auto"/>
      </w:divBdr>
    </w:div>
    <w:div w:id="1477409255">
      <w:bodyDiv w:val="1"/>
      <w:marLeft w:val="0"/>
      <w:marRight w:val="0"/>
      <w:marTop w:val="0"/>
      <w:marBottom w:val="0"/>
      <w:divBdr>
        <w:top w:val="none" w:sz="0" w:space="0" w:color="auto"/>
        <w:left w:val="none" w:sz="0" w:space="0" w:color="auto"/>
        <w:bottom w:val="none" w:sz="0" w:space="0" w:color="auto"/>
        <w:right w:val="none" w:sz="0" w:space="0" w:color="auto"/>
      </w:divBdr>
    </w:div>
    <w:div w:id="1487555919">
      <w:bodyDiv w:val="1"/>
      <w:marLeft w:val="0"/>
      <w:marRight w:val="0"/>
      <w:marTop w:val="0"/>
      <w:marBottom w:val="0"/>
      <w:divBdr>
        <w:top w:val="none" w:sz="0" w:space="0" w:color="auto"/>
        <w:left w:val="none" w:sz="0" w:space="0" w:color="auto"/>
        <w:bottom w:val="none" w:sz="0" w:space="0" w:color="auto"/>
        <w:right w:val="none" w:sz="0" w:space="0" w:color="auto"/>
      </w:divBdr>
    </w:div>
    <w:div w:id="1507481130">
      <w:bodyDiv w:val="1"/>
      <w:marLeft w:val="0"/>
      <w:marRight w:val="0"/>
      <w:marTop w:val="0"/>
      <w:marBottom w:val="0"/>
      <w:divBdr>
        <w:top w:val="none" w:sz="0" w:space="0" w:color="auto"/>
        <w:left w:val="none" w:sz="0" w:space="0" w:color="auto"/>
        <w:bottom w:val="none" w:sz="0" w:space="0" w:color="auto"/>
        <w:right w:val="none" w:sz="0" w:space="0" w:color="auto"/>
      </w:divBdr>
    </w:div>
    <w:div w:id="1515878929">
      <w:bodyDiv w:val="1"/>
      <w:marLeft w:val="0"/>
      <w:marRight w:val="0"/>
      <w:marTop w:val="0"/>
      <w:marBottom w:val="0"/>
      <w:divBdr>
        <w:top w:val="none" w:sz="0" w:space="0" w:color="auto"/>
        <w:left w:val="none" w:sz="0" w:space="0" w:color="auto"/>
        <w:bottom w:val="none" w:sz="0" w:space="0" w:color="auto"/>
        <w:right w:val="none" w:sz="0" w:space="0" w:color="auto"/>
      </w:divBdr>
    </w:div>
    <w:div w:id="1521628287">
      <w:bodyDiv w:val="1"/>
      <w:marLeft w:val="0"/>
      <w:marRight w:val="0"/>
      <w:marTop w:val="0"/>
      <w:marBottom w:val="0"/>
      <w:divBdr>
        <w:top w:val="none" w:sz="0" w:space="0" w:color="auto"/>
        <w:left w:val="none" w:sz="0" w:space="0" w:color="auto"/>
        <w:bottom w:val="none" w:sz="0" w:space="0" w:color="auto"/>
        <w:right w:val="none" w:sz="0" w:space="0" w:color="auto"/>
      </w:divBdr>
    </w:div>
    <w:div w:id="1541434630">
      <w:bodyDiv w:val="1"/>
      <w:marLeft w:val="0"/>
      <w:marRight w:val="0"/>
      <w:marTop w:val="0"/>
      <w:marBottom w:val="0"/>
      <w:divBdr>
        <w:top w:val="none" w:sz="0" w:space="0" w:color="auto"/>
        <w:left w:val="none" w:sz="0" w:space="0" w:color="auto"/>
        <w:bottom w:val="none" w:sz="0" w:space="0" w:color="auto"/>
        <w:right w:val="none" w:sz="0" w:space="0" w:color="auto"/>
      </w:divBdr>
    </w:div>
    <w:div w:id="1565949289">
      <w:bodyDiv w:val="1"/>
      <w:marLeft w:val="0"/>
      <w:marRight w:val="0"/>
      <w:marTop w:val="0"/>
      <w:marBottom w:val="0"/>
      <w:divBdr>
        <w:top w:val="none" w:sz="0" w:space="0" w:color="auto"/>
        <w:left w:val="none" w:sz="0" w:space="0" w:color="auto"/>
        <w:bottom w:val="none" w:sz="0" w:space="0" w:color="auto"/>
        <w:right w:val="none" w:sz="0" w:space="0" w:color="auto"/>
      </w:divBdr>
    </w:div>
    <w:div w:id="1592736220">
      <w:bodyDiv w:val="1"/>
      <w:marLeft w:val="0"/>
      <w:marRight w:val="0"/>
      <w:marTop w:val="0"/>
      <w:marBottom w:val="0"/>
      <w:divBdr>
        <w:top w:val="none" w:sz="0" w:space="0" w:color="auto"/>
        <w:left w:val="none" w:sz="0" w:space="0" w:color="auto"/>
        <w:bottom w:val="none" w:sz="0" w:space="0" w:color="auto"/>
        <w:right w:val="none" w:sz="0" w:space="0" w:color="auto"/>
      </w:divBdr>
    </w:div>
    <w:div w:id="1593858228">
      <w:bodyDiv w:val="1"/>
      <w:marLeft w:val="0"/>
      <w:marRight w:val="0"/>
      <w:marTop w:val="0"/>
      <w:marBottom w:val="0"/>
      <w:divBdr>
        <w:top w:val="none" w:sz="0" w:space="0" w:color="auto"/>
        <w:left w:val="none" w:sz="0" w:space="0" w:color="auto"/>
        <w:bottom w:val="none" w:sz="0" w:space="0" w:color="auto"/>
        <w:right w:val="none" w:sz="0" w:space="0" w:color="auto"/>
      </w:divBdr>
    </w:div>
    <w:div w:id="1597251784">
      <w:bodyDiv w:val="1"/>
      <w:marLeft w:val="0"/>
      <w:marRight w:val="0"/>
      <w:marTop w:val="0"/>
      <w:marBottom w:val="0"/>
      <w:divBdr>
        <w:top w:val="none" w:sz="0" w:space="0" w:color="auto"/>
        <w:left w:val="none" w:sz="0" w:space="0" w:color="auto"/>
        <w:bottom w:val="none" w:sz="0" w:space="0" w:color="auto"/>
        <w:right w:val="none" w:sz="0" w:space="0" w:color="auto"/>
      </w:divBdr>
    </w:div>
    <w:div w:id="1599829918">
      <w:bodyDiv w:val="1"/>
      <w:marLeft w:val="0"/>
      <w:marRight w:val="0"/>
      <w:marTop w:val="0"/>
      <w:marBottom w:val="0"/>
      <w:divBdr>
        <w:top w:val="none" w:sz="0" w:space="0" w:color="auto"/>
        <w:left w:val="none" w:sz="0" w:space="0" w:color="auto"/>
        <w:bottom w:val="none" w:sz="0" w:space="0" w:color="auto"/>
        <w:right w:val="none" w:sz="0" w:space="0" w:color="auto"/>
      </w:divBdr>
    </w:div>
    <w:div w:id="1615406945">
      <w:bodyDiv w:val="1"/>
      <w:marLeft w:val="0"/>
      <w:marRight w:val="0"/>
      <w:marTop w:val="0"/>
      <w:marBottom w:val="0"/>
      <w:divBdr>
        <w:top w:val="none" w:sz="0" w:space="0" w:color="auto"/>
        <w:left w:val="none" w:sz="0" w:space="0" w:color="auto"/>
        <w:bottom w:val="none" w:sz="0" w:space="0" w:color="auto"/>
        <w:right w:val="none" w:sz="0" w:space="0" w:color="auto"/>
      </w:divBdr>
    </w:div>
    <w:div w:id="1616449320">
      <w:bodyDiv w:val="1"/>
      <w:marLeft w:val="0"/>
      <w:marRight w:val="0"/>
      <w:marTop w:val="0"/>
      <w:marBottom w:val="0"/>
      <w:divBdr>
        <w:top w:val="none" w:sz="0" w:space="0" w:color="auto"/>
        <w:left w:val="none" w:sz="0" w:space="0" w:color="auto"/>
        <w:bottom w:val="none" w:sz="0" w:space="0" w:color="auto"/>
        <w:right w:val="none" w:sz="0" w:space="0" w:color="auto"/>
      </w:divBdr>
    </w:div>
    <w:div w:id="1624389242">
      <w:bodyDiv w:val="1"/>
      <w:marLeft w:val="0"/>
      <w:marRight w:val="0"/>
      <w:marTop w:val="0"/>
      <w:marBottom w:val="0"/>
      <w:divBdr>
        <w:top w:val="none" w:sz="0" w:space="0" w:color="auto"/>
        <w:left w:val="none" w:sz="0" w:space="0" w:color="auto"/>
        <w:bottom w:val="none" w:sz="0" w:space="0" w:color="auto"/>
        <w:right w:val="none" w:sz="0" w:space="0" w:color="auto"/>
      </w:divBdr>
    </w:div>
    <w:div w:id="1640064046">
      <w:bodyDiv w:val="1"/>
      <w:marLeft w:val="0"/>
      <w:marRight w:val="0"/>
      <w:marTop w:val="0"/>
      <w:marBottom w:val="0"/>
      <w:divBdr>
        <w:top w:val="none" w:sz="0" w:space="0" w:color="auto"/>
        <w:left w:val="none" w:sz="0" w:space="0" w:color="auto"/>
        <w:bottom w:val="none" w:sz="0" w:space="0" w:color="auto"/>
        <w:right w:val="none" w:sz="0" w:space="0" w:color="auto"/>
      </w:divBdr>
    </w:div>
    <w:div w:id="1653287582">
      <w:bodyDiv w:val="1"/>
      <w:marLeft w:val="0"/>
      <w:marRight w:val="0"/>
      <w:marTop w:val="0"/>
      <w:marBottom w:val="0"/>
      <w:divBdr>
        <w:top w:val="none" w:sz="0" w:space="0" w:color="auto"/>
        <w:left w:val="none" w:sz="0" w:space="0" w:color="auto"/>
        <w:bottom w:val="none" w:sz="0" w:space="0" w:color="auto"/>
        <w:right w:val="none" w:sz="0" w:space="0" w:color="auto"/>
      </w:divBdr>
    </w:div>
    <w:div w:id="1666351035">
      <w:bodyDiv w:val="1"/>
      <w:marLeft w:val="0"/>
      <w:marRight w:val="0"/>
      <w:marTop w:val="0"/>
      <w:marBottom w:val="0"/>
      <w:divBdr>
        <w:top w:val="none" w:sz="0" w:space="0" w:color="auto"/>
        <w:left w:val="none" w:sz="0" w:space="0" w:color="auto"/>
        <w:bottom w:val="none" w:sz="0" w:space="0" w:color="auto"/>
        <w:right w:val="none" w:sz="0" w:space="0" w:color="auto"/>
      </w:divBdr>
    </w:div>
    <w:div w:id="1668552586">
      <w:bodyDiv w:val="1"/>
      <w:marLeft w:val="0"/>
      <w:marRight w:val="0"/>
      <w:marTop w:val="0"/>
      <w:marBottom w:val="0"/>
      <w:divBdr>
        <w:top w:val="none" w:sz="0" w:space="0" w:color="auto"/>
        <w:left w:val="none" w:sz="0" w:space="0" w:color="auto"/>
        <w:bottom w:val="none" w:sz="0" w:space="0" w:color="auto"/>
        <w:right w:val="none" w:sz="0" w:space="0" w:color="auto"/>
      </w:divBdr>
    </w:div>
    <w:div w:id="1671132784">
      <w:bodyDiv w:val="1"/>
      <w:marLeft w:val="0"/>
      <w:marRight w:val="0"/>
      <w:marTop w:val="0"/>
      <w:marBottom w:val="0"/>
      <w:divBdr>
        <w:top w:val="none" w:sz="0" w:space="0" w:color="auto"/>
        <w:left w:val="none" w:sz="0" w:space="0" w:color="auto"/>
        <w:bottom w:val="none" w:sz="0" w:space="0" w:color="auto"/>
        <w:right w:val="none" w:sz="0" w:space="0" w:color="auto"/>
      </w:divBdr>
    </w:div>
    <w:div w:id="1681816916">
      <w:bodyDiv w:val="1"/>
      <w:marLeft w:val="0"/>
      <w:marRight w:val="0"/>
      <w:marTop w:val="0"/>
      <w:marBottom w:val="0"/>
      <w:divBdr>
        <w:top w:val="none" w:sz="0" w:space="0" w:color="auto"/>
        <w:left w:val="none" w:sz="0" w:space="0" w:color="auto"/>
        <w:bottom w:val="none" w:sz="0" w:space="0" w:color="auto"/>
        <w:right w:val="none" w:sz="0" w:space="0" w:color="auto"/>
      </w:divBdr>
    </w:div>
    <w:div w:id="1690569331">
      <w:bodyDiv w:val="1"/>
      <w:marLeft w:val="0"/>
      <w:marRight w:val="0"/>
      <w:marTop w:val="0"/>
      <w:marBottom w:val="0"/>
      <w:divBdr>
        <w:top w:val="none" w:sz="0" w:space="0" w:color="auto"/>
        <w:left w:val="none" w:sz="0" w:space="0" w:color="auto"/>
        <w:bottom w:val="none" w:sz="0" w:space="0" w:color="auto"/>
        <w:right w:val="none" w:sz="0" w:space="0" w:color="auto"/>
      </w:divBdr>
    </w:div>
    <w:div w:id="1693264027">
      <w:bodyDiv w:val="1"/>
      <w:marLeft w:val="0"/>
      <w:marRight w:val="0"/>
      <w:marTop w:val="0"/>
      <w:marBottom w:val="0"/>
      <w:divBdr>
        <w:top w:val="none" w:sz="0" w:space="0" w:color="auto"/>
        <w:left w:val="none" w:sz="0" w:space="0" w:color="auto"/>
        <w:bottom w:val="none" w:sz="0" w:space="0" w:color="auto"/>
        <w:right w:val="none" w:sz="0" w:space="0" w:color="auto"/>
      </w:divBdr>
    </w:div>
    <w:div w:id="1699424810">
      <w:bodyDiv w:val="1"/>
      <w:marLeft w:val="0"/>
      <w:marRight w:val="0"/>
      <w:marTop w:val="0"/>
      <w:marBottom w:val="0"/>
      <w:divBdr>
        <w:top w:val="none" w:sz="0" w:space="0" w:color="auto"/>
        <w:left w:val="none" w:sz="0" w:space="0" w:color="auto"/>
        <w:bottom w:val="none" w:sz="0" w:space="0" w:color="auto"/>
        <w:right w:val="none" w:sz="0" w:space="0" w:color="auto"/>
      </w:divBdr>
    </w:div>
    <w:div w:id="1726220357">
      <w:bodyDiv w:val="1"/>
      <w:marLeft w:val="0"/>
      <w:marRight w:val="0"/>
      <w:marTop w:val="0"/>
      <w:marBottom w:val="0"/>
      <w:divBdr>
        <w:top w:val="none" w:sz="0" w:space="0" w:color="auto"/>
        <w:left w:val="none" w:sz="0" w:space="0" w:color="auto"/>
        <w:bottom w:val="none" w:sz="0" w:space="0" w:color="auto"/>
        <w:right w:val="none" w:sz="0" w:space="0" w:color="auto"/>
      </w:divBdr>
    </w:div>
    <w:div w:id="1729062022">
      <w:bodyDiv w:val="1"/>
      <w:marLeft w:val="0"/>
      <w:marRight w:val="0"/>
      <w:marTop w:val="0"/>
      <w:marBottom w:val="0"/>
      <w:divBdr>
        <w:top w:val="none" w:sz="0" w:space="0" w:color="auto"/>
        <w:left w:val="none" w:sz="0" w:space="0" w:color="auto"/>
        <w:bottom w:val="none" w:sz="0" w:space="0" w:color="auto"/>
        <w:right w:val="none" w:sz="0" w:space="0" w:color="auto"/>
      </w:divBdr>
    </w:div>
    <w:div w:id="1730766988">
      <w:bodyDiv w:val="1"/>
      <w:marLeft w:val="0"/>
      <w:marRight w:val="0"/>
      <w:marTop w:val="0"/>
      <w:marBottom w:val="0"/>
      <w:divBdr>
        <w:top w:val="none" w:sz="0" w:space="0" w:color="auto"/>
        <w:left w:val="none" w:sz="0" w:space="0" w:color="auto"/>
        <w:bottom w:val="none" w:sz="0" w:space="0" w:color="auto"/>
        <w:right w:val="none" w:sz="0" w:space="0" w:color="auto"/>
      </w:divBdr>
    </w:div>
    <w:div w:id="1742412930">
      <w:bodyDiv w:val="1"/>
      <w:marLeft w:val="0"/>
      <w:marRight w:val="0"/>
      <w:marTop w:val="0"/>
      <w:marBottom w:val="0"/>
      <w:divBdr>
        <w:top w:val="none" w:sz="0" w:space="0" w:color="auto"/>
        <w:left w:val="none" w:sz="0" w:space="0" w:color="auto"/>
        <w:bottom w:val="none" w:sz="0" w:space="0" w:color="auto"/>
        <w:right w:val="none" w:sz="0" w:space="0" w:color="auto"/>
      </w:divBdr>
    </w:div>
    <w:div w:id="1745566695">
      <w:bodyDiv w:val="1"/>
      <w:marLeft w:val="0"/>
      <w:marRight w:val="0"/>
      <w:marTop w:val="0"/>
      <w:marBottom w:val="0"/>
      <w:divBdr>
        <w:top w:val="none" w:sz="0" w:space="0" w:color="auto"/>
        <w:left w:val="none" w:sz="0" w:space="0" w:color="auto"/>
        <w:bottom w:val="none" w:sz="0" w:space="0" w:color="auto"/>
        <w:right w:val="none" w:sz="0" w:space="0" w:color="auto"/>
      </w:divBdr>
    </w:div>
    <w:div w:id="1752656338">
      <w:bodyDiv w:val="1"/>
      <w:marLeft w:val="0"/>
      <w:marRight w:val="0"/>
      <w:marTop w:val="0"/>
      <w:marBottom w:val="0"/>
      <w:divBdr>
        <w:top w:val="none" w:sz="0" w:space="0" w:color="auto"/>
        <w:left w:val="none" w:sz="0" w:space="0" w:color="auto"/>
        <w:bottom w:val="none" w:sz="0" w:space="0" w:color="auto"/>
        <w:right w:val="none" w:sz="0" w:space="0" w:color="auto"/>
      </w:divBdr>
    </w:div>
    <w:div w:id="1762604613">
      <w:bodyDiv w:val="1"/>
      <w:marLeft w:val="0"/>
      <w:marRight w:val="0"/>
      <w:marTop w:val="0"/>
      <w:marBottom w:val="0"/>
      <w:divBdr>
        <w:top w:val="none" w:sz="0" w:space="0" w:color="auto"/>
        <w:left w:val="none" w:sz="0" w:space="0" w:color="auto"/>
        <w:bottom w:val="none" w:sz="0" w:space="0" w:color="auto"/>
        <w:right w:val="none" w:sz="0" w:space="0" w:color="auto"/>
      </w:divBdr>
    </w:div>
    <w:div w:id="1769766663">
      <w:bodyDiv w:val="1"/>
      <w:marLeft w:val="0"/>
      <w:marRight w:val="0"/>
      <w:marTop w:val="0"/>
      <w:marBottom w:val="0"/>
      <w:divBdr>
        <w:top w:val="none" w:sz="0" w:space="0" w:color="auto"/>
        <w:left w:val="none" w:sz="0" w:space="0" w:color="auto"/>
        <w:bottom w:val="none" w:sz="0" w:space="0" w:color="auto"/>
        <w:right w:val="none" w:sz="0" w:space="0" w:color="auto"/>
      </w:divBdr>
    </w:div>
    <w:div w:id="1771662114">
      <w:bodyDiv w:val="1"/>
      <w:marLeft w:val="0"/>
      <w:marRight w:val="0"/>
      <w:marTop w:val="0"/>
      <w:marBottom w:val="0"/>
      <w:divBdr>
        <w:top w:val="none" w:sz="0" w:space="0" w:color="auto"/>
        <w:left w:val="none" w:sz="0" w:space="0" w:color="auto"/>
        <w:bottom w:val="none" w:sz="0" w:space="0" w:color="auto"/>
        <w:right w:val="none" w:sz="0" w:space="0" w:color="auto"/>
      </w:divBdr>
    </w:div>
    <w:div w:id="1772048406">
      <w:bodyDiv w:val="1"/>
      <w:marLeft w:val="0"/>
      <w:marRight w:val="0"/>
      <w:marTop w:val="0"/>
      <w:marBottom w:val="0"/>
      <w:divBdr>
        <w:top w:val="none" w:sz="0" w:space="0" w:color="auto"/>
        <w:left w:val="none" w:sz="0" w:space="0" w:color="auto"/>
        <w:bottom w:val="none" w:sz="0" w:space="0" w:color="auto"/>
        <w:right w:val="none" w:sz="0" w:space="0" w:color="auto"/>
      </w:divBdr>
    </w:div>
    <w:div w:id="1780174174">
      <w:bodyDiv w:val="1"/>
      <w:marLeft w:val="0"/>
      <w:marRight w:val="0"/>
      <w:marTop w:val="0"/>
      <w:marBottom w:val="0"/>
      <w:divBdr>
        <w:top w:val="none" w:sz="0" w:space="0" w:color="auto"/>
        <w:left w:val="none" w:sz="0" w:space="0" w:color="auto"/>
        <w:bottom w:val="none" w:sz="0" w:space="0" w:color="auto"/>
        <w:right w:val="none" w:sz="0" w:space="0" w:color="auto"/>
      </w:divBdr>
    </w:div>
    <w:div w:id="1783575038">
      <w:bodyDiv w:val="1"/>
      <w:marLeft w:val="0"/>
      <w:marRight w:val="0"/>
      <w:marTop w:val="0"/>
      <w:marBottom w:val="0"/>
      <w:divBdr>
        <w:top w:val="none" w:sz="0" w:space="0" w:color="auto"/>
        <w:left w:val="none" w:sz="0" w:space="0" w:color="auto"/>
        <w:bottom w:val="none" w:sz="0" w:space="0" w:color="auto"/>
        <w:right w:val="none" w:sz="0" w:space="0" w:color="auto"/>
      </w:divBdr>
    </w:div>
    <w:div w:id="1803766782">
      <w:bodyDiv w:val="1"/>
      <w:marLeft w:val="0"/>
      <w:marRight w:val="0"/>
      <w:marTop w:val="0"/>
      <w:marBottom w:val="0"/>
      <w:divBdr>
        <w:top w:val="none" w:sz="0" w:space="0" w:color="auto"/>
        <w:left w:val="none" w:sz="0" w:space="0" w:color="auto"/>
        <w:bottom w:val="none" w:sz="0" w:space="0" w:color="auto"/>
        <w:right w:val="none" w:sz="0" w:space="0" w:color="auto"/>
      </w:divBdr>
    </w:div>
    <w:div w:id="1813936469">
      <w:bodyDiv w:val="1"/>
      <w:marLeft w:val="0"/>
      <w:marRight w:val="0"/>
      <w:marTop w:val="0"/>
      <w:marBottom w:val="0"/>
      <w:divBdr>
        <w:top w:val="none" w:sz="0" w:space="0" w:color="auto"/>
        <w:left w:val="none" w:sz="0" w:space="0" w:color="auto"/>
        <w:bottom w:val="none" w:sz="0" w:space="0" w:color="auto"/>
        <w:right w:val="none" w:sz="0" w:space="0" w:color="auto"/>
      </w:divBdr>
    </w:div>
    <w:div w:id="1825078403">
      <w:bodyDiv w:val="1"/>
      <w:marLeft w:val="0"/>
      <w:marRight w:val="0"/>
      <w:marTop w:val="0"/>
      <w:marBottom w:val="0"/>
      <w:divBdr>
        <w:top w:val="none" w:sz="0" w:space="0" w:color="auto"/>
        <w:left w:val="none" w:sz="0" w:space="0" w:color="auto"/>
        <w:bottom w:val="none" w:sz="0" w:space="0" w:color="auto"/>
        <w:right w:val="none" w:sz="0" w:space="0" w:color="auto"/>
      </w:divBdr>
    </w:div>
    <w:div w:id="1852715077">
      <w:bodyDiv w:val="1"/>
      <w:marLeft w:val="0"/>
      <w:marRight w:val="0"/>
      <w:marTop w:val="0"/>
      <w:marBottom w:val="0"/>
      <w:divBdr>
        <w:top w:val="none" w:sz="0" w:space="0" w:color="auto"/>
        <w:left w:val="none" w:sz="0" w:space="0" w:color="auto"/>
        <w:bottom w:val="none" w:sz="0" w:space="0" w:color="auto"/>
        <w:right w:val="none" w:sz="0" w:space="0" w:color="auto"/>
      </w:divBdr>
    </w:div>
    <w:div w:id="1856993659">
      <w:bodyDiv w:val="1"/>
      <w:marLeft w:val="0"/>
      <w:marRight w:val="0"/>
      <w:marTop w:val="0"/>
      <w:marBottom w:val="0"/>
      <w:divBdr>
        <w:top w:val="none" w:sz="0" w:space="0" w:color="auto"/>
        <w:left w:val="none" w:sz="0" w:space="0" w:color="auto"/>
        <w:bottom w:val="none" w:sz="0" w:space="0" w:color="auto"/>
        <w:right w:val="none" w:sz="0" w:space="0" w:color="auto"/>
      </w:divBdr>
    </w:div>
    <w:div w:id="1857034973">
      <w:bodyDiv w:val="1"/>
      <w:marLeft w:val="0"/>
      <w:marRight w:val="0"/>
      <w:marTop w:val="0"/>
      <w:marBottom w:val="0"/>
      <w:divBdr>
        <w:top w:val="none" w:sz="0" w:space="0" w:color="auto"/>
        <w:left w:val="none" w:sz="0" w:space="0" w:color="auto"/>
        <w:bottom w:val="none" w:sz="0" w:space="0" w:color="auto"/>
        <w:right w:val="none" w:sz="0" w:space="0" w:color="auto"/>
      </w:divBdr>
    </w:div>
    <w:div w:id="1858931194">
      <w:bodyDiv w:val="1"/>
      <w:marLeft w:val="0"/>
      <w:marRight w:val="0"/>
      <w:marTop w:val="0"/>
      <w:marBottom w:val="0"/>
      <w:divBdr>
        <w:top w:val="none" w:sz="0" w:space="0" w:color="auto"/>
        <w:left w:val="none" w:sz="0" w:space="0" w:color="auto"/>
        <w:bottom w:val="none" w:sz="0" w:space="0" w:color="auto"/>
        <w:right w:val="none" w:sz="0" w:space="0" w:color="auto"/>
      </w:divBdr>
    </w:div>
    <w:div w:id="1859079626">
      <w:bodyDiv w:val="1"/>
      <w:marLeft w:val="0"/>
      <w:marRight w:val="0"/>
      <w:marTop w:val="0"/>
      <w:marBottom w:val="0"/>
      <w:divBdr>
        <w:top w:val="none" w:sz="0" w:space="0" w:color="auto"/>
        <w:left w:val="none" w:sz="0" w:space="0" w:color="auto"/>
        <w:bottom w:val="none" w:sz="0" w:space="0" w:color="auto"/>
        <w:right w:val="none" w:sz="0" w:space="0" w:color="auto"/>
      </w:divBdr>
    </w:div>
    <w:div w:id="1859587788">
      <w:bodyDiv w:val="1"/>
      <w:marLeft w:val="0"/>
      <w:marRight w:val="0"/>
      <w:marTop w:val="0"/>
      <w:marBottom w:val="0"/>
      <w:divBdr>
        <w:top w:val="none" w:sz="0" w:space="0" w:color="auto"/>
        <w:left w:val="none" w:sz="0" w:space="0" w:color="auto"/>
        <w:bottom w:val="none" w:sz="0" w:space="0" w:color="auto"/>
        <w:right w:val="none" w:sz="0" w:space="0" w:color="auto"/>
      </w:divBdr>
    </w:div>
    <w:div w:id="1870364428">
      <w:bodyDiv w:val="1"/>
      <w:marLeft w:val="0"/>
      <w:marRight w:val="0"/>
      <w:marTop w:val="0"/>
      <w:marBottom w:val="0"/>
      <w:divBdr>
        <w:top w:val="none" w:sz="0" w:space="0" w:color="auto"/>
        <w:left w:val="none" w:sz="0" w:space="0" w:color="auto"/>
        <w:bottom w:val="none" w:sz="0" w:space="0" w:color="auto"/>
        <w:right w:val="none" w:sz="0" w:space="0" w:color="auto"/>
      </w:divBdr>
    </w:div>
    <w:div w:id="1876189187">
      <w:bodyDiv w:val="1"/>
      <w:marLeft w:val="0"/>
      <w:marRight w:val="0"/>
      <w:marTop w:val="0"/>
      <w:marBottom w:val="0"/>
      <w:divBdr>
        <w:top w:val="none" w:sz="0" w:space="0" w:color="auto"/>
        <w:left w:val="none" w:sz="0" w:space="0" w:color="auto"/>
        <w:bottom w:val="none" w:sz="0" w:space="0" w:color="auto"/>
        <w:right w:val="none" w:sz="0" w:space="0" w:color="auto"/>
      </w:divBdr>
    </w:div>
    <w:div w:id="1878079263">
      <w:bodyDiv w:val="1"/>
      <w:marLeft w:val="0"/>
      <w:marRight w:val="0"/>
      <w:marTop w:val="0"/>
      <w:marBottom w:val="0"/>
      <w:divBdr>
        <w:top w:val="none" w:sz="0" w:space="0" w:color="auto"/>
        <w:left w:val="none" w:sz="0" w:space="0" w:color="auto"/>
        <w:bottom w:val="none" w:sz="0" w:space="0" w:color="auto"/>
        <w:right w:val="none" w:sz="0" w:space="0" w:color="auto"/>
      </w:divBdr>
    </w:div>
    <w:div w:id="1898399087">
      <w:bodyDiv w:val="1"/>
      <w:marLeft w:val="0"/>
      <w:marRight w:val="0"/>
      <w:marTop w:val="0"/>
      <w:marBottom w:val="0"/>
      <w:divBdr>
        <w:top w:val="none" w:sz="0" w:space="0" w:color="auto"/>
        <w:left w:val="none" w:sz="0" w:space="0" w:color="auto"/>
        <w:bottom w:val="none" w:sz="0" w:space="0" w:color="auto"/>
        <w:right w:val="none" w:sz="0" w:space="0" w:color="auto"/>
      </w:divBdr>
    </w:div>
    <w:div w:id="1925146666">
      <w:bodyDiv w:val="1"/>
      <w:marLeft w:val="0"/>
      <w:marRight w:val="0"/>
      <w:marTop w:val="0"/>
      <w:marBottom w:val="0"/>
      <w:divBdr>
        <w:top w:val="none" w:sz="0" w:space="0" w:color="auto"/>
        <w:left w:val="none" w:sz="0" w:space="0" w:color="auto"/>
        <w:bottom w:val="none" w:sz="0" w:space="0" w:color="auto"/>
        <w:right w:val="none" w:sz="0" w:space="0" w:color="auto"/>
      </w:divBdr>
    </w:div>
    <w:div w:id="1926918166">
      <w:bodyDiv w:val="1"/>
      <w:marLeft w:val="0"/>
      <w:marRight w:val="0"/>
      <w:marTop w:val="0"/>
      <w:marBottom w:val="0"/>
      <w:divBdr>
        <w:top w:val="none" w:sz="0" w:space="0" w:color="auto"/>
        <w:left w:val="none" w:sz="0" w:space="0" w:color="auto"/>
        <w:bottom w:val="none" w:sz="0" w:space="0" w:color="auto"/>
        <w:right w:val="none" w:sz="0" w:space="0" w:color="auto"/>
      </w:divBdr>
    </w:div>
    <w:div w:id="1950312727">
      <w:bodyDiv w:val="1"/>
      <w:marLeft w:val="0"/>
      <w:marRight w:val="0"/>
      <w:marTop w:val="0"/>
      <w:marBottom w:val="0"/>
      <w:divBdr>
        <w:top w:val="none" w:sz="0" w:space="0" w:color="auto"/>
        <w:left w:val="none" w:sz="0" w:space="0" w:color="auto"/>
        <w:bottom w:val="none" w:sz="0" w:space="0" w:color="auto"/>
        <w:right w:val="none" w:sz="0" w:space="0" w:color="auto"/>
      </w:divBdr>
    </w:div>
    <w:div w:id="1955138026">
      <w:bodyDiv w:val="1"/>
      <w:marLeft w:val="0"/>
      <w:marRight w:val="0"/>
      <w:marTop w:val="0"/>
      <w:marBottom w:val="0"/>
      <w:divBdr>
        <w:top w:val="none" w:sz="0" w:space="0" w:color="auto"/>
        <w:left w:val="none" w:sz="0" w:space="0" w:color="auto"/>
        <w:bottom w:val="none" w:sz="0" w:space="0" w:color="auto"/>
        <w:right w:val="none" w:sz="0" w:space="0" w:color="auto"/>
      </w:divBdr>
    </w:div>
    <w:div w:id="1958754937">
      <w:bodyDiv w:val="1"/>
      <w:marLeft w:val="0"/>
      <w:marRight w:val="0"/>
      <w:marTop w:val="0"/>
      <w:marBottom w:val="0"/>
      <w:divBdr>
        <w:top w:val="none" w:sz="0" w:space="0" w:color="auto"/>
        <w:left w:val="none" w:sz="0" w:space="0" w:color="auto"/>
        <w:bottom w:val="none" w:sz="0" w:space="0" w:color="auto"/>
        <w:right w:val="none" w:sz="0" w:space="0" w:color="auto"/>
      </w:divBdr>
    </w:div>
    <w:div w:id="1959480933">
      <w:bodyDiv w:val="1"/>
      <w:marLeft w:val="0"/>
      <w:marRight w:val="0"/>
      <w:marTop w:val="0"/>
      <w:marBottom w:val="0"/>
      <w:divBdr>
        <w:top w:val="none" w:sz="0" w:space="0" w:color="auto"/>
        <w:left w:val="none" w:sz="0" w:space="0" w:color="auto"/>
        <w:bottom w:val="none" w:sz="0" w:space="0" w:color="auto"/>
        <w:right w:val="none" w:sz="0" w:space="0" w:color="auto"/>
      </w:divBdr>
    </w:div>
    <w:div w:id="1962764893">
      <w:bodyDiv w:val="1"/>
      <w:marLeft w:val="0"/>
      <w:marRight w:val="0"/>
      <w:marTop w:val="0"/>
      <w:marBottom w:val="0"/>
      <w:divBdr>
        <w:top w:val="none" w:sz="0" w:space="0" w:color="auto"/>
        <w:left w:val="none" w:sz="0" w:space="0" w:color="auto"/>
        <w:bottom w:val="none" w:sz="0" w:space="0" w:color="auto"/>
        <w:right w:val="none" w:sz="0" w:space="0" w:color="auto"/>
      </w:divBdr>
    </w:div>
    <w:div w:id="1973319849">
      <w:bodyDiv w:val="1"/>
      <w:marLeft w:val="0"/>
      <w:marRight w:val="0"/>
      <w:marTop w:val="0"/>
      <w:marBottom w:val="0"/>
      <w:divBdr>
        <w:top w:val="none" w:sz="0" w:space="0" w:color="auto"/>
        <w:left w:val="none" w:sz="0" w:space="0" w:color="auto"/>
        <w:bottom w:val="none" w:sz="0" w:space="0" w:color="auto"/>
        <w:right w:val="none" w:sz="0" w:space="0" w:color="auto"/>
      </w:divBdr>
    </w:div>
    <w:div w:id="1977948024">
      <w:bodyDiv w:val="1"/>
      <w:marLeft w:val="0"/>
      <w:marRight w:val="0"/>
      <w:marTop w:val="0"/>
      <w:marBottom w:val="0"/>
      <w:divBdr>
        <w:top w:val="none" w:sz="0" w:space="0" w:color="auto"/>
        <w:left w:val="none" w:sz="0" w:space="0" w:color="auto"/>
        <w:bottom w:val="none" w:sz="0" w:space="0" w:color="auto"/>
        <w:right w:val="none" w:sz="0" w:space="0" w:color="auto"/>
      </w:divBdr>
    </w:div>
    <w:div w:id="1985086471">
      <w:bodyDiv w:val="1"/>
      <w:marLeft w:val="0"/>
      <w:marRight w:val="0"/>
      <w:marTop w:val="0"/>
      <w:marBottom w:val="0"/>
      <w:divBdr>
        <w:top w:val="none" w:sz="0" w:space="0" w:color="auto"/>
        <w:left w:val="none" w:sz="0" w:space="0" w:color="auto"/>
        <w:bottom w:val="none" w:sz="0" w:space="0" w:color="auto"/>
        <w:right w:val="none" w:sz="0" w:space="0" w:color="auto"/>
      </w:divBdr>
    </w:div>
    <w:div w:id="1988507649">
      <w:bodyDiv w:val="1"/>
      <w:marLeft w:val="0"/>
      <w:marRight w:val="0"/>
      <w:marTop w:val="0"/>
      <w:marBottom w:val="0"/>
      <w:divBdr>
        <w:top w:val="none" w:sz="0" w:space="0" w:color="auto"/>
        <w:left w:val="none" w:sz="0" w:space="0" w:color="auto"/>
        <w:bottom w:val="none" w:sz="0" w:space="0" w:color="auto"/>
        <w:right w:val="none" w:sz="0" w:space="0" w:color="auto"/>
      </w:divBdr>
    </w:div>
    <w:div w:id="1993290085">
      <w:bodyDiv w:val="1"/>
      <w:marLeft w:val="0"/>
      <w:marRight w:val="0"/>
      <w:marTop w:val="0"/>
      <w:marBottom w:val="0"/>
      <w:divBdr>
        <w:top w:val="none" w:sz="0" w:space="0" w:color="auto"/>
        <w:left w:val="none" w:sz="0" w:space="0" w:color="auto"/>
        <w:bottom w:val="none" w:sz="0" w:space="0" w:color="auto"/>
        <w:right w:val="none" w:sz="0" w:space="0" w:color="auto"/>
      </w:divBdr>
    </w:div>
    <w:div w:id="2003701137">
      <w:bodyDiv w:val="1"/>
      <w:marLeft w:val="0"/>
      <w:marRight w:val="0"/>
      <w:marTop w:val="0"/>
      <w:marBottom w:val="0"/>
      <w:divBdr>
        <w:top w:val="none" w:sz="0" w:space="0" w:color="auto"/>
        <w:left w:val="none" w:sz="0" w:space="0" w:color="auto"/>
        <w:bottom w:val="none" w:sz="0" w:space="0" w:color="auto"/>
        <w:right w:val="none" w:sz="0" w:space="0" w:color="auto"/>
      </w:divBdr>
    </w:div>
    <w:div w:id="2012295216">
      <w:bodyDiv w:val="1"/>
      <w:marLeft w:val="0"/>
      <w:marRight w:val="0"/>
      <w:marTop w:val="0"/>
      <w:marBottom w:val="0"/>
      <w:divBdr>
        <w:top w:val="none" w:sz="0" w:space="0" w:color="auto"/>
        <w:left w:val="none" w:sz="0" w:space="0" w:color="auto"/>
        <w:bottom w:val="none" w:sz="0" w:space="0" w:color="auto"/>
        <w:right w:val="none" w:sz="0" w:space="0" w:color="auto"/>
      </w:divBdr>
    </w:div>
    <w:div w:id="2017263845">
      <w:bodyDiv w:val="1"/>
      <w:marLeft w:val="0"/>
      <w:marRight w:val="0"/>
      <w:marTop w:val="0"/>
      <w:marBottom w:val="0"/>
      <w:divBdr>
        <w:top w:val="none" w:sz="0" w:space="0" w:color="auto"/>
        <w:left w:val="none" w:sz="0" w:space="0" w:color="auto"/>
        <w:bottom w:val="none" w:sz="0" w:space="0" w:color="auto"/>
        <w:right w:val="none" w:sz="0" w:space="0" w:color="auto"/>
      </w:divBdr>
    </w:div>
    <w:div w:id="2019381422">
      <w:bodyDiv w:val="1"/>
      <w:marLeft w:val="0"/>
      <w:marRight w:val="0"/>
      <w:marTop w:val="0"/>
      <w:marBottom w:val="0"/>
      <w:divBdr>
        <w:top w:val="none" w:sz="0" w:space="0" w:color="auto"/>
        <w:left w:val="none" w:sz="0" w:space="0" w:color="auto"/>
        <w:bottom w:val="none" w:sz="0" w:space="0" w:color="auto"/>
        <w:right w:val="none" w:sz="0" w:space="0" w:color="auto"/>
      </w:divBdr>
    </w:div>
    <w:div w:id="2032102428">
      <w:bodyDiv w:val="1"/>
      <w:marLeft w:val="0"/>
      <w:marRight w:val="0"/>
      <w:marTop w:val="0"/>
      <w:marBottom w:val="0"/>
      <w:divBdr>
        <w:top w:val="none" w:sz="0" w:space="0" w:color="auto"/>
        <w:left w:val="none" w:sz="0" w:space="0" w:color="auto"/>
        <w:bottom w:val="none" w:sz="0" w:space="0" w:color="auto"/>
        <w:right w:val="none" w:sz="0" w:space="0" w:color="auto"/>
      </w:divBdr>
    </w:div>
    <w:div w:id="2032536237">
      <w:bodyDiv w:val="1"/>
      <w:marLeft w:val="0"/>
      <w:marRight w:val="0"/>
      <w:marTop w:val="0"/>
      <w:marBottom w:val="0"/>
      <w:divBdr>
        <w:top w:val="none" w:sz="0" w:space="0" w:color="auto"/>
        <w:left w:val="none" w:sz="0" w:space="0" w:color="auto"/>
        <w:bottom w:val="none" w:sz="0" w:space="0" w:color="auto"/>
        <w:right w:val="none" w:sz="0" w:space="0" w:color="auto"/>
      </w:divBdr>
    </w:div>
    <w:div w:id="2039499012">
      <w:bodyDiv w:val="1"/>
      <w:marLeft w:val="0"/>
      <w:marRight w:val="0"/>
      <w:marTop w:val="0"/>
      <w:marBottom w:val="0"/>
      <w:divBdr>
        <w:top w:val="none" w:sz="0" w:space="0" w:color="auto"/>
        <w:left w:val="none" w:sz="0" w:space="0" w:color="auto"/>
        <w:bottom w:val="none" w:sz="0" w:space="0" w:color="auto"/>
        <w:right w:val="none" w:sz="0" w:space="0" w:color="auto"/>
      </w:divBdr>
    </w:div>
    <w:div w:id="2044287417">
      <w:bodyDiv w:val="1"/>
      <w:marLeft w:val="0"/>
      <w:marRight w:val="0"/>
      <w:marTop w:val="0"/>
      <w:marBottom w:val="0"/>
      <w:divBdr>
        <w:top w:val="none" w:sz="0" w:space="0" w:color="auto"/>
        <w:left w:val="none" w:sz="0" w:space="0" w:color="auto"/>
        <w:bottom w:val="none" w:sz="0" w:space="0" w:color="auto"/>
        <w:right w:val="none" w:sz="0" w:space="0" w:color="auto"/>
      </w:divBdr>
    </w:div>
    <w:div w:id="2056586940">
      <w:bodyDiv w:val="1"/>
      <w:marLeft w:val="0"/>
      <w:marRight w:val="0"/>
      <w:marTop w:val="0"/>
      <w:marBottom w:val="0"/>
      <w:divBdr>
        <w:top w:val="none" w:sz="0" w:space="0" w:color="auto"/>
        <w:left w:val="none" w:sz="0" w:space="0" w:color="auto"/>
        <w:bottom w:val="none" w:sz="0" w:space="0" w:color="auto"/>
        <w:right w:val="none" w:sz="0" w:space="0" w:color="auto"/>
      </w:divBdr>
    </w:div>
    <w:div w:id="2058040054">
      <w:bodyDiv w:val="1"/>
      <w:marLeft w:val="0"/>
      <w:marRight w:val="0"/>
      <w:marTop w:val="0"/>
      <w:marBottom w:val="0"/>
      <w:divBdr>
        <w:top w:val="none" w:sz="0" w:space="0" w:color="auto"/>
        <w:left w:val="none" w:sz="0" w:space="0" w:color="auto"/>
        <w:bottom w:val="none" w:sz="0" w:space="0" w:color="auto"/>
        <w:right w:val="none" w:sz="0" w:space="0" w:color="auto"/>
      </w:divBdr>
    </w:div>
    <w:div w:id="2062242946">
      <w:bodyDiv w:val="1"/>
      <w:marLeft w:val="0"/>
      <w:marRight w:val="0"/>
      <w:marTop w:val="0"/>
      <w:marBottom w:val="0"/>
      <w:divBdr>
        <w:top w:val="none" w:sz="0" w:space="0" w:color="auto"/>
        <w:left w:val="none" w:sz="0" w:space="0" w:color="auto"/>
        <w:bottom w:val="none" w:sz="0" w:space="0" w:color="auto"/>
        <w:right w:val="none" w:sz="0" w:space="0" w:color="auto"/>
      </w:divBdr>
    </w:div>
    <w:div w:id="2080517413">
      <w:bodyDiv w:val="1"/>
      <w:marLeft w:val="0"/>
      <w:marRight w:val="0"/>
      <w:marTop w:val="0"/>
      <w:marBottom w:val="0"/>
      <w:divBdr>
        <w:top w:val="none" w:sz="0" w:space="0" w:color="auto"/>
        <w:left w:val="none" w:sz="0" w:space="0" w:color="auto"/>
        <w:bottom w:val="none" w:sz="0" w:space="0" w:color="auto"/>
        <w:right w:val="none" w:sz="0" w:space="0" w:color="auto"/>
      </w:divBdr>
    </w:div>
    <w:div w:id="2081173435">
      <w:bodyDiv w:val="1"/>
      <w:marLeft w:val="0"/>
      <w:marRight w:val="0"/>
      <w:marTop w:val="0"/>
      <w:marBottom w:val="0"/>
      <w:divBdr>
        <w:top w:val="none" w:sz="0" w:space="0" w:color="auto"/>
        <w:left w:val="none" w:sz="0" w:space="0" w:color="auto"/>
        <w:bottom w:val="none" w:sz="0" w:space="0" w:color="auto"/>
        <w:right w:val="none" w:sz="0" w:space="0" w:color="auto"/>
      </w:divBdr>
    </w:div>
    <w:div w:id="2103989155">
      <w:bodyDiv w:val="1"/>
      <w:marLeft w:val="0"/>
      <w:marRight w:val="0"/>
      <w:marTop w:val="0"/>
      <w:marBottom w:val="0"/>
      <w:divBdr>
        <w:top w:val="none" w:sz="0" w:space="0" w:color="auto"/>
        <w:left w:val="none" w:sz="0" w:space="0" w:color="auto"/>
        <w:bottom w:val="none" w:sz="0" w:space="0" w:color="auto"/>
        <w:right w:val="none" w:sz="0" w:space="0" w:color="auto"/>
      </w:divBdr>
    </w:div>
    <w:div w:id="2107192928">
      <w:bodyDiv w:val="1"/>
      <w:marLeft w:val="0"/>
      <w:marRight w:val="0"/>
      <w:marTop w:val="0"/>
      <w:marBottom w:val="0"/>
      <w:divBdr>
        <w:top w:val="none" w:sz="0" w:space="0" w:color="auto"/>
        <w:left w:val="none" w:sz="0" w:space="0" w:color="auto"/>
        <w:bottom w:val="none" w:sz="0" w:space="0" w:color="auto"/>
        <w:right w:val="none" w:sz="0" w:space="0" w:color="auto"/>
      </w:divBdr>
    </w:div>
    <w:div w:id="2116749361">
      <w:bodyDiv w:val="1"/>
      <w:marLeft w:val="0"/>
      <w:marRight w:val="0"/>
      <w:marTop w:val="0"/>
      <w:marBottom w:val="0"/>
      <w:divBdr>
        <w:top w:val="none" w:sz="0" w:space="0" w:color="auto"/>
        <w:left w:val="none" w:sz="0" w:space="0" w:color="auto"/>
        <w:bottom w:val="none" w:sz="0" w:space="0" w:color="auto"/>
        <w:right w:val="none" w:sz="0" w:space="0" w:color="auto"/>
      </w:divBdr>
    </w:div>
    <w:div w:id="2125732567">
      <w:bodyDiv w:val="1"/>
      <w:marLeft w:val="0"/>
      <w:marRight w:val="0"/>
      <w:marTop w:val="0"/>
      <w:marBottom w:val="0"/>
      <w:divBdr>
        <w:top w:val="none" w:sz="0" w:space="0" w:color="auto"/>
        <w:left w:val="none" w:sz="0" w:space="0" w:color="auto"/>
        <w:bottom w:val="none" w:sz="0" w:space="0" w:color="auto"/>
        <w:right w:val="none" w:sz="0" w:space="0" w:color="auto"/>
      </w:divBdr>
    </w:div>
    <w:div w:id="2135247349">
      <w:bodyDiv w:val="1"/>
      <w:marLeft w:val="0"/>
      <w:marRight w:val="0"/>
      <w:marTop w:val="0"/>
      <w:marBottom w:val="0"/>
      <w:divBdr>
        <w:top w:val="none" w:sz="0" w:space="0" w:color="auto"/>
        <w:left w:val="none" w:sz="0" w:space="0" w:color="auto"/>
        <w:bottom w:val="none" w:sz="0" w:space="0" w:color="auto"/>
        <w:right w:val="none" w:sz="0" w:space="0" w:color="auto"/>
      </w:divBdr>
    </w:div>
    <w:div w:id="2142068196">
      <w:bodyDiv w:val="1"/>
      <w:marLeft w:val="0"/>
      <w:marRight w:val="0"/>
      <w:marTop w:val="0"/>
      <w:marBottom w:val="0"/>
      <w:divBdr>
        <w:top w:val="none" w:sz="0" w:space="0" w:color="auto"/>
        <w:left w:val="none" w:sz="0" w:space="0" w:color="auto"/>
        <w:bottom w:val="none" w:sz="0" w:space="0" w:color="auto"/>
        <w:right w:val="none" w:sz="0" w:space="0" w:color="auto"/>
      </w:divBdr>
    </w:div>
    <w:div w:id="21449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file:///D:\rumor\DataProcess\&#32508;&#21512;&#35770;&#25991;&#35757;&#32451;-&#38047;&#20208;&#26032;.docx"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file:///D:\rumor\DataProcess\&#32508;&#21512;&#35770;&#25991;&#35757;&#32451;-&#38047;&#20208;&#26032;.docx"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file:///D:\rumor\DataProcess\&#32508;&#21512;&#35770;&#25991;&#35757;&#32451;-&#38047;&#20208;&#26032;.docx"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file:///D:\rumor\DataProcess\&#32508;&#21512;&#35770;&#25991;&#35757;&#32451;-&#38047;&#20208;&#26032;.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file:///D:\rumor\DataProcess\&#32508;&#21512;&#35770;&#25991;&#35757;&#32451;-&#38047;&#20208;&#26032;.docx"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file:///D:\rumor\DataProcess\&#32508;&#21512;&#35770;&#25991;&#35757;&#32451;-&#38047;&#20208;&#26032;.docx"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file:///D:\rumor\DataProcess\&#32508;&#21512;&#35770;&#25991;&#35757;&#32451;-&#38047;&#20208;&#26032;.doc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Lev06</b:Tag>
    <b:SourceType>Report</b:SourceType>
    <b:Guid>{66B49FFD-0B1D-457C-A927-15C02A958687}</b:Guid>
    <b:Title>Light Fields and Computational Imaging</b:Title>
    <b:Year>2006</b:Year>
    <b:Author>
      <b:Author>
        <b:NameList>
          <b:Person>
            <b:Last>Levoy</b:Last>
            <b:First>Marc</b:First>
          </b:Person>
        </b:NameList>
      </b:Author>
    </b:Author>
    <b:Publisher>IEEE Computer</b:Publisher>
    <b:RefOrder>2</b:RefOrder>
  </b:Source>
  <b:Source>
    <b:Tag>She95</b:Tag>
    <b:SourceType>ConferenceProceedings</b:SourceType>
    <b:Guid>{678BE93E-1822-4F5F-9875-E0AE1893396A}</b:Guid>
    <b:Title>QuickTime VR: an image-based approach to virtual environment navigation</b:Title>
    <b:Year>1995</b:Year>
    <b:City>New York</b:City>
    <b:Author>
      <b:Author>
        <b:NameList>
          <b:Person>
            <b:Last>Chen</b:Last>
            <b:First>Shenchang</b:First>
            <b:Middle>Eric</b:Middle>
          </b:Person>
        </b:NameList>
      </b:Author>
    </b:Author>
    <b:ConferenceName>Proceedings of the 22nd annual conference on Computer graphics and interactive techniques</b:ConferenceName>
    <b:Pages>29-38</b:Pages>
    <b:Publisher>ACM</b:Publisher>
    <b:RefOrder>3</b:RefOrder>
  </b:Source>
  <b:Source>
    <b:Tag>Mar96</b:Tag>
    <b:SourceType>ConferenceProceedings</b:SourceType>
    <b:Guid>{736B284E-FDC2-433F-B612-ABB493D5DE37}</b:Guid>
    <b:Title>Light field rendering</b:Title>
    <b:Year>1996</b:Year>
    <b:Author>
      <b:Author>
        <b:NameList>
          <b:Person>
            <b:Last>Levoy</b:Last>
            <b:First>Marc</b:First>
          </b:Person>
          <b:Person>
            <b:Last>Hanrahan</b:Last>
            <b:First>Pat</b:First>
          </b:Person>
        </b:NameList>
      </b:Author>
    </b:Author>
    <b:ConferenceName>Proceedings of the 23rd annual conference on Computer graphics and interactive techniques. ACM</b:ConferenceName>
    <b:Pages>31-42</b:Pages>
    <b:City>New York</b:City>
    <b:Publisher>ACM</b:Publisher>
    <b:RefOrder>1</b:RefOrder>
  </b:Source>
  <b:Source>
    <b:Tag>Shu05</b:Tag>
    <b:SourceType>JournalArticle</b:SourceType>
    <b:Guid>{11ADB472-4995-4146-9A0C-6678251977BB}</b:Guid>
    <b:Author>
      <b:Author>
        <b:NameList>
          <b:Person>
            <b:Last>Shum</b:Last>
            <b:First>Heung-Yeung</b:First>
          </b:Person>
          <b:Person>
            <b:Last>Ng</b:Last>
            <b:First>King-To</b:First>
          </b:Person>
          <b:Person>
            <b:Last>Chan</b:Last>
            <b:First>Shing-Chow</b:First>
          </b:Person>
        </b:NameList>
      </b:Author>
    </b:Author>
    <b:Title>A virtual reality system using the concentric mosaic: construction, rendering, and data compression,</b:Title>
    <b:Pages>85-95</b:Pages>
    <b:Year>2005</b:Year>
    <b:ConferenceName>IEEE Transactions on Multimedia</b:ConferenceName>
    <b:JournalName>IEEE Transactions on Multimedia</b:JournalName>
    <b:RefOrder>4</b:RefOrder>
  </b:Source>
  <b:Source>
    <b:Tag>Ben05</b:Tag>
    <b:SourceType>ConferenceProceedings</b:SourceType>
    <b:Guid>{9092C8BC-0E41-40F0-94E4-EF35B34ACE5C}</b:Guid>
    <b:Title>High Performance Imaging Using Large Camera Arrays</b:Title>
    <b:Year>2005</b:Year>
    <b:Pages>765-776</b:Pages>
    <b:Author>
      <b:Author>
        <b:NameList>
          <b:Person>
            <b:Last>Wilburn</b:Last>
            <b:First>Bennett</b:First>
          </b:Person>
          <b:Person>
            <b:Last>Joshi</b:Last>
            <b:First>Neel</b:First>
          </b:Person>
          <b:Person>
            <b:Last>Vaish</b:Last>
            <b:First>Vaibhav</b:First>
          </b:Person>
          <b:Person>
            <b:Last>Talvala</b:Last>
            <b:First>Eino-Ville</b:First>
          </b:Person>
          <b:Person>
            <b:Last>Antunez</b:Last>
            <b:First>Emilio</b:First>
          </b:Person>
          <b:Person>
            <b:Last>Barth</b:Last>
            <b:First>Adam</b:First>
          </b:Person>
          <b:Person>
            <b:Last>Adams</b:Last>
            <b:First>Andrew</b:First>
          </b:Person>
          <b:Person>
            <b:Last>Horowitz</b:Last>
            <b:First>Mark</b:First>
          </b:Person>
          <b:Person>
            <b:Last>Levoy</b:Last>
            <b:First>Marc</b:First>
          </b:Person>
        </b:NameList>
      </b:Author>
    </b:Author>
    <b:ConferenceName>Proceedings of ACM SIGGRAPH</b:ConferenceName>
    <b:Publisher>ACM</b:Publisher>
    <b:RefOrder>5</b:RefOrder>
  </b:Source>
  <b:Source>
    <b:Tag>NgR05</b:Tag>
    <b:SourceType>JournalArticle</b:SourceType>
    <b:Guid>{8D71107E-D494-498C-B0CA-3F96F2C5114E}</b:Guid>
    <b:Title>Light field photography with a hand-held plenoptic camera</b:Title>
    <b:Pages>1-11</b:Pages>
    <b:Year>2005</b:Year>
    <b:Author>
      <b:Author>
        <b:NameList>
          <b:Person>
            <b:Last>Ng</b:Last>
            <b:First>Ren</b:First>
          </b:Person>
          <b:Person>
            <b:Last>Levoy</b:Last>
            <b:First>Marc</b:First>
          </b:Person>
          <b:Person>
            <b:Last>Brédif</b:Last>
            <b:First>Mathieu</b:First>
          </b:Person>
          <b:Person>
            <b:Last>Duval</b:Last>
            <b:First>Gene</b:First>
          </b:Person>
          <b:Person>
            <b:Last>Horowitz</b:Last>
            <b:First>Mark</b:First>
          </b:Person>
          <b:Person>
            <b:Last>Hanrahan</b:Last>
            <b:First>Pat</b:First>
          </b:Person>
        </b:NameList>
      </b:Author>
    </b:Author>
    <b:JournalName>Computer Science Technical Report CSTR</b:JournalName>
    <b:RefOrder>6</b:RefOrder>
  </b:Source>
  <b:Source>
    <b:Tag>Bue01</b:Tag>
    <b:SourceType>ConferenceProceedings</b:SourceType>
    <b:Guid>{59A26CE7-FEDE-43BD-8093-803FF07B1CB4}</b:Guid>
    <b:Author>
      <b:Author>
        <b:NameList>
          <b:Person>
            <b:Last>Buehler</b:Last>
            <b:First>Chris</b:First>
            <b:Middle>and Bosse, Michael and McMillan, Leonard and Gortler, Steven and Cohen, Michael</b:Middle>
          </b:Person>
        </b:NameList>
      </b:Author>
    </b:Author>
    <b:Title>Unstructured Lumigraph Rendering</b:Title>
    <b:Year>2001</b:Year>
    <b:Pages>425-432</b:Pages>
    <b:Publisher>ACM</b:Publisher>
    <b:ConferenceName>Proceedings of the 28th Annual Conference on Computer Graphics and Interactive Techniques</b:ConferenceName>
    <b:RefOrder>7</b:RefOrder>
  </b:Source>
  <b:Source>
    <b:Tag>Dav12</b:Tag>
    <b:SourceType>JournalArticle</b:SourceType>
    <b:Guid>{ABDA3A35-FC28-49DB-BD01-9EFBB9B19230}</b:Guid>
    <b:Author>
      <b:Author>
        <b:NameList>
          <b:Person>
            <b:Last>Davis</b:Last>
            <b:First>Abe</b:First>
          </b:Person>
          <b:Person>
            <b:Last>Levoy</b:Last>
            <b:First>Marc</b:First>
          </b:Person>
          <b:Person>
            <b:Last>Durand</b:Last>
            <b:First>Fredo</b:First>
          </b:Person>
        </b:NameList>
      </b:Author>
    </b:Author>
    <b:Title>Unstructured Light Fields</b:Title>
    <b:Pages>305-314</b:Pages>
    <b:Year>2012</b:Year>
    <b:JournalName>Computer Graphics Forum</b:JournalName>
    <b:RefOrder>8</b:RefOrder>
  </b:Source>
  <b:Source>
    <b:Tag>Tec16</b:Tag>
    <b:SourceType>InternetSite</b:SourceType>
    <b:Guid>{B1D8B15B-97AD-41CE-8526-07600FA38754}</b:Guid>
    <b:Title>ShaderLab Syntax</b:Title>
    <b:Year>2016</b:Year>
    <b:Author>
      <b:Author>
        <b:NameList>
          <b:Person>
            <b:Last>Unity-Technologies</b:Last>
          </b:Person>
        </b:NameList>
      </b:Author>
    </b:Author>
    <b:InternetSiteTitle>Unity - Manual</b:InternetSiteTitle>
    <b:Month>5</b:Month>
    <b:Day>9</b:Day>
    <b:URL>http://docs.unity3d.com/Manual/SL-Shader.html</b:URL>
    <b:RefOrder>9</b:RefOrder>
  </b:Source>
  <b:Source>
    <b:Tag>DAQ16</b:Tag>
    <b:SourceType>InternetSite</b:SourceType>
    <b:Guid>{C1B1162F-EBAA-465C-B39C-7B66C6DFE310}</b:Guid>
    <b:Author>
      <b:Author>
        <b:NameList>
          <b:Person>
            <b:Last>DAQRI</b:Last>
          </b:Person>
        </b:NameList>
      </b:Author>
    </b:Author>
    <b:Title>ARToolkit Documentation</b:Title>
    <b:InternetSiteTitle>ARToolkit</b:InternetSiteTitle>
    <b:Year>2016</b:Year>
    <b:Month>5</b:Month>
    <b:Day>9</b:Day>
    <b:URL>http://artoolkit.org/documentation/</b:URL>
    <b:RefOrder>10</b:RefOrder>
  </b:Source>
  <b:Source>
    <b:Tag>Wik16</b:Tag>
    <b:SourceType>InternetSite</b:SourceType>
    <b:Guid>{0B4AC4CC-6B69-414E-B9A0-2BD076AF5459}</b:Guid>
    <b:Author>
      <b:Author>
        <b:NameList>
          <b:Person>
            <b:Last>Wikitude-GmbH</b:Last>
          </b:Person>
        </b:NameList>
      </b:Author>
    </b:Author>
    <b:Title>Unity documentation</b:Title>
    <b:InternetSiteTitle>Wikitude</b:InternetSiteTitle>
    <b:Year>2016</b:Year>
    <b:Month>5</b:Month>
    <b:Day>9</b:Day>
    <b:URL>http://www.wikitude.com/developer/documentation/unity#_48_INSTANCE_Zk7M2pQVPDDi_=3dtracking.html%23about-wikitude-3d-tracking</b:URL>
    <b:RefOrder>11</b:RefOrder>
  </b:Source>
  <b:Source>
    <b:Tag>Del14</b:Tag>
    <b:SourceType>InternetSite</b:SourceType>
    <b:Guid>{CD74AD9E-D015-4BDE-AF8B-0F06822F0BC3}</b:Guid>
    <b:Title>Delaunay Triangulation in Unity</b:Title>
    <b:Year>2014</b:Year>
    <b:Month>06</b:Month>
    <b:Day>16</b:Day>
    <b:YearAccessed>2016</b:YearAccessed>
    <b:MonthAccessed>5</b:MonthAccessed>
    <b:DayAccessed>16</b:DayAccessed>
    <b:URL>https://scrawkblog.com/2014/06/16/delaunay-triangulation-in-unity/</b:URL>
    <b:RefOrder>12</b:RefOrder>
  </b:Source>
  <b:Source>
    <b:Tag>Goo16</b:Tag>
    <b:SourceType>InternetSite</b:SourceType>
    <b:Guid>{101D192F-A61F-4AF0-8814-52E417640107}</b:Guid>
    <b:Title>Google's Project Tango</b:Title>
    <b:ProductionCompany>Google</b:ProductionCompany>
    <b:YearAccessed>2016</b:YearAccessed>
    <b:MonthAccessed>5</b:MonthAccessed>
    <b:DayAccessed>16</b:DayAccessed>
    <b:URL>https://www.google.com/atap/project-tango/</b:URL>
    <b:RefOrder>13</b:RefOrder>
  </b:Source>
  <b:Source>
    <b:Tag>Dev16</b:Tag>
    <b:SourceType>InternetSite</b:SourceType>
    <b:Guid>{ACB55E61-A317-4DDC-80C3-0DE3F71634F4}</b:Guid>
    <b:Title>Dev47Apps | Android Apps</b:Title>
    <b:YearAccessed>2016</b:YearAccessed>
    <b:MonthAccessed>5</b:MonthAccessed>
    <b:DayAccessed>25</b:DayAccessed>
    <b:URL>https://www.dev47apps.com/</b:URL>
    <b:RefOrder>14</b:RefOrder>
  </b:Source>
</b:Sources>
</file>

<file path=customXml/itemProps1.xml><?xml version="1.0" encoding="utf-8"?>
<ds:datastoreItem xmlns:ds="http://schemas.openxmlformats.org/officeDocument/2006/customXml" ds:itemID="{62164202-2BCE-47F1-8840-E5623893C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8068</TotalTime>
  <Pages>81</Pages>
  <Words>12803</Words>
  <Characters>72981</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NE.Ref</dc:description>
  <cp:lastModifiedBy>admin</cp:lastModifiedBy>
  <cp:revision>1439</cp:revision>
  <cp:lastPrinted>2016-06-08T10:39:00Z</cp:lastPrinted>
  <dcterms:created xsi:type="dcterms:W3CDTF">2016-05-26T16:28:00Z</dcterms:created>
  <dcterms:modified xsi:type="dcterms:W3CDTF">2016-06-11T06:20:00Z</dcterms:modified>
</cp:coreProperties>
</file>